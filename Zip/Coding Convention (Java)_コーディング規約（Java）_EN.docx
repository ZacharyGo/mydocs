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66CEB" w14:textId="6AD228CE" w:rsidR="00454732" w:rsidRDefault="00454732" w:rsidP="00454732">
      <w:pPr>
        <w:rPr>
          <w:rFonts w:asciiTheme="minorEastAsia" w:eastAsiaTheme="minorEastAsia" w:hAnsiTheme="minorEastAsia"/>
        </w:rPr>
      </w:pPr>
    </w:p>
    <w:p w14:paraId="6BCD28A5" w14:textId="36F84713" w:rsidR="00454732" w:rsidRDefault="00454732" w:rsidP="00454732">
      <w:pPr>
        <w:rPr>
          <w:rFonts w:asciiTheme="minorEastAsia" w:eastAsiaTheme="minorEastAsia" w:hAnsiTheme="minorEastAsia"/>
        </w:rPr>
      </w:pPr>
    </w:p>
    <w:p w14:paraId="389D2167" w14:textId="1E72DD6E" w:rsidR="00454732" w:rsidRDefault="00454732" w:rsidP="00454732">
      <w:pPr>
        <w:rPr>
          <w:rFonts w:asciiTheme="minorEastAsia" w:eastAsiaTheme="minorEastAsia" w:hAnsiTheme="minorEastAsia"/>
        </w:rPr>
      </w:pPr>
    </w:p>
    <w:p w14:paraId="7F172FC6" w14:textId="77777777" w:rsidR="00454732" w:rsidRDefault="00454732" w:rsidP="00454732">
      <w:pPr>
        <w:rPr>
          <w:rFonts w:asciiTheme="minorEastAsia" w:eastAsiaTheme="minorEastAsia" w:hAnsiTheme="minorEastAsia"/>
        </w:rPr>
      </w:pPr>
    </w:p>
    <w:p w14:paraId="3790CA72" w14:textId="77777777" w:rsidR="00454732" w:rsidRDefault="00454732" w:rsidP="00454732">
      <w:pPr>
        <w:rPr>
          <w:rFonts w:asciiTheme="minorEastAsia" w:eastAsiaTheme="minorEastAsia" w:hAnsiTheme="minorEastAsia"/>
        </w:rPr>
      </w:pPr>
    </w:p>
    <w:p w14:paraId="48B359A5" w14:textId="77777777" w:rsidR="00454732" w:rsidRPr="00264515" w:rsidRDefault="00454732" w:rsidP="00454732">
      <w:pPr>
        <w:rPr>
          <w:rFonts w:asciiTheme="minorEastAsia" w:eastAsiaTheme="minorEastAsia" w:hAnsiTheme="minorEastAsia"/>
        </w:rPr>
      </w:pPr>
    </w:p>
    <w:p w14:paraId="2382EDCD" w14:textId="77777777" w:rsidR="00454732" w:rsidRPr="00264515" w:rsidRDefault="00454732" w:rsidP="00454732">
      <w:pPr>
        <w:rPr>
          <w:rFonts w:asciiTheme="minorEastAsia" w:eastAsiaTheme="minorEastAsia" w:hAnsiTheme="minorEastAsia"/>
        </w:rPr>
      </w:pPr>
    </w:p>
    <w:p w14:paraId="70E9A9A9" w14:textId="77777777" w:rsidR="00454732" w:rsidRPr="00264515" w:rsidRDefault="00454732" w:rsidP="00454732">
      <w:pPr>
        <w:rPr>
          <w:rFonts w:asciiTheme="minorEastAsia" w:eastAsiaTheme="minorEastAsia" w:hAnsiTheme="minorEastAsia"/>
        </w:rPr>
      </w:pPr>
    </w:p>
    <w:p w14:paraId="4F1EB094" w14:textId="77777777" w:rsidR="00454732" w:rsidRPr="00264515" w:rsidRDefault="00454732" w:rsidP="00454732">
      <w:pPr>
        <w:rPr>
          <w:rFonts w:asciiTheme="minorEastAsia" w:eastAsiaTheme="minorEastAsia" w:hAnsiTheme="minorEastAsia"/>
        </w:rPr>
      </w:pPr>
    </w:p>
    <w:p w14:paraId="67690517" w14:textId="77777777" w:rsidR="00454732" w:rsidRPr="00264515" w:rsidRDefault="00454732" w:rsidP="00454732">
      <w:pPr>
        <w:rPr>
          <w:rFonts w:asciiTheme="minorEastAsia" w:eastAsiaTheme="minorEastAsia" w:hAnsiTheme="minorEastAsia"/>
        </w:rPr>
      </w:pPr>
    </w:p>
    <w:p w14:paraId="42F52FB4" w14:textId="77777777" w:rsidR="00454732" w:rsidRPr="00264515" w:rsidRDefault="00454732" w:rsidP="00454732">
      <w:pPr>
        <w:rPr>
          <w:rFonts w:asciiTheme="minorEastAsia" w:eastAsiaTheme="minorEastAsia" w:hAnsiTheme="minorEastAsia"/>
        </w:rPr>
      </w:pPr>
    </w:p>
    <w:p w14:paraId="5333D8E4" w14:textId="77777777" w:rsidR="00454732" w:rsidRPr="00264515" w:rsidRDefault="00454732" w:rsidP="00454732">
      <w:pPr>
        <w:rPr>
          <w:rFonts w:asciiTheme="minorEastAsia" w:eastAsiaTheme="minorEastAsia" w:hAnsiTheme="minorEastAsia"/>
        </w:rPr>
      </w:pPr>
    </w:p>
    <w:p w14:paraId="07148E21" w14:textId="77777777" w:rsidR="00454732" w:rsidRPr="00264515" w:rsidRDefault="00454732" w:rsidP="00454732">
      <w:pPr>
        <w:rPr>
          <w:rFonts w:asciiTheme="minorEastAsia" w:eastAsiaTheme="minorEastAsia" w:hAnsiTheme="minorEastAsia"/>
        </w:rPr>
      </w:pPr>
    </w:p>
    <w:p w14:paraId="3A9D3FA9" w14:textId="77777777" w:rsidR="00454732" w:rsidRDefault="00454732" w:rsidP="00454732">
      <w:pPr>
        <w:rPr>
          <w:rFonts w:asciiTheme="minorEastAsia" w:eastAsiaTheme="minorEastAsia" w:hAnsiTheme="minorEastAsia"/>
        </w:rPr>
      </w:pPr>
    </w:p>
    <w:p w14:paraId="3DA00EA9" w14:textId="77777777" w:rsidR="00454732" w:rsidRDefault="00454732" w:rsidP="00454732">
      <w:pPr>
        <w:rPr>
          <w:rFonts w:asciiTheme="minorEastAsia" w:eastAsiaTheme="minorEastAsia" w:hAnsiTheme="minorEastAsia"/>
        </w:rPr>
      </w:pPr>
    </w:p>
    <w:p w14:paraId="405F422F" w14:textId="77777777" w:rsidR="00454732" w:rsidRDefault="00454732" w:rsidP="00454732">
      <w:pPr>
        <w:ind w:left="2410"/>
        <w:rPr>
          <w:rStyle w:val="Strong"/>
          <w:rFonts w:ascii="Arial Black" w:eastAsiaTheme="minorEastAsia" w:hAnsi="Arial Black"/>
          <w:sz w:val="44"/>
          <w:szCs w:val="44"/>
        </w:rPr>
      </w:pPr>
      <w:r w:rsidRPr="00454732">
        <w:rPr>
          <w:rFonts w:ascii="Arial Black" w:eastAsiaTheme="minorEastAsia" w:hAnsi="Arial Black" w:hint="eastAsia"/>
          <w:sz w:val="44"/>
          <w:szCs w:val="44"/>
        </w:rPr>
        <w:t>Development of next-generation office systems</w:t>
      </w:r>
    </w:p>
    <w:p w14:paraId="13D7AFFF" w14:textId="5DD72552" w:rsidR="0033121A" w:rsidRPr="00454732" w:rsidRDefault="0033121A" w:rsidP="00454732">
      <w:pPr>
        <w:ind w:left="2410"/>
        <w:rPr>
          <w:rStyle w:val="Strong"/>
          <w:rFonts w:asciiTheme="minorEastAsia" w:eastAsiaTheme="minorEastAsia" w:hAnsiTheme="minorEastAsia"/>
          <w:sz w:val="44"/>
          <w:szCs w:val="44"/>
        </w:rPr>
      </w:pPr>
      <w:r>
        <w:rPr>
          <w:rFonts w:ascii="Arial Black" w:eastAsiaTheme="minorEastAsia" w:hAnsi="Arial Black" w:hint="eastAsia"/>
          <w:sz w:val="44"/>
          <w:szCs w:val="44"/>
        </w:rPr>
        <w:t>business administration area</w:t>
      </w:r>
    </w:p>
    <w:p w14:paraId="217AE848" w14:textId="77777777" w:rsidR="00454732" w:rsidRDefault="00454732" w:rsidP="00454732">
      <w:pPr>
        <w:ind w:left="2410"/>
        <w:rPr>
          <w:rStyle w:val="Strong"/>
          <w:rFonts w:asciiTheme="minorEastAsia" w:eastAsiaTheme="minorEastAsia" w:hAnsiTheme="minorEastAsia"/>
          <w:color w:val="0000FF"/>
          <w:sz w:val="32"/>
          <w:szCs w:val="32"/>
        </w:rPr>
      </w:pPr>
    </w:p>
    <w:p w14:paraId="032DD885" w14:textId="4BF4CBB0" w:rsidR="00454732" w:rsidRPr="00264515" w:rsidRDefault="0045536D" w:rsidP="00454732">
      <w:pPr>
        <w:ind w:left="2410"/>
        <w:rPr>
          <w:rStyle w:val="Strong"/>
          <w:rFonts w:asciiTheme="minorEastAsia" w:eastAsiaTheme="minorEastAsia" w:hAnsiTheme="minorEastAsia"/>
          <w:sz w:val="44"/>
          <w:szCs w:val="44"/>
        </w:rPr>
      </w:pPr>
      <w:r w:rsidRPr="0045536D">
        <w:rPr>
          <w:rFonts w:asciiTheme="minorEastAsia" w:eastAsiaTheme="minorEastAsia" w:hAnsiTheme="minorEastAsia" w:hint="eastAsia"/>
          <w:sz w:val="32"/>
          <w:szCs w:val="32"/>
        </w:rPr>
        <w:t>Development Standards and Regulations (PG-PT)</w:t>
      </w:r>
    </w:p>
    <w:p w14:paraId="10D808F0" w14:textId="77777777" w:rsidR="00454732" w:rsidRPr="00264515" w:rsidRDefault="00454732" w:rsidP="00454732">
      <w:pPr>
        <w:pStyle w:val="10pt"/>
        <w:ind w:left="2410"/>
        <w:rPr>
          <w:rFonts w:asciiTheme="minorEastAsia" w:eastAsiaTheme="minorEastAsia" w:hAnsiTheme="minorEastAsia"/>
        </w:rPr>
      </w:pPr>
    </w:p>
    <w:p w14:paraId="40DF6893" w14:textId="77777777" w:rsidR="00413B10" w:rsidRDefault="00824A7F" w:rsidP="001B017B">
      <w:pPr>
        <w:pStyle w:val="BodyText"/>
        <w:ind w:right="164"/>
        <w:jc w:val="right"/>
        <w:rPr>
          <w:rStyle w:val="Strong"/>
          <w:rFonts w:asciiTheme="minorEastAsia" w:eastAsiaTheme="minorEastAsia" w:hAnsiTheme="minorEastAsia"/>
          <w:color w:val="0000FF"/>
          <w:sz w:val="32"/>
          <w:szCs w:val="32"/>
        </w:rPr>
      </w:pPr>
      <w:r>
        <w:rPr>
          <w:rFonts w:asciiTheme="minorEastAsia" w:eastAsiaTheme="minorEastAsia" w:hAnsiTheme="minorEastAsia" w:hint="eastAsia"/>
          <w:sz w:val="32"/>
          <w:szCs w:val="32"/>
        </w:rPr>
        <w:t>coding conventions</w:t>
      </w:r>
    </w:p>
    <w:p w14:paraId="667140F8" w14:textId="1C04F970" w:rsidR="0045536D" w:rsidRDefault="001B017B" w:rsidP="001B017B">
      <w:pPr>
        <w:pStyle w:val="BodyText"/>
        <w:ind w:right="164"/>
        <w:jc w:val="right"/>
        <w:rPr>
          <w:rStyle w:val="Strong"/>
          <w:rFonts w:asciiTheme="minorEastAsia" w:eastAsiaTheme="minorEastAsia" w:hAnsiTheme="minorEastAsia"/>
          <w:color w:val="0000FF"/>
          <w:sz w:val="32"/>
          <w:szCs w:val="32"/>
        </w:rPr>
      </w:pPr>
      <w:r>
        <w:rPr>
          <w:rFonts w:asciiTheme="minorEastAsia" w:eastAsiaTheme="minorEastAsia" w:hAnsiTheme="minorEastAsia" w:hint="eastAsia"/>
          <w:sz w:val="32"/>
          <w:szCs w:val="32"/>
        </w:rPr>
        <w:t>Java</w:t>
      </w:r>
    </w:p>
    <w:p w14:paraId="623D4F3D" w14:textId="77777777" w:rsidR="00454732" w:rsidRDefault="00454732" w:rsidP="00454732">
      <w:pPr>
        <w:pStyle w:val="BodyText"/>
        <w:ind w:left="2880"/>
        <w:rPr>
          <w:rFonts w:asciiTheme="minorEastAsia" w:eastAsiaTheme="minorEastAsia" w:hAnsiTheme="minorEastAsia"/>
        </w:rPr>
      </w:pPr>
    </w:p>
    <w:p w14:paraId="6515BCD6" w14:textId="77777777" w:rsidR="00454732" w:rsidRDefault="00454732" w:rsidP="00454732">
      <w:pPr>
        <w:pStyle w:val="BodyText"/>
        <w:ind w:left="2880"/>
        <w:rPr>
          <w:rFonts w:asciiTheme="minorEastAsia" w:eastAsiaTheme="minorEastAsia" w:hAnsiTheme="minorEastAsia"/>
        </w:rPr>
      </w:pPr>
    </w:p>
    <w:p w14:paraId="0DFA4A3E" w14:textId="77777777" w:rsidR="00454732" w:rsidRDefault="00454732" w:rsidP="00454732">
      <w:pPr>
        <w:pStyle w:val="BodyText"/>
        <w:ind w:left="2880"/>
        <w:rPr>
          <w:rFonts w:asciiTheme="minorEastAsia" w:eastAsiaTheme="minorEastAsia" w:hAnsiTheme="minorEastAsia"/>
        </w:rPr>
      </w:pPr>
    </w:p>
    <w:p w14:paraId="55FEE099" w14:textId="77777777" w:rsidR="00454732" w:rsidRDefault="00454732" w:rsidP="00454732">
      <w:pPr>
        <w:pStyle w:val="BodyText"/>
        <w:ind w:left="2880"/>
        <w:rPr>
          <w:rFonts w:asciiTheme="minorEastAsia" w:eastAsiaTheme="minorEastAsia" w:hAnsiTheme="minorEastAsia"/>
        </w:rPr>
      </w:pPr>
    </w:p>
    <w:p w14:paraId="2DFB30A3" w14:textId="77777777" w:rsidR="00454732" w:rsidRDefault="00454732" w:rsidP="00454732">
      <w:pPr>
        <w:pStyle w:val="BodyText"/>
        <w:ind w:left="2880"/>
        <w:rPr>
          <w:rFonts w:asciiTheme="minorEastAsia" w:eastAsiaTheme="minorEastAsia" w:hAnsiTheme="minorEastAsia"/>
        </w:rPr>
      </w:pPr>
    </w:p>
    <w:p w14:paraId="1885BC00" w14:textId="77777777" w:rsidR="00454732" w:rsidRPr="00264515" w:rsidRDefault="00454732" w:rsidP="00454732">
      <w:pPr>
        <w:pStyle w:val="BodyText"/>
        <w:ind w:left="2880"/>
        <w:rPr>
          <w:rFonts w:asciiTheme="minorEastAsia" w:eastAsiaTheme="minorEastAsia" w:hAnsiTheme="minorEastAsia"/>
        </w:rPr>
      </w:pPr>
    </w:p>
    <w:p w14:paraId="5D8A1D39" w14:textId="77777777" w:rsidR="00454732" w:rsidRDefault="00454732" w:rsidP="00454732">
      <w:pPr>
        <w:pStyle w:val="BodyText"/>
        <w:ind w:left="2880"/>
        <w:rPr>
          <w:rFonts w:asciiTheme="minorEastAsia" w:eastAsiaTheme="minorEastAsia" w:hAnsiTheme="minorEastAsia"/>
        </w:rPr>
      </w:pPr>
    </w:p>
    <w:p w14:paraId="168FE9A7" w14:textId="77777777" w:rsidR="00454732" w:rsidRDefault="00454732" w:rsidP="00454732">
      <w:pPr>
        <w:pStyle w:val="BodyText"/>
        <w:ind w:left="2880"/>
        <w:rPr>
          <w:rFonts w:asciiTheme="minorEastAsia" w:eastAsiaTheme="minorEastAsia" w:hAnsiTheme="minorEastAsia"/>
        </w:rPr>
      </w:pPr>
    </w:p>
    <w:p w14:paraId="2A036C42" w14:textId="77777777" w:rsidR="00454732" w:rsidRDefault="00454732" w:rsidP="00454732">
      <w:pPr>
        <w:pStyle w:val="BodyText"/>
        <w:ind w:left="2880"/>
        <w:rPr>
          <w:rFonts w:asciiTheme="minorEastAsia" w:eastAsiaTheme="minorEastAsia" w:hAnsiTheme="minorEastAsia"/>
        </w:rPr>
      </w:pPr>
    </w:p>
    <w:p w14:paraId="605CE97B" w14:textId="77777777" w:rsidR="00454732" w:rsidRDefault="00454732" w:rsidP="00454732">
      <w:pPr>
        <w:pStyle w:val="BodyText"/>
        <w:ind w:left="2880"/>
        <w:rPr>
          <w:rFonts w:asciiTheme="minorEastAsia" w:eastAsiaTheme="minorEastAsia" w:hAnsiTheme="minorEastAsia"/>
        </w:rPr>
      </w:pPr>
    </w:p>
    <w:p w14:paraId="6775F4CA" w14:textId="77777777" w:rsidR="00454732" w:rsidRDefault="00454732" w:rsidP="00454732">
      <w:pPr>
        <w:pStyle w:val="BodyText"/>
        <w:ind w:left="2880"/>
        <w:rPr>
          <w:rFonts w:asciiTheme="minorEastAsia" w:eastAsiaTheme="minorEastAsia" w:hAnsiTheme="minorEastAsia"/>
        </w:rPr>
      </w:pPr>
    </w:p>
    <w:p w14:paraId="333CD2CF" w14:textId="77777777" w:rsidR="00454732" w:rsidRDefault="00454732" w:rsidP="00454732">
      <w:pPr>
        <w:pStyle w:val="BodyText"/>
        <w:ind w:left="2880"/>
        <w:rPr>
          <w:rFonts w:asciiTheme="minorEastAsia" w:eastAsiaTheme="minorEastAsia" w:hAnsiTheme="minorEastAsia"/>
        </w:rPr>
      </w:pPr>
    </w:p>
    <w:p w14:paraId="3F70187B" w14:textId="77777777" w:rsidR="00454732" w:rsidRPr="00264515" w:rsidRDefault="00454732" w:rsidP="00454732">
      <w:pPr>
        <w:pStyle w:val="BodyText"/>
        <w:ind w:left="2880"/>
        <w:rPr>
          <w:rFonts w:asciiTheme="minorEastAsia" w:eastAsiaTheme="minorEastAsia" w:hAnsiTheme="minorEastAsia"/>
        </w:rPr>
      </w:pPr>
    </w:p>
    <w:p w14:paraId="4A67F2E3" w14:textId="77777777" w:rsidR="00454732" w:rsidRPr="00264515" w:rsidRDefault="00454732" w:rsidP="00454732">
      <w:pPr>
        <w:pStyle w:val="BodyText"/>
        <w:ind w:left="2880"/>
        <w:rPr>
          <w:rFonts w:asciiTheme="minorEastAsia" w:eastAsiaTheme="minorEastAsia" w:hAnsiTheme="minorEastAsia"/>
        </w:rPr>
      </w:pPr>
    </w:p>
    <w:tbl>
      <w:tblPr>
        <w:tblStyle w:val="TableGrid"/>
        <w:tblW w:w="0" w:type="auto"/>
        <w:jc w:val="right"/>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996"/>
        <w:gridCol w:w="1296"/>
      </w:tblGrid>
      <w:tr w:rsidR="00454732" w:rsidRPr="007311CD" w14:paraId="64D988F0" w14:textId="77777777" w:rsidTr="00643C48">
        <w:trPr>
          <w:jc w:val="right"/>
        </w:trPr>
        <w:tc>
          <w:tcPr>
            <w:tcW w:w="0" w:type="auto"/>
            <w:shd w:val="clear" w:color="auto" w:fill="000000" w:themeFill="text1"/>
          </w:tcPr>
          <w:p w14:paraId="10DDBDE4" w14:textId="77777777" w:rsidR="00454732" w:rsidRPr="00C72EAD" w:rsidRDefault="00454732" w:rsidP="00864A27">
            <w:pPr>
              <w:pStyle w:val="BodyText"/>
              <w:jc w:val="right"/>
              <w:rPr>
                <w:rFonts w:asciiTheme="minorEastAsia" w:eastAsiaTheme="minorEastAsia" w:hAnsiTheme="minorEastAsia"/>
                <w:b/>
                <w:szCs w:val="14"/>
              </w:rPr>
            </w:pPr>
            <w:r w:rsidRPr="00C72EAD">
              <w:rPr>
                <w:rFonts w:asciiTheme="minorEastAsia" w:eastAsiaTheme="minorEastAsia" w:hAnsiTheme="minorEastAsia" w:hint="eastAsia"/>
                <w:szCs w:val="14"/>
              </w:rPr>
              <w:t>Document name</w:t>
            </w:r>
          </w:p>
        </w:tc>
        <w:tc>
          <w:tcPr>
            <w:tcW w:w="0" w:type="auto"/>
          </w:tcPr>
          <w:p w14:paraId="5812F3A9" w14:textId="3C2E5621" w:rsidR="0045536D" w:rsidRDefault="00824A7F" w:rsidP="0045536D">
            <w:pPr>
              <w:pStyle w:val="BodyText"/>
              <w:rPr>
                <w:rFonts w:asciiTheme="minorEastAsia" w:eastAsiaTheme="minorEastAsia" w:hAnsiTheme="minorEastAsia"/>
                <w:szCs w:val="14"/>
              </w:rPr>
            </w:pPr>
            <w:r>
              <w:rPr>
                <w:rFonts w:asciiTheme="minorEastAsia" w:eastAsiaTheme="minorEastAsia" w:hAnsiTheme="minorEastAsia" w:hint="eastAsia"/>
                <w:szCs w:val="14"/>
              </w:rPr>
              <w:t>coding conventions</w:t>
            </w:r>
          </w:p>
          <w:p w14:paraId="68CEE950" w14:textId="1F935DB4" w:rsidR="00B07973" w:rsidRPr="007311CD" w:rsidRDefault="00872FB0" w:rsidP="0045536D">
            <w:pPr>
              <w:pStyle w:val="BodyText"/>
              <w:rPr>
                <w:rFonts w:asciiTheme="minorEastAsia" w:eastAsiaTheme="minorEastAsia" w:hAnsiTheme="minorEastAsia"/>
                <w:szCs w:val="14"/>
              </w:rPr>
            </w:pPr>
            <w:r>
              <w:rPr>
                <w:rFonts w:asciiTheme="minorEastAsia" w:eastAsiaTheme="minorEastAsia" w:hAnsiTheme="minorEastAsia" w:hint="eastAsia"/>
                <w:szCs w:val="14"/>
              </w:rPr>
              <w:t>(Java)</w:t>
            </w:r>
          </w:p>
        </w:tc>
      </w:tr>
      <w:tr w:rsidR="00454732" w:rsidRPr="007311CD" w14:paraId="687CA264" w14:textId="77777777" w:rsidTr="00643C48">
        <w:trPr>
          <w:jc w:val="right"/>
        </w:trPr>
        <w:tc>
          <w:tcPr>
            <w:tcW w:w="0" w:type="auto"/>
            <w:shd w:val="clear" w:color="auto" w:fill="000000" w:themeFill="text1"/>
          </w:tcPr>
          <w:p w14:paraId="08674817" w14:textId="77777777" w:rsidR="00454732" w:rsidRPr="00C72EAD" w:rsidRDefault="00454732" w:rsidP="00864A27">
            <w:pPr>
              <w:pStyle w:val="BodyText"/>
              <w:jc w:val="right"/>
              <w:rPr>
                <w:rFonts w:asciiTheme="minorEastAsia" w:eastAsiaTheme="minorEastAsia" w:hAnsiTheme="minorEastAsia"/>
                <w:b/>
                <w:szCs w:val="14"/>
              </w:rPr>
            </w:pPr>
            <w:r w:rsidRPr="00C72EAD">
              <w:rPr>
                <w:rFonts w:asciiTheme="minorEastAsia" w:eastAsiaTheme="minorEastAsia" w:hAnsiTheme="minorEastAsia" w:hint="eastAsia"/>
                <w:szCs w:val="14"/>
              </w:rPr>
              <w:lastRenderedPageBreak/>
              <w:t>Edition Count</w:t>
            </w:r>
          </w:p>
        </w:tc>
        <w:tc>
          <w:tcPr>
            <w:tcW w:w="0" w:type="auto"/>
          </w:tcPr>
          <w:p w14:paraId="7D455938" w14:textId="48BC0248" w:rsidR="00454732" w:rsidRPr="007311CD" w:rsidRDefault="009C4517" w:rsidP="00772D6C">
            <w:pPr>
              <w:pStyle w:val="BodyText"/>
              <w:rPr>
                <w:rFonts w:asciiTheme="minorEastAsia" w:eastAsiaTheme="minorEastAsia" w:hAnsiTheme="minorEastAsia"/>
                <w:color w:val="FF0000"/>
                <w:szCs w:val="14"/>
              </w:rPr>
            </w:pPr>
            <w:r>
              <w:rPr>
                <w:rFonts w:asciiTheme="minorEastAsia" w:eastAsiaTheme="minorEastAsia" w:hAnsiTheme="minorEastAsia" w:hint="eastAsia"/>
                <w:szCs w:val="14"/>
              </w:rPr>
              <w:t>1.0</w:t>
            </w:r>
          </w:p>
        </w:tc>
      </w:tr>
      <w:tr w:rsidR="00454732" w:rsidRPr="007311CD" w14:paraId="3AC3C962" w14:textId="77777777" w:rsidTr="00643C48">
        <w:trPr>
          <w:jc w:val="right"/>
        </w:trPr>
        <w:tc>
          <w:tcPr>
            <w:tcW w:w="0" w:type="auto"/>
            <w:vMerge w:val="restart"/>
            <w:shd w:val="clear" w:color="auto" w:fill="000000" w:themeFill="text1"/>
          </w:tcPr>
          <w:p w14:paraId="106EC9A5" w14:textId="77777777" w:rsidR="00454732" w:rsidRPr="00C72EAD" w:rsidRDefault="00454732" w:rsidP="00864A27">
            <w:pPr>
              <w:pStyle w:val="BodyText"/>
              <w:jc w:val="right"/>
              <w:rPr>
                <w:rFonts w:asciiTheme="minorEastAsia" w:eastAsiaTheme="minorEastAsia" w:hAnsiTheme="minorEastAsia"/>
                <w:b/>
                <w:szCs w:val="14"/>
              </w:rPr>
            </w:pPr>
            <w:r w:rsidRPr="00C72EAD">
              <w:rPr>
                <w:rFonts w:asciiTheme="minorEastAsia" w:eastAsiaTheme="minorEastAsia" w:hAnsiTheme="minorEastAsia" w:hint="eastAsia"/>
                <w:szCs w:val="14"/>
              </w:rPr>
              <w:t>Creation Date</w:t>
            </w:r>
          </w:p>
          <w:p w14:paraId="053A8753" w14:textId="77777777" w:rsidR="00454732" w:rsidRPr="00C72EAD" w:rsidRDefault="00454732" w:rsidP="00864A27">
            <w:pPr>
              <w:pStyle w:val="BodyText"/>
              <w:jc w:val="right"/>
              <w:rPr>
                <w:rFonts w:asciiTheme="minorEastAsia" w:eastAsiaTheme="minorEastAsia" w:hAnsiTheme="minorEastAsia"/>
                <w:b/>
                <w:szCs w:val="14"/>
              </w:rPr>
            </w:pPr>
            <w:r w:rsidRPr="00C72EAD">
              <w:rPr>
                <w:rFonts w:asciiTheme="minorEastAsia" w:eastAsiaTheme="minorEastAsia" w:hAnsiTheme="minorEastAsia" w:hint="eastAsia"/>
                <w:szCs w:val="14"/>
              </w:rPr>
              <w:t>Author</w:t>
            </w:r>
          </w:p>
        </w:tc>
        <w:tc>
          <w:tcPr>
            <w:tcW w:w="0" w:type="auto"/>
          </w:tcPr>
          <w:p w14:paraId="31664076" w14:textId="391774F6" w:rsidR="00454732" w:rsidRPr="007311CD" w:rsidRDefault="00E24C43" w:rsidP="001023AB">
            <w:pPr>
              <w:pStyle w:val="BodyText"/>
              <w:rPr>
                <w:rFonts w:asciiTheme="minorEastAsia" w:eastAsiaTheme="minorEastAsia" w:hAnsiTheme="minorEastAsia"/>
                <w:szCs w:val="14"/>
              </w:rPr>
            </w:pPr>
            <w:r>
              <w:rPr>
                <w:rFonts w:asciiTheme="minorEastAsia" w:eastAsiaTheme="minorEastAsia" w:hAnsiTheme="minorEastAsia" w:hint="eastAsia"/>
                <w:szCs w:val="14"/>
              </w:rPr>
              <w:t>2017/05/15</w:t>
            </w:r>
          </w:p>
        </w:tc>
      </w:tr>
      <w:tr w:rsidR="00454732" w:rsidRPr="007311CD" w14:paraId="77AB60F5" w14:textId="77777777" w:rsidTr="00643C48">
        <w:trPr>
          <w:jc w:val="right"/>
        </w:trPr>
        <w:tc>
          <w:tcPr>
            <w:tcW w:w="0" w:type="auto"/>
            <w:vMerge/>
            <w:shd w:val="clear" w:color="auto" w:fill="000000" w:themeFill="text1"/>
          </w:tcPr>
          <w:p w14:paraId="04117844" w14:textId="77777777" w:rsidR="00454732" w:rsidRPr="00C72EAD" w:rsidRDefault="00454732" w:rsidP="00864A27">
            <w:pPr>
              <w:pStyle w:val="BodyText"/>
              <w:jc w:val="right"/>
              <w:rPr>
                <w:rFonts w:asciiTheme="minorEastAsia" w:eastAsiaTheme="minorEastAsia" w:hAnsiTheme="minorEastAsia"/>
                <w:b/>
                <w:szCs w:val="14"/>
              </w:rPr>
            </w:pPr>
          </w:p>
        </w:tc>
        <w:tc>
          <w:tcPr>
            <w:tcW w:w="0" w:type="auto"/>
          </w:tcPr>
          <w:p w14:paraId="65D23C17" w14:textId="77777777" w:rsidR="00454732" w:rsidRDefault="00454732" w:rsidP="00603812">
            <w:pPr>
              <w:pStyle w:val="BodyText"/>
              <w:rPr>
                <w:rFonts w:asciiTheme="minorEastAsia" w:eastAsiaTheme="minorEastAsia" w:hAnsiTheme="minorEastAsia"/>
                <w:szCs w:val="14"/>
              </w:rPr>
            </w:pPr>
            <w:r>
              <w:rPr>
                <w:rFonts w:asciiTheme="minorEastAsia" w:eastAsiaTheme="minorEastAsia" w:hAnsiTheme="minorEastAsia" w:hint="eastAsia"/>
                <w:szCs w:val="14"/>
              </w:rPr>
              <w:t>Fujitsu Limited</w:t>
            </w:r>
          </w:p>
          <w:p w14:paraId="2D3F7D01" w14:textId="0A1F97C8" w:rsidR="00822660" w:rsidRPr="007311CD" w:rsidRDefault="00822660" w:rsidP="00603812">
            <w:pPr>
              <w:pStyle w:val="BodyText"/>
              <w:rPr>
                <w:rFonts w:asciiTheme="minorEastAsia" w:eastAsiaTheme="minorEastAsia" w:hAnsiTheme="minorEastAsia"/>
                <w:szCs w:val="14"/>
              </w:rPr>
            </w:pPr>
            <w:r>
              <w:rPr>
                <w:rFonts w:asciiTheme="minorEastAsia" w:eastAsiaTheme="minorEastAsia" w:hAnsiTheme="minorEastAsia" w:hint="eastAsia"/>
                <w:szCs w:val="14"/>
              </w:rPr>
              <w:t>Kazuhiro Tajima</w:t>
            </w:r>
          </w:p>
        </w:tc>
      </w:tr>
      <w:tr w:rsidR="009C4517" w:rsidRPr="007311CD" w14:paraId="11FC93B7" w14:textId="77777777" w:rsidTr="00643C48">
        <w:trPr>
          <w:jc w:val="right"/>
        </w:trPr>
        <w:tc>
          <w:tcPr>
            <w:tcW w:w="0" w:type="auto"/>
            <w:vMerge w:val="restart"/>
            <w:shd w:val="clear" w:color="auto" w:fill="000000" w:themeFill="text1"/>
          </w:tcPr>
          <w:p w14:paraId="04B38FCB" w14:textId="77777777" w:rsidR="009C4517" w:rsidRPr="00C72EAD" w:rsidRDefault="009C4517" w:rsidP="009C4517">
            <w:pPr>
              <w:pStyle w:val="BodyText"/>
              <w:jc w:val="right"/>
              <w:rPr>
                <w:rFonts w:asciiTheme="minorEastAsia" w:eastAsiaTheme="minorEastAsia" w:hAnsiTheme="minorEastAsia"/>
                <w:b/>
                <w:szCs w:val="14"/>
              </w:rPr>
            </w:pPr>
            <w:r w:rsidRPr="00C72EAD">
              <w:rPr>
                <w:rFonts w:asciiTheme="minorEastAsia" w:eastAsiaTheme="minorEastAsia" w:hAnsiTheme="minorEastAsia" w:hint="eastAsia"/>
                <w:szCs w:val="14"/>
              </w:rPr>
              <w:t>Update Date</w:t>
            </w:r>
          </w:p>
          <w:p w14:paraId="77A00ABA" w14:textId="77777777" w:rsidR="009C4517" w:rsidRPr="00C72EAD" w:rsidRDefault="009C4517" w:rsidP="009C4517">
            <w:pPr>
              <w:pStyle w:val="BodyText"/>
              <w:jc w:val="right"/>
              <w:rPr>
                <w:rFonts w:asciiTheme="minorEastAsia" w:eastAsiaTheme="minorEastAsia" w:hAnsiTheme="minorEastAsia"/>
                <w:b/>
                <w:szCs w:val="14"/>
              </w:rPr>
            </w:pPr>
            <w:r w:rsidRPr="00C72EAD">
              <w:rPr>
                <w:rFonts w:asciiTheme="minorEastAsia" w:eastAsiaTheme="minorEastAsia" w:hAnsiTheme="minorEastAsia" w:hint="eastAsia"/>
                <w:szCs w:val="14"/>
              </w:rPr>
              <w:t>Renewed By</w:t>
            </w:r>
          </w:p>
        </w:tc>
        <w:tc>
          <w:tcPr>
            <w:tcW w:w="0" w:type="auto"/>
          </w:tcPr>
          <w:p w14:paraId="51C87350" w14:textId="6E95C5DC" w:rsidR="009C4517" w:rsidRPr="007311CD" w:rsidRDefault="009C4517" w:rsidP="009C4517">
            <w:pPr>
              <w:pStyle w:val="BodyText"/>
              <w:rPr>
                <w:rFonts w:asciiTheme="minorEastAsia" w:eastAsiaTheme="minorEastAsia" w:hAnsiTheme="minorEastAsia"/>
                <w:szCs w:val="14"/>
              </w:rPr>
            </w:pPr>
            <w:r>
              <w:rPr>
                <w:rFonts w:asciiTheme="minorEastAsia" w:eastAsiaTheme="minorEastAsia" w:hAnsiTheme="minorEastAsia" w:hint="eastAsia"/>
                <w:szCs w:val="14"/>
              </w:rPr>
              <w:t>2017/07/10</w:t>
            </w:r>
          </w:p>
        </w:tc>
      </w:tr>
      <w:tr w:rsidR="009C4517" w:rsidRPr="007311CD" w14:paraId="44532D89" w14:textId="77777777" w:rsidTr="00643C48">
        <w:trPr>
          <w:jc w:val="right"/>
        </w:trPr>
        <w:tc>
          <w:tcPr>
            <w:tcW w:w="0" w:type="auto"/>
            <w:vMerge/>
            <w:shd w:val="clear" w:color="auto" w:fill="000000" w:themeFill="text1"/>
          </w:tcPr>
          <w:p w14:paraId="21BB8A2E" w14:textId="77777777" w:rsidR="009C4517" w:rsidRPr="007311CD" w:rsidRDefault="009C4517" w:rsidP="009C4517">
            <w:pPr>
              <w:pStyle w:val="BodyText"/>
              <w:rPr>
                <w:rFonts w:asciiTheme="minorEastAsia" w:eastAsiaTheme="minorEastAsia" w:hAnsiTheme="minorEastAsia"/>
                <w:szCs w:val="14"/>
              </w:rPr>
            </w:pPr>
          </w:p>
        </w:tc>
        <w:tc>
          <w:tcPr>
            <w:tcW w:w="0" w:type="auto"/>
          </w:tcPr>
          <w:p w14:paraId="02D4763F" w14:textId="77777777" w:rsidR="009C4517" w:rsidRDefault="009C4517" w:rsidP="009C4517">
            <w:pPr>
              <w:pStyle w:val="BodyText"/>
              <w:rPr>
                <w:rFonts w:asciiTheme="minorEastAsia" w:eastAsiaTheme="minorEastAsia" w:hAnsiTheme="minorEastAsia"/>
                <w:szCs w:val="14"/>
              </w:rPr>
            </w:pPr>
            <w:r>
              <w:rPr>
                <w:rFonts w:asciiTheme="minorEastAsia" w:eastAsiaTheme="minorEastAsia" w:hAnsiTheme="minorEastAsia" w:hint="eastAsia"/>
                <w:szCs w:val="14"/>
              </w:rPr>
              <w:t>Fujitsu Limited</w:t>
            </w:r>
          </w:p>
          <w:p w14:paraId="32B0D11E" w14:textId="2BC902F7" w:rsidR="009C4517" w:rsidRPr="007311CD" w:rsidRDefault="009C4517" w:rsidP="009C4517">
            <w:pPr>
              <w:pStyle w:val="BodyText"/>
              <w:rPr>
                <w:rFonts w:asciiTheme="minorEastAsia" w:eastAsiaTheme="minorEastAsia" w:hAnsiTheme="minorEastAsia"/>
                <w:szCs w:val="14"/>
              </w:rPr>
            </w:pPr>
            <w:r>
              <w:rPr>
                <w:rFonts w:asciiTheme="minorEastAsia" w:eastAsiaTheme="minorEastAsia" w:hAnsiTheme="minorEastAsia" w:hint="eastAsia"/>
                <w:szCs w:val="14"/>
              </w:rPr>
              <w:t>Kazuhiro Tajima</w:t>
            </w:r>
          </w:p>
        </w:tc>
      </w:tr>
    </w:tbl>
    <w:p w14:paraId="4606BF1B" w14:textId="77777777" w:rsidR="00D233F3" w:rsidRDefault="00D233F3" w:rsidP="001A6250">
      <w:pPr>
        <w:jc w:val="left"/>
        <w:rPr>
          <w:b/>
          <w:szCs w:val="14"/>
        </w:rPr>
      </w:pPr>
    </w:p>
    <w:p w14:paraId="0BDE3C96" w14:textId="77777777" w:rsidR="00615EA5" w:rsidRPr="002F41E4" w:rsidRDefault="00615EA5" w:rsidP="002F41E4">
      <w:pPr>
        <w:pStyle w:val="TOCHeading"/>
        <w:spacing w:before="246"/>
        <w:sectPr w:rsidR="00615EA5" w:rsidRPr="002F41E4" w:rsidSect="000F7AD9">
          <w:headerReference w:type="default" r:id="rId11"/>
          <w:footerReference w:type="default" r:id="rId12"/>
          <w:headerReference w:type="first" r:id="rId13"/>
          <w:footerReference w:type="first" r:id="rId14"/>
          <w:pgSz w:w="11906" w:h="16838" w:code="9"/>
          <w:pgMar w:top="1701" w:right="1418" w:bottom="851" w:left="1418" w:header="851" w:footer="567" w:gutter="0"/>
          <w:cols w:space="425"/>
          <w:titlePg/>
          <w:docGrid w:type="linesAndChars" w:linePitch="246"/>
        </w:sectPr>
      </w:pPr>
    </w:p>
    <w:p w14:paraId="67C70ECC" w14:textId="77777777" w:rsidR="00B17697" w:rsidRPr="00746D5C" w:rsidRDefault="002F41E4" w:rsidP="008A6A6B">
      <w:pPr>
        <w:jc w:val="left"/>
        <w:rPr>
          <w:rFonts w:ascii="ＭＳ Ｐゴシック" w:eastAsia="ＭＳ Ｐゴシック" w:hAnsi="ＭＳ Ｐゴシック"/>
          <w:b/>
          <w:sz w:val="28"/>
          <w:szCs w:val="28"/>
        </w:rPr>
      </w:pPr>
      <w:r w:rsidRPr="00746D5C">
        <w:rPr>
          <w:rFonts w:ascii="ＭＳ Ｐゴシック" w:eastAsia="ＭＳ Ｐゴシック" w:hAnsi="ＭＳ Ｐゴシック" w:hint="eastAsia"/>
          <w:sz w:val="28"/>
          <w:szCs w:val="28"/>
        </w:rPr>
        <w:lastRenderedPageBreak/>
        <w:t>Update History</w:t>
      </w:r>
    </w:p>
    <w:p w14:paraId="5A8F8CD0" w14:textId="77777777" w:rsidR="00B17697" w:rsidRPr="000C2A66" w:rsidRDefault="00B17697" w:rsidP="00F45786">
      <w:pPr>
        <w:jc w:val="left"/>
        <w:rPr>
          <w:b/>
          <w:sz w:val="28"/>
          <w:szCs w:val="28"/>
        </w:rPr>
      </w:pPr>
    </w:p>
    <w:tbl>
      <w:tblPr>
        <w:tblStyle w:val="TableProfession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231"/>
        <w:gridCol w:w="6105"/>
        <w:gridCol w:w="1174"/>
      </w:tblGrid>
      <w:tr w:rsidR="008A6A6B" w:rsidRPr="00D60462" w14:paraId="1FBB9C68" w14:textId="77777777" w:rsidTr="00293E26">
        <w:trPr>
          <w:cnfStyle w:val="100000000000" w:firstRow="1" w:lastRow="0" w:firstColumn="0" w:lastColumn="0" w:oddVBand="0" w:evenVBand="0" w:oddHBand="0" w:evenHBand="0" w:firstRowFirstColumn="0" w:firstRowLastColumn="0" w:lastRowFirstColumn="0" w:lastRowLastColumn="0"/>
        </w:trPr>
        <w:tc>
          <w:tcPr>
            <w:tcW w:w="418" w:type="pct"/>
          </w:tcPr>
          <w:p w14:paraId="5019E632" w14:textId="77777777" w:rsidR="008A6A6B" w:rsidRPr="00D60462" w:rsidRDefault="008A6A6B" w:rsidP="004B4262">
            <w:pPr>
              <w:jc w:val="center"/>
              <w:rPr>
                <w:rFonts w:asciiTheme="minorEastAsia" w:eastAsiaTheme="minorEastAsia" w:hAnsiTheme="minorEastAsia"/>
                <w:szCs w:val="12"/>
              </w:rPr>
            </w:pPr>
            <w:r w:rsidRPr="00D60462">
              <w:rPr>
                <w:rFonts w:asciiTheme="minorEastAsia" w:eastAsiaTheme="minorEastAsia" w:hAnsiTheme="minorEastAsia" w:hint="eastAsia"/>
                <w:szCs w:val="12"/>
              </w:rPr>
              <w:t>Edition Count</w:t>
            </w:r>
          </w:p>
        </w:tc>
        <w:tc>
          <w:tcPr>
            <w:tcW w:w="663" w:type="pct"/>
          </w:tcPr>
          <w:p w14:paraId="0CA0F5D1" w14:textId="77777777" w:rsidR="008A6A6B" w:rsidRPr="00D60462" w:rsidRDefault="002F41E4" w:rsidP="004B4262">
            <w:pPr>
              <w:jc w:val="center"/>
              <w:rPr>
                <w:rFonts w:asciiTheme="minorEastAsia" w:eastAsiaTheme="minorEastAsia" w:hAnsiTheme="minorEastAsia"/>
                <w:szCs w:val="12"/>
              </w:rPr>
            </w:pPr>
            <w:r w:rsidRPr="00D60462">
              <w:rPr>
                <w:rFonts w:asciiTheme="minorEastAsia" w:eastAsiaTheme="minorEastAsia" w:hAnsiTheme="minorEastAsia" w:hint="eastAsia"/>
                <w:szCs w:val="12"/>
              </w:rPr>
              <w:t>Update Date</w:t>
            </w:r>
          </w:p>
        </w:tc>
        <w:tc>
          <w:tcPr>
            <w:tcW w:w="3287" w:type="pct"/>
          </w:tcPr>
          <w:p w14:paraId="16030AC0" w14:textId="77777777" w:rsidR="008A6A6B" w:rsidRPr="00D60462" w:rsidRDefault="002F41E4" w:rsidP="004B4262">
            <w:pPr>
              <w:jc w:val="center"/>
              <w:rPr>
                <w:rFonts w:asciiTheme="minorEastAsia" w:eastAsiaTheme="minorEastAsia" w:hAnsiTheme="minorEastAsia"/>
                <w:szCs w:val="12"/>
              </w:rPr>
            </w:pPr>
            <w:r w:rsidRPr="00D60462">
              <w:rPr>
                <w:rFonts w:asciiTheme="minorEastAsia" w:eastAsiaTheme="minorEastAsia" w:hAnsiTheme="minorEastAsia" w:hint="eastAsia"/>
                <w:szCs w:val="12"/>
              </w:rPr>
              <w:t>updated content</w:t>
            </w:r>
          </w:p>
        </w:tc>
        <w:tc>
          <w:tcPr>
            <w:tcW w:w="632" w:type="pct"/>
          </w:tcPr>
          <w:p w14:paraId="0DC02798" w14:textId="77777777" w:rsidR="008A6A6B" w:rsidRPr="00D60462" w:rsidRDefault="002F41E4" w:rsidP="004B4262">
            <w:pPr>
              <w:jc w:val="center"/>
              <w:rPr>
                <w:rFonts w:asciiTheme="minorEastAsia" w:eastAsiaTheme="minorEastAsia" w:hAnsiTheme="minorEastAsia"/>
                <w:szCs w:val="12"/>
              </w:rPr>
            </w:pPr>
            <w:r w:rsidRPr="00D60462">
              <w:rPr>
                <w:rFonts w:asciiTheme="minorEastAsia" w:eastAsiaTheme="minorEastAsia" w:hAnsiTheme="minorEastAsia" w:hint="eastAsia"/>
                <w:szCs w:val="12"/>
              </w:rPr>
              <w:t>Renewed By</w:t>
            </w:r>
          </w:p>
        </w:tc>
      </w:tr>
      <w:tr w:rsidR="009C4517" w:rsidRPr="00D60462" w14:paraId="397FF428" w14:textId="77777777" w:rsidTr="00293E26">
        <w:tc>
          <w:tcPr>
            <w:tcW w:w="418" w:type="pct"/>
          </w:tcPr>
          <w:p w14:paraId="7B6BFF5E" w14:textId="6244FACC" w:rsidR="009C4517" w:rsidRPr="00D60462" w:rsidRDefault="009C4517" w:rsidP="009C4517">
            <w:pPr>
              <w:jc w:val="left"/>
              <w:rPr>
                <w:rFonts w:asciiTheme="minorEastAsia" w:eastAsiaTheme="minorEastAsia" w:hAnsiTheme="minorEastAsia"/>
                <w:szCs w:val="12"/>
              </w:rPr>
            </w:pPr>
            <w:r>
              <w:rPr>
                <w:rFonts w:asciiTheme="minorEastAsia" w:eastAsiaTheme="minorEastAsia" w:hAnsiTheme="minorEastAsia" w:hint="eastAsia"/>
                <w:szCs w:val="12"/>
              </w:rPr>
              <w:t>0.9</w:t>
            </w:r>
          </w:p>
        </w:tc>
        <w:tc>
          <w:tcPr>
            <w:tcW w:w="663" w:type="pct"/>
          </w:tcPr>
          <w:p w14:paraId="7930C530" w14:textId="40103632" w:rsidR="009C4517" w:rsidRPr="00D60462" w:rsidRDefault="009C4517" w:rsidP="00457D0E">
            <w:pPr>
              <w:jc w:val="center"/>
              <w:rPr>
                <w:rFonts w:asciiTheme="minorEastAsia" w:eastAsiaTheme="minorEastAsia" w:hAnsiTheme="minorEastAsia"/>
                <w:szCs w:val="12"/>
              </w:rPr>
            </w:pPr>
            <w:r>
              <w:rPr>
                <w:rFonts w:asciiTheme="minorEastAsia" w:eastAsiaTheme="minorEastAsia" w:hAnsiTheme="minorEastAsia" w:hint="eastAsia"/>
                <w:szCs w:val="12"/>
              </w:rPr>
              <w:t>2017/05/11</w:t>
            </w:r>
          </w:p>
        </w:tc>
        <w:tc>
          <w:tcPr>
            <w:tcW w:w="3287" w:type="pct"/>
          </w:tcPr>
          <w:p w14:paraId="5F09AF02" w14:textId="03F9C173" w:rsidR="009C4517" w:rsidRPr="00D72812" w:rsidRDefault="009C4517" w:rsidP="00772D6C">
            <w:pPr>
              <w:rPr>
                <w:rFonts w:asciiTheme="minorEastAsia" w:eastAsiaTheme="minorEastAsia" w:hAnsiTheme="minorEastAsia"/>
                <w:sz w:val="8"/>
                <w:szCs w:val="12"/>
              </w:rPr>
            </w:pPr>
            <w:r w:rsidRPr="00D72812">
              <w:rPr>
                <w:rFonts w:asciiTheme="minorEastAsia" w:eastAsiaTheme="minorEastAsia" w:hAnsiTheme="minorEastAsia" w:hint="eastAsia"/>
                <w:sz w:val="8"/>
                <w:szCs w:val="12"/>
              </w:rPr>
              <w:t>First Edition Created.</w:t>
            </w:r>
          </w:p>
        </w:tc>
        <w:tc>
          <w:tcPr>
            <w:tcW w:w="632" w:type="pct"/>
            <w:vMerge w:val="restart"/>
          </w:tcPr>
          <w:p w14:paraId="7C853DE5" w14:textId="77777777" w:rsidR="009C4517" w:rsidRDefault="009C4517" w:rsidP="004C7E86">
            <w:pPr>
              <w:rPr>
                <w:rFonts w:asciiTheme="minorEastAsia" w:eastAsiaTheme="minorEastAsia" w:hAnsiTheme="minorEastAsia"/>
                <w:szCs w:val="12"/>
              </w:rPr>
            </w:pPr>
            <w:r w:rsidRPr="00D60462">
              <w:rPr>
                <w:rFonts w:asciiTheme="minorEastAsia" w:eastAsiaTheme="minorEastAsia" w:hAnsiTheme="minorEastAsia" w:hint="eastAsia"/>
                <w:szCs w:val="12"/>
              </w:rPr>
              <w:t>AP infrastructure</w:t>
            </w:r>
          </w:p>
          <w:p w14:paraId="118BC136" w14:textId="1EA47899" w:rsidR="009C4517" w:rsidRPr="00D60462" w:rsidRDefault="009C4517" w:rsidP="00870347">
            <w:pPr>
              <w:rPr>
                <w:rFonts w:asciiTheme="minorEastAsia" w:eastAsiaTheme="minorEastAsia" w:hAnsiTheme="minorEastAsia"/>
                <w:szCs w:val="12"/>
              </w:rPr>
            </w:pPr>
            <w:r w:rsidRPr="00D60462">
              <w:rPr>
                <w:rFonts w:asciiTheme="minorEastAsia" w:eastAsiaTheme="minorEastAsia" w:hAnsiTheme="minorEastAsia" w:hint="eastAsia"/>
                <w:szCs w:val="12"/>
              </w:rPr>
              <w:t>Kazuhiro Tajima</w:t>
            </w:r>
          </w:p>
        </w:tc>
      </w:tr>
      <w:tr w:rsidR="009C4517" w:rsidRPr="00D60462" w14:paraId="0396C6C5" w14:textId="77777777" w:rsidTr="00293E26">
        <w:tc>
          <w:tcPr>
            <w:tcW w:w="418" w:type="pct"/>
          </w:tcPr>
          <w:p w14:paraId="5901ABDD" w14:textId="0B565A80" w:rsidR="009C4517" w:rsidRPr="00D60462" w:rsidRDefault="009C4517" w:rsidP="009C4517">
            <w:pPr>
              <w:jc w:val="left"/>
              <w:rPr>
                <w:rFonts w:asciiTheme="minorEastAsia" w:eastAsiaTheme="minorEastAsia" w:hAnsiTheme="minorEastAsia"/>
                <w:szCs w:val="12"/>
              </w:rPr>
            </w:pPr>
            <w:r>
              <w:rPr>
                <w:rFonts w:asciiTheme="minorEastAsia" w:eastAsiaTheme="minorEastAsia" w:hAnsiTheme="minorEastAsia" w:hint="eastAsia"/>
                <w:szCs w:val="12"/>
              </w:rPr>
              <w:t>0.91</w:t>
            </w:r>
          </w:p>
        </w:tc>
        <w:tc>
          <w:tcPr>
            <w:tcW w:w="663" w:type="pct"/>
          </w:tcPr>
          <w:p w14:paraId="302B25BD" w14:textId="4B1EA69A" w:rsidR="009C4517" w:rsidRPr="00D60462" w:rsidRDefault="009C4517" w:rsidP="002F41E4">
            <w:pPr>
              <w:jc w:val="center"/>
              <w:rPr>
                <w:rFonts w:asciiTheme="minorEastAsia" w:eastAsiaTheme="minorEastAsia" w:hAnsiTheme="minorEastAsia"/>
                <w:szCs w:val="12"/>
              </w:rPr>
            </w:pPr>
            <w:r>
              <w:rPr>
                <w:rFonts w:asciiTheme="minorEastAsia" w:eastAsiaTheme="minorEastAsia" w:hAnsiTheme="minorEastAsia" w:hint="eastAsia"/>
                <w:szCs w:val="12"/>
              </w:rPr>
              <w:t>2017/05/15</w:t>
            </w:r>
          </w:p>
        </w:tc>
        <w:tc>
          <w:tcPr>
            <w:tcW w:w="3287" w:type="pct"/>
          </w:tcPr>
          <w:p w14:paraId="02537F15" w14:textId="18225AAC" w:rsidR="009C4517" w:rsidRPr="00D72812" w:rsidRDefault="009C4517" w:rsidP="00191AC5">
            <w:pPr>
              <w:rPr>
                <w:rFonts w:asciiTheme="minorEastAsia" w:eastAsiaTheme="minorEastAsia" w:hAnsiTheme="minorEastAsia"/>
                <w:sz w:val="8"/>
                <w:szCs w:val="12"/>
              </w:rPr>
            </w:pPr>
            <w:r>
              <w:rPr>
                <w:rFonts w:asciiTheme="minorEastAsia" w:eastAsiaTheme="minorEastAsia" w:hAnsiTheme="minorEastAsia" w:hint="eastAsia"/>
                <w:sz w:val="8"/>
                <w:szCs w:val="12"/>
              </w:rPr>
              <w:t>The internal review of the AP infrastructure team conducted on 5/12 was incorporated.</w:t>
            </w:r>
          </w:p>
        </w:tc>
        <w:tc>
          <w:tcPr>
            <w:tcW w:w="632" w:type="pct"/>
            <w:vMerge/>
          </w:tcPr>
          <w:p w14:paraId="583EFDAD" w14:textId="77777777" w:rsidR="009C4517" w:rsidRPr="00D60462" w:rsidRDefault="009C4517" w:rsidP="00B17697">
            <w:pPr>
              <w:rPr>
                <w:rFonts w:asciiTheme="minorEastAsia" w:eastAsiaTheme="minorEastAsia" w:hAnsiTheme="minorEastAsia"/>
                <w:szCs w:val="12"/>
              </w:rPr>
            </w:pPr>
          </w:p>
        </w:tc>
      </w:tr>
      <w:tr w:rsidR="009C4517" w:rsidRPr="00D60462" w14:paraId="006CA069" w14:textId="77777777" w:rsidTr="00293E26">
        <w:tc>
          <w:tcPr>
            <w:tcW w:w="418" w:type="pct"/>
          </w:tcPr>
          <w:p w14:paraId="4A5433C8" w14:textId="43A945CC" w:rsidR="009C4517" w:rsidRPr="00D60462" w:rsidRDefault="009C4517" w:rsidP="009C4517">
            <w:pPr>
              <w:jc w:val="left"/>
              <w:rPr>
                <w:rFonts w:asciiTheme="minorEastAsia" w:eastAsiaTheme="minorEastAsia" w:hAnsiTheme="minorEastAsia"/>
                <w:szCs w:val="12"/>
              </w:rPr>
            </w:pPr>
            <w:r>
              <w:rPr>
                <w:rFonts w:asciiTheme="minorEastAsia" w:eastAsiaTheme="minorEastAsia" w:hAnsiTheme="minorEastAsia" w:hint="eastAsia"/>
                <w:szCs w:val="12"/>
              </w:rPr>
              <w:t>1.0</w:t>
            </w:r>
          </w:p>
        </w:tc>
        <w:tc>
          <w:tcPr>
            <w:tcW w:w="663" w:type="pct"/>
          </w:tcPr>
          <w:p w14:paraId="1B534CAF" w14:textId="4FE76B1E" w:rsidR="009C4517" w:rsidRPr="00D60462" w:rsidRDefault="009C4517" w:rsidP="009C4517">
            <w:pPr>
              <w:jc w:val="center"/>
              <w:rPr>
                <w:rFonts w:asciiTheme="minorEastAsia" w:eastAsiaTheme="minorEastAsia" w:hAnsiTheme="minorEastAsia"/>
                <w:szCs w:val="12"/>
              </w:rPr>
            </w:pPr>
            <w:r>
              <w:rPr>
                <w:rFonts w:asciiTheme="minorEastAsia" w:eastAsiaTheme="minorEastAsia" w:hAnsiTheme="minorEastAsia" w:hint="eastAsia"/>
                <w:szCs w:val="12"/>
              </w:rPr>
              <w:t>2017/07/10</w:t>
            </w:r>
          </w:p>
        </w:tc>
        <w:tc>
          <w:tcPr>
            <w:tcW w:w="3287" w:type="pct"/>
          </w:tcPr>
          <w:p w14:paraId="65B1A4EC" w14:textId="7C05345D" w:rsidR="009C4517" w:rsidRPr="00D72812" w:rsidRDefault="009C4517" w:rsidP="009C4517">
            <w:pPr>
              <w:rPr>
                <w:rFonts w:asciiTheme="minorEastAsia" w:eastAsiaTheme="minorEastAsia" w:hAnsiTheme="minorEastAsia"/>
                <w:sz w:val="8"/>
                <w:szCs w:val="12"/>
              </w:rPr>
            </w:pPr>
            <w:r w:rsidRPr="007E4B15">
              <w:rPr>
                <w:rFonts w:asciiTheme="minorEastAsia" w:eastAsiaTheme="minorEastAsia" w:hAnsiTheme="minorEastAsia" w:hint="eastAsia"/>
                <w:sz w:val="8"/>
                <w:szCs w:val="12"/>
              </w:rPr>
              <w:t>As an external design process deliverable, 1.0 version shall be used. (Estimated Delivery Date: July 19, 2017)</w:t>
            </w:r>
          </w:p>
        </w:tc>
        <w:tc>
          <w:tcPr>
            <w:tcW w:w="632" w:type="pct"/>
            <w:vMerge/>
          </w:tcPr>
          <w:p w14:paraId="6B10D948" w14:textId="77777777" w:rsidR="009C4517" w:rsidRPr="00D60462" w:rsidRDefault="009C4517" w:rsidP="009C4517">
            <w:pPr>
              <w:rPr>
                <w:rFonts w:asciiTheme="minorEastAsia" w:eastAsiaTheme="minorEastAsia" w:hAnsiTheme="minorEastAsia"/>
                <w:szCs w:val="12"/>
              </w:rPr>
            </w:pPr>
          </w:p>
        </w:tc>
      </w:tr>
    </w:tbl>
    <w:p w14:paraId="0EDCEC32" w14:textId="77777777" w:rsidR="00B17697" w:rsidRDefault="00B17697" w:rsidP="00B17697"/>
    <w:p w14:paraId="4C5DFA61" w14:textId="77777777" w:rsidR="00B17697" w:rsidRDefault="00B17697" w:rsidP="006D1640">
      <w:pPr>
        <w:rPr>
          <w:b/>
          <w:sz w:val="32"/>
          <w:szCs w:val="32"/>
        </w:rPr>
        <w:sectPr w:rsidR="00B17697" w:rsidSect="0039203D">
          <w:pgSz w:w="11906" w:h="16838" w:code="9"/>
          <w:pgMar w:top="1701" w:right="1418" w:bottom="851" w:left="1418" w:header="851" w:footer="567" w:gutter="0"/>
          <w:pgNumType w:start="1"/>
          <w:cols w:space="425"/>
          <w:docGrid w:type="linesAndChars" w:linePitch="246"/>
        </w:sectPr>
      </w:pPr>
    </w:p>
    <w:p w14:paraId="4C5B2844" w14:textId="77777777" w:rsidR="00517AC4" w:rsidRPr="00746D5C" w:rsidRDefault="00517AC4" w:rsidP="00517AC4">
      <w:pPr>
        <w:jc w:val="left"/>
        <w:rPr>
          <w:rFonts w:ascii="ＭＳ Ｐゴシック" w:eastAsia="ＭＳ Ｐゴシック" w:hAnsi="ＭＳ Ｐゴシック"/>
          <w:b/>
          <w:sz w:val="28"/>
          <w:szCs w:val="28"/>
        </w:rPr>
      </w:pPr>
      <w:r w:rsidRPr="00746D5C">
        <w:rPr>
          <w:rFonts w:ascii="ＭＳ Ｐゴシック" w:eastAsia="ＭＳ Ｐゴシック" w:hAnsi="ＭＳ Ｐゴシック" w:hint="eastAsia"/>
          <w:sz w:val="28"/>
          <w:szCs w:val="28"/>
        </w:rPr>
        <w:lastRenderedPageBreak/>
        <w:t>Table of Contents</w:t>
      </w:r>
    </w:p>
    <w:p w14:paraId="6024880D" w14:textId="77777777" w:rsidR="00517AC4" w:rsidRPr="000C2A66" w:rsidRDefault="00517AC4" w:rsidP="00517AC4"/>
    <w:p w14:paraId="18481080" w14:textId="77777777" w:rsidR="00690547" w:rsidRDefault="00D758C5">
      <w:pPr>
        <w:pStyle w:val="TOC1"/>
        <w:rPr>
          <w:rFonts w:asciiTheme="minorHAnsi" w:eastAsiaTheme="minorEastAsia" w:hAnsiTheme="minorHAnsi" w:cstheme="minorBidi"/>
          <w:b w:val="0"/>
          <w:noProof/>
          <w:sz w:val="17"/>
          <w:szCs w:val="18"/>
        </w:rPr>
      </w:pPr>
      <w:r>
        <w:fldChar w:fldCharType="begin"/>
      </w:r>
      <w:r>
        <w:instrText xml:space="preserve"> TOC \o "1-3" \h \z \u </w:instrText>
      </w:r>
      <w:r>
        <w:fldChar w:fldCharType="separate"/>
      </w:r>
      <w:hyperlink w:anchor="_Toc482632813" w:history="1">
        <w:r w:rsidR="00690547" w:rsidRPr="0019424E">
          <w:rPr>
            <w:rFonts w:hint="eastAsia"/>
          </w:rPr>
          <w:t>1. Introduction</w:t>
        </w:r>
        <w:r w:rsidR="00690547">
          <w:rPr>
            <w:noProof/>
            <w:webHidden/>
          </w:rPr>
          <w:tab/>
        </w:r>
        <w:r w:rsidR="00690547">
          <w:rPr>
            <w:noProof/>
            <w:webHidden/>
          </w:rPr>
          <w:fldChar w:fldCharType="begin"/>
        </w:r>
        <w:r w:rsidR="00690547">
          <w:rPr>
            <w:noProof/>
            <w:webHidden/>
          </w:rPr>
          <w:instrText xml:space="preserve"> PAGEREF _Toc482632813 \h </w:instrText>
        </w:r>
        <w:r w:rsidR="00690547">
          <w:rPr>
            <w:noProof/>
            <w:webHidden/>
          </w:rPr>
        </w:r>
        <w:r w:rsidR="00690547">
          <w:rPr>
            <w:noProof/>
            <w:webHidden/>
          </w:rPr>
          <w:fldChar w:fldCharType="separate"/>
        </w:r>
        <w:r w:rsidR="00690547" w:rsidRPr="0019424E">
          <w:rPr>
            <w:rFonts w:hint="eastAsia"/>
          </w:rPr>
          <w:t>4</w:t>
        </w:r>
        <w:r w:rsidR="00690547">
          <w:rPr>
            <w:noProof/>
            <w:webHidden/>
          </w:rPr>
          <w:fldChar w:fldCharType="end"/>
        </w:r>
      </w:hyperlink>
    </w:p>
    <w:p w14:paraId="1FADAD7B" w14:textId="77777777" w:rsidR="00690547" w:rsidRDefault="0046139F">
      <w:pPr>
        <w:pStyle w:val="TOC1"/>
        <w:rPr>
          <w:rFonts w:asciiTheme="minorHAnsi" w:eastAsiaTheme="minorEastAsia" w:hAnsiTheme="minorHAnsi" w:cstheme="minorBidi"/>
          <w:b w:val="0"/>
          <w:noProof/>
          <w:sz w:val="17"/>
          <w:szCs w:val="18"/>
        </w:rPr>
      </w:pPr>
      <w:hyperlink w:anchor="_Toc482632814" w:history="1">
        <w:r w:rsidR="00690547" w:rsidRPr="0019424E">
          <w:rPr>
            <w:rFonts w:hint="eastAsia"/>
          </w:rPr>
          <w:t>2. naming convention</w:t>
        </w:r>
        <w:r w:rsidR="00690547">
          <w:rPr>
            <w:noProof/>
            <w:webHidden/>
          </w:rPr>
          <w:tab/>
        </w:r>
        <w:r w:rsidR="00690547">
          <w:rPr>
            <w:noProof/>
            <w:webHidden/>
          </w:rPr>
          <w:fldChar w:fldCharType="begin"/>
        </w:r>
        <w:r w:rsidR="00690547">
          <w:rPr>
            <w:noProof/>
            <w:webHidden/>
          </w:rPr>
          <w:instrText xml:space="preserve"> PAGEREF _Toc482632814 \h </w:instrText>
        </w:r>
        <w:r w:rsidR="00690547">
          <w:rPr>
            <w:noProof/>
            <w:webHidden/>
          </w:rPr>
        </w:r>
        <w:r w:rsidR="00690547">
          <w:rPr>
            <w:noProof/>
            <w:webHidden/>
          </w:rPr>
          <w:fldChar w:fldCharType="separate"/>
        </w:r>
        <w:r w:rsidR="00690547" w:rsidRPr="0019424E">
          <w:rPr>
            <w:rFonts w:hint="eastAsia"/>
          </w:rPr>
          <w:t>5</w:t>
        </w:r>
        <w:r w:rsidR="00690547">
          <w:rPr>
            <w:noProof/>
            <w:webHidden/>
          </w:rPr>
          <w:fldChar w:fldCharType="end"/>
        </w:r>
      </w:hyperlink>
    </w:p>
    <w:p w14:paraId="64E51D40"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15" w:history="1">
        <w:r w:rsidR="00690547" w:rsidRPr="0019424E">
          <w:rPr>
            <w:rFonts w:hint="eastAsia"/>
          </w:rPr>
          <w:t>2.1. General naming conventions</w:t>
        </w:r>
        <w:r w:rsidR="00690547">
          <w:rPr>
            <w:noProof/>
            <w:webHidden/>
          </w:rPr>
          <w:tab/>
        </w:r>
        <w:r w:rsidR="00690547">
          <w:rPr>
            <w:noProof/>
            <w:webHidden/>
          </w:rPr>
          <w:fldChar w:fldCharType="begin"/>
        </w:r>
        <w:r w:rsidR="00690547">
          <w:rPr>
            <w:noProof/>
            <w:webHidden/>
          </w:rPr>
          <w:instrText xml:space="preserve"> PAGEREF _Toc482632815 \h </w:instrText>
        </w:r>
        <w:r w:rsidR="00690547">
          <w:rPr>
            <w:noProof/>
            <w:webHidden/>
          </w:rPr>
        </w:r>
        <w:r w:rsidR="00690547">
          <w:rPr>
            <w:noProof/>
            <w:webHidden/>
          </w:rPr>
          <w:fldChar w:fldCharType="separate"/>
        </w:r>
        <w:r w:rsidR="00690547" w:rsidRPr="0019424E">
          <w:rPr>
            <w:rFonts w:hint="eastAsia"/>
          </w:rPr>
          <w:t>5</w:t>
        </w:r>
        <w:r w:rsidR="00690547">
          <w:rPr>
            <w:noProof/>
            <w:webHidden/>
          </w:rPr>
          <w:fldChar w:fldCharType="end"/>
        </w:r>
      </w:hyperlink>
    </w:p>
    <w:p w14:paraId="44A00AB9"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16" w:history="1">
        <w:r w:rsidR="00690547" w:rsidRPr="0019424E">
          <w:rPr>
            <w:rFonts w:hint="eastAsia"/>
          </w:rPr>
          <w:t>2.2. Package name</w:t>
        </w:r>
        <w:r w:rsidR="00690547">
          <w:rPr>
            <w:noProof/>
            <w:webHidden/>
          </w:rPr>
          <w:tab/>
        </w:r>
        <w:r w:rsidR="00690547">
          <w:rPr>
            <w:noProof/>
            <w:webHidden/>
          </w:rPr>
          <w:fldChar w:fldCharType="begin"/>
        </w:r>
        <w:r w:rsidR="00690547">
          <w:rPr>
            <w:noProof/>
            <w:webHidden/>
          </w:rPr>
          <w:instrText xml:space="preserve"> PAGEREF _Toc482632816 \h </w:instrText>
        </w:r>
        <w:r w:rsidR="00690547">
          <w:rPr>
            <w:noProof/>
            <w:webHidden/>
          </w:rPr>
        </w:r>
        <w:r w:rsidR="00690547">
          <w:rPr>
            <w:noProof/>
            <w:webHidden/>
          </w:rPr>
          <w:fldChar w:fldCharType="separate"/>
        </w:r>
        <w:r w:rsidR="00690547" w:rsidRPr="0019424E">
          <w:rPr>
            <w:rFonts w:hint="eastAsia"/>
          </w:rPr>
          <w:t>6</w:t>
        </w:r>
        <w:r w:rsidR="00690547">
          <w:rPr>
            <w:noProof/>
            <w:webHidden/>
          </w:rPr>
          <w:fldChar w:fldCharType="end"/>
        </w:r>
      </w:hyperlink>
    </w:p>
    <w:p w14:paraId="4AC83951"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17" w:history="1">
        <w:r w:rsidR="00690547" w:rsidRPr="0019424E">
          <w:rPr>
            <w:rFonts w:hint="eastAsia"/>
          </w:rPr>
          <w:t>2.3. Class name</w:t>
        </w:r>
        <w:r w:rsidR="00690547">
          <w:rPr>
            <w:noProof/>
            <w:webHidden/>
          </w:rPr>
          <w:tab/>
        </w:r>
        <w:r w:rsidR="00690547">
          <w:rPr>
            <w:noProof/>
            <w:webHidden/>
          </w:rPr>
          <w:fldChar w:fldCharType="begin"/>
        </w:r>
        <w:r w:rsidR="00690547">
          <w:rPr>
            <w:noProof/>
            <w:webHidden/>
          </w:rPr>
          <w:instrText xml:space="preserve"> PAGEREF _Toc482632817 \h </w:instrText>
        </w:r>
        <w:r w:rsidR="00690547">
          <w:rPr>
            <w:noProof/>
            <w:webHidden/>
          </w:rPr>
        </w:r>
        <w:r w:rsidR="00690547">
          <w:rPr>
            <w:noProof/>
            <w:webHidden/>
          </w:rPr>
          <w:fldChar w:fldCharType="separate"/>
        </w:r>
        <w:r w:rsidR="00690547" w:rsidRPr="0019424E">
          <w:rPr>
            <w:rFonts w:hint="eastAsia"/>
          </w:rPr>
          <w:t>6</w:t>
        </w:r>
        <w:r w:rsidR="00690547">
          <w:rPr>
            <w:noProof/>
            <w:webHidden/>
          </w:rPr>
          <w:fldChar w:fldCharType="end"/>
        </w:r>
      </w:hyperlink>
    </w:p>
    <w:p w14:paraId="7E4BB7A8"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18" w:history="1">
        <w:r w:rsidR="00690547" w:rsidRPr="0019424E">
          <w:rPr>
            <w:rFonts w:hint="eastAsia"/>
          </w:rPr>
          <w:t>2.4. Interface name</w:t>
        </w:r>
        <w:r w:rsidR="00690547">
          <w:rPr>
            <w:noProof/>
            <w:webHidden/>
          </w:rPr>
          <w:tab/>
        </w:r>
        <w:r w:rsidR="00690547">
          <w:rPr>
            <w:noProof/>
            <w:webHidden/>
          </w:rPr>
          <w:fldChar w:fldCharType="begin"/>
        </w:r>
        <w:r w:rsidR="00690547">
          <w:rPr>
            <w:noProof/>
            <w:webHidden/>
          </w:rPr>
          <w:instrText xml:space="preserve"> PAGEREF _Toc482632818 \h </w:instrText>
        </w:r>
        <w:r w:rsidR="00690547">
          <w:rPr>
            <w:noProof/>
            <w:webHidden/>
          </w:rPr>
        </w:r>
        <w:r w:rsidR="00690547">
          <w:rPr>
            <w:noProof/>
            <w:webHidden/>
          </w:rPr>
          <w:fldChar w:fldCharType="separate"/>
        </w:r>
        <w:r w:rsidR="00690547" w:rsidRPr="0019424E">
          <w:rPr>
            <w:rFonts w:hint="eastAsia"/>
          </w:rPr>
          <w:t>7</w:t>
        </w:r>
        <w:r w:rsidR="00690547">
          <w:rPr>
            <w:noProof/>
            <w:webHidden/>
          </w:rPr>
          <w:fldChar w:fldCharType="end"/>
        </w:r>
      </w:hyperlink>
    </w:p>
    <w:p w14:paraId="39D1A310"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19" w:history="1">
        <w:r w:rsidR="00690547" w:rsidRPr="0019424E">
          <w:rPr>
            <w:rFonts w:hint="eastAsia"/>
          </w:rPr>
          <w:t>2.5. Annotation Name</w:t>
        </w:r>
        <w:r w:rsidR="00690547">
          <w:rPr>
            <w:noProof/>
            <w:webHidden/>
          </w:rPr>
          <w:tab/>
        </w:r>
        <w:r w:rsidR="00690547">
          <w:rPr>
            <w:noProof/>
            <w:webHidden/>
          </w:rPr>
          <w:fldChar w:fldCharType="begin"/>
        </w:r>
        <w:r w:rsidR="00690547">
          <w:rPr>
            <w:noProof/>
            <w:webHidden/>
          </w:rPr>
          <w:instrText xml:space="preserve"> PAGEREF _Toc482632819 \h </w:instrText>
        </w:r>
        <w:r w:rsidR="00690547">
          <w:rPr>
            <w:noProof/>
            <w:webHidden/>
          </w:rPr>
        </w:r>
        <w:r w:rsidR="00690547">
          <w:rPr>
            <w:noProof/>
            <w:webHidden/>
          </w:rPr>
          <w:fldChar w:fldCharType="separate"/>
        </w:r>
        <w:r w:rsidR="00690547" w:rsidRPr="0019424E">
          <w:rPr>
            <w:rFonts w:hint="eastAsia"/>
          </w:rPr>
          <w:t>7</w:t>
        </w:r>
        <w:r w:rsidR="00690547">
          <w:rPr>
            <w:noProof/>
            <w:webHidden/>
          </w:rPr>
          <w:fldChar w:fldCharType="end"/>
        </w:r>
      </w:hyperlink>
    </w:p>
    <w:p w14:paraId="3A698065"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20" w:history="1">
        <w:r w:rsidR="00690547" w:rsidRPr="0019424E">
          <w:rPr>
            <w:rFonts w:hint="eastAsia"/>
          </w:rPr>
          <w:t>2.6. Enum (enum)</w:t>
        </w:r>
        <w:r w:rsidR="00690547">
          <w:rPr>
            <w:noProof/>
            <w:webHidden/>
          </w:rPr>
          <w:tab/>
        </w:r>
        <w:r w:rsidR="00690547">
          <w:rPr>
            <w:noProof/>
            <w:webHidden/>
          </w:rPr>
          <w:fldChar w:fldCharType="begin"/>
        </w:r>
        <w:r w:rsidR="00690547">
          <w:rPr>
            <w:noProof/>
            <w:webHidden/>
          </w:rPr>
          <w:instrText xml:space="preserve"> PAGEREF _Toc482632820 \h </w:instrText>
        </w:r>
        <w:r w:rsidR="00690547">
          <w:rPr>
            <w:noProof/>
            <w:webHidden/>
          </w:rPr>
        </w:r>
        <w:r w:rsidR="00690547">
          <w:rPr>
            <w:noProof/>
            <w:webHidden/>
          </w:rPr>
          <w:fldChar w:fldCharType="separate"/>
        </w:r>
        <w:r w:rsidR="00690547" w:rsidRPr="0019424E">
          <w:rPr>
            <w:rFonts w:hint="eastAsia"/>
          </w:rPr>
          <w:t>7</w:t>
        </w:r>
        <w:r w:rsidR="00690547">
          <w:rPr>
            <w:noProof/>
            <w:webHidden/>
          </w:rPr>
          <w:fldChar w:fldCharType="end"/>
        </w:r>
      </w:hyperlink>
    </w:p>
    <w:p w14:paraId="7C6F6586"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21" w:history="1">
        <w:r w:rsidR="00690547" w:rsidRPr="0019424E">
          <w:rPr>
            <w:rFonts w:hint="eastAsia"/>
          </w:rPr>
          <w:t>2.7. Method and Field Names and Variable Names General</w:t>
        </w:r>
        <w:r w:rsidR="00690547">
          <w:rPr>
            <w:noProof/>
            <w:webHidden/>
          </w:rPr>
          <w:tab/>
        </w:r>
        <w:r w:rsidR="00690547">
          <w:rPr>
            <w:noProof/>
            <w:webHidden/>
          </w:rPr>
          <w:fldChar w:fldCharType="begin"/>
        </w:r>
        <w:r w:rsidR="00690547">
          <w:rPr>
            <w:noProof/>
            <w:webHidden/>
          </w:rPr>
          <w:instrText xml:space="preserve"> PAGEREF _Toc482632821 \h </w:instrText>
        </w:r>
        <w:r w:rsidR="00690547">
          <w:rPr>
            <w:noProof/>
            <w:webHidden/>
          </w:rPr>
        </w:r>
        <w:r w:rsidR="00690547">
          <w:rPr>
            <w:noProof/>
            <w:webHidden/>
          </w:rPr>
          <w:fldChar w:fldCharType="separate"/>
        </w:r>
        <w:r w:rsidR="00690547" w:rsidRPr="0019424E">
          <w:rPr>
            <w:rFonts w:hint="eastAsia"/>
          </w:rPr>
          <w:t>8</w:t>
        </w:r>
        <w:r w:rsidR="00690547">
          <w:rPr>
            <w:noProof/>
            <w:webHidden/>
          </w:rPr>
          <w:fldChar w:fldCharType="end"/>
        </w:r>
      </w:hyperlink>
    </w:p>
    <w:p w14:paraId="5896C6C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22" w:history="1">
        <w:r w:rsidR="00690547" w:rsidRPr="0019424E">
          <w:rPr>
            <w:rFonts w:hint="eastAsia"/>
          </w:rPr>
          <w:t>2.7.1. Method name</w:t>
        </w:r>
        <w:r w:rsidR="00690547">
          <w:rPr>
            <w:noProof/>
            <w:webHidden/>
          </w:rPr>
          <w:tab/>
        </w:r>
        <w:r w:rsidR="00690547">
          <w:rPr>
            <w:noProof/>
            <w:webHidden/>
          </w:rPr>
          <w:fldChar w:fldCharType="begin"/>
        </w:r>
        <w:r w:rsidR="00690547">
          <w:rPr>
            <w:noProof/>
            <w:webHidden/>
          </w:rPr>
          <w:instrText xml:space="preserve"> PAGEREF _Toc482632822 \h </w:instrText>
        </w:r>
        <w:r w:rsidR="00690547">
          <w:rPr>
            <w:noProof/>
            <w:webHidden/>
          </w:rPr>
        </w:r>
        <w:r w:rsidR="00690547">
          <w:rPr>
            <w:noProof/>
            <w:webHidden/>
          </w:rPr>
          <w:fldChar w:fldCharType="separate"/>
        </w:r>
        <w:r w:rsidR="00690547" w:rsidRPr="0019424E">
          <w:rPr>
            <w:rFonts w:hint="eastAsia"/>
          </w:rPr>
          <w:t>8</w:t>
        </w:r>
        <w:r w:rsidR="00690547">
          <w:rPr>
            <w:noProof/>
            <w:webHidden/>
          </w:rPr>
          <w:fldChar w:fldCharType="end"/>
        </w:r>
      </w:hyperlink>
    </w:p>
    <w:p w14:paraId="2B54BF4C"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23" w:history="1">
        <w:r w:rsidR="00690547" w:rsidRPr="0019424E">
          <w:rPr>
            <w:rFonts w:hint="eastAsia"/>
          </w:rPr>
          <w:t>2.7.2. word symmetry</w:t>
        </w:r>
        <w:r w:rsidR="00690547">
          <w:rPr>
            <w:noProof/>
            <w:webHidden/>
          </w:rPr>
          <w:tab/>
        </w:r>
        <w:r w:rsidR="00690547">
          <w:rPr>
            <w:noProof/>
            <w:webHidden/>
          </w:rPr>
          <w:fldChar w:fldCharType="begin"/>
        </w:r>
        <w:r w:rsidR="00690547">
          <w:rPr>
            <w:noProof/>
            <w:webHidden/>
          </w:rPr>
          <w:instrText xml:space="preserve"> PAGEREF _Toc482632823 \h </w:instrText>
        </w:r>
        <w:r w:rsidR="00690547">
          <w:rPr>
            <w:noProof/>
            <w:webHidden/>
          </w:rPr>
        </w:r>
        <w:r w:rsidR="00690547">
          <w:rPr>
            <w:noProof/>
            <w:webHidden/>
          </w:rPr>
          <w:fldChar w:fldCharType="separate"/>
        </w:r>
        <w:r w:rsidR="00690547" w:rsidRPr="0019424E">
          <w:rPr>
            <w:rFonts w:hint="eastAsia"/>
          </w:rPr>
          <w:t>8</w:t>
        </w:r>
        <w:r w:rsidR="00690547">
          <w:rPr>
            <w:noProof/>
            <w:webHidden/>
          </w:rPr>
          <w:fldChar w:fldCharType="end"/>
        </w:r>
      </w:hyperlink>
    </w:p>
    <w:p w14:paraId="6D3B9BE0"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24" w:history="1">
        <w:r w:rsidR="00690547" w:rsidRPr="0019424E">
          <w:rPr>
            <w:rFonts w:hint="eastAsia"/>
          </w:rPr>
          <w:t>2.8. Naming Constants</w:t>
        </w:r>
        <w:r w:rsidR="00690547">
          <w:rPr>
            <w:noProof/>
            <w:webHidden/>
          </w:rPr>
          <w:tab/>
        </w:r>
        <w:r w:rsidR="00690547">
          <w:rPr>
            <w:noProof/>
            <w:webHidden/>
          </w:rPr>
          <w:fldChar w:fldCharType="begin"/>
        </w:r>
        <w:r w:rsidR="00690547">
          <w:rPr>
            <w:noProof/>
            <w:webHidden/>
          </w:rPr>
          <w:instrText xml:space="preserve"> PAGEREF _Toc482632824 \h </w:instrText>
        </w:r>
        <w:r w:rsidR="00690547">
          <w:rPr>
            <w:noProof/>
            <w:webHidden/>
          </w:rPr>
        </w:r>
        <w:r w:rsidR="00690547">
          <w:rPr>
            <w:noProof/>
            <w:webHidden/>
          </w:rPr>
          <w:fldChar w:fldCharType="separate"/>
        </w:r>
        <w:r w:rsidR="00690547" w:rsidRPr="0019424E">
          <w:rPr>
            <w:rFonts w:hint="eastAsia"/>
          </w:rPr>
          <w:t>9</w:t>
        </w:r>
        <w:r w:rsidR="00690547">
          <w:rPr>
            <w:noProof/>
            <w:webHidden/>
          </w:rPr>
          <w:fldChar w:fldCharType="end"/>
        </w:r>
      </w:hyperlink>
    </w:p>
    <w:p w14:paraId="22D7D557"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25" w:history="1">
        <w:r w:rsidR="00690547" w:rsidRPr="0019424E">
          <w:rPr>
            <w:rFonts w:hint="eastAsia"/>
          </w:rPr>
          <w:t>2.9. Field names, local variable names, and method parameter variable names</w:t>
        </w:r>
        <w:r w:rsidR="00690547">
          <w:rPr>
            <w:noProof/>
            <w:webHidden/>
          </w:rPr>
          <w:tab/>
        </w:r>
        <w:r w:rsidR="00690547">
          <w:rPr>
            <w:noProof/>
            <w:webHidden/>
          </w:rPr>
          <w:fldChar w:fldCharType="begin"/>
        </w:r>
        <w:r w:rsidR="00690547">
          <w:rPr>
            <w:noProof/>
            <w:webHidden/>
          </w:rPr>
          <w:instrText xml:space="preserve"> PAGEREF _Toc482632825 \h </w:instrText>
        </w:r>
        <w:r w:rsidR="00690547">
          <w:rPr>
            <w:noProof/>
            <w:webHidden/>
          </w:rPr>
        </w:r>
        <w:r w:rsidR="00690547">
          <w:rPr>
            <w:noProof/>
            <w:webHidden/>
          </w:rPr>
          <w:fldChar w:fldCharType="separate"/>
        </w:r>
        <w:r w:rsidR="00690547" w:rsidRPr="0019424E">
          <w:rPr>
            <w:rFonts w:hint="eastAsia"/>
          </w:rPr>
          <w:t>9</w:t>
        </w:r>
        <w:r w:rsidR="00690547">
          <w:rPr>
            <w:noProof/>
            <w:webHidden/>
          </w:rPr>
          <w:fldChar w:fldCharType="end"/>
        </w:r>
      </w:hyperlink>
    </w:p>
    <w:p w14:paraId="4D2032E9" w14:textId="77777777" w:rsidR="00690547" w:rsidRDefault="0046139F">
      <w:pPr>
        <w:pStyle w:val="TOC1"/>
        <w:rPr>
          <w:rFonts w:asciiTheme="minorHAnsi" w:eastAsiaTheme="minorEastAsia" w:hAnsiTheme="minorHAnsi" w:cstheme="minorBidi"/>
          <w:b w:val="0"/>
          <w:noProof/>
          <w:sz w:val="17"/>
          <w:szCs w:val="18"/>
        </w:rPr>
      </w:pPr>
      <w:hyperlink w:anchor="_Toc482632826" w:history="1">
        <w:r w:rsidR="00690547" w:rsidRPr="0019424E">
          <w:rPr>
            <w:rFonts w:hint="eastAsia"/>
          </w:rPr>
          <w:t>3. Coding Standards (Prohibition, Compliance, and Precautions)</w:t>
        </w:r>
        <w:r w:rsidR="00690547">
          <w:rPr>
            <w:noProof/>
            <w:webHidden/>
          </w:rPr>
          <w:tab/>
        </w:r>
        <w:r w:rsidR="00690547">
          <w:rPr>
            <w:noProof/>
            <w:webHidden/>
          </w:rPr>
          <w:fldChar w:fldCharType="begin"/>
        </w:r>
        <w:r w:rsidR="00690547">
          <w:rPr>
            <w:noProof/>
            <w:webHidden/>
          </w:rPr>
          <w:instrText xml:space="preserve"> PAGEREF _Toc482632826 \h </w:instrText>
        </w:r>
        <w:r w:rsidR="00690547">
          <w:rPr>
            <w:noProof/>
            <w:webHidden/>
          </w:rPr>
        </w:r>
        <w:r w:rsidR="00690547">
          <w:rPr>
            <w:noProof/>
            <w:webHidden/>
          </w:rPr>
          <w:fldChar w:fldCharType="separate"/>
        </w:r>
        <w:r w:rsidR="00690547" w:rsidRPr="0019424E">
          <w:rPr>
            <w:rFonts w:hint="eastAsia"/>
          </w:rPr>
          <w:t>10</w:t>
        </w:r>
        <w:r w:rsidR="00690547">
          <w:rPr>
            <w:noProof/>
            <w:webHidden/>
          </w:rPr>
          <w:fldChar w:fldCharType="end"/>
        </w:r>
      </w:hyperlink>
    </w:p>
    <w:p w14:paraId="674DF959"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27" w:history="1">
        <w:r w:rsidR="00690547" w:rsidRPr="0019424E">
          <w:rPr>
            <w:rFonts w:hint="eastAsia"/>
          </w:rPr>
          <w:t>3.1. Source File Structure</w:t>
        </w:r>
        <w:r w:rsidR="00690547">
          <w:rPr>
            <w:noProof/>
            <w:webHidden/>
          </w:rPr>
          <w:tab/>
        </w:r>
        <w:r w:rsidR="00690547">
          <w:rPr>
            <w:noProof/>
            <w:webHidden/>
          </w:rPr>
          <w:fldChar w:fldCharType="begin"/>
        </w:r>
        <w:r w:rsidR="00690547">
          <w:rPr>
            <w:noProof/>
            <w:webHidden/>
          </w:rPr>
          <w:instrText xml:space="preserve"> PAGEREF _Toc482632827 \h </w:instrText>
        </w:r>
        <w:r w:rsidR="00690547">
          <w:rPr>
            <w:noProof/>
            <w:webHidden/>
          </w:rPr>
        </w:r>
        <w:r w:rsidR="00690547">
          <w:rPr>
            <w:noProof/>
            <w:webHidden/>
          </w:rPr>
          <w:fldChar w:fldCharType="separate"/>
        </w:r>
        <w:r w:rsidR="00690547" w:rsidRPr="0019424E">
          <w:rPr>
            <w:rFonts w:hint="eastAsia"/>
          </w:rPr>
          <w:t>10</w:t>
        </w:r>
        <w:r w:rsidR="00690547">
          <w:rPr>
            <w:noProof/>
            <w:webHidden/>
          </w:rPr>
          <w:fldChar w:fldCharType="end"/>
        </w:r>
      </w:hyperlink>
    </w:p>
    <w:p w14:paraId="3563A9F8"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28" w:history="1">
        <w:r w:rsidR="00690547" w:rsidRPr="0019424E">
          <w:rPr>
            <w:rFonts w:hint="eastAsia"/>
          </w:rPr>
          <w:t>3.2. Import Declaration</w:t>
        </w:r>
        <w:r w:rsidR="00690547">
          <w:rPr>
            <w:noProof/>
            <w:webHidden/>
          </w:rPr>
          <w:tab/>
        </w:r>
        <w:r w:rsidR="00690547">
          <w:rPr>
            <w:noProof/>
            <w:webHidden/>
          </w:rPr>
          <w:fldChar w:fldCharType="begin"/>
        </w:r>
        <w:r w:rsidR="00690547">
          <w:rPr>
            <w:noProof/>
            <w:webHidden/>
          </w:rPr>
          <w:instrText xml:space="preserve"> PAGEREF _Toc482632828 \h </w:instrText>
        </w:r>
        <w:r w:rsidR="00690547">
          <w:rPr>
            <w:noProof/>
            <w:webHidden/>
          </w:rPr>
        </w:r>
        <w:r w:rsidR="00690547">
          <w:rPr>
            <w:noProof/>
            <w:webHidden/>
          </w:rPr>
          <w:fldChar w:fldCharType="separate"/>
        </w:r>
        <w:r w:rsidR="00690547" w:rsidRPr="0019424E">
          <w:rPr>
            <w:rFonts w:hint="eastAsia"/>
          </w:rPr>
          <w:t>11</w:t>
        </w:r>
        <w:r w:rsidR="00690547">
          <w:rPr>
            <w:noProof/>
            <w:webHidden/>
          </w:rPr>
          <w:fldChar w:fldCharType="end"/>
        </w:r>
      </w:hyperlink>
    </w:p>
    <w:p w14:paraId="4B7C5261"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29" w:history="1">
        <w:r w:rsidR="00690547" w:rsidRPr="0019424E">
          <w:rPr>
            <w:rFonts w:hint="eastAsia"/>
          </w:rPr>
          <w:t>3.3. Number of rows</w:t>
        </w:r>
        <w:r w:rsidR="00690547">
          <w:rPr>
            <w:noProof/>
            <w:webHidden/>
          </w:rPr>
          <w:tab/>
        </w:r>
        <w:r w:rsidR="00690547">
          <w:rPr>
            <w:noProof/>
            <w:webHidden/>
          </w:rPr>
          <w:fldChar w:fldCharType="begin"/>
        </w:r>
        <w:r w:rsidR="00690547">
          <w:rPr>
            <w:noProof/>
            <w:webHidden/>
          </w:rPr>
          <w:instrText xml:space="preserve"> PAGEREF _Toc482632829 \h </w:instrText>
        </w:r>
        <w:r w:rsidR="00690547">
          <w:rPr>
            <w:noProof/>
            <w:webHidden/>
          </w:rPr>
        </w:r>
        <w:r w:rsidR="00690547">
          <w:rPr>
            <w:noProof/>
            <w:webHidden/>
          </w:rPr>
          <w:fldChar w:fldCharType="separate"/>
        </w:r>
        <w:r w:rsidR="00690547" w:rsidRPr="0019424E">
          <w:rPr>
            <w:rFonts w:hint="eastAsia"/>
          </w:rPr>
          <w:t>11</w:t>
        </w:r>
        <w:r w:rsidR="00690547">
          <w:rPr>
            <w:noProof/>
            <w:webHidden/>
          </w:rPr>
          <w:fldChar w:fldCharType="end"/>
        </w:r>
      </w:hyperlink>
    </w:p>
    <w:p w14:paraId="7B71316B"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30" w:history="1">
        <w:r w:rsidR="00690547" w:rsidRPr="0019424E">
          <w:rPr>
            <w:rFonts w:hint="eastAsia"/>
          </w:rPr>
          <w:t>3.4. order in which modifiers are written</w:t>
        </w:r>
        <w:r w:rsidR="00690547">
          <w:rPr>
            <w:noProof/>
            <w:webHidden/>
          </w:rPr>
          <w:tab/>
        </w:r>
        <w:r w:rsidR="00690547">
          <w:rPr>
            <w:noProof/>
            <w:webHidden/>
          </w:rPr>
          <w:fldChar w:fldCharType="begin"/>
        </w:r>
        <w:r w:rsidR="00690547">
          <w:rPr>
            <w:noProof/>
            <w:webHidden/>
          </w:rPr>
          <w:instrText xml:space="preserve"> PAGEREF _Toc482632830 \h </w:instrText>
        </w:r>
        <w:r w:rsidR="00690547">
          <w:rPr>
            <w:noProof/>
            <w:webHidden/>
          </w:rPr>
        </w:r>
        <w:r w:rsidR="00690547">
          <w:rPr>
            <w:noProof/>
            <w:webHidden/>
          </w:rPr>
          <w:fldChar w:fldCharType="separate"/>
        </w:r>
        <w:r w:rsidR="00690547" w:rsidRPr="0019424E">
          <w:rPr>
            <w:rFonts w:hint="eastAsia"/>
          </w:rPr>
          <w:t>11</w:t>
        </w:r>
        <w:r w:rsidR="00690547">
          <w:rPr>
            <w:noProof/>
            <w:webHidden/>
          </w:rPr>
          <w:fldChar w:fldCharType="end"/>
        </w:r>
      </w:hyperlink>
    </w:p>
    <w:p w14:paraId="4081E270"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31" w:history="1">
        <w:r w:rsidR="00690547" w:rsidRPr="0019424E">
          <w:rPr>
            <w:rFonts w:hint="eastAsia"/>
          </w:rPr>
          <w:t>3.4.1. Annotations</w:t>
        </w:r>
        <w:r w:rsidR="00690547">
          <w:rPr>
            <w:noProof/>
            <w:webHidden/>
          </w:rPr>
          <w:tab/>
        </w:r>
        <w:r w:rsidR="00690547">
          <w:rPr>
            <w:noProof/>
            <w:webHidden/>
          </w:rPr>
          <w:fldChar w:fldCharType="begin"/>
        </w:r>
        <w:r w:rsidR="00690547">
          <w:rPr>
            <w:noProof/>
            <w:webHidden/>
          </w:rPr>
          <w:instrText xml:space="preserve"> PAGEREF _Toc482632831 \h </w:instrText>
        </w:r>
        <w:r w:rsidR="00690547">
          <w:rPr>
            <w:noProof/>
            <w:webHidden/>
          </w:rPr>
        </w:r>
        <w:r w:rsidR="00690547">
          <w:rPr>
            <w:noProof/>
            <w:webHidden/>
          </w:rPr>
          <w:fldChar w:fldCharType="separate"/>
        </w:r>
        <w:r w:rsidR="00690547" w:rsidRPr="0019424E">
          <w:rPr>
            <w:rFonts w:hint="eastAsia"/>
          </w:rPr>
          <w:t>11</w:t>
        </w:r>
        <w:r w:rsidR="00690547">
          <w:rPr>
            <w:noProof/>
            <w:webHidden/>
          </w:rPr>
          <w:fldChar w:fldCharType="end"/>
        </w:r>
      </w:hyperlink>
    </w:p>
    <w:p w14:paraId="51D8B33C"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32" w:history="1">
        <w:r w:rsidR="00690547" w:rsidRPr="0019424E">
          <w:rPr>
            <w:rFonts w:hint="eastAsia"/>
          </w:rPr>
          <w:t>3.4.2. basic modifier</w:t>
        </w:r>
        <w:r w:rsidR="00690547">
          <w:rPr>
            <w:noProof/>
            <w:webHidden/>
          </w:rPr>
          <w:tab/>
        </w:r>
        <w:r w:rsidR="00690547">
          <w:rPr>
            <w:noProof/>
            <w:webHidden/>
          </w:rPr>
          <w:fldChar w:fldCharType="begin"/>
        </w:r>
        <w:r w:rsidR="00690547">
          <w:rPr>
            <w:noProof/>
            <w:webHidden/>
          </w:rPr>
          <w:instrText xml:space="preserve"> PAGEREF _Toc482632832 \h </w:instrText>
        </w:r>
        <w:r w:rsidR="00690547">
          <w:rPr>
            <w:noProof/>
            <w:webHidden/>
          </w:rPr>
        </w:r>
        <w:r w:rsidR="00690547">
          <w:rPr>
            <w:noProof/>
            <w:webHidden/>
          </w:rPr>
          <w:fldChar w:fldCharType="separate"/>
        </w:r>
        <w:r w:rsidR="00690547" w:rsidRPr="0019424E">
          <w:rPr>
            <w:rFonts w:hint="eastAsia"/>
          </w:rPr>
          <w:t>11</w:t>
        </w:r>
        <w:r w:rsidR="00690547">
          <w:rPr>
            <w:noProof/>
            <w:webHidden/>
          </w:rPr>
          <w:fldChar w:fldCharType="end"/>
        </w:r>
      </w:hyperlink>
    </w:p>
    <w:p w14:paraId="0160E8C1"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33" w:history="1">
        <w:r w:rsidR="00690547" w:rsidRPr="0019424E">
          <w:rPr>
            <w:rFonts w:hint="eastAsia"/>
          </w:rPr>
          <w:t>3.5. Block</w:t>
        </w:r>
        <w:r w:rsidR="00690547">
          <w:rPr>
            <w:noProof/>
            <w:webHidden/>
          </w:rPr>
          <w:tab/>
        </w:r>
        <w:r w:rsidR="00690547">
          <w:rPr>
            <w:noProof/>
            <w:webHidden/>
          </w:rPr>
          <w:fldChar w:fldCharType="begin"/>
        </w:r>
        <w:r w:rsidR="00690547">
          <w:rPr>
            <w:noProof/>
            <w:webHidden/>
          </w:rPr>
          <w:instrText xml:space="preserve"> PAGEREF _Toc482632833 \h </w:instrText>
        </w:r>
        <w:r w:rsidR="00690547">
          <w:rPr>
            <w:noProof/>
            <w:webHidden/>
          </w:rPr>
        </w:r>
        <w:r w:rsidR="00690547">
          <w:rPr>
            <w:noProof/>
            <w:webHidden/>
          </w:rPr>
          <w:fldChar w:fldCharType="separate"/>
        </w:r>
        <w:r w:rsidR="00690547" w:rsidRPr="0019424E">
          <w:rPr>
            <w:rFonts w:hint="eastAsia"/>
          </w:rPr>
          <w:t>11</w:t>
        </w:r>
        <w:r w:rsidR="00690547">
          <w:rPr>
            <w:noProof/>
            <w:webHidden/>
          </w:rPr>
          <w:fldChar w:fldCharType="end"/>
        </w:r>
      </w:hyperlink>
    </w:p>
    <w:p w14:paraId="7DCDF36D"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34" w:history="1">
        <w:r w:rsidR="00690547" w:rsidRPr="0019424E">
          <w:rPr>
            <w:rFonts w:hint="eastAsia"/>
          </w:rPr>
          <w:t>3.6. Statement</w:t>
        </w:r>
        <w:r w:rsidR="00690547">
          <w:rPr>
            <w:noProof/>
            <w:webHidden/>
          </w:rPr>
          <w:tab/>
        </w:r>
        <w:r w:rsidR="00690547">
          <w:rPr>
            <w:noProof/>
            <w:webHidden/>
          </w:rPr>
          <w:fldChar w:fldCharType="begin"/>
        </w:r>
        <w:r w:rsidR="00690547">
          <w:rPr>
            <w:noProof/>
            <w:webHidden/>
          </w:rPr>
          <w:instrText xml:space="preserve"> PAGEREF _Toc482632834 \h </w:instrText>
        </w:r>
        <w:r w:rsidR="00690547">
          <w:rPr>
            <w:noProof/>
            <w:webHidden/>
          </w:rPr>
        </w:r>
        <w:r w:rsidR="00690547">
          <w:rPr>
            <w:noProof/>
            <w:webHidden/>
          </w:rPr>
          <w:fldChar w:fldCharType="separate"/>
        </w:r>
        <w:r w:rsidR="00690547" w:rsidRPr="0019424E">
          <w:rPr>
            <w:rFonts w:hint="eastAsia"/>
          </w:rPr>
          <w:t>12</w:t>
        </w:r>
        <w:r w:rsidR="00690547">
          <w:rPr>
            <w:noProof/>
            <w:webHidden/>
          </w:rPr>
          <w:fldChar w:fldCharType="end"/>
        </w:r>
      </w:hyperlink>
    </w:p>
    <w:p w14:paraId="6100891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35" w:history="1">
        <w:r w:rsidR="00690547" w:rsidRPr="0019424E">
          <w:rPr>
            <w:rFonts w:hint="eastAsia"/>
          </w:rPr>
          <w:t>3.6.1. single statement</w:t>
        </w:r>
        <w:r w:rsidR="00690547">
          <w:rPr>
            <w:noProof/>
            <w:webHidden/>
          </w:rPr>
          <w:tab/>
        </w:r>
        <w:r w:rsidR="00690547">
          <w:rPr>
            <w:noProof/>
            <w:webHidden/>
          </w:rPr>
          <w:fldChar w:fldCharType="begin"/>
        </w:r>
        <w:r w:rsidR="00690547">
          <w:rPr>
            <w:noProof/>
            <w:webHidden/>
          </w:rPr>
          <w:instrText xml:space="preserve"> PAGEREF _Toc482632835 \h </w:instrText>
        </w:r>
        <w:r w:rsidR="00690547">
          <w:rPr>
            <w:noProof/>
            <w:webHidden/>
          </w:rPr>
        </w:r>
        <w:r w:rsidR="00690547">
          <w:rPr>
            <w:noProof/>
            <w:webHidden/>
          </w:rPr>
          <w:fldChar w:fldCharType="separate"/>
        </w:r>
        <w:r w:rsidR="00690547" w:rsidRPr="0019424E">
          <w:rPr>
            <w:rFonts w:hint="eastAsia"/>
          </w:rPr>
          <w:t>12</w:t>
        </w:r>
        <w:r w:rsidR="00690547">
          <w:rPr>
            <w:noProof/>
            <w:webHidden/>
          </w:rPr>
          <w:fldChar w:fldCharType="end"/>
        </w:r>
      </w:hyperlink>
    </w:p>
    <w:p w14:paraId="6C9843B2"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36" w:history="1">
        <w:r w:rsidR="00690547" w:rsidRPr="0019424E">
          <w:rPr>
            <w:rFonts w:hint="eastAsia"/>
          </w:rPr>
          <w:t>3.6.2. for statement</w:t>
        </w:r>
        <w:r w:rsidR="00690547">
          <w:rPr>
            <w:noProof/>
            <w:webHidden/>
          </w:rPr>
          <w:tab/>
        </w:r>
        <w:r w:rsidR="00690547">
          <w:rPr>
            <w:noProof/>
            <w:webHidden/>
          </w:rPr>
          <w:fldChar w:fldCharType="begin"/>
        </w:r>
        <w:r w:rsidR="00690547">
          <w:rPr>
            <w:noProof/>
            <w:webHidden/>
          </w:rPr>
          <w:instrText xml:space="preserve"> PAGEREF _Toc482632836 \h </w:instrText>
        </w:r>
        <w:r w:rsidR="00690547">
          <w:rPr>
            <w:noProof/>
            <w:webHidden/>
          </w:rPr>
        </w:r>
        <w:r w:rsidR="00690547">
          <w:rPr>
            <w:noProof/>
            <w:webHidden/>
          </w:rPr>
          <w:fldChar w:fldCharType="separate"/>
        </w:r>
        <w:r w:rsidR="00690547" w:rsidRPr="0019424E">
          <w:rPr>
            <w:rFonts w:hint="eastAsia"/>
          </w:rPr>
          <w:t>12</w:t>
        </w:r>
        <w:r w:rsidR="00690547">
          <w:rPr>
            <w:noProof/>
            <w:webHidden/>
          </w:rPr>
          <w:fldChar w:fldCharType="end"/>
        </w:r>
      </w:hyperlink>
    </w:p>
    <w:p w14:paraId="2869E5AC"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37" w:history="1">
        <w:r w:rsidR="00690547" w:rsidRPr="0019424E">
          <w:rPr>
            <w:rFonts w:hint="eastAsia"/>
          </w:rPr>
          <w:t>3.6.3. switch statement</w:t>
        </w:r>
        <w:r w:rsidR="00690547">
          <w:rPr>
            <w:noProof/>
            <w:webHidden/>
          </w:rPr>
          <w:tab/>
        </w:r>
        <w:r w:rsidR="00690547">
          <w:rPr>
            <w:noProof/>
            <w:webHidden/>
          </w:rPr>
          <w:fldChar w:fldCharType="begin"/>
        </w:r>
        <w:r w:rsidR="00690547">
          <w:rPr>
            <w:noProof/>
            <w:webHidden/>
          </w:rPr>
          <w:instrText xml:space="preserve"> PAGEREF _Toc482632837 \h </w:instrText>
        </w:r>
        <w:r w:rsidR="00690547">
          <w:rPr>
            <w:noProof/>
            <w:webHidden/>
          </w:rPr>
        </w:r>
        <w:r w:rsidR="00690547">
          <w:rPr>
            <w:noProof/>
            <w:webHidden/>
          </w:rPr>
          <w:fldChar w:fldCharType="separate"/>
        </w:r>
        <w:r w:rsidR="00690547" w:rsidRPr="0019424E">
          <w:rPr>
            <w:rFonts w:hint="eastAsia"/>
          </w:rPr>
          <w:t>12</w:t>
        </w:r>
        <w:r w:rsidR="00690547">
          <w:rPr>
            <w:noProof/>
            <w:webHidden/>
          </w:rPr>
          <w:fldChar w:fldCharType="end"/>
        </w:r>
      </w:hyperlink>
    </w:p>
    <w:p w14:paraId="019CC171"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38" w:history="1">
        <w:r w:rsidR="00690547" w:rsidRPr="0019424E">
          <w:rPr>
            <w:rFonts w:hint="eastAsia"/>
          </w:rPr>
          <w:t>3.6.4. try-catch statement</w:t>
        </w:r>
        <w:r w:rsidR="00690547">
          <w:rPr>
            <w:noProof/>
            <w:webHidden/>
          </w:rPr>
          <w:tab/>
        </w:r>
        <w:r w:rsidR="00690547">
          <w:rPr>
            <w:noProof/>
            <w:webHidden/>
          </w:rPr>
          <w:fldChar w:fldCharType="begin"/>
        </w:r>
        <w:r w:rsidR="00690547">
          <w:rPr>
            <w:noProof/>
            <w:webHidden/>
          </w:rPr>
          <w:instrText xml:space="preserve"> PAGEREF _Toc482632838 \h </w:instrText>
        </w:r>
        <w:r w:rsidR="00690547">
          <w:rPr>
            <w:noProof/>
            <w:webHidden/>
          </w:rPr>
        </w:r>
        <w:r w:rsidR="00690547">
          <w:rPr>
            <w:noProof/>
            <w:webHidden/>
          </w:rPr>
          <w:fldChar w:fldCharType="separate"/>
        </w:r>
        <w:r w:rsidR="00690547" w:rsidRPr="0019424E">
          <w:rPr>
            <w:rFonts w:hint="eastAsia"/>
          </w:rPr>
          <w:t>12</w:t>
        </w:r>
        <w:r w:rsidR="00690547">
          <w:rPr>
            <w:noProof/>
            <w:webHidden/>
          </w:rPr>
          <w:fldChar w:fldCharType="end"/>
        </w:r>
      </w:hyperlink>
    </w:p>
    <w:p w14:paraId="75B5CA3D"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39" w:history="1">
        <w:r w:rsidR="00690547" w:rsidRPr="0019424E">
          <w:rPr>
            <w:rFonts w:hint="eastAsia"/>
          </w:rPr>
          <w:t>3.7. Variable</w:t>
        </w:r>
        <w:r w:rsidR="00690547">
          <w:rPr>
            <w:noProof/>
            <w:webHidden/>
          </w:rPr>
          <w:tab/>
        </w:r>
        <w:r w:rsidR="00690547">
          <w:rPr>
            <w:noProof/>
            <w:webHidden/>
          </w:rPr>
          <w:fldChar w:fldCharType="begin"/>
        </w:r>
        <w:r w:rsidR="00690547">
          <w:rPr>
            <w:noProof/>
            <w:webHidden/>
          </w:rPr>
          <w:instrText xml:space="preserve"> PAGEREF _Toc482632839 \h </w:instrText>
        </w:r>
        <w:r w:rsidR="00690547">
          <w:rPr>
            <w:noProof/>
            <w:webHidden/>
          </w:rPr>
        </w:r>
        <w:r w:rsidR="00690547">
          <w:rPr>
            <w:noProof/>
            <w:webHidden/>
          </w:rPr>
          <w:fldChar w:fldCharType="separate"/>
        </w:r>
        <w:r w:rsidR="00690547" w:rsidRPr="0019424E">
          <w:rPr>
            <w:rFonts w:hint="eastAsia"/>
          </w:rPr>
          <w:t>14</w:t>
        </w:r>
        <w:r w:rsidR="00690547">
          <w:rPr>
            <w:noProof/>
            <w:webHidden/>
          </w:rPr>
          <w:fldChar w:fldCharType="end"/>
        </w:r>
      </w:hyperlink>
    </w:p>
    <w:p w14:paraId="5A1C7D39"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40" w:history="1">
        <w:r w:rsidR="00690547" w:rsidRPr="0019424E">
          <w:rPr>
            <w:rFonts w:hint="eastAsia"/>
          </w:rPr>
          <w:t>3.7.1. Defining Variables</w:t>
        </w:r>
        <w:r w:rsidR="00690547">
          <w:rPr>
            <w:noProof/>
            <w:webHidden/>
          </w:rPr>
          <w:tab/>
        </w:r>
        <w:r w:rsidR="00690547">
          <w:rPr>
            <w:noProof/>
            <w:webHidden/>
          </w:rPr>
          <w:fldChar w:fldCharType="begin"/>
        </w:r>
        <w:r w:rsidR="00690547">
          <w:rPr>
            <w:noProof/>
            <w:webHidden/>
          </w:rPr>
          <w:instrText xml:space="preserve"> PAGEREF _Toc482632840 \h </w:instrText>
        </w:r>
        <w:r w:rsidR="00690547">
          <w:rPr>
            <w:noProof/>
            <w:webHidden/>
          </w:rPr>
        </w:r>
        <w:r w:rsidR="00690547">
          <w:rPr>
            <w:noProof/>
            <w:webHidden/>
          </w:rPr>
          <w:fldChar w:fldCharType="separate"/>
        </w:r>
        <w:r w:rsidR="00690547" w:rsidRPr="0019424E">
          <w:rPr>
            <w:rFonts w:hint="eastAsia"/>
          </w:rPr>
          <w:t>14</w:t>
        </w:r>
        <w:r w:rsidR="00690547">
          <w:rPr>
            <w:noProof/>
            <w:webHidden/>
          </w:rPr>
          <w:fldChar w:fldCharType="end"/>
        </w:r>
      </w:hyperlink>
    </w:p>
    <w:p w14:paraId="11FCCAB4"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41" w:history="1">
        <w:r w:rsidR="00690547" w:rsidRPr="0019424E">
          <w:rPr>
            <w:rFonts w:hint="eastAsia"/>
          </w:rPr>
          <w:t>3.7.2. array</w:t>
        </w:r>
        <w:r w:rsidR="00690547">
          <w:rPr>
            <w:noProof/>
            <w:webHidden/>
          </w:rPr>
          <w:tab/>
        </w:r>
        <w:r w:rsidR="00690547">
          <w:rPr>
            <w:noProof/>
            <w:webHidden/>
          </w:rPr>
          <w:fldChar w:fldCharType="begin"/>
        </w:r>
        <w:r w:rsidR="00690547">
          <w:rPr>
            <w:noProof/>
            <w:webHidden/>
          </w:rPr>
          <w:instrText xml:space="preserve"> PAGEREF _Toc482632841 \h </w:instrText>
        </w:r>
        <w:r w:rsidR="00690547">
          <w:rPr>
            <w:noProof/>
            <w:webHidden/>
          </w:rPr>
        </w:r>
        <w:r w:rsidR="00690547">
          <w:rPr>
            <w:noProof/>
            <w:webHidden/>
          </w:rPr>
          <w:fldChar w:fldCharType="separate"/>
        </w:r>
        <w:r w:rsidR="00690547" w:rsidRPr="0019424E">
          <w:rPr>
            <w:rFonts w:hint="eastAsia"/>
          </w:rPr>
          <w:t>14</w:t>
        </w:r>
        <w:r w:rsidR="00690547">
          <w:rPr>
            <w:noProof/>
            <w:webHidden/>
          </w:rPr>
          <w:fldChar w:fldCharType="end"/>
        </w:r>
      </w:hyperlink>
    </w:p>
    <w:p w14:paraId="29F90A73"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42" w:history="1">
        <w:r w:rsidR="00690547" w:rsidRPr="0019424E">
          <w:rPr>
            <w:rFonts w:hint="eastAsia"/>
          </w:rPr>
          <w:t>3.7.3. local variable</w:t>
        </w:r>
        <w:r w:rsidR="00690547">
          <w:rPr>
            <w:noProof/>
            <w:webHidden/>
          </w:rPr>
          <w:tab/>
        </w:r>
        <w:r w:rsidR="00690547">
          <w:rPr>
            <w:noProof/>
            <w:webHidden/>
          </w:rPr>
          <w:fldChar w:fldCharType="begin"/>
        </w:r>
        <w:r w:rsidR="00690547">
          <w:rPr>
            <w:noProof/>
            <w:webHidden/>
          </w:rPr>
          <w:instrText xml:space="preserve"> PAGEREF _Toc482632842 \h </w:instrText>
        </w:r>
        <w:r w:rsidR="00690547">
          <w:rPr>
            <w:noProof/>
            <w:webHidden/>
          </w:rPr>
        </w:r>
        <w:r w:rsidR="00690547">
          <w:rPr>
            <w:noProof/>
            <w:webHidden/>
          </w:rPr>
          <w:fldChar w:fldCharType="separate"/>
        </w:r>
        <w:r w:rsidR="00690547" w:rsidRPr="0019424E">
          <w:rPr>
            <w:rFonts w:hint="eastAsia"/>
          </w:rPr>
          <w:t>14</w:t>
        </w:r>
        <w:r w:rsidR="00690547">
          <w:rPr>
            <w:noProof/>
            <w:webHidden/>
          </w:rPr>
          <w:fldChar w:fldCharType="end"/>
        </w:r>
      </w:hyperlink>
    </w:p>
    <w:p w14:paraId="521293F3"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43" w:history="1">
        <w:r w:rsidR="00690547" w:rsidRPr="0019424E">
          <w:rPr>
            <w:rFonts w:hint="eastAsia"/>
          </w:rPr>
          <w:t>3.7.4. Assigning Values</w:t>
        </w:r>
        <w:r w:rsidR="00690547">
          <w:rPr>
            <w:noProof/>
            <w:webHidden/>
          </w:rPr>
          <w:tab/>
        </w:r>
        <w:r w:rsidR="00690547">
          <w:rPr>
            <w:noProof/>
            <w:webHidden/>
          </w:rPr>
          <w:fldChar w:fldCharType="begin"/>
        </w:r>
        <w:r w:rsidR="00690547">
          <w:rPr>
            <w:noProof/>
            <w:webHidden/>
          </w:rPr>
          <w:instrText xml:space="preserve"> PAGEREF _Toc482632843 \h </w:instrText>
        </w:r>
        <w:r w:rsidR="00690547">
          <w:rPr>
            <w:noProof/>
            <w:webHidden/>
          </w:rPr>
        </w:r>
        <w:r w:rsidR="00690547">
          <w:rPr>
            <w:noProof/>
            <w:webHidden/>
          </w:rPr>
          <w:fldChar w:fldCharType="separate"/>
        </w:r>
        <w:r w:rsidR="00690547" w:rsidRPr="0019424E">
          <w:rPr>
            <w:rFonts w:hint="eastAsia"/>
          </w:rPr>
          <w:t>14</w:t>
        </w:r>
        <w:r w:rsidR="00690547">
          <w:rPr>
            <w:noProof/>
            <w:webHidden/>
          </w:rPr>
          <w:fldChar w:fldCharType="end"/>
        </w:r>
      </w:hyperlink>
    </w:p>
    <w:p w14:paraId="2DC2B7A1"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44" w:history="1">
        <w:r w:rsidR="00690547" w:rsidRPr="0019424E">
          <w:rPr>
            <w:rFonts w:hint="eastAsia"/>
          </w:rPr>
          <w:t>3.8. Class</w:t>
        </w:r>
        <w:r w:rsidR="00690547">
          <w:rPr>
            <w:noProof/>
            <w:webHidden/>
          </w:rPr>
          <w:tab/>
        </w:r>
        <w:r w:rsidR="00690547">
          <w:rPr>
            <w:noProof/>
            <w:webHidden/>
          </w:rPr>
          <w:fldChar w:fldCharType="begin"/>
        </w:r>
        <w:r w:rsidR="00690547">
          <w:rPr>
            <w:noProof/>
            <w:webHidden/>
          </w:rPr>
          <w:instrText xml:space="preserve"> PAGEREF _Toc482632844 \h </w:instrText>
        </w:r>
        <w:r w:rsidR="00690547">
          <w:rPr>
            <w:noProof/>
            <w:webHidden/>
          </w:rPr>
        </w:r>
        <w:r w:rsidR="00690547">
          <w:rPr>
            <w:noProof/>
            <w:webHidden/>
          </w:rPr>
          <w:fldChar w:fldCharType="separate"/>
        </w:r>
        <w:r w:rsidR="00690547" w:rsidRPr="0019424E">
          <w:rPr>
            <w:rFonts w:hint="eastAsia"/>
          </w:rPr>
          <w:t>15</w:t>
        </w:r>
        <w:r w:rsidR="00690547">
          <w:rPr>
            <w:noProof/>
            <w:webHidden/>
          </w:rPr>
          <w:fldChar w:fldCharType="end"/>
        </w:r>
      </w:hyperlink>
    </w:p>
    <w:p w14:paraId="220B79FA"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45" w:history="1">
        <w:r w:rsidR="00690547" w:rsidRPr="0019424E">
          <w:rPr>
            <w:rFonts w:hint="eastAsia"/>
          </w:rPr>
          <w:t>3.9. Interface</w:t>
        </w:r>
        <w:r w:rsidR="00690547">
          <w:rPr>
            <w:noProof/>
            <w:webHidden/>
          </w:rPr>
          <w:tab/>
        </w:r>
        <w:r w:rsidR="00690547">
          <w:rPr>
            <w:noProof/>
            <w:webHidden/>
          </w:rPr>
          <w:fldChar w:fldCharType="begin"/>
        </w:r>
        <w:r w:rsidR="00690547">
          <w:rPr>
            <w:noProof/>
            <w:webHidden/>
          </w:rPr>
          <w:instrText xml:space="preserve"> PAGEREF _Toc482632845 \h </w:instrText>
        </w:r>
        <w:r w:rsidR="00690547">
          <w:rPr>
            <w:noProof/>
            <w:webHidden/>
          </w:rPr>
        </w:r>
        <w:r w:rsidR="00690547">
          <w:rPr>
            <w:noProof/>
            <w:webHidden/>
          </w:rPr>
          <w:fldChar w:fldCharType="separate"/>
        </w:r>
        <w:r w:rsidR="00690547" w:rsidRPr="0019424E">
          <w:rPr>
            <w:rFonts w:hint="eastAsia"/>
          </w:rPr>
          <w:t>15</w:t>
        </w:r>
        <w:r w:rsidR="00690547">
          <w:rPr>
            <w:noProof/>
            <w:webHidden/>
          </w:rPr>
          <w:fldChar w:fldCharType="end"/>
        </w:r>
      </w:hyperlink>
    </w:p>
    <w:p w14:paraId="2D53212C"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46" w:history="1">
        <w:r w:rsidR="00690547" w:rsidRPr="0019424E">
          <w:rPr>
            <w:rFonts w:hint="eastAsia"/>
          </w:rPr>
          <w:t>3.10. Annotations</w:t>
        </w:r>
        <w:r w:rsidR="00690547">
          <w:rPr>
            <w:noProof/>
            <w:webHidden/>
          </w:rPr>
          <w:tab/>
        </w:r>
        <w:r w:rsidR="00690547">
          <w:rPr>
            <w:noProof/>
            <w:webHidden/>
          </w:rPr>
          <w:fldChar w:fldCharType="begin"/>
        </w:r>
        <w:r w:rsidR="00690547">
          <w:rPr>
            <w:noProof/>
            <w:webHidden/>
          </w:rPr>
          <w:instrText xml:space="preserve"> PAGEREF _Toc482632846 \h </w:instrText>
        </w:r>
        <w:r w:rsidR="00690547">
          <w:rPr>
            <w:noProof/>
            <w:webHidden/>
          </w:rPr>
        </w:r>
        <w:r w:rsidR="00690547">
          <w:rPr>
            <w:noProof/>
            <w:webHidden/>
          </w:rPr>
          <w:fldChar w:fldCharType="separate"/>
        </w:r>
        <w:r w:rsidR="00690547" w:rsidRPr="0019424E">
          <w:rPr>
            <w:rFonts w:hint="eastAsia"/>
          </w:rPr>
          <w:t>15</w:t>
        </w:r>
        <w:r w:rsidR="00690547">
          <w:rPr>
            <w:noProof/>
            <w:webHidden/>
          </w:rPr>
          <w:fldChar w:fldCharType="end"/>
        </w:r>
      </w:hyperlink>
    </w:p>
    <w:p w14:paraId="692C550C"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47" w:history="1">
        <w:r w:rsidR="00690547" w:rsidRPr="0019424E">
          <w:rPr>
            <w:rFonts w:hint="eastAsia"/>
          </w:rPr>
          <w:t>3.11. Constructors</w:t>
        </w:r>
        <w:r w:rsidR="00690547">
          <w:rPr>
            <w:noProof/>
            <w:webHidden/>
          </w:rPr>
          <w:tab/>
        </w:r>
        <w:r w:rsidR="00690547">
          <w:rPr>
            <w:noProof/>
            <w:webHidden/>
          </w:rPr>
          <w:fldChar w:fldCharType="begin"/>
        </w:r>
        <w:r w:rsidR="00690547">
          <w:rPr>
            <w:noProof/>
            <w:webHidden/>
          </w:rPr>
          <w:instrText xml:space="preserve"> PAGEREF _Toc482632847 \h </w:instrText>
        </w:r>
        <w:r w:rsidR="00690547">
          <w:rPr>
            <w:noProof/>
            <w:webHidden/>
          </w:rPr>
        </w:r>
        <w:r w:rsidR="00690547">
          <w:rPr>
            <w:noProof/>
            <w:webHidden/>
          </w:rPr>
          <w:fldChar w:fldCharType="separate"/>
        </w:r>
        <w:r w:rsidR="00690547" w:rsidRPr="0019424E">
          <w:rPr>
            <w:rFonts w:hint="eastAsia"/>
          </w:rPr>
          <w:t>15</w:t>
        </w:r>
        <w:r w:rsidR="00690547">
          <w:rPr>
            <w:noProof/>
            <w:webHidden/>
          </w:rPr>
          <w:fldChar w:fldCharType="end"/>
        </w:r>
      </w:hyperlink>
    </w:p>
    <w:p w14:paraId="64C792CF"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48" w:history="1">
        <w:r w:rsidR="00690547" w:rsidRPr="0019424E">
          <w:rPr>
            <w:rFonts w:hint="eastAsia"/>
          </w:rPr>
          <w:t>3.12. Method</w:t>
        </w:r>
        <w:r w:rsidR="00690547">
          <w:rPr>
            <w:noProof/>
            <w:webHidden/>
          </w:rPr>
          <w:tab/>
        </w:r>
        <w:r w:rsidR="00690547">
          <w:rPr>
            <w:noProof/>
            <w:webHidden/>
          </w:rPr>
          <w:fldChar w:fldCharType="begin"/>
        </w:r>
        <w:r w:rsidR="00690547">
          <w:rPr>
            <w:noProof/>
            <w:webHidden/>
          </w:rPr>
          <w:instrText xml:space="preserve"> PAGEREF _Toc482632848 \h </w:instrText>
        </w:r>
        <w:r w:rsidR="00690547">
          <w:rPr>
            <w:noProof/>
            <w:webHidden/>
          </w:rPr>
        </w:r>
        <w:r w:rsidR="00690547">
          <w:rPr>
            <w:noProof/>
            <w:webHidden/>
          </w:rPr>
          <w:fldChar w:fldCharType="separate"/>
        </w:r>
        <w:r w:rsidR="00690547" w:rsidRPr="0019424E">
          <w:rPr>
            <w:rFonts w:hint="eastAsia"/>
          </w:rPr>
          <w:t>16</w:t>
        </w:r>
        <w:r w:rsidR="00690547">
          <w:rPr>
            <w:noProof/>
            <w:webHidden/>
          </w:rPr>
          <w:fldChar w:fldCharType="end"/>
        </w:r>
      </w:hyperlink>
    </w:p>
    <w:p w14:paraId="57580D27"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49" w:history="1">
        <w:r w:rsidR="00690547" w:rsidRPr="0019424E">
          <w:rPr>
            <w:rFonts w:hint="eastAsia"/>
          </w:rPr>
          <w:t>3.12.1. Arguments</w:t>
        </w:r>
        <w:r w:rsidR="00690547">
          <w:rPr>
            <w:noProof/>
            <w:webHidden/>
          </w:rPr>
          <w:tab/>
        </w:r>
        <w:r w:rsidR="00690547">
          <w:rPr>
            <w:noProof/>
            <w:webHidden/>
          </w:rPr>
          <w:fldChar w:fldCharType="begin"/>
        </w:r>
        <w:r w:rsidR="00690547">
          <w:rPr>
            <w:noProof/>
            <w:webHidden/>
          </w:rPr>
          <w:instrText xml:space="preserve"> PAGEREF _Toc482632849 \h </w:instrText>
        </w:r>
        <w:r w:rsidR="00690547">
          <w:rPr>
            <w:noProof/>
            <w:webHidden/>
          </w:rPr>
        </w:r>
        <w:r w:rsidR="00690547">
          <w:rPr>
            <w:noProof/>
            <w:webHidden/>
          </w:rPr>
          <w:fldChar w:fldCharType="separate"/>
        </w:r>
        <w:r w:rsidR="00690547" w:rsidRPr="0019424E">
          <w:rPr>
            <w:rFonts w:hint="eastAsia"/>
          </w:rPr>
          <w:t>16</w:t>
        </w:r>
        <w:r w:rsidR="00690547">
          <w:rPr>
            <w:noProof/>
            <w:webHidden/>
          </w:rPr>
          <w:fldChar w:fldCharType="end"/>
        </w:r>
      </w:hyperlink>
    </w:p>
    <w:p w14:paraId="67FD77F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50" w:history="1">
        <w:r w:rsidR="00690547" w:rsidRPr="0019424E">
          <w:rPr>
            <w:rFonts w:hint="eastAsia"/>
          </w:rPr>
          <w:t>3.12.2. Return Values</w:t>
        </w:r>
        <w:r w:rsidR="00690547">
          <w:rPr>
            <w:noProof/>
            <w:webHidden/>
          </w:rPr>
          <w:tab/>
        </w:r>
        <w:r w:rsidR="00690547">
          <w:rPr>
            <w:noProof/>
            <w:webHidden/>
          </w:rPr>
          <w:fldChar w:fldCharType="begin"/>
        </w:r>
        <w:r w:rsidR="00690547">
          <w:rPr>
            <w:noProof/>
            <w:webHidden/>
          </w:rPr>
          <w:instrText xml:space="preserve"> PAGEREF _Toc482632850 \h </w:instrText>
        </w:r>
        <w:r w:rsidR="00690547">
          <w:rPr>
            <w:noProof/>
            <w:webHidden/>
          </w:rPr>
        </w:r>
        <w:r w:rsidR="00690547">
          <w:rPr>
            <w:noProof/>
            <w:webHidden/>
          </w:rPr>
          <w:fldChar w:fldCharType="separate"/>
        </w:r>
        <w:r w:rsidR="00690547" w:rsidRPr="0019424E">
          <w:rPr>
            <w:rFonts w:hint="eastAsia"/>
          </w:rPr>
          <w:t>16</w:t>
        </w:r>
        <w:r w:rsidR="00690547">
          <w:rPr>
            <w:noProof/>
            <w:webHidden/>
          </w:rPr>
          <w:fldChar w:fldCharType="end"/>
        </w:r>
      </w:hyperlink>
    </w:p>
    <w:p w14:paraId="01F04707"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51" w:history="1">
        <w:r w:rsidR="00690547" w:rsidRPr="0019424E">
          <w:rPr>
            <w:rFonts w:hint="eastAsia"/>
          </w:rPr>
          <w:t>3.12.3. throws declaration</w:t>
        </w:r>
        <w:r w:rsidR="00690547">
          <w:rPr>
            <w:noProof/>
            <w:webHidden/>
          </w:rPr>
          <w:tab/>
        </w:r>
        <w:r w:rsidR="00690547">
          <w:rPr>
            <w:noProof/>
            <w:webHidden/>
          </w:rPr>
          <w:fldChar w:fldCharType="begin"/>
        </w:r>
        <w:r w:rsidR="00690547">
          <w:rPr>
            <w:noProof/>
            <w:webHidden/>
          </w:rPr>
          <w:instrText xml:space="preserve"> PAGEREF _Toc482632851 \h </w:instrText>
        </w:r>
        <w:r w:rsidR="00690547">
          <w:rPr>
            <w:noProof/>
            <w:webHidden/>
          </w:rPr>
        </w:r>
        <w:r w:rsidR="00690547">
          <w:rPr>
            <w:noProof/>
            <w:webHidden/>
          </w:rPr>
          <w:fldChar w:fldCharType="separate"/>
        </w:r>
        <w:r w:rsidR="00690547" w:rsidRPr="0019424E">
          <w:rPr>
            <w:rFonts w:hint="eastAsia"/>
          </w:rPr>
          <w:t>16</w:t>
        </w:r>
        <w:r w:rsidR="00690547">
          <w:rPr>
            <w:noProof/>
            <w:webHidden/>
          </w:rPr>
          <w:fldChar w:fldCharType="end"/>
        </w:r>
      </w:hyperlink>
    </w:p>
    <w:p w14:paraId="79E19A87"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52" w:history="1">
        <w:r w:rsidR="00690547" w:rsidRPr="0019424E">
          <w:rPr>
            <w:rFonts w:hint="eastAsia"/>
          </w:rPr>
          <w:t>3.12.4. Overload</w:t>
        </w:r>
        <w:r w:rsidR="00690547">
          <w:rPr>
            <w:noProof/>
            <w:webHidden/>
          </w:rPr>
          <w:tab/>
        </w:r>
        <w:r w:rsidR="00690547">
          <w:rPr>
            <w:noProof/>
            <w:webHidden/>
          </w:rPr>
          <w:fldChar w:fldCharType="begin"/>
        </w:r>
        <w:r w:rsidR="00690547">
          <w:rPr>
            <w:noProof/>
            <w:webHidden/>
          </w:rPr>
          <w:instrText xml:space="preserve"> PAGEREF _Toc482632852 \h </w:instrText>
        </w:r>
        <w:r w:rsidR="00690547">
          <w:rPr>
            <w:noProof/>
            <w:webHidden/>
          </w:rPr>
        </w:r>
        <w:r w:rsidR="00690547">
          <w:rPr>
            <w:noProof/>
            <w:webHidden/>
          </w:rPr>
          <w:fldChar w:fldCharType="separate"/>
        </w:r>
        <w:r w:rsidR="00690547" w:rsidRPr="0019424E">
          <w:rPr>
            <w:rFonts w:hint="eastAsia"/>
          </w:rPr>
          <w:t>16</w:t>
        </w:r>
        <w:r w:rsidR="00690547">
          <w:rPr>
            <w:noProof/>
            <w:webHidden/>
          </w:rPr>
          <w:fldChar w:fldCharType="end"/>
        </w:r>
      </w:hyperlink>
    </w:p>
    <w:p w14:paraId="5EF215B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53" w:history="1">
        <w:r w:rsidR="00690547" w:rsidRPr="0019424E">
          <w:rPr>
            <w:rFonts w:hint="eastAsia"/>
          </w:rPr>
          <w:t>3.12.5. Override</w:t>
        </w:r>
        <w:r w:rsidR="00690547">
          <w:rPr>
            <w:noProof/>
            <w:webHidden/>
          </w:rPr>
          <w:tab/>
        </w:r>
        <w:r w:rsidR="00690547">
          <w:rPr>
            <w:noProof/>
            <w:webHidden/>
          </w:rPr>
          <w:fldChar w:fldCharType="begin"/>
        </w:r>
        <w:r w:rsidR="00690547">
          <w:rPr>
            <w:noProof/>
            <w:webHidden/>
          </w:rPr>
          <w:instrText xml:space="preserve"> PAGEREF _Toc482632853 \h </w:instrText>
        </w:r>
        <w:r w:rsidR="00690547">
          <w:rPr>
            <w:noProof/>
            <w:webHidden/>
          </w:rPr>
        </w:r>
        <w:r w:rsidR="00690547">
          <w:rPr>
            <w:noProof/>
            <w:webHidden/>
          </w:rPr>
          <w:fldChar w:fldCharType="separate"/>
        </w:r>
        <w:r w:rsidR="00690547" w:rsidRPr="0019424E">
          <w:rPr>
            <w:rFonts w:hint="eastAsia"/>
          </w:rPr>
          <w:t>16</w:t>
        </w:r>
        <w:r w:rsidR="00690547">
          <w:rPr>
            <w:noProof/>
            <w:webHidden/>
          </w:rPr>
          <w:fldChar w:fldCharType="end"/>
        </w:r>
      </w:hyperlink>
    </w:p>
    <w:p w14:paraId="08381B2C"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54" w:history="1">
        <w:r w:rsidR="00690547" w:rsidRPr="0019424E">
          <w:rPr>
            <w:rFonts w:hint="eastAsia"/>
          </w:rPr>
          <w:t>3.13. lambda expressions, method reference expressions</w:t>
        </w:r>
        <w:r w:rsidR="00690547">
          <w:rPr>
            <w:noProof/>
            <w:webHidden/>
          </w:rPr>
          <w:tab/>
        </w:r>
        <w:r w:rsidR="00690547">
          <w:rPr>
            <w:noProof/>
            <w:webHidden/>
          </w:rPr>
          <w:fldChar w:fldCharType="begin"/>
        </w:r>
        <w:r w:rsidR="00690547">
          <w:rPr>
            <w:noProof/>
            <w:webHidden/>
          </w:rPr>
          <w:instrText xml:space="preserve"> PAGEREF _Toc482632854 \h </w:instrText>
        </w:r>
        <w:r w:rsidR="00690547">
          <w:rPr>
            <w:noProof/>
            <w:webHidden/>
          </w:rPr>
        </w:r>
        <w:r w:rsidR="00690547">
          <w:rPr>
            <w:noProof/>
            <w:webHidden/>
          </w:rPr>
          <w:fldChar w:fldCharType="separate"/>
        </w:r>
        <w:r w:rsidR="00690547" w:rsidRPr="0019424E">
          <w:rPr>
            <w:rFonts w:hint="eastAsia"/>
          </w:rPr>
          <w:t>17</w:t>
        </w:r>
        <w:r w:rsidR="00690547">
          <w:rPr>
            <w:noProof/>
            <w:webHidden/>
          </w:rPr>
          <w:fldChar w:fldCharType="end"/>
        </w:r>
      </w:hyperlink>
    </w:p>
    <w:p w14:paraId="6B772CF7"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55" w:history="1">
        <w:r w:rsidR="00690547" w:rsidRPr="0019424E">
          <w:rPr>
            <w:rFonts w:hint="eastAsia"/>
          </w:rPr>
          <w:t>3.14. Special notes</w:t>
        </w:r>
        <w:r w:rsidR="00690547">
          <w:rPr>
            <w:noProof/>
            <w:webHidden/>
          </w:rPr>
          <w:tab/>
        </w:r>
        <w:r w:rsidR="00690547">
          <w:rPr>
            <w:noProof/>
            <w:webHidden/>
          </w:rPr>
          <w:fldChar w:fldCharType="begin"/>
        </w:r>
        <w:r w:rsidR="00690547">
          <w:rPr>
            <w:noProof/>
            <w:webHidden/>
          </w:rPr>
          <w:instrText xml:space="preserve"> PAGEREF _Toc482632855 \h </w:instrText>
        </w:r>
        <w:r w:rsidR="00690547">
          <w:rPr>
            <w:noProof/>
            <w:webHidden/>
          </w:rPr>
        </w:r>
        <w:r w:rsidR="00690547">
          <w:rPr>
            <w:noProof/>
            <w:webHidden/>
          </w:rPr>
          <w:fldChar w:fldCharType="separate"/>
        </w:r>
        <w:r w:rsidR="00690547" w:rsidRPr="0019424E">
          <w:rPr>
            <w:rFonts w:hint="eastAsia"/>
          </w:rPr>
          <w:t>18</w:t>
        </w:r>
        <w:r w:rsidR="00690547">
          <w:rPr>
            <w:noProof/>
            <w:webHidden/>
          </w:rPr>
          <w:fldChar w:fldCharType="end"/>
        </w:r>
      </w:hyperlink>
    </w:p>
    <w:p w14:paraId="5604F29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56" w:history="1">
        <w:r w:rsidR="00690547" w:rsidRPr="0019424E">
          <w:rPr>
            <w:rFonts w:hint="eastAsia"/>
          </w:rPr>
          <w:t>3.14.1. Comparing Values (comparison operators, equals method)</w:t>
        </w:r>
        <w:r w:rsidR="00690547">
          <w:rPr>
            <w:noProof/>
            <w:webHidden/>
          </w:rPr>
          <w:tab/>
        </w:r>
        <w:r w:rsidR="00690547">
          <w:rPr>
            <w:noProof/>
            <w:webHidden/>
          </w:rPr>
          <w:fldChar w:fldCharType="begin"/>
        </w:r>
        <w:r w:rsidR="00690547">
          <w:rPr>
            <w:noProof/>
            <w:webHidden/>
          </w:rPr>
          <w:instrText xml:space="preserve"> PAGEREF _Toc482632856 \h </w:instrText>
        </w:r>
        <w:r w:rsidR="00690547">
          <w:rPr>
            <w:noProof/>
            <w:webHidden/>
          </w:rPr>
        </w:r>
        <w:r w:rsidR="00690547">
          <w:rPr>
            <w:noProof/>
            <w:webHidden/>
          </w:rPr>
          <w:fldChar w:fldCharType="separate"/>
        </w:r>
        <w:r w:rsidR="00690547" w:rsidRPr="0019424E">
          <w:rPr>
            <w:rFonts w:hint="eastAsia"/>
          </w:rPr>
          <w:t>18</w:t>
        </w:r>
        <w:r w:rsidR="00690547">
          <w:rPr>
            <w:noProof/>
            <w:webHidden/>
          </w:rPr>
          <w:fldChar w:fldCharType="end"/>
        </w:r>
      </w:hyperlink>
    </w:p>
    <w:p w14:paraId="16DB9C9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57" w:history="1">
        <w:r w:rsidR="00690547" w:rsidRPr="0019424E">
          <w:rPr>
            <w:rFonts w:hint="eastAsia"/>
          </w:rPr>
          <w:t>3.14.2. generics</w:t>
        </w:r>
        <w:r w:rsidR="00690547">
          <w:rPr>
            <w:noProof/>
            <w:webHidden/>
          </w:rPr>
          <w:tab/>
        </w:r>
        <w:r w:rsidR="00690547">
          <w:rPr>
            <w:noProof/>
            <w:webHidden/>
          </w:rPr>
          <w:fldChar w:fldCharType="begin"/>
        </w:r>
        <w:r w:rsidR="00690547">
          <w:rPr>
            <w:noProof/>
            <w:webHidden/>
          </w:rPr>
          <w:instrText xml:space="preserve"> PAGEREF _Toc482632857 \h </w:instrText>
        </w:r>
        <w:r w:rsidR="00690547">
          <w:rPr>
            <w:noProof/>
            <w:webHidden/>
          </w:rPr>
        </w:r>
        <w:r w:rsidR="00690547">
          <w:rPr>
            <w:noProof/>
            <w:webHidden/>
          </w:rPr>
          <w:fldChar w:fldCharType="separate"/>
        </w:r>
        <w:r w:rsidR="00690547" w:rsidRPr="0019424E">
          <w:rPr>
            <w:rFonts w:hint="eastAsia"/>
          </w:rPr>
          <w:t>19</w:t>
        </w:r>
        <w:r w:rsidR="00690547">
          <w:rPr>
            <w:noProof/>
            <w:webHidden/>
          </w:rPr>
          <w:fldChar w:fldCharType="end"/>
        </w:r>
      </w:hyperlink>
    </w:p>
    <w:p w14:paraId="021331DD"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58" w:history="1">
        <w:r w:rsidR="00690547" w:rsidRPr="0019424E">
          <w:rPr>
            <w:rFonts w:hint="eastAsia"/>
          </w:rPr>
          <w:t>3.14.3. methods, calling fields</w:t>
        </w:r>
        <w:r w:rsidR="00690547">
          <w:rPr>
            <w:noProof/>
            <w:webHidden/>
          </w:rPr>
          <w:tab/>
        </w:r>
        <w:r w:rsidR="00690547">
          <w:rPr>
            <w:noProof/>
            <w:webHidden/>
          </w:rPr>
          <w:fldChar w:fldCharType="begin"/>
        </w:r>
        <w:r w:rsidR="00690547">
          <w:rPr>
            <w:noProof/>
            <w:webHidden/>
          </w:rPr>
          <w:instrText xml:space="preserve"> PAGEREF _Toc482632858 \h </w:instrText>
        </w:r>
        <w:r w:rsidR="00690547">
          <w:rPr>
            <w:noProof/>
            <w:webHidden/>
          </w:rPr>
        </w:r>
        <w:r w:rsidR="00690547">
          <w:rPr>
            <w:noProof/>
            <w:webHidden/>
          </w:rPr>
          <w:fldChar w:fldCharType="separate"/>
        </w:r>
        <w:r w:rsidR="00690547" w:rsidRPr="0019424E">
          <w:rPr>
            <w:rFonts w:hint="eastAsia"/>
          </w:rPr>
          <w:t>19</w:t>
        </w:r>
        <w:r w:rsidR="00690547">
          <w:rPr>
            <w:noProof/>
            <w:webHidden/>
          </w:rPr>
          <w:fldChar w:fldCharType="end"/>
        </w:r>
      </w:hyperlink>
    </w:p>
    <w:p w14:paraId="356C9911"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59" w:history="1">
        <w:r w:rsidR="00690547" w:rsidRPr="0019424E">
          <w:rPr>
            <w:rFonts w:hint="eastAsia"/>
          </w:rPr>
          <w:t>3.14.4. Accessing Superclasses</w:t>
        </w:r>
        <w:r w:rsidR="00690547">
          <w:rPr>
            <w:noProof/>
            <w:webHidden/>
          </w:rPr>
          <w:tab/>
        </w:r>
        <w:r w:rsidR="00690547">
          <w:rPr>
            <w:noProof/>
            <w:webHidden/>
          </w:rPr>
          <w:fldChar w:fldCharType="begin"/>
        </w:r>
        <w:r w:rsidR="00690547">
          <w:rPr>
            <w:noProof/>
            <w:webHidden/>
          </w:rPr>
          <w:instrText xml:space="preserve"> PAGEREF _Toc482632859 \h </w:instrText>
        </w:r>
        <w:r w:rsidR="00690547">
          <w:rPr>
            <w:noProof/>
            <w:webHidden/>
          </w:rPr>
        </w:r>
        <w:r w:rsidR="00690547">
          <w:rPr>
            <w:noProof/>
            <w:webHidden/>
          </w:rPr>
          <w:fldChar w:fldCharType="separate"/>
        </w:r>
        <w:r w:rsidR="00690547" w:rsidRPr="0019424E">
          <w:rPr>
            <w:rFonts w:hint="eastAsia"/>
          </w:rPr>
          <w:t>19</w:t>
        </w:r>
        <w:r w:rsidR="00690547">
          <w:rPr>
            <w:noProof/>
            <w:webHidden/>
          </w:rPr>
          <w:fldChar w:fldCharType="end"/>
        </w:r>
      </w:hyperlink>
    </w:p>
    <w:p w14:paraId="2238FA5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0" w:history="1">
        <w:r w:rsidR="00690547" w:rsidRPr="0019424E">
          <w:rPr>
            <w:rFonts w:hint="eastAsia"/>
          </w:rPr>
          <w:t>3.14.5. Using the valueOf Factory Method</w:t>
        </w:r>
        <w:r w:rsidR="00690547">
          <w:rPr>
            <w:noProof/>
            <w:webHidden/>
          </w:rPr>
          <w:tab/>
        </w:r>
        <w:r w:rsidR="00690547">
          <w:rPr>
            <w:noProof/>
            <w:webHidden/>
          </w:rPr>
          <w:fldChar w:fldCharType="begin"/>
        </w:r>
        <w:r w:rsidR="00690547">
          <w:rPr>
            <w:noProof/>
            <w:webHidden/>
          </w:rPr>
          <w:instrText xml:space="preserve"> PAGEREF _Toc482632860 \h </w:instrText>
        </w:r>
        <w:r w:rsidR="00690547">
          <w:rPr>
            <w:noProof/>
            <w:webHidden/>
          </w:rPr>
        </w:r>
        <w:r w:rsidR="00690547">
          <w:rPr>
            <w:noProof/>
            <w:webHidden/>
          </w:rPr>
          <w:fldChar w:fldCharType="separate"/>
        </w:r>
        <w:r w:rsidR="00690547" w:rsidRPr="0019424E">
          <w:rPr>
            <w:rFonts w:hint="eastAsia"/>
          </w:rPr>
          <w:t>20</w:t>
        </w:r>
        <w:r w:rsidR="00690547">
          <w:rPr>
            <w:noProof/>
            <w:webHidden/>
          </w:rPr>
          <w:fldChar w:fldCharType="end"/>
        </w:r>
      </w:hyperlink>
    </w:p>
    <w:p w14:paraId="7EE8D24A"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1" w:history="1">
        <w:r w:rsidR="00690547" w:rsidRPr="0019424E">
          <w:rPr>
            <w:rFonts w:hint="eastAsia"/>
          </w:rPr>
          <w:t>3.14.6. Suppress Warnings (@ SuppressWarnings)</w:t>
        </w:r>
        <w:r w:rsidR="00690547">
          <w:rPr>
            <w:noProof/>
            <w:webHidden/>
          </w:rPr>
          <w:tab/>
        </w:r>
        <w:r w:rsidR="00690547">
          <w:rPr>
            <w:noProof/>
            <w:webHidden/>
          </w:rPr>
          <w:fldChar w:fldCharType="begin"/>
        </w:r>
        <w:r w:rsidR="00690547">
          <w:rPr>
            <w:noProof/>
            <w:webHidden/>
          </w:rPr>
          <w:instrText xml:space="preserve"> PAGEREF _Toc482632861 \h </w:instrText>
        </w:r>
        <w:r w:rsidR="00690547">
          <w:rPr>
            <w:noProof/>
            <w:webHidden/>
          </w:rPr>
        </w:r>
        <w:r w:rsidR="00690547">
          <w:rPr>
            <w:noProof/>
            <w:webHidden/>
          </w:rPr>
          <w:fldChar w:fldCharType="separate"/>
        </w:r>
        <w:r w:rsidR="00690547" w:rsidRPr="0019424E">
          <w:rPr>
            <w:rFonts w:hint="eastAsia"/>
          </w:rPr>
          <w:t>20</w:t>
        </w:r>
        <w:r w:rsidR="00690547">
          <w:rPr>
            <w:noProof/>
            <w:webHidden/>
          </w:rPr>
          <w:fldChar w:fldCharType="end"/>
        </w:r>
      </w:hyperlink>
    </w:p>
    <w:p w14:paraId="44D8564C"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2" w:history="1">
        <w:r w:rsidR="00690547" w:rsidRPr="0019424E">
          <w:rPr>
            <w:rFonts w:hint="eastAsia"/>
          </w:rPr>
          <w:t>3.14.7. About Deprecated APIs</w:t>
        </w:r>
        <w:r w:rsidR="00690547">
          <w:rPr>
            <w:noProof/>
            <w:webHidden/>
          </w:rPr>
          <w:tab/>
        </w:r>
        <w:r w:rsidR="00690547">
          <w:rPr>
            <w:noProof/>
            <w:webHidden/>
          </w:rPr>
          <w:fldChar w:fldCharType="begin"/>
        </w:r>
        <w:r w:rsidR="00690547">
          <w:rPr>
            <w:noProof/>
            <w:webHidden/>
          </w:rPr>
          <w:instrText xml:space="preserve"> PAGEREF _Toc482632862 \h </w:instrText>
        </w:r>
        <w:r w:rsidR="00690547">
          <w:rPr>
            <w:noProof/>
            <w:webHidden/>
          </w:rPr>
        </w:r>
        <w:r w:rsidR="00690547">
          <w:rPr>
            <w:noProof/>
            <w:webHidden/>
          </w:rPr>
          <w:fldChar w:fldCharType="separate"/>
        </w:r>
        <w:r w:rsidR="00690547" w:rsidRPr="0019424E">
          <w:rPr>
            <w:rFonts w:hint="eastAsia"/>
          </w:rPr>
          <w:t>20</w:t>
        </w:r>
        <w:r w:rsidR="00690547">
          <w:rPr>
            <w:noProof/>
            <w:webHidden/>
          </w:rPr>
          <w:fldChar w:fldCharType="end"/>
        </w:r>
      </w:hyperlink>
    </w:p>
    <w:p w14:paraId="3A736D5D"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3" w:history="1">
        <w:r w:rsidR="00690547" w:rsidRPr="0019424E">
          <w:rPr>
            <w:rFonts w:hint="eastAsia"/>
          </w:rPr>
          <w:t>3.14.8. About the finalize Method</w:t>
        </w:r>
        <w:r w:rsidR="00690547">
          <w:rPr>
            <w:noProof/>
            <w:webHidden/>
          </w:rPr>
          <w:tab/>
        </w:r>
        <w:r w:rsidR="00690547">
          <w:rPr>
            <w:noProof/>
            <w:webHidden/>
          </w:rPr>
          <w:fldChar w:fldCharType="begin"/>
        </w:r>
        <w:r w:rsidR="00690547">
          <w:rPr>
            <w:noProof/>
            <w:webHidden/>
          </w:rPr>
          <w:instrText xml:space="preserve"> PAGEREF _Toc482632863 \h </w:instrText>
        </w:r>
        <w:r w:rsidR="00690547">
          <w:rPr>
            <w:noProof/>
            <w:webHidden/>
          </w:rPr>
        </w:r>
        <w:r w:rsidR="00690547">
          <w:rPr>
            <w:noProof/>
            <w:webHidden/>
          </w:rPr>
          <w:fldChar w:fldCharType="separate"/>
        </w:r>
        <w:r w:rsidR="00690547" w:rsidRPr="0019424E">
          <w:rPr>
            <w:rFonts w:hint="eastAsia"/>
          </w:rPr>
          <w:t>20</w:t>
        </w:r>
        <w:r w:rsidR="00690547">
          <w:rPr>
            <w:noProof/>
            <w:webHidden/>
          </w:rPr>
          <w:fldChar w:fldCharType="end"/>
        </w:r>
      </w:hyperlink>
    </w:p>
    <w:p w14:paraId="793754C2"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4" w:history="1">
        <w:r w:rsidR="00690547" w:rsidRPr="0019424E">
          <w:rPr>
            <w:rFonts w:hint="eastAsia"/>
          </w:rPr>
          <w:t>3.14.9. Prevent DB access without using MyBatis (SQL injection countermeasure)</w:t>
        </w:r>
        <w:r w:rsidR="00690547">
          <w:rPr>
            <w:noProof/>
            <w:webHidden/>
          </w:rPr>
          <w:tab/>
        </w:r>
        <w:r w:rsidR="00690547">
          <w:rPr>
            <w:noProof/>
            <w:webHidden/>
          </w:rPr>
          <w:fldChar w:fldCharType="begin"/>
        </w:r>
        <w:r w:rsidR="00690547">
          <w:rPr>
            <w:noProof/>
            <w:webHidden/>
          </w:rPr>
          <w:instrText xml:space="preserve"> PAGEREF _Toc482632864 \h </w:instrText>
        </w:r>
        <w:r w:rsidR="00690547">
          <w:rPr>
            <w:noProof/>
            <w:webHidden/>
          </w:rPr>
        </w:r>
        <w:r w:rsidR="00690547">
          <w:rPr>
            <w:noProof/>
            <w:webHidden/>
          </w:rPr>
          <w:fldChar w:fldCharType="separate"/>
        </w:r>
        <w:r w:rsidR="00690547" w:rsidRPr="0019424E">
          <w:rPr>
            <w:rFonts w:hint="eastAsia"/>
          </w:rPr>
          <w:t>20</w:t>
        </w:r>
        <w:r w:rsidR="00690547">
          <w:rPr>
            <w:noProof/>
            <w:webHidden/>
          </w:rPr>
          <w:fldChar w:fldCharType="end"/>
        </w:r>
      </w:hyperlink>
    </w:p>
    <w:p w14:paraId="5ABB9DB9"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5" w:history="1">
        <w:r w:rsidR="00690547" w:rsidRPr="0019424E">
          <w:rPr>
            <w:rFonts w:hint="eastAsia"/>
          </w:rPr>
          <w:t>3.14.10. Strings cannot be concatenated when creating a file path</w:t>
        </w:r>
        <w:r w:rsidR="00690547">
          <w:rPr>
            <w:noProof/>
            <w:webHidden/>
          </w:rPr>
          <w:tab/>
        </w:r>
        <w:r w:rsidR="00690547">
          <w:rPr>
            <w:noProof/>
            <w:webHidden/>
          </w:rPr>
          <w:fldChar w:fldCharType="begin"/>
        </w:r>
        <w:r w:rsidR="00690547">
          <w:rPr>
            <w:noProof/>
            <w:webHidden/>
          </w:rPr>
          <w:instrText xml:space="preserve"> PAGEREF _Toc482632865 \h </w:instrText>
        </w:r>
        <w:r w:rsidR="00690547">
          <w:rPr>
            <w:noProof/>
            <w:webHidden/>
          </w:rPr>
        </w:r>
        <w:r w:rsidR="00690547">
          <w:rPr>
            <w:noProof/>
            <w:webHidden/>
          </w:rPr>
          <w:fldChar w:fldCharType="separate"/>
        </w:r>
        <w:r w:rsidR="00690547" w:rsidRPr="0019424E">
          <w:rPr>
            <w:rFonts w:hint="eastAsia"/>
          </w:rPr>
          <w:t>21</w:t>
        </w:r>
        <w:r w:rsidR="00690547">
          <w:rPr>
            <w:noProof/>
            <w:webHidden/>
          </w:rPr>
          <w:fldChar w:fldCharType="end"/>
        </w:r>
      </w:hyperlink>
    </w:p>
    <w:p w14:paraId="6A9E96CC"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6" w:history="1">
        <w:r w:rsidR="00690547" w:rsidRPr="0019424E">
          <w:rPr>
            <w:rFonts w:hint="eastAsia"/>
          </w:rPr>
          <w:t>3.14.11. Preventing the use of OS commands and shell invocation commands (measures against OS command injection)</w:t>
        </w:r>
        <w:r w:rsidR="00690547">
          <w:rPr>
            <w:noProof/>
            <w:webHidden/>
          </w:rPr>
          <w:tab/>
        </w:r>
        <w:r w:rsidR="00690547">
          <w:rPr>
            <w:noProof/>
            <w:webHidden/>
          </w:rPr>
          <w:fldChar w:fldCharType="begin"/>
        </w:r>
        <w:r w:rsidR="00690547">
          <w:rPr>
            <w:noProof/>
            <w:webHidden/>
          </w:rPr>
          <w:instrText xml:space="preserve"> PAGEREF _Toc482632866 \h </w:instrText>
        </w:r>
        <w:r w:rsidR="00690547">
          <w:rPr>
            <w:noProof/>
            <w:webHidden/>
          </w:rPr>
        </w:r>
        <w:r w:rsidR="00690547">
          <w:rPr>
            <w:noProof/>
            <w:webHidden/>
          </w:rPr>
          <w:fldChar w:fldCharType="separate"/>
        </w:r>
        <w:r w:rsidR="00690547" w:rsidRPr="0019424E">
          <w:rPr>
            <w:rFonts w:hint="eastAsia"/>
          </w:rPr>
          <w:t>21</w:t>
        </w:r>
        <w:r w:rsidR="00690547">
          <w:rPr>
            <w:noProof/>
            <w:webHidden/>
          </w:rPr>
          <w:fldChar w:fldCharType="end"/>
        </w:r>
      </w:hyperlink>
    </w:p>
    <w:p w14:paraId="610C1315"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7" w:history="1">
        <w:r w:rsidR="00690547" w:rsidRPr="0019424E">
          <w:rPr>
            <w:rFonts w:hint="eastAsia"/>
          </w:rPr>
          <w:t>3.14.12. Releasing Stream Resources</w:t>
        </w:r>
        <w:r w:rsidR="00690547">
          <w:rPr>
            <w:noProof/>
            <w:webHidden/>
          </w:rPr>
          <w:tab/>
        </w:r>
        <w:r w:rsidR="00690547">
          <w:rPr>
            <w:noProof/>
            <w:webHidden/>
          </w:rPr>
          <w:fldChar w:fldCharType="begin"/>
        </w:r>
        <w:r w:rsidR="00690547">
          <w:rPr>
            <w:noProof/>
            <w:webHidden/>
          </w:rPr>
          <w:instrText xml:space="preserve"> PAGEREF _Toc482632867 \h </w:instrText>
        </w:r>
        <w:r w:rsidR="00690547">
          <w:rPr>
            <w:noProof/>
            <w:webHidden/>
          </w:rPr>
        </w:r>
        <w:r w:rsidR="00690547">
          <w:rPr>
            <w:noProof/>
            <w:webHidden/>
          </w:rPr>
          <w:fldChar w:fldCharType="separate"/>
        </w:r>
        <w:r w:rsidR="00690547" w:rsidRPr="0019424E">
          <w:rPr>
            <w:rFonts w:hint="eastAsia"/>
          </w:rPr>
          <w:t>21</w:t>
        </w:r>
        <w:r w:rsidR="00690547">
          <w:rPr>
            <w:noProof/>
            <w:webHidden/>
          </w:rPr>
          <w:fldChar w:fldCharType="end"/>
        </w:r>
      </w:hyperlink>
    </w:p>
    <w:p w14:paraId="2744F9F3"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68" w:history="1">
        <w:r w:rsidR="00690547" w:rsidRPr="0019424E">
          <w:rPr>
            <w:rFonts w:hint="eastAsia"/>
          </w:rPr>
          <w:t>3.14.13. Using the Stream API</w:t>
        </w:r>
        <w:r w:rsidR="00690547">
          <w:rPr>
            <w:noProof/>
            <w:webHidden/>
          </w:rPr>
          <w:tab/>
        </w:r>
        <w:r w:rsidR="00690547">
          <w:rPr>
            <w:noProof/>
            <w:webHidden/>
          </w:rPr>
          <w:fldChar w:fldCharType="begin"/>
        </w:r>
        <w:r w:rsidR="00690547">
          <w:rPr>
            <w:noProof/>
            <w:webHidden/>
          </w:rPr>
          <w:instrText xml:space="preserve"> PAGEREF _Toc482632868 \h </w:instrText>
        </w:r>
        <w:r w:rsidR="00690547">
          <w:rPr>
            <w:noProof/>
            <w:webHidden/>
          </w:rPr>
        </w:r>
        <w:r w:rsidR="00690547">
          <w:rPr>
            <w:noProof/>
            <w:webHidden/>
          </w:rPr>
          <w:fldChar w:fldCharType="separate"/>
        </w:r>
        <w:r w:rsidR="00690547" w:rsidRPr="0019424E">
          <w:rPr>
            <w:rFonts w:hint="eastAsia"/>
          </w:rPr>
          <w:t>22</w:t>
        </w:r>
        <w:r w:rsidR="00690547">
          <w:rPr>
            <w:noProof/>
            <w:webHidden/>
          </w:rPr>
          <w:fldChar w:fldCharType="end"/>
        </w:r>
      </w:hyperlink>
    </w:p>
    <w:p w14:paraId="1C35B9A5"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69" w:history="1">
        <w:r w:rsidR="00690547" w:rsidRPr="0019424E">
          <w:rPr>
            <w:rFonts w:hint="eastAsia"/>
          </w:rPr>
          <w:t>3.15. About Code Correction Comment Rules</w:t>
        </w:r>
        <w:r w:rsidR="00690547">
          <w:rPr>
            <w:noProof/>
            <w:webHidden/>
          </w:rPr>
          <w:tab/>
        </w:r>
        <w:r w:rsidR="00690547">
          <w:rPr>
            <w:noProof/>
            <w:webHidden/>
          </w:rPr>
          <w:fldChar w:fldCharType="begin"/>
        </w:r>
        <w:r w:rsidR="00690547">
          <w:rPr>
            <w:noProof/>
            <w:webHidden/>
          </w:rPr>
          <w:instrText xml:space="preserve"> PAGEREF _Toc482632869 \h </w:instrText>
        </w:r>
        <w:r w:rsidR="00690547">
          <w:rPr>
            <w:noProof/>
            <w:webHidden/>
          </w:rPr>
        </w:r>
        <w:r w:rsidR="00690547">
          <w:rPr>
            <w:noProof/>
            <w:webHidden/>
          </w:rPr>
          <w:fldChar w:fldCharType="separate"/>
        </w:r>
        <w:r w:rsidR="00690547" w:rsidRPr="0019424E">
          <w:rPr>
            <w:rFonts w:hint="eastAsia"/>
          </w:rPr>
          <w:t>23</w:t>
        </w:r>
        <w:r w:rsidR="00690547">
          <w:rPr>
            <w:noProof/>
            <w:webHidden/>
          </w:rPr>
          <w:fldChar w:fldCharType="end"/>
        </w:r>
      </w:hyperlink>
    </w:p>
    <w:p w14:paraId="541FA4AA" w14:textId="77777777" w:rsidR="00690547" w:rsidRDefault="0046139F">
      <w:pPr>
        <w:pStyle w:val="TOC1"/>
        <w:rPr>
          <w:rFonts w:asciiTheme="minorHAnsi" w:eastAsiaTheme="minorEastAsia" w:hAnsiTheme="minorHAnsi" w:cstheme="minorBidi"/>
          <w:b w:val="0"/>
          <w:noProof/>
          <w:sz w:val="17"/>
          <w:szCs w:val="18"/>
        </w:rPr>
      </w:pPr>
      <w:hyperlink w:anchor="_Toc482632870" w:history="1">
        <w:r w:rsidR="00690547" w:rsidRPr="0019424E">
          <w:rPr>
            <w:rFonts w:hint="eastAsia"/>
          </w:rPr>
          <w:t>4. documentation comment convention</w:t>
        </w:r>
        <w:r w:rsidR="00690547">
          <w:rPr>
            <w:noProof/>
            <w:webHidden/>
          </w:rPr>
          <w:tab/>
        </w:r>
        <w:r w:rsidR="00690547">
          <w:rPr>
            <w:noProof/>
            <w:webHidden/>
          </w:rPr>
          <w:fldChar w:fldCharType="begin"/>
        </w:r>
        <w:r w:rsidR="00690547">
          <w:rPr>
            <w:noProof/>
            <w:webHidden/>
          </w:rPr>
          <w:instrText xml:space="preserve"> PAGEREF _Toc482632870 \h </w:instrText>
        </w:r>
        <w:r w:rsidR="00690547">
          <w:rPr>
            <w:noProof/>
            <w:webHidden/>
          </w:rPr>
        </w:r>
        <w:r w:rsidR="00690547">
          <w:rPr>
            <w:noProof/>
            <w:webHidden/>
          </w:rPr>
          <w:fldChar w:fldCharType="separate"/>
        </w:r>
        <w:r w:rsidR="00690547" w:rsidRPr="0019424E">
          <w:rPr>
            <w:rFonts w:hint="eastAsia"/>
          </w:rPr>
          <w:t>24</w:t>
        </w:r>
        <w:r w:rsidR="00690547">
          <w:rPr>
            <w:noProof/>
            <w:webHidden/>
          </w:rPr>
          <w:fldChar w:fldCharType="end"/>
        </w:r>
      </w:hyperlink>
    </w:p>
    <w:p w14:paraId="5CFCF0A9"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71" w:history="1">
        <w:r w:rsidR="00690547" w:rsidRPr="0019424E">
          <w:rPr>
            <w:rFonts w:hint="eastAsia"/>
          </w:rPr>
          <w:t>4.1. Common</w:t>
        </w:r>
        <w:r w:rsidR="00690547">
          <w:rPr>
            <w:noProof/>
            <w:webHidden/>
          </w:rPr>
          <w:tab/>
        </w:r>
        <w:r w:rsidR="00690547">
          <w:rPr>
            <w:noProof/>
            <w:webHidden/>
          </w:rPr>
          <w:fldChar w:fldCharType="begin"/>
        </w:r>
        <w:r w:rsidR="00690547">
          <w:rPr>
            <w:noProof/>
            <w:webHidden/>
          </w:rPr>
          <w:instrText xml:space="preserve"> PAGEREF _Toc482632871 \h </w:instrText>
        </w:r>
        <w:r w:rsidR="00690547">
          <w:rPr>
            <w:noProof/>
            <w:webHidden/>
          </w:rPr>
        </w:r>
        <w:r w:rsidR="00690547">
          <w:rPr>
            <w:noProof/>
            <w:webHidden/>
          </w:rPr>
          <w:fldChar w:fldCharType="separate"/>
        </w:r>
        <w:r w:rsidR="00690547" w:rsidRPr="0019424E">
          <w:rPr>
            <w:rFonts w:hint="eastAsia"/>
          </w:rPr>
          <w:t>24</w:t>
        </w:r>
        <w:r w:rsidR="00690547">
          <w:rPr>
            <w:noProof/>
            <w:webHidden/>
          </w:rPr>
          <w:fldChar w:fldCharType="end"/>
        </w:r>
      </w:hyperlink>
    </w:p>
    <w:p w14:paraId="6EA97A9A"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72" w:history="1">
        <w:r w:rsidR="00690547" w:rsidRPr="0019424E">
          <w:rPr>
            <w:rFonts w:hint="eastAsia"/>
          </w:rPr>
          <w:t>4.2. Header Comment</w:t>
        </w:r>
        <w:r w:rsidR="00690547">
          <w:rPr>
            <w:noProof/>
            <w:webHidden/>
          </w:rPr>
          <w:tab/>
        </w:r>
        <w:r w:rsidR="00690547">
          <w:rPr>
            <w:noProof/>
            <w:webHidden/>
          </w:rPr>
          <w:fldChar w:fldCharType="begin"/>
        </w:r>
        <w:r w:rsidR="00690547">
          <w:rPr>
            <w:noProof/>
            <w:webHidden/>
          </w:rPr>
          <w:instrText xml:space="preserve"> PAGEREF _Toc482632872 \h </w:instrText>
        </w:r>
        <w:r w:rsidR="00690547">
          <w:rPr>
            <w:noProof/>
            <w:webHidden/>
          </w:rPr>
        </w:r>
        <w:r w:rsidR="00690547">
          <w:rPr>
            <w:noProof/>
            <w:webHidden/>
          </w:rPr>
          <w:fldChar w:fldCharType="separate"/>
        </w:r>
        <w:r w:rsidR="00690547" w:rsidRPr="0019424E">
          <w:rPr>
            <w:rFonts w:hint="eastAsia"/>
          </w:rPr>
          <w:t>24</w:t>
        </w:r>
        <w:r w:rsidR="00690547">
          <w:rPr>
            <w:noProof/>
            <w:webHidden/>
          </w:rPr>
          <w:fldChar w:fldCharType="end"/>
        </w:r>
      </w:hyperlink>
    </w:p>
    <w:p w14:paraId="76D165C5"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73" w:history="1">
        <w:r w:rsidR="00690547" w:rsidRPr="0019424E">
          <w:rPr>
            <w:rFonts w:hint="eastAsia"/>
          </w:rPr>
          <w:t>4.3. Class Comments</w:t>
        </w:r>
        <w:r w:rsidR="00690547">
          <w:rPr>
            <w:noProof/>
            <w:webHidden/>
          </w:rPr>
          <w:tab/>
        </w:r>
        <w:r w:rsidR="00690547">
          <w:rPr>
            <w:noProof/>
            <w:webHidden/>
          </w:rPr>
          <w:fldChar w:fldCharType="begin"/>
        </w:r>
        <w:r w:rsidR="00690547">
          <w:rPr>
            <w:noProof/>
            <w:webHidden/>
          </w:rPr>
          <w:instrText xml:space="preserve"> PAGEREF _Toc482632873 \h </w:instrText>
        </w:r>
        <w:r w:rsidR="00690547">
          <w:rPr>
            <w:noProof/>
            <w:webHidden/>
          </w:rPr>
        </w:r>
        <w:r w:rsidR="00690547">
          <w:rPr>
            <w:noProof/>
            <w:webHidden/>
          </w:rPr>
          <w:fldChar w:fldCharType="separate"/>
        </w:r>
        <w:r w:rsidR="00690547" w:rsidRPr="0019424E">
          <w:rPr>
            <w:rFonts w:hint="eastAsia"/>
          </w:rPr>
          <w:t>24</w:t>
        </w:r>
        <w:r w:rsidR="00690547">
          <w:rPr>
            <w:noProof/>
            <w:webHidden/>
          </w:rPr>
          <w:fldChar w:fldCharType="end"/>
        </w:r>
      </w:hyperlink>
    </w:p>
    <w:p w14:paraId="5A3A321F"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74" w:history="1">
        <w:r w:rsidR="00690547" w:rsidRPr="0019424E">
          <w:rPr>
            <w:rFonts w:hint="eastAsia"/>
          </w:rPr>
          <w:t>4.4. Common comments for fields, constructors, and methods</w:t>
        </w:r>
        <w:r w:rsidR="00690547">
          <w:rPr>
            <w:noProof/>
            <w:webHidden/>
          </w:rPr>
          <w:tab/>
        </w:r>
        <w:r w:rsidR="00690547">
          <w:rPr>
            <w:noProof/>
            <w:webHidden/>
          </w:rPr>
          <w:fldChar w:fldCharType="begin"/>
        </w:r>
        <w:r w:rsidR="00690547">
          <w:rPr>
            <w:noProof/>
            <w:webHidden/>
          </w:rPr>
          <w:instrText xml:space="preserve"> PAGEREF _Toc482632874 \h </w:instrText>
        </w:r>
        <w:r w:rsidR="00690547">
          <w:rPr>
            <w:noProof/>
            <w:webHidden/>
          </w:rPr>
        </w:r>
        <w:r w:rsidR="00690547">
          <w:rPr>
            <w:noProof/>
            <w:webHidden/>
          </w:rPr>
          <w:fldChar w:fldCharType="separate"/>
        </w:r>
        <w:r w:rsidR="00690547" w:rsidRPr="0019424E">
          <w:rPr>
            <w:rFonts w:hint="eastAsia"/>
          </w:rPr>
          <w:t>24</w:t>
        </w:r>
        <w:r w:rsidR="00690547">
          <w:rPr>
            <w:noProof/>
            <w:webHidden/>
          </w:rPr>
          <w:fldChar w:fldCharType="end"/>
        </w:r>
      </w:hyperlink>
    </w:p>
    <w:p w14:paraId="05A1BD56"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75" w:history="1">
        <w:r w:rsidR="00690547" w:rsidRPr="0019424E">
          <w:rPr>
            <w:rFonts w:hint="eastAsia"/>
          </w:rPr>
          <w:t>4.5. Method Comments</w:t>
        </w:r>
        <w:r w:rsidR="00690547">
          <w:rPr>
            <w:noProof/>
            <w:webHidden/>
          </w:rPr>
          <w:tab/>
        </w:r>
        <w:r w:rsidR="00690547">
          <w:rPr>
            <w:noProof/>
            <w:webHidden/>
          </w:rPr>
          <w:fldChar w:fldCharType="begin"/>
        </w:r>
        <w:r w:rsidR="00690547">
          <w:rPr>
            <w:noProof/>
            <w:webHidden/>
          </w:rPr>
          <w:instrText xml:space="preserve"> PAGEREF _Toc482632875 \h </w:instrText>
        </w:r>
        <w:r w:rsidR="00690547">
          <w:rPr>
            <w:noProof/>
            <w:webHidden/>
          </w:rPr>
        </w:r>
        <w:r w:rsidR="00690547">
          <w:rPr>
            <w:noProof/>
            <w:webHidden/>
          </w:rPr>
          <w:fldChar w:fldCharType="separate"/>
        </w:r>
        <w:r w:rsidR="00690547" w:rsidRPr="0019424E">
          <w:rPr>
            <w:rFonts w:hint="eastAsia"/>
          </w:rPr>
          <w:t>24</w:t>
        </w:r>
        <w:r w:rsidR="00690547">
          <w:rPr>
            <w:noProof/>
            <w:webHidden/>
          </w:rPr>
          <w:fldChar w:fldCharType="end"/>
        </w:r>
      </w:hyperlink>
    </w:p>
    <w:p w14:paraId="28E93933" w14:textId="77777777" w:rsidR="00690547" w:rsidRDefault="0046139F">
      <w:pPr>
        <w:pStyle w:val="TOC1"/>
        <w:rPr>
          <w:rFonts w:asciiTheme="minorHAnsi" w:eastAsiaTheme="minorEastAsia" w:hAnsiTheme="minorHAnsi" w:cstheme="minorBidi"/>
          <w:b w:val="0"/>
          <w:noProof/>
          <w:sz w:val="17"/>
          <w:szCs w:val="18"/>
        </w:rPr>
      </w:pPr>
      <w:hyperlink w:anchor="_Toc482632876" w:history="1">
        <w:r w:rsidR="00690547" w:rsidRPr="0019424E">
          <w:rPr>
            <w:rFonts w:hint="eastAsia"/>
          </w:rPr>
          <w:t>5. style convention</w:t>
        </w:r>
        <w:r w:rsidR="00690547">
          <w:rPr>
            <w:noProof/>
            <w:webHidden/>
          </w:rPr>
          <w:tab/>
        </w:r>
        <w:r w:rsidR="00690547">
          <w:rPr>
            <w:noProof/>
            <w:webHidden/>
          </w:rPr>
          <w:fldChar w:fldCharType="begin"/>
        </w:r>
        <w:r w:rsidR="00690547">
          <w:rPr>
            <w:noProof/>
            <w:webHidden/>
          </w:rPr>
          <w:instrText xml:space="preserve"> PAGEREF _Toc482632876 \h </w:instrText>
        </w:r>
        <w:r w:rsidR="00690547">
          <w:rPr>
            <w:noProof/>
            <w:webHidden/>
          </w:rPr>
        </w:r>
        <w:r w:rsidR="00690547">
          <w:rPr>
            <w:noProof/>
            <w:webHidden/>
          </w:rPr>
          <w:fldChar w:fldCharType="separate"/>
        </w:r>
        <w:r w:rsidR="00690547" w:rsidRPr="0019424E">
          <w:rPr>
            <w:rFonts w:hint="eastAsia"/>
          </w:rPr>
          <w:t>25</w:t>
        </w:r>
        <w:r w:rsidR="00690547">
          <w:rPr>
            <w:noProof/>
            <w:webHidden/>
          </w:rPr>
          <w:fldChar w:fldCharType="end"/>
        </w:r>
      </w:hyperlink>
    </w:p>
    <w:p w14:paraId="164432C5"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77" w:history="1">
        <w:r w:rsidR="00690547" w:rsidRPr="0019424E">
          <w:rPr>
            <w:rFonts w:hint="eastAsia"/>
          </w:rPr>
          <w:t>5.1. Import Declaration</w:t>
        </w:r>
        <w:r w:rsidR="00690547">
          <w:rPr>
            <w:noProof/>
            <w:webHidden/>
          </w:rPr>
          <w:tab/>
        </w:r>
        <w:r w:rsidR="00690547">
          <w:rPr>
            <w:noProof/>
            <w:webHidden/>
          </w:rPr>
          <w:fldChar w:fldCharType="begin"/>
        </w:r>
        <w:r w:rsidR="00690547">
          <w:rPr>
            <w:noProof/>
            <w:webHidden/>
          </w:rPr>
          <w:instrText xml:space="preserve"> PAGEREF _Toc482632877 \h </w:instrText>
        </w:r>
        <w:r w:rsidR="00690547">
          <w:rPr>
            <w:noProof/>
            <w:webHidden/>
          </w:rPr>
        </w:r>
        <w:r w:rsidR="00690547">
          <w:rPr>
            <w:noProof/>
            <w:webHidden/>
          </w:rPr>
          <w:fldChar w:fldCharType="separate"/>
        </w:r>
        <w:r w:rsidR="00690547" w:rsidRPr="0019424E">
          <w:rPr>
            <w:rFonts w:hint="eastAsia"/>
          </w:rPr>
          <w:t>25</w:t>
        </w:r>
        <w:r w:rsidR="00690547">
          <w:rPr>
            <w:noProof/>
            <w:webHidden/>
          </w:rPr>
          <w:fldChar w:fldCharType="end"/>
        </w:r>
      </w:hyperlink>
    </w:p>
    <w:p w14:paraId="515C6FDB"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78" w:history="1">
        <w:r w:rsidR="00690547" w:rsidRPr="0019424E">
          <w:rPr>
            <w:rFonts w:hint="eastAsia"/>
          </w:rPr>
          <w:t>5.2. Number of characters</w:t>
        </w:r>
        <w:r w:rsidR="00690547">
          <w:rPr>
            <w:noProof/>
            <w:webHidden/>
          </w:rPr>
          <w:tab/>
        </w:r>
        <w:r w:rsidR="00690547">
          <w:rPr>
            <w:noProof/>
            <w:webHidden/>
          </w:rPr>
          <w:fldChar w:fldCharType="begin"/>
        </w:r>
        <w:r w:rsidR="00690547">
          <w:rPr>
            <w:noProof/>
            <w:webHidden/>
          </w:rPr>
          <w:instrText xml:space="preserve"> PAGEREF _Toc482632878 \h </w:instrText>
        </w:r>
        <w:r w:rsidR="00690547">
          <w:rPr>
            <w:noProof/>
            <w:webHidden/>
          </w:rPr>
        </w:r>
        <w:r w:rsidR="00690547">
          <w:rPr>
            <w:noProof/>
            <w:webHidden/>
          </w:rPr>
          <w:fldChar w:fldCharType="separate"/>
        </w:r>
        <w:r w:rsidR="00690547" w:rsidRPr="0019424E">
          <w:rPr>
            <w:rFonts w:hint="eastAsia"/>
          </w:rPr>
          <w:t>25</w:t>
        </w:r>
        <w:r w:rsidR="00690547">
          <w:rPr>
            <w:noProof/>
            <w:webHidden/>
          </w:rPr>
          <w:fldChar w:fldCharType="end"/>
        </w:r>
      </w:hyperlink>
    </w:p>
    <w:p w14:paraId="623BF88D"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79" w:history="1">
        <w:r w:rsidR="00690547" w:rsidRPr="0019424E">
          <w:rPr>
            <w:rFonts w:hint="eastAsia"/>
          </w:rPr>
          <w:t>5.3. indentation and folding</w:t>
        </w:r>
        <w:r w:rsidR="00690547">
          <w:rPr>
            <w:noProof/>
            <w:webHidden/>
          </w:rPr>
          <w:tab/>
        </w:r>
        <w:r w:rsidR="00690547">
          <w:rPr>
            <w:noProof/>
            <w:webHidden/>
          </w:rPr>
          <w:fldChar w:fldCharType="begin"/>
        </w:r>
        <w:r w:rsidR="00690547">
          <w:rPr>
            <w:noProof/>
            <w:webHidden/>
          </w:rPr>
          <w:instrText xml:space="preserve"> PAGEREF _Toc482632879 \h </w:instrText>
        </w:r>
        <w:r w:rsidR="00690547">
          <w:rPr>
            <w:noProof/>
            <w:webHidden/>
          </w:rPr>
        </w:r>
        <w:r w:rsidR="00690547">
          <w:rPr>
            <w:noProof/>
            <w:webHidden/>
          </w:rPr>
          <w:fldChar w:fldCharType="separate"/>
        </w:r>
        <w:r w:rsidR="00690547" w:rsidRPr="0019424E">
          <w:rPr>
            <w:rFonts w:hint="eastAsia"/>
          </w:rPr>
          <w:t>25</w:t>
        </w:r>
        <w:r w:rsidR="00690547">
          <w:rPr>
            <w:noProof/>
            <w:webHidden/>
          </w:rPr>
          <w:fldChar w:fldCharType="end"/>
        </w:r>
      </w:hyperlink>
    </w:p>
    <w:p w14:paraId="31BB2AD1"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80" w:history="1">
        <w:r w:rsidR="00690547" w:rsidRPr="0019424E">
          <w:rPr>
            <w:rFonts w:hint="eastAsia"/>
          </w:rPr>
          <w:t>5.4. Block</w:t>
        </w:r>
        <w:r w:rsidR="00690547">
          <w:rPr>
            <w:noProof/>
            <w:webHidden/>
          </w:rPr>
          <w:tab/>
        </w:r>
        <w:r w:rsidR="00690547">
          <w:rPr>
            <w:noProof/>
            <w:webHidden/>
          </w:rPr>
          <w:fldChar w:fldCharType="begin"/>
        </w:r>
        <w:r w:rsidR="00690547">
          <w:rPr>
            <w:noProof/>
            <w:webHidden/>
          </w:rPr>
          <w:instrText xml:space="preserve"> PAGEREF _Toc482632880 \h </w:instrText>
        </w:r>
        <w:r w:rsidR="00690547">
          <w:rPr>
            <w:noProof/>
            <w:webHidden/>
          </w:rPr>
        </w:r>
        <w:r w:rsidR="00690547">
          <w:rPr>
            <w:noProof/>
            <w:webHidden/>
          </w:rPr>
          <w:fldChar w:fldCharType="separate"/>
        </w:r>
        <w:r w:rsidR="00690547" w:rsidRPr="0019424E">
          <w:rPr>
            <w:rFonts w:hint="eastAsia"/>
          </w:rPr>
          <w:t>26</w:t>
        </w:r>
        <w:r w:rsidR="00690547">
          <w:rPr>
            <w:noProof/>
            <w:webHidden/>
          </w:rPr>
          <w:fldChar w:fldCharType="end"/>
        </w:r>
      </w:hyperlink>
    </w:p>
    <w:p w14:paraId="7466557C"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81" w:history="1">
        <w:r w:rsidR="00690547" w:rsidRPr="0019424E">
          <w:rPr>
            <w:rFonts w:hint="eastAsia"/>
          </w:rPr>
          <w:t>5.5. Blank</w:t>
        </w:r>
        <w:r w:rsidR="00690547">
          <w:rPr>
            <w:noProof/>
            <w:webHidden/>
          </w:rPr>
          <w:tab/>
        </w:r>
        <w:r w:rsidR="00690547">
          <w:rPr>
            <w:noProof/>
            <w:webHidden/>
          </w:rPr>
          <w:fldChar w:fldCharType="begin"/>
        </w:r>
        <w:r w:rsidR="00690547">
          <w:rPr>
            <w:noProof/>
            <w:webHidden/>
          </w:rPr>
          <w:instrText xml:space="preserve"> PAGEREF _Toc482632881 \h </w:instrText>
        </w:r>
        <w:r w:rsidR="00690547">
          <w:rPr>
            <w:noProof/>
            <w:webHidden/>
          </w:rPr>
        </w:r>
        <w:r w:rsidR="00690547">
          <w:rPr>
            <w:noProof/>
            <w:webHidden/>
          </w:rPr>
          <w:fldChar w:fldCharType="separate"/>
        </w:r>
        <w:r w:rsidR="00690547" w:rsidRPr="0019424E">
          <w:rPr>
            <w:rFonts w:hint="eastAsia"/>
          </w:rPr>
          <w:t>27</w:t>
        </w:r>
        <w:r w:rsidR="00690547">
          <w:rPr>
            <w:noProof/>
            <w:webHidden/>
          </w:rPr>
          <w:fldChar w:fldCharType="end"/>
        </w:r>
      </w:hyperlink>
    </w:p>
    <w:p w14:paraId="14EA73C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82" w:history="1">
        <w:r w:rsidR="00690547" w:rsidRPr="0019424E">
          <w:rPr>
            <w:rFonts w:hint="eastAsia"/>
          </w:rPr>
          <w:t>5.5.1. single statement</w:t>
        </w:r>
        <w:r w:rsidR="00690547">
          <w:rPr>
            <w:noProof/>
            <w:webHidden/>
          </w:rPr>
          <w:tab/>
        </w:r>
        <w:r w:rsidR="00690547">
          <w:rPr>
            <w:noProof/>
            <w:webHidden/>
          </w:rPr>
          <w:fldChar w:fldCharType="begin"/>
        </w:r>
        <w:r w:rsidR="00690547">
          <w:rPr>
            <w:noProof/>
            <w:webHidden/>
          </w:rPr>
          <w:instrText xml:space="preserve"> PAGEREF _Toc482632882 \h </w:instrText>
        </w:r>
        <w:r w:rsidR="00690547">
          <w:rPr>
            <w:noProof/>
            <w:webHidden/>
          </w:rPr>
        </w:r>
        <w:r w:rsidR="00690547">
          <w:rPr>
            <w:noProof/>
            <w:webHidden/>
          </w:rPr>
          <w:fldChar w:fldCharType="separate"/>
        </w:r>
        <w:r w:rsidR="00690547" w:rsidRPr="0019424E">
          <w:rPr>
            <w:rFonts w:hint="eastAsia"/>
          </w:rPr>
          <w:t>27</w:t>
        </w:r>
        <w:r w:rsidR="00690547">
          <w:rPr>
            <w:noProof/>
            <w:webHidden/>
          </w:rPr>
          <w:fldChar w:fldCharType="end"/>
        </w:r>
      </w:hyperlink>
    </w:p>
    <w:p w14:paraId="01686B32"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83" w:history="1">
        <w:r w:rsidR="00690547" w:rsidRPr="0019424E">
          <w:rPr>
            <w:rFonts w:hint="eastAsia"/>
          </w:rPr>
          <w:t>5.5.2. if, if-else, if else-if else statements</w:t>
        </w:r>
        <w:r w:rsidR="00690547">
          <w:rPr>
            <w:noProof/>
            <w:webHidden/>
          </w:rPr>
          <w:tab/>
        </w:r>
        <w:r w:rsidR="00690547">
          <w:rPr>
            <w:noProof/>
            <w:webHidden/>
          </w:rPr>
          <w:fldChar w:fldCharType="begin"/>
        </w:r>
        <w:r w:rsidR="00690547">
          <w:rPr>
            <w:noProof/>
            <w:webHidden/>
          </w:rPr>
          <w:instrText xml:space="preserve"> PAGEREF _Toc482632883 \h </w:instrText>
        </w:r>
        <w:r w:rsidR="00690547">
          <w:rPr>
            <w:noProof/>
            <w:webHidden/>
          </w:rPr>
        </w:r>
        <w:r w:rsidR="00690547">
          <w:rPr>
            <w:noProof/>
            <w:webHidden/>
          </w:rPr>
          <w:fldChar w:fldCharType="separate"/>
        </w:r>
        <w:r w:rsidR="00690547" w:rsidRPr="0019424E">
          <w:rPr>
            <w:rFonts w:hint="eastAsia"/>
          </w:rPr>
          <w:t>27</w:t>
        </w:r>
        <w:r w:rsidR="00690547">
          <w:rPr>
            <w:noProof/>
            <w:webHidden/>
          </w:rPr>
          <w:fldChar w:fldCharType="end"/>
        </w:r>
      </w:hyperlink>
    </w:p>
    <w:p w14:paraId="1DE4FEBC"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84" w:history="1">
        <w:r w:rsidR="00690547" w:rsidRPr="0019424E">
          <w:rPr>
            <w:rFonts w:hint="eastAsia"/>
          </w:rPr>
          <w:t>5.5.3. for statement</w:t>
        </w:r>
        <w:r w:rsidR="00690547">
          <w:rPr>
            <w:noProof/>
            <w:webHidden/>
          </w:rPr>
          <w:tab/>
        </w:r>
        <w:r w:rsidR="00690547">
          <w:rPr>
            <w:noProof/>
            <w:webHidden/>
          </w:rPr>
          <w:fldChar w:fldCharType="begin"/>
        </w:r>
        <w:r w:rsidR="00690547">
          <w:rPr>
            <w:noProof/>
            <w:webHidden/>
          </w:rPr>
          <w:instrText xml:space="preserve"> PAGEREF _Toc482632884 \h </w:instrText>
        </w:r>
        <w:r w:rsidR="00690547">
          <w:rPr>
            <w:noProof/>
            <w:webHidden/>
          </w:rPr>
        </w:r>
        <w:r w:rsidR="00690547">
          <w:rPr>
            <w:noProof/>
            <w:webHidden/>
          </w:rPr>
          <w:fldChar w:fldCharType="separate"/>
        </w:r>
        <w:r w:rsidR="00690547" w:rsidRPr="0019424E">
          <w:rPr>
            <w:rFonts w:hint="eastAsia"/>
          </w:rPr>
          <w:t>27</w:t>
        </w:r>
        <w:r w:rsidR="00690547">
          <w:rPr>
            <w:noProof/>
            <w:webHidden/>
          </w:rPr>
          <w:fldChar w:fldCharType="end"/>
        </w:r>
      </w:hyperlink>
    </w:p>
    <w:p w14:paraId="750D3428"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85" w:history="1">
        <w:r w:rsidR="00690547" w:rsidRPr="0019424E">
          <w:rPr>
            <w:rFonts w:hint="eastAsia"/>
          </w:rPr>
          <w:t>5.5.4. while statement</w:t>
        </w:r>
        <w:r w:rsidR="00690547">
          <w:rPr>
            <w:noProof/>
            <w:webHidden/>
          </w:rPr>
          <w:tab/>
        </w:r>
        <w:r w:rsidR="00690547">
          <w:rPr>
            <w:noProof/>
            <w:webHidden/>
          </w:rPr>
          <w:fldChar w:fldCharType="begin"/>
        </w:r>
        <w:r w:rsidR="00690547">
          <w:rPr>
            <w:noProof/>
            <w:webHidden/>
          </w:rPr>
          <w:instrText xml:space="preserve"> PAGEREF _Toc482632885 \h </w:instrText>
        </w:r>
        <w:r w:rsidR="00690547">
          <w:rPr>
            <w:noProof/>
            <w:webHidden/>
          </w:rPr>
        </w:r>
        <w:r w:rsidR="00690547">
          <w:rPr>
            <w:noProof/>
            <w:webHidden/>
          </w:rPr>
          <w:fldChar w:fldCharType="separate"/>
        </w:r>
        <w:r w:rsidR="00690547" w:rsidRPr="0019424E">
          <w:rPr>
            <w:rFonts w:hint="eastAsia"/>
          </w:rPr>
          <w:t>27</w:t>
        </w:r>
        <w:r w:rsidR="00690547">
          <w:rPr>
            <w:noProof/>
            <w:webHidden/>
          </w:rPr>
          <w:fldChar w:fldCharType="end"/>
        </w:r>
      </w:hyperlink>
    </w:p>
    <w:p w14:paraId="1696E146"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86" w:history="1">
        <w:r w:rsidR="00690547" w:rsidRPr="0019424E">
          <w:rPr>
            <w:rFonts w:hint="eastAsia"/>
          </w:rPr>
          <w:t>5.5.5. do-while statement</w:t>
        </w:r>
        <w:r w:rsidR="00690547">
          <w:rPr>
            <w:noProof/>
            <w:webHidden/>
          </w:rPr>
          <w:tab/>
        </w:r>
        <w:r w:rsidR="00690547">
          <w:rPr>
            <w:noProof/>
            <w:webHidden/>
          </w:rPr>
          <w:fldChar w:fldCharType="begin"/>
        </w:r>
        <w:r w:rsidR="00690547">
          <w:rPr>
            <w:noProof/>
            <w:webHidden/>
          </w:rPr>
          <w:instrText xml:space="preserve"> PAGEREF _Toc482632886 \h </w:instrText>
        </w:r>
        <w:r w:rsidR="00690547">
          <w:rPr>
            <w:noProof/>
            <w:webHidden/>
          </w:rPr>
        </w:r>
        <w:r w:rsidR="00690547">
          <w:rPr>
            <w:noProof/>
            <w:webHidden/>
          </w:rPr>
          <w:fldChar w:fldCharType="separate"/>
        </w:r>
        <w:r w:rsidR="00690547" w:rsidRPr="0019424E">
          <w:rPr>
            <w:rFonts w:hint="eastAsia"/>
          </w:rPr>
          <w:t>27</w:t>
        </w:r>
        <w:r w:rsidR="00690547">
          <w:rPr>
            <w:noProof/>
            <w:webHidden/>
          </w:rPr>
          <w:fldChar w:fldCharType="end"/>
        </w:r>
      </w:hyperlink>
    </w:p>
    <w:p w14:paraId="354D0A87"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87" w:history="1">
        <w:r w:rsidR="00690547" w:rsidRPr="0019424E">
          <w:rPr>
            <w:rFonts w:hint="eastAsia"/>
          </w:rPr>
          <w:t>5.5.6. switch statement</w:t>
        </w:r>
        <w:r w:rsidR="00690547">
          <w:rPr>
            <w:noProof/>
            <w:webHidden/>
          </w:rPr>
          <w:tab/>
        </w:r>
        <w:r w:rsidR="00690547">
          <w:rPr>
            <w:noProof/>
            <w:webHidden/>
          </w:rPr>
          <w:fldChar w:fldCharType="begin"/>
        </w:r>
        <w:r w:rsidR="00690547">
          <w:rPr>
            <w:noProof/>
            <w:webHidden/>
          </w:rPr>
          <w:instrText xml:space="preserve"> PAGEREF _Toc482632887 \h </w:instrText>
        </w:r>
        <w:r w:rsidR="00690547">
          <w:rPr>
            <w:noProof/>
            <w:webHidden/>
          </w:rPr>
        </w:r>
        <w:r w:rsidR="00690547">
          <w:rPr>
            <w:noProof/>
            <w:webHidden/>
          </w:rPr>
          <w:fldChar w:fldCharType="separate"/>
        </w:r>
        <w:r w:rsidR="00690547" w:rsidRPr="0019424E">
          <w:rPr>
            <w:rFonts w:hint="eastAsia"/>
          </w:rPr>
          <w:t>27</w:t>
        </w:r>
        <w:r w:rsidR="00690547">
          <w:rPr>
            <w:noProof/>
            <w:webHidden/>
          </w:rPr>
          <w:fldChar w:fldCharType="end"/>
        </w:r>
      </w:hyperlink>
    </w:p>
    <w:p w14:paraId="6799BD8C"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88" w:history="1">
        <w:r w:rsidR="00690547" w:rsidRPr="0019424E">
          <w:rPr>
            <w:rFonts w:hint="eastAsia"/>
          </w:rPr>
          <w:t>5.5.7. try-catch statement</w:t>
        </w:r>
        <w:r w:rsidR="00690547">
          <w:rPr>
            <w:noProof/>
            <w:webHidden/>
          </w:rPr>
          <w:tab/>
        </w:r>
        <w:r w:rsidR="00690547">
          <w:rPr>
            <w:noProof/>
            <w:webHidden/>
          </w:rPr>
          <w:fldChar w:fldCharType="begin"/>
        </w:r>
        <w:r w:rsidR="00690547">
          <w:rPr>
            <w:noProof/>
            <w:webHidden/>
          </w:rPr>
          <w:instrText xml:space="preserve"> PAGEREF _Toc482632888 \h </w:instrText>
        </w:r>
        <w:r w:rsidR="00690547">
          <w:rPr>
            <w:noProof/>
            <w:webHidden/>
          </w:rPr>
        </w:r>
        <w:r w:rsidR="00690547">
          <w:rPr>
            <w:noProof/>
            <w:webHidden/>
          </w:rPr>
          <w:fldChar w:fldCharType="separate"/>
        </w:r>
        <w:r w:rsidR="00690547" w:rsidRPr="0019424E">
          <w:rPr>
            <w:rFonts w:hint="eastAsia"/>
          </w:rPr>
          <w:t>28</w:t>
        </w:r>
        <w:r w:rsidR="00690547">
          <w:rPr>
            <w:noProof/>
            <w:webHidden/>
          </w:rPr>
          <w:fldChar w:fldCharType="end"/>
        </w:r>
      </w:hyperlink>
    </w:p>
    <w:p w14:paraId="1009A244"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89" w:history="1">
        <w:r w:rsidR="00690547" w:rsidRPr="0019424E">
          <w:rPr>
            <w:rFonts w:hint="eastAsia"/>
          </w:rPr>
          <w:t>5.5.8. try-with-resource statement</w:t>
        </w:r>
        <w:r w:rsidR="00690547">
          <w:rPr>
            <w:noProof/>
            <w:webHidden/>
          </w:rPr>
          <w:tab/>
        </w:r>
        <w:r w:rsidR="00690547">
          <w:rPr>
            <w:noProof/>
            <w:webHidden/>
          </w:rPr>
          <w:fldChar w:fldCharType="begin"/>
        </w:r>
        <w:r w:rsidR="00690547">
          <w:rPr>
            <w:noProof/>
            <w:webHidden/>
          </w:rPr>
          <w:instrText xml:space="preserve"> PAGEREF _Toc482632889 \h </w:instrText>
        </w:r>
        <w:r w:rsidR="00690547">
          <w:rPr>
            <w:noProof/>
            <w:webHidden/>
          </w:rPr>
        </w:r>
        <w:r w:rsidR="00690547">
          <w:rPr>
            <w:noProof/>
            <w:webHidden/>
          </w:rPr>
          <w:fldChar w:fldCharType="separate"/>
        </w:r>
        <w:r w:rsidR="00690547" w:rsidRPr="0019424E">
          <w:rPr>
            <w:rFonts w:hint="eastAsia"/>
          </w:rPr>
          <w:t>28</w:t>
        </w:r>
        <w:r w:rsidR="00690547">
          <w:rPr>
            <w:noProof/>
            <w:webHidden/>
          </w:rPr>
          <w:fldChar w:fldCharType="end"/>
        </w:r>
      </w:hyperlink>
    </w:p>
    <w:p w14:paraId="5CA2CE96"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90" w:history="1">
        <w:r w:rsidR="00690547" w:rsidRPr="0019424E">
          <w:rPr>
            <w:rFonts w:hint="eastAsia"/>
          </w:rPr>
          <w:t>5.5.9. dot operator</w:t>
        </w:r>
        <w:r w:rsidR="00690547">
          <w:rPr>
            <w:noProof/>
            <w:webHidden/>
          </w:rPr>
          <w:tab/>
        </w:r>
        <w:r w:rsidR="00690547">
          <w:rPr>
            <w:noProof/>
            <w:webHidden/>
          </w:rPr>
          <w:fldChar w:fldCharType="begin"/>
        </w:r>
        <w:r w:rsidR="00690547">
          <w:rPr>
            <w:noProof/>
            <w:webHidden/>
          </w:rPr>
          <w:instrText xml:space="preserve"> PAGEREF _Toc482632890 \h </w:instrText>
        </w:r>
        <w:r w:rsidR="00690547">
          <w:rPr>
            <w:noProof/>
            <w:webHidden/>
          </w:rPr>
        </w:r>
        <w:r w:rsidR="00690547">
          <w:rPr>
            <w:noProof/>
            <w:webHidden/>
          </w:rPr>
          <w:fldChar w:fldCharType="separate"/>
        </w:r>
        <w:r w:rsidR="00690547" w:rsidRPr="0019424E">
          <w:rPr>
            <w:rFonts w:hint="eastAsia"/>
          </w:rPr>
          <w:t>28</w:t>
        </w:r>
        <w:r w:rsidR="00690547">
          <w:rPr>
            <w:noProof/>
            <w:webHidden/>
          </w:rPr>
          <w:fldChar w:fldCharType="end"/>
        </w:r>
      </w:hyperlink>
    </w:p>
    <w:p w14:paraId="6CDC400F"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91" w:history="1">
        <w:r w:rsidR="00690547" w:rsidRPr="0019424E">
          <w:rPr>
            <w:rFonts w:hint="eastAsia"/>
          </w:rPr>
          <w:t>5.5.10. unary operator</w:t>
        </w:r>
        <w:r w:rsidR="00690547">
          <w:rPr>
            <w:noProof/>
            <w:webHidden/>
          </w:rPr>
          <w:tab/>
        </w:r>
        <w:r w:rsidR="00690547">
          <w:rPr>
            <w:noProof/>
            <w:webHidden/>
          </w:rPr>
          <w:fldChar w:fldCharType="begin"/>
        </w:r>
        <w:r w:rsidR="00690547">
          <w:rPr>
            <w:noProof/>
            <w:webHidden/>
          </w:rPr>
          <w:instrText xml:space="preserve"> PAGEREF _Toc482632891 \h </w:instrText>
        </w:r>
        <w:r w:rsidR="00690547">
          <w:rPr>
            <w:noProof/>
            <w:webHidden/>
          </w:rPr>
        </w:r>
        <w:r w:rsidR="00690547">
          <w:rPr>
            <w:noProof/>
            <w:webHidden/>
          </w:rPr>
          <w:fldChar w:fldCharType="separate"/>
        </w:r>
        <w:r w:rsidR="00690547" w:rsidRPr="0019424E">
          <w:rPr>
            <w:rFonts w:hint="eastAsia"/>
          </w:rPr>
          <w:t>28</w:t>
        </w:r>
        <w:r w:rsidR="00690547">
          <w:rPr>
            <w:noProof/>
            <w:webHidden/>
          </w:rPr>
          <w:fldChar w:fldCharType="end"/>
        </w:r>
      </w:hyperlink>
    </w:p>
    <w:p w14:paraId="58926B0C"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92" w:history="1">
        <w:r w:rsidR="00690547" w:rsidRPr="0019424E">
          <w:rPr>
            <w:rFonts w:hint="eastAsia"/>
          </w:rPr>
          <w:t>5.5.11. binary operator</w:t>
        </w:r>
        <w:r w:rsidR="00690547">
          <w:rPr>
            <w:noProof/>
            <w:webHidden/>
          </w:rPr>
          <w:tab/>
        </w:r>
        <w:r w:rsidR="00690547">
          <w:rPr>
            <w:noProof/>
            <w:webHidden/>
          </w:rPr>
          <w:fldChar w:fldCharType="begin"/>
        </w:r>
        <w:r w:rsidR="00690547">
          <w:rPr>
            <w:noProof/>
            <w:webHidden/>
          </w:rPr>
          <w:instrText xml:space="preserve"> PAGEREF _Toc482632892 \h </w:instrText>
        </w:r>
        <w:r w:rsidR="00690547">
          <w:rPr>
            <w:noProof/>
            <w:webHidden/>
          </w:rPr>
        </w:r>
        <w:r w:rsidR="00690547">
          <w:rPr>
            <w:noProof/>
            <w:webHidden/>
          </w:rPr>
          <w:fldChar w:fldCharType="separate"/>
        </w:r>
        <w:r w:rsidR="00690547" w:rsidRPr="0019424E">
          <w:rPr>
            <w:rFonts w:hint="eastAsia"/>
          </w:rPr>
          <w:t>29</w:t>
        </w:r>
        <w:r w:rsidR="00690547">
          <w:rPr>
            <w:noProof/>
            <w:webHidden/>
          </w:rPr>
          <w:fldChar w:fldCharType="end"/>
        </w:r>
      </w:hyperlink>
    </w:p>
    <w:p w14:paraId="04217EE9"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93" w:history="1">
        <w:r w:rsidR="00690547" w:rsidRPr="0019424E">
          <w:rPr>
            <w:rFonts w:hint="eastAsia"/>
          </w:rPr>
          <w:t>5.5.12. generics</w:t>
        </w:r>
        <w:r w:rsidR="00690547">
          <w:rPr>
            <w:noProof/>
            <w:webHidden/>
          </w:rPr>
          <w:tab/>
        </w:r>
        <w:r w:rsidR="00690547">
          <w:rPr>
            <w:noProof/>
            <w:webHidden/>
          </w:rPr>
          <w:fldChar w:fldCharType="begin"/>
        </w:r>
        <w:r w:rsidR="00690547">
          <w:rPr>
            <w:noProof/>
            <w:webHidden/>
          </w:rPr>
          <w:instrText xml:space="preserve"> PAGEREF _Toc482632893 \h </w:instrText>
        </w:r>
        <w:r w:rsidR="00690547">
          <w:rPr>
            <w:noProof/>
            <w:webHidden/>
          </w:rPr>
        </w:r>
        <w:r w:rsidR="00690547">
          <w:rPr>
            <w:noProof/>
            <w:webHidden/>
          </w:rPr>
          <w:fldChar w:fldCharType="separate"/>
        </w:r>
        <w:r w:rsidR="00690547" w:rsidRPr="0019424E">
          <w:rPr>
            <w:rFonts w:hint="eastAsia"/>
          </w:rPr>
          <w:t>29</w:t>
        </w:r>
        <w:r w:rsidR="00690547">
          <w:rPr>
            <w:noProof/>
            <w:webHidden/>
          </w:rPr>
          <w:fldChar w:fldCharType="end"/>
        </w:r>
      </w:hyperlink>
    </w:p>
    <w:p w14:paraId="140E5211"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94" w:history="1">
        <w:r w:rsidR="00690547" w:rsidRPr="0019424E">
          <w:rPr>
            <w:rFonts w:hint="eastAsia"/>
          </w:rPr>
          <w:t>5.5.13. Method</w:t>
        </w:r>
        <w:r w:rsidR="00690547">
          <w:rPr>
            <w:noProof/>
            <w:webHidden/>
          </w:rPr>
          <w:tab/>
        </w:r>
        <w:r w:rsidR="00690547">
          <w:rPr>
            <w:noProof/>
            <w:webHidden/>
          </w:rPr>
          <w:fldChar w:fldCharType="begin"/>
        </w:r>
        <w:r w:rsidR="00690547">
          <w:rPr>
            <w:noProof/>
            <w:webHidden/>
          </w:rPr>
          <w:instrText xml:space="preserve"> PAGEREF _Toc482632894 \h </w:instrText>
        </w:r>
        <w:r w:rsidR="00690547">
          <w:rPr>
            <w:noProof/>
            <w:webHidden/>
          </w:rPr>
        </w:r>
        <w:r w:rsidR="00690547">
          <w:rPr>
            <w:noProof/>
            <w:webHidden/>
          </w:rPr>
          <w:fldChar w:fldCharType="separate"/>
        </w:r>
        <w:r w:rsidR="00690547" w:rsidRPr="0019424E">
          <w:rPr>
            <w:rFonts w:hint="eastAsia"/>
          </w:rPr>
          <w:t>29</w:t>
        </w:r>
        <w:r w:rsidR="00690547">
          <w:rPr>
            <w:noProof/>
            <w:webHidden/>
          </w:rPr>
          <w:fldChar w:fldCharType="end"/>
        </w:r>
      </w:hyperlink>
    </w:p>
    <w:p w14:paraId="046F0A1B" w14:textId="77777777" w:rsidR="00690547" w:rsidRDefault="0046139F" w:rsidP="00690547">
      <w:pPr>
        <w:pStyle w:val="TOC3"/>
        <w:tabs>
          <w:tab w:val="right" w:leader="dot" w:pos="9060"/>
        </w:tabs>
        <w:ind w:left="240"/>
        <w:rPr>
          <w:rFonts w:asciiTheme="minorHAnsi" w:eastAsiaTheme="minorEastAsia" w:hAnsiTheme="minorHAnsi" w:cstheme="minorBidi"/>
          <w:noProof/>
          <w:sz w:val="17"/>
          <w:szCs w:val="18"/>
        </w:rPr>
      </w:pPr>
      <w:hyperlink w:anchor="_Toc482632895" w:history="1">
        <w:r w:rsidR="00690547" w:rsidRPr="0019424E">
          <w:rPr>
            <w:rFonts w:hint="eastAsia"/>
          </w:rPr>
          <w:t>5.5.14. lambda expression</w:t>
        </w:r>
        <w:r w:rsidR="00690547">
          <w:rPr>
            <w:noProof/>
            <w:webHidden/>
          </w:rPr>
          <w:tab/>
        </w:r>
        <w:r w:rsidR="00690547">
          <w:rPr>
            <w:noProof/>
            <w:webHidden/>
          </w:rPr>
          <w:fldChar w:fldCharType="begin"/>
        </w:r>
        <w:r w:rsidR="00690547">
          <w:rPr>
            <w:noProof/>
            <w:webHidden/>
          </w:rPr>
          <w:instrText xml:space="preserve"> PAGEREF _Toc482632895 \h </w:instrText>
        </w:r>
        <w:r w:rsidR="00690547">
          <w:rPr>
            <w:noProof/>
            <w:webHidden/>
          </w:rPr>
        </w:r>
        <w:r w:rsidR="00690547">
          <w:rPr>
            <w:noProof/>
            <w:webHidden/>
          </w:rPr>
          <w:fldChar w:fldCharType="separate"/>
        </w:r>
        <w:r w:rsidR="00690547" w:rsidRPr="0019424E">
          <w:rPr>
            <w:rFonts w:hint="eastAsia"/>
          </w:rPr>
          <w:t>29</w:t>
        </w:r>
        <w:r w:rsidR="00690547">
          <w:rPr>
            <w:noProof/>
            <w:webHidden/>
          </w:rPr>
          <w:fldChar w:fldCharType="end"/>
        </w:r>
      </w:hyperlink>
    </w:p>
    <w:p w14:paraId="32E35C91" w14:textId="77777777" w:rsidR="00690547" w:rsidRDefault="0046139F">
      <w:pPr>
        <w:pStyle w:val="TOC1"/>
        <w:rPr>
          <w:rFonts w:asciiTheme="minorHAnsi" w:eastAsiaTheme="minorEastAsia" w:hAnsiTheme="minorHAnsi" w:cstheme="minorBidi"/>
          <w:b w:val="0"/>
          <w:noProof/>
          <w:sz w:val="17"/>
          <w:szCs w:val="18"/>
        </w:rPr>
      </w:pPr>
      <w:hyperlink w:anchor="_Toc482632896" w:history="1">
        <w:r w:rsidR="00690547" w:rsidRPr="0019424E">
          <w:rPr>
            <w:rFonts w:hint="eastAsia"/>
          </w:rPr>
          <w:t>6. Samples</w:t>
        </w:r>
        <w:r w:rsidR="00690547">
          <w:rPr>
            <w:noProof/>
            <w:webHidden/>
          </w:rPr>
          <w:tab/>
        </w:r>
        <w:r w:rsidR="00690547">
          <w:rPr>
            <w:noProof/>
            <w:webHidden/>
          </w:rPr>
          <w:fldChar w:fldCharType="begin"/>
        </w:r>
        <w:r w:rsidR="00690547">
          <w:rPr>
            <w:noProof/>
            <w:webHidden/>
          </w:rPr>
          <w:instrText xml:space="preserve"> PAGEREF _Toc482632896 \h </w:instrText>
        </w:r>
        <w:r w:rsidR="00690547">
          <w:rPr>
            <w:noProof/>
            <w:webHidden/>
          </w:rPr>
        </w:r>
        <w:r w:rsidR="00690547">
          <w:rPr>
            <w:noProof/>
            <w:webHidden/>
          </w:rPr>
          <w:fldChar w:fldCharType="separate"/>
        </w:r>
        <w:r w:rsidR="00690547" w:rsidRPr="0019424E">
          <w:rPr>
            <w:rFonts w:hint="eastAsia"/>
          </w:rPr>
          <w:t>30</w:t>
        </w:r>
        <w:r w:rsidR="00690547">
          <w:rPr>
            <w:noProof/>
            <w:webHidden/>
          </w:rPr>
          <w:fldChar w:fldCharType="end"/>
        </w:r>
      </w:hyperlink>
    </w:p>
    <w:p w14:paraId="5762E756" w14:textId="77777777" w:rsidR="00690547" w:rsidRDefault="0046139F" w:rsidP="00690547">
      <w:pPr>
        <w:pStyle w:val="TOC2"/>
        <w:tabs>
          <w:tab w:val="right" w:leader="dot" w:pos="9060"/>
        </w:tabs>
        <w:ind w:left="120"/>
        <w:rPr>
          <w:rFonts w:asciiTheme="minorHAnsi" w:eastAsiaTheme="minorEastAsia" w:hAnsiTheme="minorHAnsi" w:cstheme="minorBidi"/>
          <w:noProof/>
          <w:sz w:val="17"/>
          <w:szCs w:val="18"/>
        </w:rPr>
      </w:pPr>
      <w:hyperlink w:anchor="_Toc482632897" w:history="1">
        <w:r w:rsidR="00690547" w:rsidRPr="0019424E">
          <w:rPr>
            <w:rFonts w:hint="eastAsia"/>
          </w:rPr>
          <w:t>6.1. Java Source Files</w:t>
        </w:r>
        <w:r w:rsidR="00690547">
          <w:rPr>
            <w:noProof/>
            <w:webHidden/>
          </w:rPr>
          <w:tab/>
        </w:r>
        <w:r w:rsidR="00690547">
          <w:rPr>
            <w:noProof/>
            <w:webHidden/>
          </w:rPr>
          <w:fldChar w:fldCharType="begin"/>
        </w:r>
        <w:r w:rsidR="00690547">
          <w:rPr>
            <w:noProof/>
            <w:webHidden/>
          </w:rPr>
          <w:instrText xml:space="preserve"> PAGEREF _Toc482632897 \h </w:instrText>
        </w:r>
        <w:r w:rsidR="00690547">
          <w:rPr>
            <w:noProof/>
            <w:webHidden/>
          </w:rPr>
        </w:r>
        <w:r w:rsidR="00690547">
          <w:rPr>
            <w:noProof/>
            <w:webHidden/>
          </w:rPr>
          <w:fldChar w:fldCharType="separate"/>
        </w:r>
        <w:r w:rsidR="00690547" w:rsidRPr="0019424E">
          <w:rPr>
            <w:rFonts w:hint="eastAsia"/>
          </w:rPr>
          <w:t>30</w:t>
        </w:r>
        <w:r w:rsidR="00690547">
          <w:rPr>
            <w:noProof/>
            <w:webHidden/>
          </w:rPr>
          <w:fldChar w:fldCharType="end"/>
        </w:r>
      </w:hyperlink>
    </w:p>
    <w:p w14:paraId="79738BCD" w14:textId="15EAC60A" w:rsidR="00BD2C68" w:rsidRDefault="00D758C5" w:rsidP="00BD2C68">
      <w:pPr>
        <w:rPr>
          <w:strike/>
        </w:rPr>
        <w:sectPr w:rsidR="00BD2C68" w:rsidSect="0034470E">
          <w:pgSz w:w="11906" w:h="16838" w:code="9"/>
          <w:pgMar w:top="1701" w:right="1418" w:bottom="851" w:left="1418" w:header="851" w:footer="567" w:gutter="0"/>
          <w:cols w:space="425"/>
          <w:docGrid w:type="linesAndChars" w:linePitch="246"/>
        </w:sectPr>
      </w:pPr>
      <w:r>
        <w:rPr>
          <w:b/>
          <w:sz w:val="20"/>
        </w:rPr>
        <w:fldChar w:fldCharType="end"/>
      </w:r>
    </w:p>
    <w:p w14:paraId="7ED00E79" w14:textId="69EC4710" w:rsidR="00824A7F" w:rsidRDefault="00494CB7" w:rsidP="00824A7F">
      <w:pPr>
        <w:pStyle w:val="Heading1"/>
        <w:spacing w:before="246" w:after="123"/>
        <w:ind w:left="1629" w:hanging="1629"/>
      </w:pPr>
      <w:bookmarkStart w:id="0" w:name="__Screen_Type"/>
      <w:bookmarkStart w:id="1" w:name="__Line_Control"/>
      <w:bookmarkStart w:id="2" w:name="__Error_Message_Display"/>
      <w:bookmarkStart w:id="3" w:name="__Error_Messages"/>
      <w:bookmarkStart w:id="4" w:name="__Control"/>
      <w:bookmarkStart w:id="5" w:name="__Line_Control___1"/>
      <w:bookmarkStart w:id="6" w:name="__Process_Flow_from_Input_to_Output"/>
      <w:bookmarkStart w:id="7" w:name="_Toc482632813"/>
      <w:bookmarkEnd w:id="0"/>
      <w:bookmarkEnd w:id="1"/>
      <w:bookmarkEnd w:id="2"/>
      <w:bookmarkEnd w:id="3"/>
      <w:bookmarkEnd w:id="4"/>
      <w:bookmarkEnd w:id="5"/>
      <w:bookmarkEnd w:id="6"/>
      <w:r>
        <w:rPr>
          <w:rFonts w:hint="eastAsia"/>
        </w:rPr>
        <w:lastRenderedPageBreak/>
        <w:t>Introduction</w:t>
      </w:r>
      <w:bookmarkEnd w:id="7"/>
    </w:p>
    <w:p w14:paraId="13F2F9EE" w14:textId="18A6F4A7" w:rsidR="00494CB7" w:rsidRDefault="00494CB7" w:rsidP="00854748">
      <w:r>
        <w:rPr>
          <w:rFonts w:hint="eastAsia"/>
        </w:rPr>
        <w:t>This document is a standard for business application developers to improve the readability, maintainability, and quality of their Java source code.</w:t>
      </w:r>
    </w:p>
    <w:p w14:paraId="0CEF210A" w14:textId="4B2FBA7E" w:rsidR="00494CB7" w:rsidRDefault="00494CB7" w:rsidP="00494CB7">
      <w:r>
        <w:rPr>
          <w:rFonts w:hint="eastAsia"/>
        </w:rPr>
        <w:t>In principle, when coding Java in this system, this manual shall be followed.</w:t>
      </w:r>
    </w:p>
    <w:p w14:paraId="540152E4" w14:textId="57BF845D" w:rsidR="00422A36" w:rsidRDefault="00422A36" w:rsidP="00494CB7">
      <w:r w:rsidRPr="00422A36">
        <w:rPr>
          <w:rFonts w:hint="eastAsia"/>
        </w:rPr>
        <w:t>However, the following scope of application shall be established as exceptions.</w:t>
      </w:r>
    </w:p>
    <w:p w14:paraId="6945BA1A" w14:textId="77777777" w:rsidR="00422A36" w:rsidRDefault="00422A36" w:rsidP="00494CB7"/>
    <w:p w14:paraId="12451F5F" w14:textId="60E1EB4D" w:rsidR="00494CB7" w:rsidRPr="00422A36" w:rsidRDefault="00494CB7" w:rsidP="00422A36">
      <w:pPr>
        <w:pStyle w:val="ListParagraph"/>
        <w:numPr>
          <w:ilvl w:val="0"/>
          <w:numId w:val="30"/>
        </w:numPr>
        <w:rPr>
          <w:rFonts w:ascii="ＭＳ Ｐゴシック" w:eastAsia="ＭＳ Ｐゴシック" w:hAnsi="ＭＳ Ｐゴシック"/>
          <w:sz w:val="10"/>
        </w:rPr>
      </w:pPr>
      <w:r w:rsidRPr="00422A36">
        <w:rPr>
          <w:rFonts w:ascii="ＭＳ Ｐゴシック" w:eastAsia="ＭＳ Ｐゴシック" w:hAnsi="ＭＳ Ｐゴシック" w:hint="eastAsia"/>
          <w:sz w:val="10"/>
        </w:rPr>
        <w:t>In the source file automatically generated from the design document, the scope of this document shall be limited to the parts to be modified by the implementer.</w:t>
      </w:r>
    </w:p>
    <w:p w14:paraId="0870718C" w14:textId="56C38DFD" w:rsidR="00422A36" w:rsidRPr="00422A36" w:rsidRDefault="00422A36" w:rsidP="00422A36">
      <w:pPr>
        <w:pStyle w:val="ListParagraph"/>
        <w:numPr>
          <w:ilvl w:val="0"/>
          <w:numId w:val="30"/>
        </w:numPr>
      </w:pPr>
      <w:r w:rsidRPr="00422A36">
        <w:rPr>
          <w:rFonts w:ascii="ＭＳ Ｐゴシック" w:eastAsia="ＭＳ Ｐゴシック" w:hAnsi="ＭＳ Ｐゴシック" w:hint="eastAsia"/>
          <w:sz w:val="10"/>
        </w:rPr>
        <w:t>This document does not cover Spring-specific implementations. For more information about specific implementations, see the Developer's Guide and Implementation Methods.</w:t>
      </w:r>
    </w:p>
    <w:p w14:paraId="66D05997" w14:textId="77777777" w:rsidR="00494CB7" w:rsidRDefault="00494CB7" w:rsidP="00494CB7"/>
    <w:p w14:paraId="2276E143" w14:textId="77777777" w:rsidR="00492819" w:rsidRDefault="00492819" w:rsidP="00494CB7"/>
    <w:p w14:paraId="6209EBDE" w14:textId="5863CFC2" w:rsidR="00494CB7" w:rsidRDefault="00494CB7" w:rsidP="00494CB7">
      <w:r w:rsidRPr="00494CB7">
        <w:rPr>
          <w:rFonts w:hint="eastAsia"/>
        </w:rPr>
        <w:t>The importance of each item is indicated in the text. The legend is given below.</w:t>
      </w: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4"/>
        <w:gridCol w:w="8382"/>
      </w:tblGrid>
      <w:tr w:rsidR="00494CB7" w:rsidRPr="005C3C62" w14:paraId="660AE6AD" w14:textId="77777777" w:rsidTr="00413B10">
        <w:tc>
          <w:tcPr>
            <w:tcW w:w="487" w:type="pct"/>
          </w:tcPr>
          <w:p w14:paraId="18E7C8AC" w14:textId="77777777" w:rsidR="00494CB7" w:rsidRPr="005C3C62" w:rsidRDefault="00494CB7" w:rsidP="005975E2">
            <w:pPr>
              <w:jc w:val="center"/>
              <w:rPr>
                <w:rFonts w:ascii="ＭＳ Ｐゴシック" w:eastAsia="ＭＳ Ｐゴシック" w:hAnsi="ＭＳ Ｐゴシック"/>
                <w:b/>
                <w:color w:val="C00000"/>
                <w:sz w:val="10"/>
                <w:szCs w:val="12"/>
              </w:rPr>
            </w:pPr>
            <w:r w:rsidRPr="005C3C62">
              <w:rPr>
                <w:rFonts w:ascii="ＭＳ Ｐゴシック" w:eastAsia="ＭＳ Ｐゴシック" w:hAnsi="ＭＳ Ｐゴシック" w:hint="eastAsia"/>
                <w:sz w:val="10"/>
                <w:szCs w:val="12"/>
              </w:rPr>
              <w:t>strict observance</w:t>
            </w:r>
          </w:p>
        </w:tc>
        <w:tc>
          <w:tcPr>
            <w:tcW w:w="4513" w:type="pct"/>
          </w:tcPr>
          <w:p w14:paraId="6B52E43D" w14:textId="283F84EA" w:rsidR="00494CB7" w:rsidRPr="005C3C62" w:rsidRDefault="00494CB7" w:rsidP="005975E2">
            <w:pPr>
              <w:rPr>
                <w:rFonts w:ascii="ＭＳ Ｐゴシック" w:eastAsia="ＭＳ Ｐゴシック" w:hAnsi="ＭＳ Ｐゴシック"/>
                <w:sz w:val="10"/>
                <w:szCs w:val="12"/>
              </w:rPr>
            </w:pPr>
            <w:r w:rsidRPr="00494CB7">
              <w:rPr>
                <w:rFonts w:ascii="ＭＳ Ｐゴシック" w:eastAsia="ＭＳ Ｐゴシック" w:hAnsi="ＭＳ Ｐゴシック" w:hint="eastAsia"/>
                <w:sz w:val="10"/>
                <w:szCs w:val="12"/>
              </w:rPr>
              <w:t xml:space="preserve">I will protect it without exception. Tools such as </w:t>
            </w:r>
            <w:proofErr w:type="spellStart"/>
            <w:r w:rsidRPr="00494CB7">
              <w:rPr>
                <w:rFonts w:ascii="ＭＳ Ｐゴシック" w:eastAsia="ＭＳ Ｐゴシック" w:hAnsi="ＭＳ Ｐゴシック" w:hint="eastAsia"/>
                <w:sz w:val="10"/>
                <w:szCs w:val="12"/>
              </w:rPr>
              <w:t>CheckStyle</w:t>
            </w:r>
            <w:proofErr w:type="spellEnd"/>
            <w:r w:rsidRPr="00494CB7">
              <w:rPr>
                <w:rFonts w:ascii="ＭＳ Ｐゴシック" w:eastAsia="ＭＳ Ｐゴシック" w:hAnsi="ＭＳ Ｐゴシック" w:hint="eastAsia"/>
                <w:sz w:val="10"/>
                <w:szCs w:val="12"/>
              </w:rPr>
              <w:t xml:space="preserve"> can detect violations.</w:t>
            </w:r>
          </w:p>
        </w:tc>
      </w:tr>
      <w:tr w:rsidR="00494CB7" w:rsidRPr="005C3C62" w14:paraId="72A146EF" w14:textId="77777777" w:rsidTr="00413B10">
        <w:tc>
          <w:tcPr>
            <w:tcW w:w="487" w:type="pct"/>
          </w:tcPr>
          <w:p w14:paraId="77302FBA" w14:textId="571CF43B" w:rsidR="00494CB7" w:rsidRPr="005C3C62" w:rsidRDefault="00494CB7" w:rsidP="005975E2">
            <w:pPr>
              <w:jc w:val="center"/>
              <w:rPr>
                <w:rFonts w:ascii="ＭＳ Ｐゴシック" w:eastAsia="ＭＳ Ｐゴシック" w:hAnsi="ＭＳ Ｐゴシック"/>
                <w:b/>
                <w:color w:val="C00000"/>
                <w:sz w:val="10"/>
                <w:szCs w:val="12"/>
              </w:rPr>
            </w:pPr>
            <w:r w:rsidRPr="00DE651B">
              <w:rPr>
                <w:rFonts w:ascii="ＭＳ Ｐゴシック" w:eastAsia="ＭＳ Ｐゴシック" w:hAnsi="ＭＳ Ｐゴシック" w:hint="eastAsia"/>
                <w:sz w:val="10"/>
                <w:szCs w:val="10"/>
              </w:rPr>
              <w:t>Compliance</w:t>
            </w:r>
          </w:p>
        </w:tc>
        <w:tc>
          <w:tcPr>
            <w:tcW w:w="4513" w:type="pct"/>
          </w:tcPr>
          <w:p w14:paraId="401EA4B3" w14:textId="4070F926" w:rsidR="00494CB7" w:rsidRPr="005C3C62" w:rsidRDefault="00494CB7" w:rsidP="005975E2">
            <w:pPr>
              <w:rPr>
                <w:rFonts w:ascii="ＭＳ Ｐゴシック" w:eastAsia="ＭＳ Ｐゴシック" w:hAnsi="ＭＳ Ｐゴシック"/>
                <w:sz w:val="10"/>
                <w:szCs w:val="12"/>
              </w:rPr>
            </w:pPr>
            <w:r w:rsidRPr="00494CB7">
              <w:rPr>
                <w:rFonts w:ascii="ＭＳ Ｐゴシック" w:eastAsia="ＭＳ Ｐゴシック" w:hAnsi="ＭＳ Ｐゴシック" w:hint="eastAsia"/>
                <w:sz w:val="10"/>
                <w:szCs w:val="12"/>
              </w:rPr>
              <w:t xml:space="preserve">It's always protected, but tools like </w:t>
            </w:r>
            <w:proofErr w:type="spellStart"/>
            <w:r w:rsidRPr="00494CB7">
              <w:rPr>
                <w:rFonts w:ascii="ＭＳ Ｐゴシック" w:eastAsia="ＭＳ Ｐゴシック" w:hAnsi="ＭＳ Ｐゴシック" w:hint="eastAsia"/>
                <w:sz w:val="10"/>
                <w:szCs w:val="12"/>
              </w:rPr>
              <w:t>CheckStyle</w:t>
            </w:r>
            <w:proofErr w:type="spellEnd"/>
            <w:r w:rsidRPr="00494CB7">
              <w:rPr>
                <w:rFonts w:ascii="ＭＳ Ｐゴシック" w:eastAsia="ＭＳ Ｐゴシック" w:hAnsi="ＭＳ Ｐゴシック" w:hint="eastAsia"/>
                <w:sz w:val="10"/>
                <w:szCs w:val="12"/>
              </w:rPr>
              <w:t xml:space="preserve"> can't detect violations.</w:t>
            </w:r>
          </w:p>
        </w:tc>
      </w:tr>
      <w:tr w:rsidR="00494CB7" w:rsidRPr="005C3C62" w14:paraId="694D582F" w14:textId="77777777" w:rsidTr="00413B10">
        <w:tc>
          <w:tcPr>
            <w:tcW w:w="487" w:type="pct"/>
          </w:tcPr>
          <w:p w14:paraId="37072FCF" w14:textId="3A2F0FE8" w:rsidR="00494CB7" w:rsidRPr="005C3C62" w:rsidRDefault="00494CB7" w:rsidP="005975E2">
            <w:pPr>
              <w:jc w:val="center"/>
              <w:rPr>
                <w:rFonts w:ascii="ＭＳ Ｐゴシック" w:eastAsia="ＭＳ Ｐゴシック" w:hAnsi="ＭＳ Ｐゴシック"/>
                <w:b/>
                <w:color w:val="C00000"/>
                <w:sz w:val="10"/>
                <w:szCs w:val="12"/>
              </w:rPr>
            </w:pPr>
            <w:r w:rsidRPr="00494CB7">
              <w:rPr>
                <w:rFonts w:ascii="ＭＳ Ｐゴシック" w:eastAsia="ＭＳ Ｐゴシック" w:hAnsi="ＭＳ Ｐゴシック" w:hint="eastAsia"/>
                <w:sz w:val="10"/>
                <w:szCs w:val="10"/>
              </w:rPr>
              <w:t>Caution</w:t>
            </w:r>
          </w:p>
        </w:tc>
        <w:tc>
          <w:tcPr>
            <w:tcW w:w="4513" w:type="pct"/>
          </w:tcPr>
          <w:p w14:paraId="0E6F9254" w14:textId="22628F1A" w:rsidR="00494CB7" w:rsidRPr="005C3C62" w:rsidRDefault="00494CB7" w:rsidP="005975E2">
            <w:pPr>
              <w:rPr>
                <w:rFonts w:ascii="ＭＳ Ｐゴシック" w:eastAsia="ＭＳ Ｐゴシック" w:hAnsi="ＭＳ Ｐゴシック"/>
                <w:sz w:val="10"/>
                <w:szCs w:val="12"/>
              </w:rPr>
            </w:pPr>
            <w:r w:rsidRPr="00494CB7">
              <w:rPr>
                <w:rFonts w:ascii="ＭＳ Ｐゴシック" w:eastAsia="ＭＳ Ｐゴシック" w:hAnsi="ＭＳ Ｐゴシック" w:hint="eastAsia"/>
                <w:sz w:val="10"/>
                <w:szCs w:val="12"/>
              </w:rPr>
              <w:t>Precautions for performance improvement.</w:t>
            </w:r>
          </w:p>
        </w:tc>
      </w:tr>
    </w:tbl>
    <w:p w14:paraId="4B0EE4E2" w14:textId="77777777" w:rsidR="00494CB7" w:rsidRDefault="00494CB7" w:rsidP="00494CB7"/>
    <w:p w14:paraId="471239C5" w14:textId="77777777" w:rsidR="00824A7F" w:rsidRDefault="00824A7F" w:rsidP="00824A7F">
      <w:pPr>
        <w:sectPr w:rsidR="00824A7F" w:rsidSect="0034470E">
          <w:pgSz w:w="11906" w:h="16838" w:code="9"/>
          <w:pgMar w:top="1701" w:right="1418" w:bottom="851" w:left="1418" w:header="851" w:footer="567" w:gutter="0"/>
          <w:cols w:space="425"/>
          <w:docGrid w:type="linesAndChars" w:linePitch="246"/>
        </w:sectPr>
      </w:pPr>
    </w:p>
    <w:p w14:paraId="4643B3CB" w14:textId="77777777" w:rsidR="00824A7F" w:rsidRPr="00497A32" w:rsidRDefault="00824A7F" w:rsidP="00824A7F">
      <w:pPr>
        <w:pStyle w:val="Heading1"/>
        <w:spacing w:before="246" w:after="123"/>
        <w:ind w:left="1629" w:hanging="1629"/>
      </w:pPr>
      <w:bookmarkStart w:id="8" w:name="_Toc482632814"/>
      <w:r w:rsidRPr="00824A7F">
        <w:rPr>
          <w:rFonts w:hint="eastAsia"/>
        </w:rPr>
        <w:lastRenderedPageBreak/>
        <w:t>naming convention</w:t>
      </w:r>
      <w:bookmarkEnd w:id="8"/>
    </w:p>
    <w:p w14:paraId="078ECC8F" w14:textId="005A51C1" w:rsidR="0009704F" w:rsidRDefault="00824A7F" w:rsidP="00E44AA9">
      <w:pPr>
        <w:pStyle w:val="Heading2"/>
        <w:spacing w:before="123"/>
      </w:pPr>
      <w:bookmarkStart w:id="9" w:name="_Toc482632815"/>
      <w:r>
        <w:rPr>
          <w:rFonts w:hint="eastAsia"/>
        </w:rPr>
        <w:t>General naming conventions</w:t>
      </w:r>
      <w:bookmarkEnd w:id="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E44AA9" w:rsidRPr="00DE651B" w14:paraId="453AB019" w14:textId="77777777" w:rsidTr="00413B10">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1081237A" w14:textId="3674CFFF"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General naming conventions</w:t>
            </w:r>
          </w:p>
        </w:tc>
      </w:tr>
      <w:tr w:rsidR="00E44AA9" w:rsidRPr="00DE651B" w14:paraId="3414F1D5" w14:textId="77777777" w:rsidTr="00413B10">
        <w:trPr>
          <w:cantSplit/>
        </w:trPr>
        <w:tc>
          <w:tcPr>
            <w:tcW w:w="368" w:type="pct"/>
          </w:tcPr>
          <w:p w14:paraId="7782926F" w14:textId="5B959E27" w:rsidR="00E44AA9" w:rsidRPr="00DE651B" w:rsidRDefault="00E44AA9" w:rsidP="00E44AA9">
            <w:pPr>
              <w:jc w:val="center"/>
              <w:rPr>
                <w:rFonts w:ascii="ＭＳ Ｐゴシック" w:eastAsia="ＭＳ Ｐゴシック" w:hAnsi="ＭＳ Ｐゴシック"/>
                <w:b/>
                <w:color w:val="C00000"/>
                <w:sz w:val="10"/>
                <w:szCs w:val="10"/>
              </w:rPr>
            </w:pPr>
            <w:r w:rsidRPr="00DE651B">
              <w:rPr>
                <w:rFonts w:ascii="ＭＳ Ｐゴシック" w:eastAsia="ＭＳ Ｐゴシック" w:hAnsi="ＭＳ Ｐゴシック" w:hint="eastAsia"/>
                <w:sz w:val="10"/>
                <w:szCs w:val="10"/>
              </w:rPr>
              <w:t>Compliance</w:t>
            </w:r>
          </w:p>
        </w:tc>
        <w:tc>
          <w:tcPr>
            <w:tcW w:w="181" w:type="pct"/>
          </w:tcPr>
          <w:p w14:paraId="6738A6FB" w14:textId="77777777"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1</w:t>
            </w:r>
          </w:p>
        </w:tc>
        <w:tc>
          <w:tcPr>
            <w:tcW w:w="4451" w:type="pct"/>
          </w:tcPr>
          <w:p w14:paraId="3F82B365" w14:textId="77777777"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 xml:space="preserve">Prioritize the use of terminology in the field of work. The notation is </w:t>
            </w:r>
            <w:proofErr w:type="spellStart"/>
            <w:r w:rsidRPr="00DE651B">
              <w:rPr>
                <w:rFonts w:ascii="ＭＳ Ｐゴシック" w:eastAsia="ＭＳ Ｐゴシック" w:hAnsi="ＭＳ Ｐゴシック" w:hint="eastAsia"/>
                <w:sz w:val="10"/>
                <w:szCs w:val="10"/>
              </w:rPr>
              <w:t>Hebon</w:t>
            </w:r>
            <w:proofErr w:type="spellEnd"/>
            <w:r w:rsidRPr="00DE651B">
              <w:rPr>
                <w:rFonts w:ascii="ＭＳ Ｐゴシック" w:eastAsia="ＭＳ Ｐゴシック" w:hAnsi="ＭＳ Ｐゴシック" w:hint="eastAsia"/>
                <w:sz w:val="10"/>
                <w:szCs w:val="10"/>
              </w:rPr>
              <w:t xml:space="preserve"> style.</w:t>
            </w:r>
          </w:p>
          <w:p w14:paraId="02965FCF" w14:textId="2B320533" w:rsidR="00E44AA9" w:rsidRPr="00DE651B" w:rsidRDefault="00E44AA9" w:rsidP="00E44AA9">
            <w:pPr>
              <w:rPr>
                <w:rFonts w:ascii="ＭＳ Ｐゴシック" w:eastAsia="ＭＳ Ｐゴシック" w:hAnsi="ＭＳ Ｐゴシック"/>
                <w:sz w:val="10"/>
                <w:szCs w:val="10"/>
              </w:rPr>
            </w:pPr>
          </w:p>
          <w:p w14:paraId="3E5887C1" w14:textId="4463C3BB" w:rsidR="00DE651B" w:rsidRPr="00DE651B" w:rsidRDefault="00DE651B" w:rsidP="00DE651B">
            <w:pPr>
              <w:rPr>
                <w:rFonts w:ascii="ＭＳ Ｐゴシック" w:eastAsia="ＭＳ Ｐゴシック" w:hAnsi="ＭＳ Ｐゴシック"/>
                <w:b/>
                <w:sz w:val="10"/>
                <w:szCs w:val="10"/>
              </w:rPr>
            </w:pPr>
            <w:r w:rsidRPr="00DE651B">
              <w:rPr>
                <w:rFonts w:ascii="ＭＳ Ｐゴシック" w:eastAsia="ＭＳ Ｐゴシック" w:hAnsi="ＭＳ Ｐゴシック" w:hint="eastAsia"/>
                <w:sz w:val="10"/>
                <w:szCs w:val="10"/>
              </w:rPr>
              <w:t>The following is the naming convention (UI) .docx 3.1.3. From the Hepburn style romaji and cautions</w:t>
            </w:r>
          </w:p>
          <w:p w14:paraId="6722BBD4" w14:textId="77777777" w:rsidR="00DE651B" w:rsidRPr="00DE651B" w:rsidRDefault="00DE651B" w:rsidP="00DE651B">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Points to be aware of when writing Hepburn Roman letters are as follows.</w:t>
            </w:r>
          </w:p>
          <w:p w14:paraId="38FE524A" w14:textId="3A8CA861" w:rsidR="00DE651B" w:rsidRPr="00DE651B" w:rsidRDefault="00DE651B" w:rsidP="00DE651B">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It is especially easy to use multiple notations for emphasized and enclosed characters.</w:t>
            </w:r>
          </w:p>
          <w:p w14:paraId="093337BC" w14:textId="0CEDE651" w:rsidR="00DE651B" w:rsidRPr="00DE651B" w:rsidRDefault="00DE651B"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noProof/>
                <w:sz w:val="14"/>
                <w:szCs w:val="14"/>
              </w:rPr>
              <w:drawing>
                <wp:inline distT="0" distB="0" distL="0" distR="0" wp14:anchorId="1DA95BB0" wp14:editId="2C2ABD3D">
                  <wp:extent cx="5089680" cy="200808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680" cy="2008080"/>
                          </a:xfrm>
                          <a:prstGeom prst="rect">
                            <a:avLst/>
                          </a:prstGeom>
                          <a:noFill/>
                          <a:ln>
                            <a:noFill/>
                          </a:ln>
                        </pic:spPr>
                      </pic:pic>
                    </a:graphicData>
                  </a:graphic>
                </wp:inline>
              </w:drawing>
            </w:r>
          </w:p>
          <w:p w14:paraId="258E19B2" w14:textId="77777777" w:rsidR="00E44AA9" w:rsidRPr="00DE651B" w:rsidRDefault="00E44AA9" w:rsidP="00E44AA9">
            <w:pPr>
              <w:rPr>
                <w:rFonts w:ascii="ＭＳ Ｐゴシック" w:eastAsia="ＭＳ Ｐゴシック" w:hAnsi="ＭＳ Ｐゴシック"/>
                <w:sz w:val="10"/>
                <w:szCs w:val="10"/>
              </w:rPr>
            </w:pPr>
          </w:p>
          <w:p w14:paraId="0F605311" w14:textId="5DFBB789" w:rsidR="00DE651B" w:rsidRPr="00DE651B" w:rsidRDefault="00DE651B" w:rsidP="00DE651B">
            <w:pPr>
              <w:rPr>
                <w:rFonts w:ascii="ＭＳ Ｐゴシック" w:eastAsia="ＭＳ Ｐゴシック" w:hAnsi="ＭＳ Ｐゴシック"/>
                <w:b/>
                <w:sz w:val="10"/>
                <w:szCs w:val="10"/>
                <w:shd w:val="clear" w:color="auto" w:fill="FDE9D9" w:themeFill="accent6" w:themeFillTint="33"/>
              </w:rPr>
            </w:pPr>
            <w:r w:rsidRPr="00DE651B">
              <w:rPr>
                <w:rFonts w:ascii="ＭＳ Ｐゴシック" w:eastAsia="ＭＳ Ｐゴシック" w:hAnsi="ＭＳ Ｐゴシック" w:hint="eastAsia"/>
                <w:sz w:val="10"/>
                <w:szCs w:val="10"/>
              </w:rPr>
              <w:t>1. To pronounce with a vowel (A, I, U, E, O) extended</w:t>
            </w:r>
          </w:p>
          <w:p w14:paraId="7D5F61A1" w14:textId="5A021E84" w:rsidR="00DE651B" w:rsidRPr="00DE651B" w:rsidRDefault="00872FB0" w:rsidP="00DE651B">
            <w:pPr>
              <w:ind w:firstLineChars="100" w:firstLine="100"/>
              <w:rPr>
                <w:rFonts w:ascii="ＭＳ Ｐゴシック" w:eastAsia="ＭＳ Ｐゴシック" w:hAnsi="ＭＳ Ｐゴシック"/>
                <w:sz w:val="10"/>
                <w:szCs w:val="10"/>
              </w:rPr>
            </w:pPr>
            <w:r>
              <w:rPr>
                <w:rFonts w:ascii="ＭＳ Ｐゴシック" w:eastAsia="ＭＳ Ｐゴシック" w:hAnsi="ＭＳ Ｐゴシック" w:hint="eastAsia"/>
                <w:sz w:val="10"/>
                <w:szCs w:val="10"/>
              </w:rPr>
              <w:t>(1)[oh]... [oh]... [hum]</w:t>
            </w:r>
          </w:p>
          <w:p w14:paraId="4F314F01" w14:textId="6F645E41" w:rsidR="00DE651B" w:rsidRPr="00DE651B" w:rsidRDefault="00DE651B" w:rsidP="00DE651B">
            <w:pPr>
              <w:ind w:firstLineChars="200" w:firstLine="200"/>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Do not write down the stretching sound (</w:t>
            </w:r>
            <w:proofErr w:type="spellStart"/>
            <w:r w:rsidRPr="00DE651B">
              <w:rPr>
                <w:rFonts w:ascii="ＭＳ Ｐゴシック" w:eastAsia="ＭＳ Ｐゴシック" w:hAnsi="ＭＳ Ｐゴシック" w:hint="eastAsia"/>
                <w:sz w:val="10"/>
                <w:szCs w:val="10"/>
              </w:rPr>
              <w:t>oo</w:t>
            </w:r>
            <w:proofErr w:type="spellEnd"/>
            <w:r w:rsidRPr="00DE651B">
              <w:rPr>
                <w:rFonts w:ascii="ＭＳ Ｐゴシック" w:eastAsia="ＭＳ Ｐゴシック" w:hAnsi="ＭＳ Ｐゴシック" w:hint="eastAsia"/>
                <w:sz w:val="10"/>
                <w:szCs w:val="10"/>
              </w:rPr>
              <w:t>/</w:t>
            </w:r>
            <w:proofErr w:type="spellStart"/>
            <w:r w:rsidRPr="00DE651B">
              <w:rPr>
                <w:rFonts w:ascii="ＭＳ Ｐゴシック" w:eastAsia="ＭＳ Ｐゴシック" w:hAnsi="ＭＳ Ｐゴシック" w:hint="eastAsia"/>
                <w:sz w:val="10"/>
                <w:szCs w:val="10"/>
              </w:rPr>
              <w:t>ou</w:t>
            </w:r>
            <w:proofErr w:type="spellEnd"/>
            <w:r w:rsidRPr="00DE651B">
              <w:rPr>
                <w:rFonts w:ascii="ＭＳ Ｐゴシック" w:eastAsia="ＭＳ Ｐゴシック" w:hAnsi="ＭＳ Ｐゴシック" w:hint="eastAsia"/>
                <w:sz w:val="10"/>
                <w:szCs w:val="10"/>
              </w:rPr>
              <w:t>/oh/</w:t>
            </w:r>
            <w:proofErr w:type="spellStart"/>
            <w:r w:rsidRPr="00DE651B">
              <w:rPr>
                <w:rFonts w:ascii="ＭＳ Ｐゴシック" w:eastAsia="ＭＳ Ｐゴシック" w:hAnsi="ＭＳ Ｐゴシック" w:hint="eastAsia"/>
                <w:sz w:val="10"/>
                <w:szCs w:val="10"/>
              </w:rPr>
              <w:t>uu</w:t>
            </w:r>
            <w:proofErr w:type="spellEnd"/>
            <w:r w:rsidRPr="00DE651B">
              <w:rPr>
                <w:rFonts w:ascii="ＭＳ Ｐゴシック" w:eastAsia="ＭＳ Ｐゴシック" w:hAnsi="ＭＳ Ｐゴシック" w:hint="eastAsia"/>
                <w:sz w:val="10"/>
                <w:szCs w:val="10"/>
              </w:rPr>
              <w:t>) ・・・・ The following examples are pronounced as "taro", "</w:t>
            </w:r>
            <w:proofErr w:type="spellStart"/>
            <w:r w:rsidRPr="00DE651B">
              <w:rPr>
                <w:rFonts w:ascii="ＭＳ Ｐゴシック" w:eastAsia="ＭＳ Ｐゴシック" w:hAnsi="ＭＳ Ｐゴシック" w:hint="eastAsia"/>
                <w:sz w:val="10"/>
                <w:szCs w:val="10"/>
              </w:rPr>
              <w:t>kyoto</w:t>
            </w:r>
            <w:proofErr w:type="spellEnd"/>
            <w:r w:rsidRPr="00DE651B">
              <w:rPr>
                <w:rFonts w:ascii="ＭＳ Ｐゴシック" w:eastAsia="ＭＳ Ｐゴシック" w:hAnsi="ＭＳ Ｐゴシック" w:hint="eastAsia"/>
                <w:sz w:val="10"/>
                <w:szCs w:val="10"/>
              </w:rPr>
              <w:t>", "</w:t>
            </w:r>
            <w:proofErr w:type="spellStart"/>
            <w:r w:rsidRPr="00DE651B">
              <w:rPr>
                <w:rFonts w:ascii="ＭＳ Ｐゴシック" w:eastAsia="ＭＳ Ｐゴシック" w:hAnsi="ＭＳ Ｐゴシック" w:hint="eastAsia"/>
                <w:sz w:val="10"/>
                <w:szCs w:val="10"/>
              </w:rPr>
              <w:t>kochi</w:t>
            </w:r>
            <w:proofErr w:type="spellEnd"/>
            <w:r w:rsidRPr="00DE651B">
              <w:rPr>
                <w:rFonts w:ascii="ＭＳ Ｐゴシック" w:eastAsia="ＭＳ Ｐゴシック" w:hAnsi="ＭＳ Ｐゴシック" w:hint="eastAsia"/>
                <w:sz w:val="10"/>
                <w:szCs w:val="10"/>
              </w:rPr>
              <w:t>", "to", "</w:t>
            </w:r>
            <w:proofErr w:type="spellStart"/>
            <w:r w:rsidRPr="00DE651B">
              <w:rPr>
                <w:rFonts w:ascii="ＭＳ Ｐゴシック" w:eastAsia="ＭＳ Ｐゴシック" w:hAnsi="ＭＳ Ｐゴシック" w:hint="eastAsia"/>
                <w:sz w:val="10"/>
                <w:szCs w:val="10"/>
              </w:rPr>
              <w:t>yubin</w:t>
            </w:r>
            <w:proofErr w:type="spellEnd"/>
            <w:r w:rsidRPr="00DE651B">
              <w:rPr>
                <w:rFonts w:ascii="ＭＳ Ｐゴシック" w:eastAsia="ＭＳ Ｐゴシック" w:hAnsi="ＭＳ Ｐゴシック" w:hint="eastAsia"/>
                <w:sz w:val="10"/>
                <w:szCs w:val="10"/>
              </w:rPr>
              <w:t>", and "</w:t>
            </w:r>
            <w:proofErr w:type="spellStart"/>
            <w:r w:rsidRPr="00DE651B">
              <w:rPr>
                <w:rFonts w:ascii="ＭＳ Ｐゴシック" w:eastAsia="ＭＳ Ｐゴシック" w:hAnsi="ＭＳ Ｐゴシック" w:hint="eastAsia"/>
                <w:sz w:val="10"/>
                <w:szCs w:val="10"/>
              </w:rPr>
              <w:t>shuki</w:t>
            </w:r>
            <w:proofErr w:type="spellEnd"/>
            <w:r w:rsidRPr="00DE651B">
              <w:rPr>
                <w:rFonts w:ascii="ＭＳ Ｐゴシック" w:eastAsia="ＭＳ Ｐゴシック" w:hAnsi="ＭＳ Ｐゴシック" w:hint="eastAsia"/>
                <w:sz w:val="10"/>
                <w:szCs w:val="10"/>
              </w:rPr>
              <w:t>".</w:t>
            </w:r>
          </w:p>
          <w:p w14:paraId="31B0BA66" w14:textId="77777777" w:rsidR="00DE651B" w:rsidRPr="00DE651B" w:rsidRDefault="00DE651B" w:rsidP="00DE651B">
            <w:pPr>
              <w:ind w:firstLineChars="200" w:firstLine="200"/>
              <w:rPr>
                <w:rFonts w:ascii="ＭＳ Ｐゴシック" w:eastAsia="ＭＳ Ｐゴシック" w:hAnsi="ＭＳ Ｐゴシック"/>
                <w:sz w:val="10"/>
                <w:szCs w:val="10"/>
              </w:rPr>
            </w:pPr>
            <w:proofErr w:type="spellStart"/>
            <w:r w:rsidRPr="00DE651B">
              <w:rPr>
                <w:rFonts w:ascii="ＭＳ Ｐゴシック" w:eastAsia="ＭＳ Ｐゴシック" w:hAnsi="ＭＳ Ｐゴシック" w:hint="eastAsia"/>
                <w:sz w:val="10"/>
                <w:szCs w:val="10"/>
              </w:rPr>
              <w:t>Example:Taro</w:t>
            </w:r>
            <w:proofErr w:type="spellEnd"/>
            <w:r w:rsidRPr="00DE651B">
              <w:rPr>
                <w:rFonts w:ascii="ＭＳ Ｐゴシック" w:eastAsia="ＭＳ Ｐゴシック" w:hAnsi="ＭＳ Ｐゴシック" w:hint="eastAsia"/>
                <w:sz w:val="10"/>
                <w:szCs w:val="10"/>
              </w:rPr>
              <w:t xml:space="preserve"> → Taro　　Kyoto - Kyoto　　Kochi → Kochi　　Toto = &gt; Toto　　Mail → </w:t>
            </w:r>
            <w:proofErr w:type="spellStart"/>
            <w:r w:rsidRPr="00DE651B">
              <w:rPr>
                <w:rFonts w:ascii="ＭＳ Ｐゴシック" w:eastAsia="ＭＳ Ｐゴシック" w:hAnsi="ＭＳ Ｐゴシック" w:hint="eastAsia"/>
                <w:sz w:val="10"/>
                <w:szCs w:val="10"/>
              </w:rPr>
              <w:t>Yubin</w:t>
            </w:r>
            <w:proofErr w:type="spellEnd"/>
            <w:r w:rsidRPr="00DE651B">
              <w:rPr>
                <w:rFonts w:ascii="ＭＳ Ｐゴシック" w:eastAsia="ＭＳ Ｐゴシック" w:hAnsi="ＭＳ Ｐゴシック" w:hint="eastAsia"/>
                <w:sz w:val="10"/>
                <w:szCs w:val="10"/>
              </w:rPr>
              <w:t xml:space="preserve">　　End period → </w:t>
            </w:r>
            <w:proofErr w:type="spellStart"/>
            <w:r w:rsidRPr="00DE651B">
              <w:rPr>
                <w:rFonts w:ascii="ＭＳ Ｐゴシック" w:eastAsia="ＭＳ Ｐゴシック" w:hAnsi="ＭＳ Ｐゴシック" w:hint="eastAsia"/>
                <w:sz w:val="10"/>
                <w:szCs w:val="10"/>
              </w:rPr>
              <w:t>Shuki</w:t>
            </w:r>
            <w:proofErr w:type="spellEnd"/>
          </w:p>
          <w:p w14:paraId="63EB9725" w14:textId="03829CBF" w:rsidR="00DE651B" w:rsidRPr="00DE651B" w:rsidRDefault="00872FB0" w:rsidP="00DE651B">
            <w:pPr>
              <w:ind w:firstLineChars="100" w:firstLine="100"/>
              <w:rPr>
                <w:rFonts w:ascii="ＭＳ Ｐゴシック" w:eastAsia="ＭＳ Ｐゴシック" w:hAnsi="ＭＳ Ｐゴシック"/>
                <w:sz w:val="10"/>
                <w:szCs w:val="10"/>
              </w:rPr>
            </w:pPr>
            <w:r>
              <w:rPr>
                <w:rFonts w:ascii="ＭＳ Ｐゴシック" w:eastAsia="ＭＳ Ｐゴシック" w:hAnsi="ＭＳ Ｐゴシック" w:hint="eastAsia"/>
                <w:sz w:val="10"/>
                <w:szCs w:val="10"/>
              </w:rPr>
              <w:t>(2)No Stretch [Yes]</w:t>
            </w:r>
          </w:p>
          <w:p w14:paraId="60125A34" w14:textId="77777777" w:rsidR="00DE651B" w:rsidRPr="00DE651B" w:rsidRDefault="00DE651B" w:rsidP="00DE651B">
            <w:pPr>
              <w:ind w:firstLineChars="200" w:firstLine="200"/>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write according to furigana</w:t>
            </w:r>
          </w:p>
          <w:p w14:paraId="3B1B6F15" w14:textId="76D090D7" w:rsidR="00DE651B" w:rsidRPr="00DE651B" w:rsidRDefault="00DE651B" w:rsidP="00DE651B">
            <w:pPr>
              <w:ind w:firstLineChars="200" w:firstLine="200"/>
              <w:rPr>
                <w:rFonts w:ascii="ＭＳ Ｐゴシック" w:eastAsia="ＭＳ Ｐゴシック" w:hAnsi="ＭＳ Ｐゴシック"/>
                <w:sz w:val="10"/>
                <w:szCs w:val="10"/>
              </w:rPr>
            </w:pPr>
            <w:proofErr w:type="spellStart"/>
            <w:r w:rsidRPr="00DE651B">
              <w:rPr>
                <w:rFonts w:ascii="ＭＳ Ｐゴシック" w:eastAsia="ＭＳ Ｐゴシック" w:hAnsi="ＭＳ Ｐゴシック" w:hint="eastAsia"/>
                <w:sz w:val="10"/>
                <w:szCs w:val="10"/>
              </w:rPr>
              <w:t>Example:Contract</w:t>
            </w:r>
            <w:proofErr w:type="spellEnd"/>
            <w:r w:rsidRPr="00DE651B">
              <w:rPr>
                <w:rFonts w:ascii="ＭＳ Ｐゴシック" w:eastAsia="ＭＳ Ｐゴシック" w:hAnsi="ＭＳ Ｐゴシック" w:hint="eastAsia"/>
                <w:sz w:val="10"/>
                <w:szCs w:val="10"/>
              </w:rPr>
              <w:t xml:space="preserve"> (</w:t>
            </w:r>
            <w:proofErr w:type="spellStart"/>
            <w:r w:rsidRPr="00DE651B">
              <w:rPr>
                <w:rFonts w:ascii="ＭＳ Ｐゴシック" w:eastAsia="ＭＳ Ｐゴシック" w:hAnsi="ＭＳ Ｐゴシック" w:hint="eastAsia"/>
                <w:sz w:val="10"/>
                <w:szCs w:val="10"/>
              </w:rPr>
              <w:t>Keiyaku</w:t>
            </w:r>
            <w:proofErr w:type="spellEnd"/>
            <w:r w:rsidRPr="00DE651B">
              <w:rPr>
                <w:rFonts w:ascii="ＭＳ Ｐゴシック" w:eastAsia="ＭＳ Ｐゴシック" w:hAnsi="ＭＳ Ｐゴシック" w:hint="eastAsia"/>
                <w:sz w:val="10"/>
                <w:szCs w:val="10"/>
              </w:rPr>
              <w:t xml:space="preserve">) = &gt; </w:t>
            </w:r>
            <w:proofErr w:type="spellStart"/>
            <w:r w:rsidRPr="00DE651B">
              <w:rPr>
                <w:rFonts w:ascii="ＭＳ Ｐゴシック" w:eastAsia="ＭＳ Ｐゴシック" w:hAnsi="ＭＳ Ｐゴシック" w:hint="eastAsia"/>
                <w:sz w:val="10"/>
                <w:szCs w:val="10"/>
              </w:rPr>
              <w:t>keiyaku</w:t>
            </w:r>
            <w:proofErr w:type="spellEnd"/>
            <w:r w:rsidRPr="00DE651B">
              <w:rPr>
                <w:rFonts w:ascii="ＭＳ Ｐゴシック" w:eastAsia="ＭＳ Ｐゴシック" w:hAnsi="ＭＳ Ｐゴシック" w:hint="eastAsia"/>
                <w:sz w:val="10"/>
                <w:szCs w:val="10"/>
              </w:rPr>
              <w:t xml:space="preserve">　　Government (</w:t>
            </w:r>
            <w:proofErr w:type="spellStart"/>
            <w:r w:rsidRPr="00DE651B">
              <w:rPr>
                <w:rFonts w:ascii="ＭＳ Ｐゴシック" w:eastAsia="ＭＳ Ｐゴシック" w:hAnsi="ＭＳ Ｐゴシック" w:hint="eastAsia"/>
                <w:sz w:val="10"/>
                <w:szCs w:val="10"/>
              </w:rPr>
              <w:t>seifu</w:t>
            </w:r>
            <w:proofErr w:type="spellEnd"/>
            <w:r w:rsidRPr="00DE651B">
              <w:rPr>
                <w:rFonts w:ascii="ＭＳ Ｐゴシック" w:eastAsia="ＭＳ Ｐゴシック" w:hAnsi="ＭＳ Ｐゴシック" w:hint="eastAsia"/>
                <w:sz w:val="10"/>
                <w:szCs w:val="10"/>
              </w:rPr>
              <w:t xml:space="preserve">) = &gt; </w:t>
            </w:r>
            <w:proofErr w:type="spellStart"/>
            <w:r w:rsidRPr="00DE651B">
              <w:rPr>
                <w:rFonts w:ascii="ＭＳ Ｐゴシック" w:eastAsia="ＭＳ Ｐゴシック" w:hAnsi="ＭＳ Ｐゴシック" w:hint="eastAsia"/>
                <w:sz w:val="10"/>
                <w:szCs w:val="10"/>
              </w:rPr>
              <w:t>seifu</w:t>
            </w:r>
            <w:proofErr w:type="spellEnd"/>
            <w:r w:rsidRPr="00DE651B">
              <w:rPr>
                <w:rFonts w:ascii="ＭＳ Ｐゴシック" w:eastAsia="ＭＳ Ｐゴシック" w:hAnsi="ＭＳ Ｐゴシック" w:hint="eastAsia"/>
                <w:sz w:val="10"/>
                <w:szCs w:val="10"/>
              </w:rPr>
              <w:t xml:space="preserve">　　Mei = &gt; </w:t>
            </w:r>
            <w:proofErr w:type="spellStart"/>
            <w:r w:rsidRPr="00DE651B">
              <w:rPr>
                <w:rFonts w:ascii="ＭＳ Ｐゴシック" w:eastAsia="ＭＳ Ｐゴシック" w:hAnsi="ＭＳ Ｐゴシック" w:hint="eastAsia"/>
                <w:sz w:val="10"/>
                <w:szCs w:val="10"/>
              </w:rPr>
              <w:t>mei</w:t>
            </w:r>
            <w:proofErr w:type="spellEnd"/>
          </w:p>
          <w:p w14:paraId="45644B45" w14:textId="77777777" w:rsidR="005C3C62" w:rsidRDefault="005C3C62" w:rsidP="00DE651B">
            <w:pPr>
              <w:rPr>
                <w:rFonts w:ascii="ＭＳ Ｐゴシック" w:eastAsia="ＭＳ Ｐゴシック" w:hAnsi="ＭＳ Ｐゴシック"/>
                <w:b/>
                <w:sz w:val="10"/>
                <w:szCs w:val="10"/>
                <w:shd w:val="clear" w:color="auto" w:fill="FDE9D9" w:themeFill="accent6" w:themeFillTint="33"/>
              </w:rPr>
            </w:pPr>
          </w:p>
          <w:p w14:paraId="493D232A" w14:textId="6375B0F3" w:rsidR="00DE651B" w:rsidRPr="00DE651B" w:rsidRDefault="00DE651B" w:rsidP="00DE651B">
            <w:pPr>
              <w:rPr>
                <w:rFonts w:ascii="ＭＳ Ｐゴシック" w:eastAsia="ＭＳ Ｐゴシック" w:hAnsi="ＭＳ Ｐゴシック"/>
                <w:b/>
                <w:sz w:val="10"/>
                <w:szCs w:val="10"/>
              </w:rPr>
            </w:pPr>
            <w:r w:rsidRPr="00DE651B">
              <w:rPr>
                <w:rFonts w:ascii="ＭＳ Ｐゴシック" w:eastAsia="ＭＳ Ｐゴシック" w:hAnsi="ＭＳ Ｐゴシック" w:hint="eastAsia"/>
                <w:sz w:val="10"/>
                <w:szCs w:val="10"/>
              </w:rPr>
              <w:t>2. When a sound is jammed, write the character following the sound. (Beating: double consonants)</w:t>
            </w:r>
          </w:p>
          <w:p w14:paraId="497AD727" w14:textId="6F481030" w:rsidR="00DE651B" w:rsidRPr="00DE651B" w:rsidRDefault="00DE651B" w:rsidP="00DE651B">
            <w:pPr>
              <w:ind w:firstLineChars="100" w:firstLine="100"/>
              <w:rPr>
                <w:rFonts w:ascii="ＭＳ Ｐゴシック" w:eastAsia="ＭＳ Ｐゴシック" w:hAnsi="ＭＳ Ｐゴシック"/>
                <w:sz w:val="10"/>
                <w:szCs w:val="10"/>
              </w:rPr>
            </w:pPr>
            <w:proofErr w:type="spellStart"/>
            <w:r w:rsidRPr="00DE651B">
              <w:rPr>
                <w:rFonts w:ascii="ＭＳ Ｐゴシック" w:eastAsia="ＭＳ Ｐゴシック" w:hAnsi="ＭＳ Ｐゴシック" w:hint="eastAsia"/>
                <w:sz w:val="10"/>
                <w:szCs w:val="10"/>
              </w:rPr>
              <w:t>Example:Hokkaido</w:t>
            </w:r>
            <w:proofErr w:type="spellEnd"/>
            <w:r w:rsidRPr="00DE651B">
              <w:rPr>
                <w:rFonts w:ascii="ＭＳ Ｐゴシック" w:eastAsia="ＭＳ Ｐゴシック" w:hAnsi="ＭＳ Ｐゴシック" w:hint="eastAsia"/>
                <w:sz w:val="10"/>
                <w:szCs w:val="10"/>
              </w:rPr>
              <w:t xml:space="preserve"> = &gt; Hokkaido　　　Shipment (</w:t>
            </w:r>
            <w:proofErr w:type="spellStart"/>
            <w:r w:rsidRPr="00DE651B">
              <w:rPr>
                <w:rFonts w:ascii="ＭＳ Ｐゴシック" w:eastAsia="ＭＳ Ｐゴシック" w:hAnsi="ＭＳ Ｐゴシック" w:hint="eastAsia"/>
                <w:sz w:val="10"/>
                <w:szCs w:val="10"/>
              </w:rPr>
              <w:t>shukka</w:t>
            </w:r>
            <w:proofErr w:type="spellEnd"/>
            <w:r w:rsidRPr="00DE651B">
              <w:rPr>
                <w:rFonts w:ascii="ＭＳ Ｐゴシック" w:eastAsia="ＭＳ Ｐゴシック" w:hAnsi="ＭＳ Ｐゴシック" w:hint="eastAsia"/>
                <w:sz w:val="10"/>
                <w:szCs w:val="10"/>
              </w:rPr>
              <w:t xml:space="preserve">)　　　Hakko (publishing) = &gt; </w:t>
            </w:r>
            <w:proofErr w:type="spellStart"/>
            <w:r w:rsidRPr="00DE651B">
              <w:rPr>
                <w:rFonts w:ascii="ＭＳ Ｐゴシック" w:eastAsia="ＭＳ Ｐゴシック" w:hAnsi="ＭＳ Ｐゴシック" w:hint="eastAsia"/>
                <w:sz w:val="10"/>
                <w:szCs w:val="10"/>
              </w:rPr>
              <w:t>hakko</w:t>
            </w:r>
            <w:proofErr w:type="spellEnd"/>
          </w:p>
          <w:p w14:paraId="32B78489" w14:textId="77777777" w:rsidR="005C3C62" w:rsidRDefault="005C3C62" w:rsidP="00DE651B">
            <w:pPr>
              <w:rPr>
                <w:rFonts w:ascii="ＭＳ Ｐゴシック" w:eastAsia="ＭＳ Ｐゴシック" w:hAnsi="ＭＳ Ｐゴシック"/>
                <w:b/>
                <w:sz w:val="10"/>
                <w:szCs w:val="10"/>
                <w:shd w:val="clear" w:color="auto" w:fill="FDE9D9" w:themeFill="accent6" w:themeFillTint="33"/>
              </w:rPr>
            </w:pPr>
          </w:p>
          <w:p w14:paraId="014984B9" w14:textId="72821534" w:rsidR="00DE651B" w:rsidRPr="00DE651B" w:rsidRDefault="00DE651B" w:rsidP="00DE651B">
            <w:pPr>
              <w:rPr>
                <w:rFonts w:ascii="ＭＳ Ｐゴシック" w:eastAsia="ＭＳ Ｐゴシック" w:hAnsi="ＭＳ Ｐゴシック"/>
                <w:b/>
                <w:sz w:val="10"/>
                <w:szCs w:val="10"/>
              </w:rPr>
            </w:pPr>
            <w:r w:rsidRPr="00DE651B">
              <w:rPr>
                <w:rFonts w:ascii="ＭＳ Ｐゴシック" w:eastAsia="ＭＳ Ｐゴシック" w:hAnsi="ＭＳ Ｐゴシック" w:hint="eastAsia"/>
                <w:sz w:val="10"/>
                <w:szCs w:val="10"/>
              </w:rPr>
              <w:t>3. 'n 'is (simply in any case) a uniform' n '</w:t>
            </w:r>
          </w:p>
          <w:p w14:paraId="036AD25D" w14:textId="252DC303" w:rsidR="00DE651B" w:rsidRPr="00DE651B" w:rsidRDefault="00DE651B" w:rsidP="00E44AA9">
            <w:pPr>
              <w:rPr>
                <w:rFonts w:ascii="ＭＳ Ｐゴシック" w:eastAsia="ＭＳ Ｐゴシック" w:hAnsi="ＭＳ Ｐゴシック"/>
                <w:sz w:val="10"/>
                <w:szCs w:val="10"/>
              </w:rPr>
            </w:pPr>
          </w:p>
        </w:tc>
      </w:tr>
      <w:tr w:rsidR="00E44AA9" w:rsidRPr="00DE651B" w14:paraId="371348E8" w14:textId="77777777" w:rsidTr="00413B10">
        <w:trPr>
          <w:cantSplit/>
        </w:trPr>
        <w:tc>
          <w:tcPr>
            <w:tcW w:w="368" w:type="pct"/>
          </w:tcPr>
          <w:p w14:paraId="228E4D20" w14:textId="3A779A6D" w:rsidR="00E44AA9" w:rsidRPr="00DE651B" w:rsidRDefault="00E44AA9" w:rsidP="00E44AA9">
            <w:pPr>
              <w:jc w:val="center"/>
              <w:rPr>
                <w:rFonts w:ascii="ＭＳ Ｐゴシック" w:eastAsia="ＭＳ Ｐゴシック" w:hAnsi="ＭＳ Ｐゴシック"/>
                <w:b/>
                <w:color w:val="C00000"/>
                <w:sz w:val="10"/>
                <w:szCs w:val="10"/>
              </w:rPr>
            </w:pPr>
            <w:r w:rsidRPr="00DE651B">
              <w:rPr>
                <w:rFonts w:ascii="ＭＳ Ｐゴシック" w:eastAsia="ＭＳ Ｐゴシック" w:hAnsi="ＭＳ Ｐゴシック" w:hint="eastAsia"/>
                <w:sz w:val="10"/>
                <w:szCs w:val="10"/>
              </w:rPr>
              <w:t>Compliance</w:t>
            </w:r>
          </w:p>
        </w:tc>
        <w:tc>
          <w:tcPr>
            <w:tcW w:w="181" w:type="pct"/>
          </w:tcPr>
          <w:p w14:paraId="483188CF" w14:textId="77777777"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2</w:t>
            </w:r>
          </w:p>
        </w:tc>
        <w:tc>
          <w:tcPr>
            <w:tcW w:w="4451" w:type="pct"/>
          </w:tcPr>
          <w:p w14:paraId="7D72D1D6" w14:textId="1C5298DD"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Method names are written in Roman characters for business terms (kanji), other common nouns and verbs, and in English for business terms (katakana).</w:t>
            </w:r>
          </w:p>
          <w:p w14:paraId="0617FB13" w14:textId="77777777" w:rsidR="00DE651B" w:rsidRPr="00DE651B" w:rsidRDefault="00DE651B" w:rsidP="00DE651B">
            <w:pPr>
              <w:autoSpaceDE w:val="0"/>
              <w:autoSpaceDN w:val="0"/>
              <w:adjustRightInd w:val="0"/>
              <w:spacing w:line="180" w:lineRule="exact"/>
              <w:jc w:val="left"/>
              <w:rPr>
                <w:rFonts w:ascii="ＭＳ Ｐゴシック" w:eastAsia="ＭＳ Ｐゴシック" w:hAnsi="ＭＳ Ｐゴシック" w:cs="Consolas"/>
                <w:color w:val="000000"/>
                <w:kern w:val="0"/>
                <w:sz w:val="10"/>
                <w:szCs w:val="10"/>
              </w:rPr>
            </w:pPr>
          </w:p>
          <w:p w14:paraId="6022A227" w14:textId="69E00D3D" w:rsidR="00DE651B" w:rsidRPr="00DE651B" w:rsidRDefault="00DE651B" w:rsidP="00DE651B">
            <w:pPr>
              <w:autoSpaceDE w:val="0"/>
              <w:autoSpaceDN w:val="0"/>
              <w:adjustRightInd w:val="0"/>
              <w:spacing w:line="180" w:lineRule="exact"/>
              <w:jc w:val="left"/>
              <w:rPr>
                <w:rFonts w:ascii="ＭＳ Ｐゴシック" w:eastAsia="ＭＳ Ｐゴシック" w:hAnsi="ＭＳ Ｐゴシック" w:cs="Consolas"/>
                <w:color w:val="000000"/>
                <w:kern w:val="0"/>
                <w:sz w:val="10"/>
                <w:szCs w:val="10"/>
              </w:rPr>
            </w:pPr>
            <w:r w:rsidRPr="00DE651B">
              <w:rPr>
                <w:rFonts w:ascii="ＭＳ Ｐゴシック" w:eastAsia="ＭＳ Ｐゴシック" w:hAnsi="ＭＳ Ｐゴシック" w:cs="Consolas" w:hint="eastAsia"/>
                <w:sz w:val="10"/>
                <w:szCs w:val="10"/>
              </w:rPr>
              <w:t>Example)If you are creating a method called Fiduciary Terms Line Capture</w:t>
            </w:r>
          </w:p>
          <w:tbl>
            <w:tblPr>
              <w:tblStyle w:val="TableGrid"/>
              <w:tblW w:w="204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278"/>
            </w:tblGrid>
            <w:tr w:rsidR="00DE651B" w:rsidRPr="003432A0" w14:paraId="62B641E7" w14:textId="77777777" w:rsidTr="00D54DF6">
              <w:tc>
                <w:tcPr>
                  <w:tcW w:w="5000" w:type="pct"/>
                  <w:shd w:val="clear" w:color="auto" w:fill="F2F2F2" w:themeFill="background1" w:themeFillShade="F2"/>
                </w:tcPr>
                <w:p w14:paraId="55E981E8" w14:textId="35194580" w:rsidR="00DE651B" w:rsidRPr="003432A0" w:rsidRDefault="00DE651B" w:rsidP="00050CEA">
                  <w:pPr>
                    <w:autoSpaceDE w:val="0"/>
                    <w:autoSpaceDN w:val="0"/>
                    <w:adjustRightInd w:val="0"/>
                    <w:spacing w:line="180" w:lineRule="exact"/>
                    <w:jc w:val="left"/>
                    <w:rPr>
                      <w:rFonts w:ascii="Consolas" w:eastAsia="ＭＳ Ｐゴシック" w:hAnsi="Consolas" w:cs="Consolas"/>
                      <w:color w:val="000000"/>
                      <w:kern w:val="0"/>
                      <w:sz w:val="10"/>
                      <w:szCs w:val="10"/>
                    </w:rPr>
                  </w:pPr>
                  <w:r w:rsidRPr="003432A0">
                    <w:rPr>
                      <w:rFonts w:ascii="Consolas" w:eastAsia="ＭＳ Ｐゴシック" w:hAnsi="Consolas" w:cs="Consolas" w:hint="eastAsia"/>
                      <w:sz w:val="10"/>
                      <w:szCs w:val="10"/>
                    </w:rPr>
                    <w:t xml:space="preserve">The acceptance condition line   </w:t>
                  </w:r>
                  <w:del w:id="10" w:author="Endo, Masami" w:date="2022-02-18T10:42:00Z">
                    <w:r w:rsidRPr="003432A0" w:rsidDel="00366705">
                      <w:rPr>
                        <w:rFonts w:ascii="Consolas" w:eastAsia="ＭＳ Ｐゴシック" w:hAnsi="Consolas" w:cs="Consolas" w:hint="eastAsia"/>
                        <w:sz w:val="10"/>
                        <w:szCs w:val="10"/>
                      </w:rPr>
                      <w:delText xml:space="preserve">  </w:delText>
                    </w:r>
                    <w:r w:rsidRPr="003432A0" w:rsidDel="00366705">
                      <w:rPr>
                        <w:rFonts w:ascii="Consolas" w:eastAsia="ＭＳ Ｐゴシック" w:hAnsi="Consolas" w:cs="Consolas" w:hint="eastAsia"/>
                        <w:sz w:val="10"/>
                        <w:szCs w:val="10"/>
                      </w:rPr>
                      <w:delText xml:space="preserve">　　</w:delText>
                    </w:r>
                  </w:del>
                  <w:r w:rsidRPr="003432A0">
                    <w:rPr>
                      <w:rFonts w:ascii="Consolas" w:eastAsia="ＭＳ Ｐゴシック" w:hAnsi="Consolas" w:cs="Consolas" w:hint="eastAsia"/>
                      <w:sz w:val="10"/>
                      <w:szCs w:val="10"/>
                    </w:rPr>
                    <w:t>Obtaining is a General Verb</w:t>
                  </w:r>
                </w:p>
                <w:p w14:paraId="7786D45D" w14:textId="77777777" w:rsidR="00366705" w:rsidRPr="003432A0" w:rsidRDefault="00DE651B" w:rsidP="00366705">
                  <w:pPr>
                    <w:autoSpaceDE w:val="0"/>
                    <w:autoSpaceDN w:val="0"/>
                    <w:adjustRightInd w:val="0"/>
                    <w:spacing w:line="180" w:lineRule="exact"/>
                    <w:jc w:val="left"/>
                    <w:rPr>
                      <w:ins w:id="11" w:author="Endo, Masami" w:date="2022-02-18T10:43:00Z"/>
                      <w:rFonts w:ascii="Consolas" w:eastAsia="ＭＳ Ｐゴシック" w:hAnsi="Consolas" w:cs="Consolas"/>
                      <w:color w:val="000000"/>
                      <w:kern w:val="0"/>
                      <w:sz w:val="14"/>
                      <w:szCs w:val="14"/>
                    </w:rPr>
                  </w:pPr>
                  <w:r w:rsidRPr="003432A0">
                    <w:rPr>
                      <w:rFonts w:ascii="Consolas" w:eastAsia="ＭＳ Ｐゴシック" w:hAnsi="Consolas" w:cs="Consolas" w:hint="eastAsia"/>
                      <w:sz w:val="10"/>
                      <w:szCs w:val="10"/>
                    </w:rPr>
                    <w:t xml:space="preserve">      </w:t>
                  </w:r>
                  <w:ins w:id="12" w:author="Endo, Masami" w:date="2022-02-18T10:43:00Z">
                    <w:r w:rsidR="00366705" w:rsidRPr="003432A0">
                      <w:rPr>
                        <w:rFonts w:ascii="Consolas" w:eastAsia="ＭＳ Ｐゴシック" w:hAnsi="Consolas" w:cs="Consolas"/>
                        <w:color w:val="000000"/>
                        <w:kern w:val="0"/>
                        <w:sz w:val="14"/>
                        <w:szCs w:val="14"/>
                      </w:rPr>
                      <w:t xml:space="preserve">      ↓            </w:t>
                    </w:r>
                    <w:r w:rsidR="00366705">
                      <w:rPr>
                        <w:rFonts w:ascii="Consolas" w:eastAsia="ＭＳ Ｐゴシック" w:hAnsi="Consolas" w:cs="Consolas" w:hint="eastAsia"/>
                        <w:color w:val="000000"/>
                        <w:kern w:val="0"/>
                        <w:sz w:val="14"/>
                        <w:szCs w:val="14"/>
                      </w:rPr>
                      <w:t xml:space="preserve">　　　</w:t>
                    </w:r>
                    <w:r w:rsidR="00366705" w:rsidRPr="003432A0">
                      <w:rPr>
                        <w:rFonts w:ascii="Consolas" w:eastAsia="ＭＳ Ｐゴシック" w:hAnsi="Consolas" w:cs="Consolas"/>
                        <w:color w:val="000000"/>
                        <w:kern w:val="0"/>
                        <w:sz w:val="14"/>
                        <w:szCs w:val="14"/>
                      </w:rPr>
                      <w:t>↓</w:t>
                    </w:r>
                  </w:ins>
                </w:p>
                <w:p w14:paraId="0A8DF1D1" w14:textId="520934FA" w:rsidR="00366705" w:rsidRPr="003432A0" w:rsidRDefault="00366705" w:rsidP="00366705">
                  <w:pPr>
                    <w:autoSpaceDE w:val="0"/>
                    <w:autoSpaceDN w:val="0"/>
                    <w:adjustRightInd w:val="0"/>
                    <w:spacing w:line="180" w:lineRule="exact"/>
                    <w:jc w:val="left"/>
                    <w:rPr>
                      <w:ins w:id="13" w:author="Endo, Masami" w:date="2022-02-18T10:43:00Z"/>
                      <w:rFonts w:ascii="Consolas" w:eastAsia="ＭＳ Ｐゴシック" w:hAnsi="Consolas" w:cs="Consolas"/>
                      <w:color w:val="000000"/>
                      <w:kern w:val="0"/>
                      <w:sz w:val="14"/>
                      <w:szCs w:val="14"/>
                    </w:rPr>
                  </w:pPr>
                  <w:proofErr w:type="spellStart"/>
                  <w:ins w:id="14" w:author="Endo, Masami" w:date="2022-02-18T10:43:00Z">
                    <w:r w:rsidRPr="003432A0">
                      <w:rPr>
                        <w:rFonts w:ascii="Consolas" w:eastAsia="ＭＳ Ｐゴシック" w:hAnsi="Consolas" w:cs="Consolas"/>
                        <w:color w:val="000000"/>
                        <w:kern w:val="0"/>
                        <w:sz w:val="14"/>
                        <w:szCs w:val="14"/>
                      </w:rPr>
                      <w:t>JutakujokenMeisai</w:t>
                    </w:r>
                    <w:proofErr w:type="spellEnd"/>
                    <w:r w:rsidRPr="003432A0">
                      <w:rPr>
                        <w:rFonts w:ascii="Consolas" w:eastAsia="ＭＳ Ｐゴシック" w:hAnsi="Consolas" w:cs="Consolas"/>
                        <w:color w:val="000000"/>
                        <w:kern w:val="0"/>
                        <w:sz w:val="14"/>
                        <w:szCs w:val="14"/>
                      </w:rPr>
                      <w:t xml:space="preserve">   </w:t>
                    </w:r>
                    <w:r>
                      <w:rPr>
                        <w:rFonts w:ascii="Consolas" w:eastAsia="ＭＳ Ｐゴシック" w:hAnsi="Consolas" w:cs="Consolas"/>
                        <w:color w:val="000000"/>
                        <w:kern w:val="0"/>
                        <w:sz w:val="14"/>
                        <w:szCs w:val="14"/>
                      </w:rPr>
                      <w:t xml:space="preserve">   </w:t>
                    </w:r>
                    <w:r w:rsidRPr="003432A0">
                      <w:rPr>
                        <w:rFonts w:ascii="Consolas" w:eastAsia="ＭＳ Ｐゴシック" w:hAnsi="Consolas" w:cs="Consolas"/>
                        <w:color w:val="000000"/>
                        <w:kern w:val="0"/>
                        <w:sz w:val="14"/>
                        <w:szCs w:val="14"/>
                      </w:rPr>
                      <w:t xml:space="preserve"> Get</w:t>
                    </w:r>
                  </w:ins>
                </w:p>
                <w:p w14:paraId="0282A67D" w14:textId="77777777" w:rsidR="00366705" w:rsidRPr="003432A0" w:rsidRDefault="00366705" w:rsidP="00366705">
                  <w:pPr>
                    <w:autoSpaceDE w:val="0"/>
                    <w:autoSpaceDN w:val="0"/>
                    <w:adjustRightInd w:val="0"/>
                    <w:spacing w:line="180" w:lineRule="exact"/>
                    <w:jc w:val="left"/>
                    <w:rPr>
                      <w:ins w:id="15" w:author="Endo, Masami" w:date="2022-02-18T10:43:00Z"/>
                      <w:rFonts w:ascii="Consolas" w:eastAsia="ＭＳ Ｐゴシック" w:hAnsi="Consolas" w:cs="Consolas"/>
                      <w:color w:val="000000"/>
                      <w:kern w:val="0"/>
                      <w:sz w:val="14"/>
                      <w:szCs w:val="14"/>
                    </w:rPr>
                  </w:pPr>
                  <w:ins w:id="16" w:author="Endo, Masami" w:date="2022-02-18T10:43:00Z">
                    <w:r w:rsidRPr="003432A0">
                      <w:rPr>
                        <w:rFonts w:ascii="Consolas" w:eastAsia="ＭＳ Ｐゴシック" w:hAnsi="Consolas" w:cs="Consolas"/>
                        <w:color w:val="000000"/>
                        <w:kern w:val="0"/>
                        <w:sz w:val="14"/>
                        <w:szCs w:val="14"/>
                      </w:rPr>
                      <w:t xml:space="preserve">                 </w:t>
                    </w:r>
                    <w:r>
                      <w:rPr>
                        <w:rFonts w:ascii="Consolas" w:eastAsia="ＭＳ Ｐゴシック" w:hAnsi="Consolas" w:cs="Consolas" w:hint="eastAsia"/>
                        <w:color w:val="000000"/>
                        <w:kern w:val="0"/>
                        <w:sz w:val="14"/>
                        <w:szCs w:val="14"/>
                      </w:rPr>
                      <w:t xml:space="preserve">　　</w:t>
                    </w:r>
                    <w:r w:rsidRPr="003432A0">
                      <w:rPr>
                        <w:rFonts w:ascii="Consolas" w:eastAsia="ＭＳ Ｐゴシック" w:hAnsi="Consolas" w:cs="Consolas"/>
                        <w:color w:val="000000"/>
                        <w:kern w:val="0"/>
                        <w:sz w:val="14"/>
                        <w:szCs w:val="14"/>
                      </w:rPr>
                      <w:t>↓</w:t>
                    </w:r>
                  </w:ins>
                </w:p>
                <w:p w14:paraId="7A29805D" w14:textId="6939A86E" w:rsidR="00DE651B" w:rsidRPr="003432A0" w:rsidDel="00366705" w:rsidRDefault="00366705" w:rsidP="00366705">
                  <w:pPr>
                    <w:autoSpaceDE w:val="0"/>
                    <w:autoSpaceDN w:val="0"/>
                    <w:adjustRightInd w:val="0"/>
                    <w:spacing w:line="180" w:lineRule="exact"/>
                    <w:jc w:val="left"/>
                    <w:rPr>
                      <w:del w:id="17" w:author="Endo, Masami" w:date="2022-02-18T10:43:00Z"/>
                      <w:rFonts w:ascii="Consolas" w:eastAsia="ＭＳ Ｐゴシック" w:hAnsi="Consolas" w:cs="Consolas"/>
                      <w:color w:val="000000"/>
                      <w:kern w:val="0"/>
                      <w:sz w:val="10"/>
                      <w:szCs w:val="10"/>
                    </w:rPr>
                  </w:pPr>
                  <w:proofErr w:type="spellStart"/>
                  <w:ins w:id="18" w:author="Endo, Masami" w:date="2022-02-18T10:43:00Z">
                    <w:r w:rsidRPr="003432A0">
                      <w:rPr>
                        <w:rFonts w:ascii="Consolas" w:eastAsia="ＭＳ Ｐゴシック" w:hAnsi="Consolas" w:cs="Consolas"/>
                        <w:color w:val="000000"/>
                        <w:kern w:val="0"/>
                        <w:sz w:val="14"/>
                        <w:szCs w:val="14"/>
                      </w:rPr>
                      <w:t>getJutakujokenMeisai</w:t>
                    </w:r>
                  </w:ins>
                  <w:proofErr w:type="spellEnd"/>
                  <w:del w:id="19" w:author="Endo, Masami" w:date="2022-02-18T10:43:00Z">
                    <w:r w:rsidR="00DE651B" w:rsidRPr="003432A0" w:rsidDel="00366705">
                      <w:rPr>
                        <w:rFonts w:ascii="Consolas" w:eastAsia="ＭＳ Ｐゴシック" w:hAnsi="Consolas" w:cs="Consolas" w:hint="eastAsia"/>
                        <w:sz w:val="10"/>
                        <w:szCs w:val="10"/>
                      </w:rPr>
                      <w:delText xml:space="preserve">DOWN ARROW            </w:delText>
                    </w:r>
                    <w:r w:rsidR="00DE651B" w:rsidRPr="003432A0" w:rsidDel="00366705">
                      <w:rPr>
                        <w:rFonts w:ascii="Consolas" w:eastAsia="ＭＳ Ｐゴシック" w:hAnsi="Consolas" w:cs="Consolas" w:hint="eastAsia"/>
                        <w:sz w:val="10"/>
                        <w:szCs w:val="10"/>
                      </w:rPr>
                      <w:delText xml:space="preserve">　　　</w:delText>
                    </w:r>
                    <w:r w:rsidR="00DE651B" w:rsidRPr="003432A0" w:rsidDel="00366705">
                      <w:rPr>
                        <w:rFonts w:ascii="Consolas" w:eastAsia="ＭＳ Ｐゴシック" w:hAnsi="Consolas" w:cs="Consolas" w:hint="eastAsia"/>
                        <w:sz w:val="10"/>
                        <w:szCs w:val="10"/>
                      </w:rPr>
                      <w:delText>DOWN ARROW</w:delText>
                    </w:r>
                  </w:del>
                </w:p>
                <w:p w14:paraId="252E5CE2" w14:textId="21DBE477" w:rsidR="00DE651B" w:rsidRPr="003432A0" w:rsidDel="00366705" w:rsidRDefault="00DE651B" w:rsidP="00050CEA">
                  <w:pPr>
                    <w:autoSpaceDE w:val="0"/>
                    <w:autoSpaceDN w:val="0"/>
                    <w:adjustRightInd w:val="0"/>
                    <w:spacing w:line="180" w:lineRule="exact"/>
                    <w:jc w:val="left"/>
                    <w:rPr>
                      <w:del w:id="20" w:author="Endo, Masami" w:date="2022-02-18T10:43:00Z"/>
                      <w:rFonts w:ascii="Consolas" w:eastAsia="ＭＳ Ｐゴシック" w:hAnsi="Consolas" w:cs="Consolas"/>
                      <w:color w:val="000000"/>
                      <w:kern w:val="0"/>
                      <w:sz w:val="10"/>
                      <w:szCs w:val="10"/>
                    </w:rPr>
                  </w:pPr>
                  <w:del w:id="21" w:author="Endo, Masami" w:date="2022-02-18T10:43:00Z">
                    <w:r w:rsidRPr="003432A0" w:rsidDel="00366705">
                      <w:rPr>
                        <w:rFonts w:ascii="Consolas" w:eastAsia="ＭＳ Ｐゴシック" w:hAnsi="Consolas" w:cs="Consolas"/>
                        <w:sz w:val="10"/>
                        <w:szCs w:val="10"/>
                      </w:rPr>
                      <w:delText>JutakujokenMeisai    Get</w:delText>
                    </w:r>
                  </w:del>
                </w:p>
                <w:p w14:paraId="7EAE0F8E" w14:textId="7CF792BF" w:rsidR="00DE651B" w:rsidRPr="003432A0" w:rsidDel="00366705" w:rsidRDefault="00DE651B" w:rsidP="00050CEA">
                  <w:pPr>
                    <w:autoSpaceDE w:val="0"/>
                    <w:autoSpaceDN w:val="0"/>
                    <w:adjustRightInd w:val="0"/>
                    <w:spacing w:line="180" w:lineRule="exact"/>
                    <w:jc w:val="left"/>
                    <w:rPr>
                      <w:del w:id="22" w:author="Endo, Masami" w:date="2022-02-18T10:43:00Z"/>
                      <w:rFonts w:ascii="Consolas" w:eastAsia="ＭＳ Ｐゴシック" w:hAnsi="Consolas" w:cs="Consolas"/>
                      <w:color w:val="000000"/>
                      <w:kern w:val="0"/>
                      <w:sz w:val="10"/>
                      <w:szCs w:val="10"/>
                    </w:rPr>
                  </w:pPr>
                  <w:del w:id="23" w:author="Endo, Masami" w:date="2022-02-18T10:43:00Z">
                    <w:r w:rsidRPr="003432A0" w:rsidDel="00366705">
                      <w:rPr>
                        <w:rFonts w:ascii="Consolas" w:eastAsia="ＭＳ Ｐゴシック" w:hAnsi="Consolas" w:cs="Consolas" w:hint="eastAsia"/>
                        <w:sz w:val="10"/>
                        <w:szCs w:val="10"/>
                      </w:rPr>
                      <w:delText xml:space="preserve">                 </w:delText>
                    </w:r>
                    <w:r w:rsidRPr="003432A0" w:rsidDel="00366705">
                      <w:rPr>
                        <w:rFonts w:ascii="Consolas" w:eastAsia="ＭＳ Ｐゴシック" w:hAnsi="Consolas" w:cs="Consolas" w:hint="eastAsia"/>
                        <w:sz w:val="10"/>
                        <w:szCs w:val="10"/>
                      </w:rPr>
                      <w:delText xml:space="preserve">　　</w:delText>
                    </w:r>
                    <w:r w:rsidRPr="003432A0" w:rsidDel="00366705">
                      <w:rPr>
                        <w:rFonts w:ascii="Consolas" w:eastAsia="ＭＳ Ｐゴシック" w:hAnsi="Consolas" w:cs="Consolas" w:hint="eastAsia"/>
                        <w:sz w:val="10"/>
                        <w:szCs w:val="10"/>
                      </w:rPr>
                      <w:delText>DOWN ARROW</w:delText>
                    </w:r>
                  </w:del>
                </w:p>
                <w:p w14:paraId="6FE5ECB1" w14:textId="40C598E1" w:rsidR="00DE651B" w:rsidRPr="003432A0" w:rsidRDefault="00DE651B" w:rsidP="003432A0">
                  <w:pPr>
                    <w:autoSpaceDE w:val="0"/>
                    <w:autoSpaceDN w:val="0"/>
                    <w:adjustRightInd w:val="0"/>
                    <w:spacing w:line="180" w:lineRule="exact"/>
                    <w:ind w:firstLineChars="450" w:firstLine="450"/>
                    <w:jc w:val="left"/>
                    <w:rPr>
                      <w:rFonts w:ascii="Consolas" w:eastAsia="ＭＳ Ｐゴシック" w:hAnsi="Consolas" w:cs="Consolas"/>
                      <w:color w:val="000000"/>
                      <w:kern w:val="0"/>
                      <w:sz w:val="10"/>
                      <w:szCs w:val="10"/>
                    </w:rPr>
                  </w:pPr>
                  <w:del w:id="24" w:author="Endo, Masami" w:date="2022-02-18T10:43:00Z">
                    <w:r w:rsidRPr="003432A0" w:rsidDel="00366705">
                      <w:rPr>
                        <w:rFonts w:ascii="Consolas" w:eastAsia="ＭＳ Ｐゴシック" w:hAnsi="Consolas" w:cs="Consolas"/>
                        <w:sz w:val="10"/>
                        <w:szCs w:val="10"/>
                      </w:rPr>
                      <w:delText>getJutakujokenMeisai</w:delText>
                    </w:r>
                  </w:del>
                </w:p>
              </w:tc>
            </w:tr>
          </w:tbl>
          <w:p w14:paraId="2F5A5247" w14:textId="38E8E804" w:rsidR="00E44AA9" w:rsidRPr="00DE651B" w:rsidRDefault="00E44AA9" w:rsidP="00E44AA9">
            <w:pPr>
              <w:rPr>
                <w:rFonts w:ascii="ＭＳ Ｐゴシック" w:eastAsia="ＭＳ Ｐゴシック" w:hAnsi="ＭＳ Ｐゴシック"/>
                <w:sz w:val="10"/>
                <w:szCs w:val="10"/>
              </w:rPr>
            </w:pPr>
          </w:p>
        </w:tc>
      </w:tr>
      <w:tr w:rsidR="00E44AA9" w:rsidRPr="00DE651B" w14:paraId="126C10E9" w14:textId="77777777" w:rsidTr="00413B10">
        <w:trPr>
          <w:cantSplit/>
        </w:trPr>
        <w:tc>
          <w:tcPr>
            <w:tcW w:w="368" w:type="pct"/>
          </w:tcPr>
          <w:p w14:paraId="11B9E86B" w14:textId="196C0B1C" w:rsidR="00E44AA9" w:rsidRPr="00DE651B" w:rsidRDefault="00E44AA9" w:rsidP="00E44AA9">
            <w:pPr>
              <w:jc w:val="center"/>
              <w:rPr>
                <w:rFonts w:ascii="ＭＳ Ｐゴシック" w:eastAsia="ＭＳ Ｐゴシック" w:hAnsi="ＭＳ Ｐゴシック"/>
                <w:b/>
                <w:color w:val="C00000"/>
                <w:sz w:val="10"/>
                <w:szCs w:val="10"/>
              </w:rPr>
            </w:pPr>
            <w:r w:rsidRPr="00DE651B">
              <w:rPr>
                <w:rFonts w:ascii="ＭＳ Ｐゴシック" w:eastAsia="ＭＳ Ｐゴシック" w:hAnsi="ＭＳ Ｐゴシック" w:hint="eastAsia"/>
                <w:sz w:val="10"/>
                <w:szCs w:val="10"/>
              </w:rPr>
              <w:t>Compliance</w:t>
            </w:r>
          </w:p>
        </w:tc>
        <w:tc>
          <w:tcPr>
            <w:tcW w:w="181" w:type="pct"/>
          </w:tcPr>
          <w:p w14:paraId="24161D9A" w14:textId="0A7B5803"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3</w:t>
            </w:r>
          </w:p>
        </w:tc>
        <w:tc>
          <w:tcPr>
            <w:tcW w:w="4451" w:type="pct"/>
          </w:tcPr>
          <w:p w14:paraId="7F0B2198" w14:textId="7640CA24" w:rsidR="00E44AA9"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For variable names, language that can be expressed as a single term or a combination of terms shall use the alphabetic name of the term (the first letter shall be lowercase).</w:t>
            </w:r>
          </w:p>
          <w:p w14:paraId="6C699769" w14:textId="6FCD041A" w:rsidR="00141305" w:rsidRPr="00DE651B" w:rsidRDefault="00141305" w:rsidP="00E44AA9">
            <w:pPr>
              <w:rPr>
                <w:rFonts w:ascii="ＭＳ Ｐゴシック" w:eastAsia="ＭＳ Ｐゴシック" w:hAnsi="ＭＳ Ｐゴシック"/>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1889"/>
            </w:tblGrid>
            <w:tr w:rsidR="00141305" w14:paraId="513A740D" w14:textId="77777777" w:rsidTr="00141305">
              <w:tc>
                <w:tcPr>
                  <w:tcW w:w="0" w:type="auto"/>
                </w:tcPr>
                <w:p w14:paraId="59A0AA37" w14:textId="50F75C01" w:rsidR="00141305" w:rsidRPr="00141305" w:rsidRDefault="00141305" w:rsidP="00DE651B">
                  <w:pPr>
                    <w:autoSpaceDE w:val="0"/>
                    <w:autoSpaceDN w:val="0"/>
                    <w:adjustRightInd w:val="0"/>
                    <w:spacing w:line="180" w:lineRule="exact"/>
                    <w:jc w:val="left"/>
                    <w:rPr>
                      <w:rFonts w:ascii="ＭＳ Ｐゴシック" w:eastAsia="ＭＳ Ｐゴシック" w:hAnsi="ＭＳ Ｐゴシック" w:cs="Consolas"/>
                      <w:color w:val="000000"/>
                      <w:kern w:val="0"/>
                      <w:sz w:val="10"/>
                      <w:szCs w:val="10"/>
                    </w:rPr>
                  </w:pPr>
                  <w:r w:rsidRPr="00DE651B">
                    <w:rPr>
                      <w:rFonts w:ascii="ＭＳ Ｐゴシック" w:eastAsia="ＭＳ Ｐゴシック" w:hAnsi="ＭＳ Ｐゴシック" w:cs="Consolas" w:hint="eastAsia"/>
                      <w:sz w:val="10"/>
                      <w:szCs w:val="10"/>
                    </w:rPr>
                    <w:t>Example 1: Item Order Code</w:t>
                  </w:r>
                </w:p>
              </w:tc>
              <w:tc>
                <w:tcPr>
                  <w:tcW w:w="0" w:type="auto"/>
                </w:tcPr>
                <w:p w14:paraId="03AED374" w14:textId="73025373" w:rsidR="00141305" w:rsidRPr="00141305" w:rsidRDefault="00141305" w:rsidP="005E1ACE">
                  <w:pPr>
                    <w:autoSpaceDE w:val="0"/>
                    <w:autoSpaceDN w:val="0"/>
                    <w:adjustRightInd w:val="0"/>
                    <w:spacing w:line="180" w:lineRule="exact"/>
                    <w:jc w:val="left"/>
                    <w:rPr>
                      <w:rFonts w:ascii="ＭＳ Ｐゴシック" w:eastAsia="ＭＳ Ｐゴシック" w:hAnsi="ＭＳ Ｐゴシック" w:cs="Consolas"/>
                      <w:color w:val="000000"/>
                      <w:kern w:val="0"/>
                      <w:sz w:val="10"/>
                      <w:szCs w:val="10"/>
                    </w:rPr>
                  </w:pPr>
                  <w:r w:rsidRPr="00DE651B">
                    <w:rPr>
                      <w:rFonts w:ascii="ＭＳ Ｐゴシック" w:eastAsia="ＭＳ Ｐゴシック" w:hAnsi="ＭＳ Ｐゴシック" w:cs="Consolas" w:hint="eastAsia"/>
                      <w:sz w:val="10"/>
                      <w:szCs w:val="10"/>
                    </w:rPr>
                    <w:t>Example 2: Item "old employee number"</w:t>
                  </w:r>
                </w:p>
              </w:tc>
            </w:tr>
            <w:tr w:rsidR="00141305" w14:paraId="3D1720A0" w14:textId="77777777" w:rsidTr="00141305">
              <w:tc>
                <w:tcPr>
                  <w:tcW w:w="0" w:type="auto"/>
                </w:tcPr>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167"/>
                  </w:tblGrid>
                  <w:tr w:rsidR="00141305" w:rsidRPr="003432A0" w14:paraId="30A55A94" w14:textId="77777777" w:rsidTr="00B42A53">
                    <w:tc>
                      <w:tcPr>
                        <w:tcW w:w="5000" w:type="pct"/>
                        <w:shd w:val="clear" w:color="auto" w:fill="F2F2F2" w:themeFill="background1" w:themeFillShade="F2"/>
                      </w:tcPr>
                      <w:p w14:paraId="11BAA7EB" w14:textId="77777777" w:rsidR="00141305" w:rsidRPr="003432A0" w:rsidRDefault="00141305" w:rsidP="00B42A53">
                        <w:pPr>
                          <w:autoSpaceDE w:val="0"/>
                          <w:autoSpaceDN w:val="0"/>
                          <w:adjustRightInd w:val="0"/>
                          <w:spacing w:line="180" w:lineRule="exact"/>
                          <w:jc w:val="left"/>
                          <w:rPr>
                            <w:rFonts w:ascii="Consolas" w:eastAsia="ＭＳ Ｐゴシック" w:hAnsi="Consolas" w:cs="Consolas"/>
                            <w:color w:val="000000"/>
                            <w:kern w:val="0"/>
                            <w:sz w:val="10"/>
                            <w:szCs w:val="10"/>
                          </w:rPr>
                        </w:pPr>
                        <w:r w:rsidRPr="003432A0">
                          <w:rPr>
                            <w:rFonts w:ascii="Consolas" w:eastAsia="ＭＳ Ｐゴシック" w:hAnsi="Consolas" w:cs="Consolas"/>
                            <w:sz w:val="10"/>
                            <w:szCs w:val="10"/>
                          </w:rPr>
                          <w:t>Order + Code</w:t>
                        </w:r>
                      </w:p>
                      <w:p w14:paraId="3BEEB8A3" w14:textId="77777777" w:rsidR="00242C56" w:rsidRPr="003432A0" w:rsidRDefault="00242C56" w:rsidP="00242C56">
                        <w:pPr>
                          <w:autoSpaceDE w:val="0"/>
                          <w:autoSpaceDN w:val="0"/>
                          <w:adjustRightInd w:val="0"/>
                          <w:spacing w:line="180" w:lineRule="exact"/>
                          <w:jc w:val="left"/>
                          <w:rPr>
                            <w:ins w:id="25" w:author="Endo, Masami" w:date="2022-02-18T11:05:00Z"/>
                            <w:rFonts w:ascii="Consolas" w:eastAsia="ＭＳ Ｐゴシック" w:hAnsi="Consolas" w:cs="Consolas"/>
                            <w:color w:val="000000"/>
                            <w:kern w:val="0"/>
                            <w:sz w:val="14"/>
                            <w:szCs w:val="14"/>
                          </w:rPr>
                        </w:pPr>
                        <w:ins w:id="26" w:author="Endo, Masami" w:date="2022-02-18T11:05:00Z">
                          <w:r w:rsidRPr="003432A0">
                            <w:rPr>
                              <w:rFonts w:ascii="Consolas" w:eastAsia="ＭＳ Ｐゴシック" w:hAnsi="Consolas" w:cs="Consolas"/>
                              <w:color w:val="000000"/>
                              <w:kern w:val="0"/>
                              <w:sz w:val="14"/>
                              <w:szCs w:val="14"/>
                            </w:rPr>
                            <w:t>↓</w:t>
                          </w:r>
                        </w:ins>
                      </w:p>
                      <w:p w14:paraId="502E2546" w14:textId="77777777" w:rsidR="00242C56" w:rsidRPr="003432A0" w:rsidRDefault="00242C56" w:rsidP="00242C56">
                        <w:pPr>
                          <w:autoSpaceDE w:val="0"/>
                          <w:autoSpaceDN w:val="0"/>
                          <w:adjustRightInd w:val="0"/>
                          <w:spacing w:line="180" w:lineRule="exact"/>
                          <w:jc w:val="left"/>
                          <w:rPr>
                            <w:ins w:id="27" w:author="Endo, Masami" w:date="2022-02-18T11:05:00Z"/>
                            <w:rFonts w:ascii="Consolas" w:eastAsia="ＭＳ Ｐゴシック" w:hAnsi="Consolas" w:cs="Consolas"/>
                            <w:color w:val="000000"/>
                            <w:kern w:val="0"/>
                            <w:sz w:val="14"/>
                            <w:szCs w:val="14"/>
                          </w:rPr>
                        </w:pPr>
                        <w:proofErr w:type="spellStart"/>
                        <w:ins w:id="28" w:author="Endo, Masami" w:date="2022-02-18T11:05:00Z">
                          <w:r w:rsidRPr="003432A0">
                            <w:rPr>
                              <w:rFonts w:ascii="Consolas" w:eastAsia="ＭＳ Ｐゴシック" w:hAnsi="Consolas" w:cs="Consolas"/>
                              <w:color w:val="000000"/>
                              <w:kern w:val="0"/>
                              <w:sz w:val="14"/>
                              <w:szCs w:val="14"/>
                            </w:rPr>
                            <w:t>Jch</w:t>
                          </w:r>
                          <w:proofErr w:type="spellEnd"/>
                          <w:r w:rsidRPr="003432A0">
                            <w:rPr>
                              <w:rFonts w:ascii="Consolas" w:eastAsia="ＭＳ Ｐゴシック" w:hAnsi="Consolas" w:cs="Consolas"/>
                              <w:color w:val="000000"/>
                              <w:kern w:val="0"/>
                              <w:sz w:val="14"/>
                              <w:szCs w:val="14"/>
                            </w:rPr>
                            <w:t xml:space="preserve">　＋　</w:t>
                          </w:r>
                          <w:r w:rsidRPr="003432A0">
                            <w:rPr>
                              <w:rFonts w:ascii="Consolas" w:eastAsia="ＭＳ Ｐゴシック" w:hAnsi="Consolas" w:cs="Consolas"/>
                              <w:color w:val="000000"/>
                              <w:kern w:val="0"/>
                              <w:sz w:val="14"/>
                              <w:szCs w:val="14"/>
                            </w:rPr>
                            <w:t>Cd</w:t>
                          </w:r>
                        </w:ins>
                      </w:p>
                      <w:p w14:paraId="1558C307" w14:textId="77777777" w:rsidR="00242C56" w:rsidRPr="003432A0" w:rsidRDefault="00242C56" w:rsidP="00242C56">
                        <w:pPr>
                          <w:autoSpaceDE w:val="0"/>
                          <w:autoSpaceDN w:val="0"/>
                          <w:adjustRightInd w:val="0"/>
                          <w:spacing w:line="180" w:lineRule="exact"/>
                          <w:jc w:val="left"/>
                          <w:rPr>
                            <w:ins w:id="29" w:author="Endo, Masami" w:date="2022-02-18T11:05:00Z"/>
                            <w:rFonts w:ascii="Consolas" w:eastAsia="ＭＳ Ｐゴシック" w:hAnsi="Consolas" w:cs="Consolas"/>
                            <w:color w:val="000000"/>
                            <w:kern w:val="0"/>
                            <w:sz w:val="14"/>
                            <w:szCs w:val="14"/>
                          </w:rPr>
                        </w:pPr>
                        <w:ins w:id="30" w:author="Endo, Masami" w:date="2022-02-18T11:05:00Z">
                          <w:r w:rsidRPr="003432A0">
                            <w:rPr>
                              <w:rFonts w:ascii="Consolas" w:eastAsia="ＭＳ Ｐゴシック" w:hAnsi="Consolas" w:cs="Consolas"/>
                              <w:color w:val="000000"/>
                              <w:kern w:val="0"/>
                              <w:sz w:val="14"/>
                              <w:szCs w:val="14"/>
                            </w:rPr>
                            <w:t>↓</w:t>
                          </w:r>
                        </w:ins>
                      </w:p>
                      <w:p w14:paraId="40C8A43C" w14:textId="093E99CB" w:rsidR="00141305" w:rsidRPr="003432A0" w:rsidDel="00242C56" w:rsidRDefault="00242C56" w:rsidP="00242C56">
                        <w:pPr>
                          <w:autoSpaceDE w:val="0"/>
                          <w:autoSpaceDN w:val="0"/>
                          <w:adjustRightInd w:val="0"/>
                          <w:spacing w:line="180" w:lineRule="exact"/>
                          <w:jc w:val="left"/>
                          <w:rPr>
                            <w:del w:id="31" w:author="Endo, Masami" w:date="2022-02-18T11:05:00Z"/>
                            <w:rFonts w:ascii="Consolas" w:eastAsia="ＭＳ Ｐゴシック" w:hAnsi="Consolas" w:cs="Consolas"/>
                            <w:color w:val="000000"/>
                            <w:kern w:val="0"/>
                            <w:sz w:val="10"/>
                            <w:szCs w:val="10"/>
                          </w:rPr>
                        </w:pPr>
                        <w:proofErr w:type="spellStart"/>
                        <w:ins w:id="32" w:author="Endo, Masami" w:date="2022-02-18T11:05:00Z">
                          <w:r w:rsidRPr="003432A0">
                            <w:rPr>
                              <w:rFonts w:ascii="Consolas" w:eastAsia="ＭＳ Ｐゴシック" w:hAnsi="Consolas" w:cs="Consolas"/>
                              <w:color w:val="000000"/>
                              <w:kern w:val="0"/>
                              <w:sz w:val="14"/>
                              <w:szCs w:val="14"/>
                            </w:rPr>
                            <w:t>jchCd</w:t>
                          </w:r>
                        </w:ins>
                        <w:proofErr w:type="spellEnd"/>
                        <w:del w:id="33" w:author="Endo, Masami" w:date="2022-02-18T11:05:00Z">
                          <w:r w:rsidR="00141305" w:rsidRPr="003432A0" w:rsidDel="00242C56">
                            <w:rPr>
                              <w:rFonts w:ascii="Consolas" w:eastAsia="ＭＳ Ｐゴシック" w:hAnsi="Consolas" w:cs="Consolas"/>
                              <w:sz w:val="10"/>
                              <w:szCs w:val="10"/>
                            </w:rPr>
                            <w:delText>DOWN ARROW</w:delText>
                          </w:r>
                        </w:del>
                      </w:p>
                      <w:p w14:paraId="6C515EAC" w14:textId="686AF36F" w:rsidR="00141305" w:rsidRPr="003432A0" w:rsidDel="00242C56" w:rsidRDefault="00141305" w:rsidP="00B42A53">
                        <w:pPr>
                          <w:autoSpaceDE w:val="0"/>
                          <w:autoSpaceDN w:val="0"/>
                          <w:adjustRightInd w:val="0"/>
                          <w:spacing w:line="180" w:lineRule="exact"/>
                          <w:jc w:val="left"/>
                          <w:rPr>
                            <w:del w:id="34" w:author="Endo, Masami" w:date="2022-02-18T11:05:00Z"/>
                            <w:rFonts w:ascii="Consolas" w:eastAsia="ＭＳ Ｐゴシック" w:hAnsi="Consolas" w:cs="Consolas"/>
                            <w:color w:val="000000"/>
                            <w:kern w:val="0"/>
                            <w:sz w:val="10"/>
                            <w:szCs w:val="10"/>
                          </w:rPr>
                        </w:pPr>
                        <w:del w:id="35" w:author="Endo, Masami" w:date="2022-02-18T11:05:00Z">
                          <w:r w:rsidRPr="003432A0" w:rsidDel="00242C56">
                            <w:rPr>
                              <w:rFonts w:ascii="Consolas" w:eastAsia="ＭＳ Ｐゴシック" w:hAnsi="Consolas" w:cs="Consolas"/>
                              <w:sz w:val="10"/>
                              <w:szCs w:val="10"/>
                            </w:rPr>
                            <w:delText>Jch + Cd</w:delText>
                          </w:r>
                        </w:del>
                      </w:p>
                      <w:p w14:paraId="08A9D444" w14:textId="1611F718" w:rsidR="00141305" w:rsidRPr="003432A0" w:rsidDel="00242C56" w:rsidRDefault="00141305" w:rsidP="00B42A53">
                        <w:pPr>
                          <w:autoSpaceDE w:val="0"/>
                          <w:autoSpaceDN w:val="0"/>
                          <w:adjustRightInd w:val="0"/>
                          <w:spacing w:line="180" w:lineRule="exact"/>
                          <w:jc w:val="left"/>
                          <w:rPr>
                            <w:del w:id="36" w:author="Endo, Masami" w:date="2022-02-18T11:05:00Z"/>
                            <w:rFonts w:ascii="Consolas" w:eastAsia="ＭＳ Ｐゴシック" w:hAnsi="Consolas" w:cs="Consolas"/>
                            <w:color w:val="000000"/>
                            <w:kern w:val="0"/>
                            <w:sz w:val="10"/>
                            <w:szCs w:val="10"/>
                          </w:rPr>
                        </w:pPr>
                        <w:del w:id="37" w:author="Endo, Masami" w:date="2022-02-18T11:05:00Z">
                          <w:r w:rsidRPr="003432A0" w:rsidDel="00242C56">
                            <w:rPr>
                              <w:rFonts w:ascii="Consolas" w:eastAsia="ＭＳ Ｐゴシック" w:hAnsi="Consolas" w:cs="Consolas"/>
                              <w:sz w:val="10"/>
                              <w:szCs w:val="10"/>
                            </w:rPr>
                            <w:delText>DOWN ARROW</w:delText>
                          </w:r>
                        </w:del>
                      </w:p>
                      <w:p w14:paraId="7640D7D7" w14:textId="4A410878" w:rsidR="00141305" w:rsidRPr="003432A0" w:rsidRDefault="00141305" w:rsidP="00B42A53">
                        <w:pPr>
                          <w:autoSpaceDE w:val="0"/>
                          <w:autoSpaceDN w:val="0"/>
                          <w:adjustRightInd w:val="0"/>
                          <w:spacing w:line="180" w:lineRule="exact"/>
                          <w:jc w:val="left"/>
                          <w:rPr>
                            <w:rFonts w:ascii="Consolas" w:eastAsia="ＭＳ Ｐゴシック" w:hAnsi="Consolas" w:cs="Consolas"/>
                            <w:kern w:val="0"/>
                            <w:sz w:val="10"/>
                            <w:szCs w:val="10"/>
                          </w:rPr>
                        </w:pPr>
                        <w:del w:id="38" w:author="Endo, Masami" w:date="2022-02-18T11:05:00Z">
                          <w:r w:rsidRPr="003432A0" w:rsidDel="00242C56">
                            <w:rPr>
                              <w:rFonts w:ascii="Consolas" w:eastAsia="ＭＳ Ｐゴシック" w:hAnsi="Consolas" w:cs="Consolas"/>
                              <w:sz w:val="10"/>
                              <w:szCs w:val="10"/>
                            </w:rPr>
                            <w:delText>jchCd</w:delText>
                          </w:r>
                        </w:del>
                      </w:p>
                    </w:tc>
                  </w:tr>
                </w:tbl>
                <w:p w14:paraId="4A82EB77" w14:textId="256A1DD1" w:rsidR="00141305" w:rsidRDefault="00141305" w:rsidP="00141305">
                  <w:pPr>
                    <w:autoSpaceDE w:val="0"/>
                    <w:autoSpaceDN w:val="0"/>
                    <w:adjustRightInd w:val="0"/>
                    <w:spacing w:line="180" w:lineRule="exact"/>
                    <w:jc w:val="left"/>
                    <w:rPr>
                      <w:rFonts w:ascii="ＭＳ Ｐゴシック" w:eastAsia="ＭＳ Ｐゴシック" w:hAnsi="ＭＳ Ｐゴシック" w:cs="Consolas"/>
                      <w:color w:val="000000"/>
                      <w:kern w:val="0"/>
                      <w:sz w:val="10"/>
                      <w:szCs w:val="10"/>
                    </w:rPr>
                  </w:pPr>
                </w:p>
              </w:tc>
              <w:tc>
                <w:tcPr>
                  <w:tcW w:w="0" w:type="auto"/>
                </w:tcPr>
                <w:tbl>
                  <w:tblPr>
                    <w:tblStyle w:val="TableGrid"/>
                    <w:tblW w:w="392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306"/>
                  </w:tblGrid>
                  <w:tr w:rsidR="00141305" w:rsidRPr="003432A0" w14:paraId="3A128180" w14:textId="77777777" w:rsidTr="003721E2">
                    <w:tc>
                      <w:tcPr>
                        <w:tcW w:w="5000" w:type="pct"/>
                        <w:shd w:val="clear" w:color="auto" w:fill="F2F2F2" w:themeFill="background1" w:themeFillShade="F2"/>
                      </w:tcPr>
                      <w:p w14:paraId="4725CF33" w14:textId="77777777" w:rsidR="00141305" w:rsidRPr="003432A0" w:rsidRDefault="00141305" w:rsidP="00B42A53">
                        <w:pPr>
                          <w:autoSpaceDE w:val="0"/>
                          <w:autoSpaceDN w:val="0"/>
                          <w:adjustRightInd w:val="0"/>
                          <w:spacing w:line="180" w:lineRule="exact"/>
                          <w:jc w:val="left"/>
                          <w:rPr>
                            <w:rFonts w:ascii="Consolas" w:eastAsia="ＭＳ Ｐゴシック" w:hAnsi="Consolas" w:cs="Consolas"/>
                            <w:color w:val="000000"/>
                            <w:kern w:val="0"/>
                            <w:sz w:val="10"/>
                            <w:szCs w:val="10"/>
                          </w:rPr>
                        </w:pPr>
                        <w:r w:rsidRPr="003432A0">
                          <w:rPr>
                            <w:rFonts w:ascii="Consolas" w:eastAsia="ＭＳ Ｐゴシック" w:hAnsi="Consolas" w:cs="Consolas"/>
                            <w:sz w:val="10"/>
                            <w:szCs w:val="10"/>
                          </w:rPr>
                          <w:t>Old + Employee Number</w:t>
                        </w:r>
                      </w:p>
                      <w:p w14:paraId="2DD1BC0C" w14:textId="77777777" w:rsidR="00242C56" w:rsidRPr="003432A0" w:rsidRDefault="00242C56" w:rsidP="00242C56">
                        <w:pPr>
                          <w:autoSpaceDE w:val="0"/>
                          <w:autoSpaceDN w:val="0"/>
                          <w:adjustRightInd w:val="0"/>
                          <w:spacing w:line="180" w:lineRule="exact"/>
                          <w:jc w:val="left"/>
                          <w:rPr>
                            <w:ins w:id="39" w:author="Endo, Masami" w:date="2022-02-18T11:05:00Z"/>
                            <w:rFonts w:ascii="Consolas" w:eastAsia="ＭＳ Ｐゴシック" w:hAnsi="Consolas" w:cs="Consolas"/>
                            <w:color w:val="000000"/>
                            <w:kern w:val="0"/>
                            <w:sz w:val="14"/>
                            <w:szCs w:val="14"/>
                          </w:rPr>
                        </w:pPr>
                        <w:ins w:id="40" w:author="Endo, Masami" w:date="2022-02-18T11:05:00Z">
                          <w:r w:rsidRPr="003432A0">
                            <w:rPr>
                              <w:rFonts w:ascii="Consolas" w:eastAsia="ＭＳ Ｐゴシック" w:hAnsi="Consolas" w:cs="Consolas"/>
                              <w:color w:val="000000"/>
                              <w:kern w:val="0"/>
                              <w:sz w:val="14"/>
                              <w:szCs w:val="14"/>
                            </w:rPr>
                            <w:t>↓</w:t>
                          </w:r>
                        </w:ins>
                      </w:p>
                      <w:p w14:paraId="6227DAE5" w14:textId="77777777" w:rsidR="00242C56" w:rsidRPr="003432A0" w:rsidRDefault="00242C56" w:rsidP="00242C56">
                        <w:pPr>
                          <w:autoSpaceDE w:val="0"/>
                          <w:autoSpaceDN w:val="0"/>
                          <w:adjustRightInd w:val="0"/>
                          <w:spacing w:line="180" w:lineRule="exact"/>
                          <w:jc w:val="left"/>
                          <w:rPr>
                            <w:ins w:id="41" w:author="Endo, Masami" w:date="2022-02-18T11:05:00Z"/>
                            <w:rFonts w:ascii="Consolas" w:eastAsia="ＭＳ Ｐゴシック" w:hAnsi="Consolas" w:cs="Consolas"/>
                            <w:color w:val="000000"/>
                            <w:kern w:val="0"/>
                            <w:sz w:val="14"/>
                            <w:szCs w:val="14"/>
                          </w:rPr>
                        </w:pPr>
                        <w:ins w:id="42" w:author="Endo, Masami" w:date="2022-02-18T11:05:00Z">
                          <w:r w:rsidRPr="003432A0">
                            <w:rPr>
                              <w:rFonts w:ascii="Consolas" w:eastAsia="ＭＳ Ｐゴシック" w:hAnsi="Consolas" w:cs="Consolas"/>
                              <w:color w:val="000000"/>
                              <w:kern w:val="0"/>
                              <w:sz w:val="14"/>
                              <w:szCs w:val="14"/>
                            </w:rPr>
                            <w:t>Old</w:t>
                          </w:r>
                          <w:r w:rsidRPr="003432A0">
                            <w:rPr>
                              <w:rFonts w:ascii="Consolas" w:eastAsia="ＭＳ Ｐゴシック" w:hAnsi="Consolas" w:cs="Consolas"/>
                              <w:color w:val="000000"/>
                              <w:kern w:val="0"/>
                              <w:sz w:val="14"/>
                              <w:szCs w:val="14"/>
                            </w:rPr>
                            <w:t xml:space="preserve">　＋　</w:t>
                          </w:r>
                          <w:proofErr w:type="spellStart"/>
                          <w:r w:rsidRPr="003432A0">
                            <w:rPr>
                              <w:rFonts w:ascii="Consolas" w:eastAsia="ＭＳ Ｐゴシック" w:hAnsi="Consolas" w:cs="Consolas"/>
                              <w:color w:val="000000"/>
                              <w:kern w:val="0"/>
                              <w:sz w:val="14"/>
                              <w:szCs w:val="14"/>
                            </w:rPr>
                            <w:t>Empno</w:t>
                          </w:r>
                          <w:proofErr w:type="spellEnd"/>
                        </w:ins>
                      </w:p>
                      <w:p w14:paraId="2E05686C" w14:textId="77777777" w:rsidR="00242C56" w:rsidRPr="003432A0" w:rsidRDefault="00242C56" w:rsidP="00242C56">
                        <w:pPr>
                          <w:autoSpaceDE w:val="0"/>
                          <w:autoSpaceDN w:val="0"/>
                          <w:adjustRightInd w:val="0"/>
                          <w:spacing w:line="180" w:lineRule="exact"/>
                          <w:jc w:val="left"/>
                          <w:rPr>
                            <w:ins w:id="43" w:author="Endo, Masami" w:date="2022-02-18T11:05:00Z"/>
                            <w:rFonts w:ascii="Consolas" w:eastAsia="ＭＳ Ｐゴシック" w:hAnsi="Consolas" w:cs="Consolas"/>
                            <w:color w:val="000000"/>
                            <w:kern w:val="0"/>
                            <w:sz w:val="14"/>
                            <w:szCs w:val="14"/>
                          </w:rPr>
                        </w:pPr>
                        <w:ins w:id="44" w:author="Endo, Masami" w:date="2022-02-18T11:05:00Z">
                          <w:r w:rsidRPr="003432A0">
                            <w:rPr>
                              <w:rFonts w:ascii="Consolas" w:eastAsia="ＭＳ Ｐゴシック" w:hAnsi="Consolas" w:cs="Consolas"/>
                              <w:color w:val="000000"/>
                              <w:kern w:val="0"/>
                              <w:sz w:val="14"/>
                              <w:szCs w:val="14"/>
                            </w:rPr>
                            <w:t>↓</w:t>
                          </w:r>
                        </w:ins>
                      </w:p>
                      <w:p w14:paraId="108AC035" w14:textId="2083B9EC" w:rsidR="00141305" w:rsidRPr="003432A0" w:rsidDel="00242C56" w:rsidRDefault="00242C56" w:rsidP="00242C56">
                        <w:pPr>
                          <w:autoSpaceDE w:val="0"/>
                          <w:autoSpaceDN w:val="0"/>
                          <w:adjustRightInd w:val="0"/>
                          <w:spacing w:line="180" w:lineRule="exact"/>
                          <w:jc w:val="left"/>
                          <w:rPr>
                            <w:del w:id="45" w:author="Endo, Masami" w:date="2022-02-18T11:05:00Z"/>
                            <w:rFonts w:ascii="Consolas" w:eastAsia="ＭＳ Ｐゴシック" w:hAnsi="Consolas" w:cs="Consolas"/>
                            <w:color w:val="000000"/>
                            <w:kern w:val="0"/>
                            <w:sz w:val="10"/>
                            <w:szCs w:val="10"/>
                          </w:rPr>
                        </w:pPr>
                        <w:proofErr w:type="spellStart"/>
                        <w:ins w:id="46" w:author="Endo, Masami" w:date="2022-02-18T11:05:00Z">
                          <w:r w:rsidRPr="003432A0">
                            <w:rPr>
                              <w:rFonts w:ascii="Consolas" w:eastAsia="ＭＳ Ｐゴシック" w:hAnsi="Consolas" w:cs="Consolas"/>
                              <w:color w:val="000000"/>
                              <w:kern w:val="0"/>
                              <w:sz w:val="14"/>
                              <w:szCs w:val="14"/>
                            </w:rPr>
                            <w:t>oldEmpno</w:t>
                          </w:r>
                        </w:ins>
                        <w:proofErr w:type="spellEnd"/>
                        <w:del w:id="47" w:author="Endo, Masami" w:date="2022-02-18T11:05:00Z">
                          <w:r w:rsidR="00141305" w:rsidRPr="003432A0" w:rsidDel="00242C56">
                            <w:rPr>
                              <w:rFonts w:ascii="Consolas" w:eastAsia="ＭＳ Ｐゴシック" w:hAnsi="Consolas" w:cs="Consolas"/>
                              <w:sz w:val="10"/>
                              <w:szCs w:val="10"/>
                            </w:rPr>
                            <w:delText>DOWN ARROW</w:delText>
                          </w:r>
                        </w:del>
                      </w:p>
                      <w:p w14:paraId="35FC5B37" w14:textId="681497B5" w:rsidR="00141305" w:rsidRPr="003432A0" w:rsidDel="00242C56" w:rsidRDefault="00141305" w:rsidP="00B42A53">
                        <w:pPr>
                          <w:autoSpaceDE w:val="0"/>
                          <w:autoSpaceDN w:val="0"/>
                          <w:adjustRightInd w:val="0"/>
                          <w:spacing w:line="180" w:lineRule="exact"/>
                          <w:jc w:val="left"/>
                          <w:rPr>
                            <w:del w:id="48" w:author="Endo, Masami" w:date="2022-02-18T11:05:00Z"/>
                            <w:rFonts w:ascii="Consolas" w:eastAsia="ＭＳ Ｐゴシック" w:hAnsi="Consolas" w:cs="Consolas"/>
                            <w:color w:val="000000"/>
                            <w:kern w:val="0"/>
                            <w:sz w:val="10"/>
                            <w:szCs w:val="10"/>
                          </w:rPr>
                        </w:pPr>
                        <w:del w:id="49" w:author="Endo, Masami" w:date="2022-02-18T11:05:00Z">
                          <w:r w:rsidRPr="003432A0" w:rsidDel="00242C56">
                            <w:rPr>
                              <w:rFonts w:ascii="Consolas" w:eastAsia="ＭＳ Ｐゴシック" w:hAnsi="Consolas" w:cs="Consolas"/>
                              <w:sz w:val="10"/>
                              <w:szCs w:val="10"/>
                            </w:rPr>
                            <w:delText>Old + Empno</w:delText>
                          </w:r>
                        </w:del>
                      </w:p>
                      <w:p w14:paraId="2D441C08" w14:textId="7CCBB6CF" w:rsidR="00141305" w:rsidRPr="003432A0" w:rsidDel="00242C56" w:rsidRDefault="00141305" w:rsidP="00B42A53">
                        <w:pPr>
                          <w:autoSpaceDE w:val="0"/>
                          <w:autoSpaceDN w:val="0"/>
                          <w:adjustRightInd w:val="0"/>
                          <w:spacing w:line="180" w:lineRule="exact"/>
                          <w:jc w:val="left"/>
                          <w:rPr>
                            <w:del w:id="50" w:author="Endo, Masami" w:date="2022-02-18T11:05:00Z"/>
                            <w:rFonts w:ascii="Consolas" w:eastAsia="ＭＳ Ｐゴシック" w:hAnsi="Consolas" w:cs="Consolas"/>
                            <w:color w:val="000000"/>
                            <w:kern w:val="0"/>
                            <w:sz w:val="10"/>
                            <w:szCs w:val="10"/>
                          </w:rPr>
                        </w:pPr>
                        <w:del w:id="51" w:author="Endo, Masami" w:date="2022-02-18T11:05:00Z">
                          <w:r w:rsidRPr="003432A0" w:rsidDel="00242C56">
                            <w:rPr>
                              <w:rFonts w:ascii="Consolas" w:eastAsia="ＭＳ Ｐゴシック" w:hAnsi="Consolas" w:cs="Consolas"/>
                              <w:sz w:val="10"/>
                              <w:szCs w:val="10"/>
                            </w:rPr>
                            <w:delText>DOWN ARROW</w:delText>
                          </w:r>
                        </w:del>
                      </w:p>
                      <w:p w14:paraId="28F42A96" w14:textId="6FDDEB93" w:rsidR="00141305" w:rsidRPr="003432A0" w:rsidRDefault="00141305" w:rsidP="00B42A53">
                        <w:pPr>
                          <w:autoSpaceDE w:val="0"/>
                          <w:autoSpaceDN w:val="0"/>
                          <w:adjustRightInd w:val="0"/>
                          <w:spacing w:line="180" w:lineRule="exact"/>
                          <w:jc w:val="left"/>
                          <w:rPr>
                            <w:rFonts w:ascii="Consolas" w:eastAsia="ＭＳ Ｐゴシック" w:hAnsi="Consolas" w:cs="Consolas"/>
                            <w:kern w:val="0"/>
                            <w:sz w:val="10"/>
                            <w:szCs w:val="10"/>
                          </w:rPr>
                        </w:pPr>
                        <w:del w:id="52" w:author="Endo, Masami" w:date="2022-02-18T11:05:00Z">
                          <w:r w:rsidRPr="003432A0" w:rsidDel="00242C56">
                            <w:rPr>
                              <w:rFonts w:ascii="Consolas" w:eastAsia="ＭＳ Ｐゴシック" w:hAnsi="Consolas" w:cs="Consolas"/>
                              <w:sz w:val="10"/>
                              <w:szCs w:val="10"/>
                            </w:rPr>
                            <w:delText>oldEmpn</w:delText>
                          </w:r>
                        </w:del>
                        <w:ins w:id="53" w:author="Endo, Masami" w:date="2022-02-18T11:05:00Z">
                          <w:del w:id="54" w:author="Endo, Masami" w:date="2022-02-18T11:05:00Z">
                            <w:r w:rsidR="00242C56" w:rsidRPr="003432A0" w:rsidDel="00242C56">
                              <w:rPr>
                                <w:rFonts w:ascii="Consolas" w:eastAsia="ＭＳ Ｐゴシック" w:hAnsi="Consolas" w:cs="Consolas"/>
                                <w:sz w:val="10"/>
                                <w:szCs w:val="10"/>
                              </w:rPr>
                              <w:delText>006F</w:delText>
                            </w:r>
                          </w:del>
                        </w:ins>
                      </w:p>
                    </w:tc>
                  </w:tr>
                </w:tbl>
                <w:p w14:paraId="1B901EC8" w14:textId="77777777" w:rsidR="00141305" w:rsidRDefault="00141305" w:rsidP="00DE651B">
                  <w:pPr>
                    <w:autoSpaceDE w:val="0"/>
                    <w:autoSpaceDN w:val="0"/>
                    <w:adjustRightInd w:val="0"/>
                    <w:spacing w:line="180" w:lineRule="exact"/>
                    <w:jc w:val="left"/>
                    <w:rPr>
                      <w:rFonts w:ascii="ＭＳ Ｐゴシック" w:eastAsia="ＭＳ Ｐゴシック" w:hAnsi="ＭＳ Ｐゴシック" w:cs="Consolas"/>
                      <w:color w:val="000000"/>
                      <w:kern w:val="0"/>
                      <w:sz w:val="10"/>
                      <w:szCs w:val="10"/>
                    </w:rPr>
                  </w:pPr>
                </w:p>
              </w:tc>
            </w:tr>
          </w:tbl>
          <w:p w14:paraId="653F426E" w14:textId="77777777" w:rsidR="008325C7" w:rsidRDefault="008325C7" w:rsidP="00E44AA9">
            <w:pPr>
              <w:rPr>
                <w:rFonts w:ascii="ＭＳ Ｐゴシック" w:eastAsia="ＭＳ Ｐゴシック" w:hAnsi="ＭＳ Ｐゴシック"/>
                <w:sz w:val="10"/>
                <w:szCs w:val="10"/>
              </w:rPr>
            </w:pPr>
          </w:p>
          <w:p w14:paraId="206DA098" w14:textId="4B643055" w:rsidR="008325C7" w:rsidRPr="003721E2" w:rsidRDefault="008325C7" w:rsidP="008325C7">
            <w:pPr>
              <w:rPr>
                <w:rFonts w:ascii="ＭＳ Ｐゴシック" w:eastAsia="ＭＳ Ｐゴシック" w:hAnsi="ＭＳ Ｐゴシック"/>
                <w:b/>
                <w:color w:val="C00000"/>
                <w:sz w:val="10"/>
                <w:szCs w:val="10"/>
              </w:rPr>
            </w:pPr>
            <w:r w:rsidRPr="003721E2">
              <w:rPr>
                <w:rFonts w:ascii="ＭＳ Ｐゴシック" w:eastAsia="ＭＳ Ｐゴシック" w:hAnsi="ＭＳ Ｐゴシック" w:hint="eastAsia"/>
                <w:sz w:val="10"/>
                <w:szCs w:val="10"/>
              </w:rPr>
              <w:t>*Variable names for properties that provide accessor methods (getter, setter) must follow JavaBeans naming conventions and do not use variable names that begin with a lowercase letter and end with an uppercase letter.</w:t>
            </w:r>
          </w:p>
          <w:tbl>
            <w:tblPr>
              <w:tblStyle w:val="TableGrid"/>
              <w:tblW w:w="581"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934"/>
            </w:tblGrid>
            <w:tr w:rsidR="008325C7" w:rsidRPr="003432A0" w14:paraId="667EEDC6" w14:textId="77777777" w:rsidTr="00D54DF6">
              <w:tc>
                <w:tcPr>
                  <w:tcW w:w="5000" w:type="pct"/>
                  <w:shd w:val="clear" w:color="auto" w:fill="F2F2F2" w:themeFill="background1" w:themeFillShade="F2"/>
                </w:tcPr>
                <w:p w14:paraId="348B65E3" w14:textId="77777777" w:rsidR="00242C56" w:rsidRPr="003432A0" w:rsidRDefault="00242C56" w:rsidP="00242C56">
                  <w:pPr>
                    <w:autoSpaceDE w:val="0"/>
                    <w:autoSpaceDN w:val="0"/>
                    <w:adjustRightInd w:val="0"/>
                    <w:spacing w:line="180" w:lineRule="exact"/>
                    <w:jc w:val="left"/>
                    <w:rPr>
                      <w:ins w:id="55" w:author="Endo, Masami" w:date="2022-02-18T11:12:00Z"/>
                      <w:rFonts w:ascii="Consolas" w:eastAsia="ＭＳ Ｐゴシック" w:hAnsi="Consolas" w:cs="Consolas"/>
                      <w:kern w:val="0"/>
                      <w:sz w:val="14"/>
                      <w:szCs w:val="14"/>
                    </w:rPr>
                  </w:pPr>
                  <w:ins w:id="56" w:author="Endo, Masami" w:date="2022-02-18T11:12:00Z">
                    <w:r w:rsidRPr="003432A0">
                      <w:rPr>
                        <w:rFonts w:ascii="Consolas" w:eastAsia="ＭＳ Ｐゴシック" w:hAnsi="Consolas" w:cs="Consolas"/>
                        <w:color w:val="000000"/>
                        <w:kern w:val="0"/>
                        <w:sz w:val="14"/>
                        <w:szCs w:val="14"/>
                      </w:rPr>
                      <w:t xml:space="preserve">○ </w:t>
                    </w:r>
                    <w:r>
                      <w:rPr>
                        <w:rFonts w:ascii="Consolas" w:eastAsia="ＭＳ Ｐゴシック" w:hAnsi="Consolas" w:cs="Consolas" w:hint="eastAsia"/>
                        <w:color w:val="000000"/>
                        <w:kern w:val="0"/>
                        <w:sz w:val="14"/>
                        <w:szCs w:val="14"/>
                      </w:rPr>
                      <w:t>email</w:t>
                    </w:r>
                  </w:ins>
                </w:p>
                <w:p w14:paraId="28B6A0C4" w14:textId="62D089FB" w:rsidR="008325C7" w:rsidRPr="003432A0" w:rsidDel="00242C56" w:rsidRDefault="00242C56" w:rsidP="00242C56">
                  <w:pPr>
                    <w:autoSpaceDE w:val="0"/>
                    <w:autoSpaceDN w:val="0"/>
                    <w:adjustRightInd w:val="0"/>
                    <w:spacing w:line="180" w:lineRule="exact"/>
                    <w:jc w:val="left"/>
                    <w:rPr>
                      <w:del w:id="57" w:author="Endo, Masami" w:date="2022-02-18T11:12:00Z"/>
                      <w:rFonts w:ascii="Consolas" w:eastAsia="ＭＳ Ｐゴシック" w:hAnsi="Consolas" w:cs="Consolas"/>
                      <w:kern w:val="0"/>
                      <w:sz w:val="10"/>
                      <w:szCs w:val="10"/>
                    </w:rPr>
                  </w:pPr>
                  <w:ins w:id="58" w:author="Endo, Masami" w:date="2022-02-18T11:12:00Z">
                    <w:r w:rsidRPr="003432A0">
                      <w:rPr>
                        <w:rFonts w:ascii="Consolas" w:eastAsia="ＭＳ Ｐゴシック" w:hAnsi="Consolas" w:cs="Consolas"/>
                        <w:color w:val="000000"/>
                        <w:kern w:val="0"/>
                        <w:sz w:val="14"/>
                        <w:szCs w:val="14"/>
                      </w:rPr>
                      <w:t xml:space="preserve">× </w:t>
                    </w:r>
                    <w:proofErr w:type="spellStart"/>
                    <w:r>
                      <w:rPr>
                        <w:rFonts w:ascii="Consolas" w:eastAsia="ＭＳ Ｐゴシック" w:hAnsi="Consolas" w:cs="Consolas" w:hint="eastAsia"/>
                        <w:color w:val="000000"/>
                        <w:kern w:val="0"/>
                        <w:sz w:val="14"/>
                        <w:szCs w:val="14"/>
                      </w:rPr>
                      <w:t>eMail</w:t>
                    </w:r>
                  </w:ins>
                  <w:proofErr w:type="spellEnd"/>
                  <w:del w:id="59" w:author="Endo, Masami" w:date="2022-02-18T11:12:00Z">
                    <w:r w:rsidR="008325C7" w:rsidRPr="003432A0" w:rsidDel="00242C56">
                      <w:rPr>
                        <w:rFonts w:ascii="Consolas" w:eastAsia="ＭＳ Ｐゴシック" w:hAnsi="Consolas" w:cs="Consolas" w:hint="eastAsia"/>
                        <w:sz w:val="10"/>
                        <w:szCs w:val="10"/>
                      </w:rPr>
                      <w:delText>○</w:delText>
                    </w:r>
                    <w:r w:rsidR="008325C7" w:rsidRPr="003432A0" w:rsidDel="00242C56">
                      <w:rPr>
                        <w:rFonts w:ascii="Consolas" w:eastAsia="ＭＳ Ｐゴシック" w:hAnsi="Consolas" w:cs="Consolas" w:hint="eastAsia"/>
                        <w:sz w:val="10"/>
                        <w:szCs w:val="10"/>
                      </w:rPr>
                      <w:delText>email</w:delText>
                    </w:r>
                  </w:del>
                </w:p>
                <w:p w14:paraId="014245DD" w14:textId="57C826F5" w:rsidR="008325C7" w:rsidRPr="003432A0" w:rsidRDefault="008325C7" w:rsidP="008325C7">
                  <w:pPr>
                    <w:autoSpaceDE w:val="0"/>
                    <w:autoSpaceDN w:val="0"/>
                    <w:adjustRightInd w:val="0"/>
                    <w:spacing w:line="180" w:lineRule="exact"/>
                    <w:jc w:val="left"/>
                    <w:rPr>
                      <w:rFonts w:ascii="Consolas" w:eastAsia="ＭＳ Ｐゴシック" w:hAnsi="Consolas" w:cs="Consolas"/>
                      <w:kern w:val="0"/>
                      <w:sz w:val="10"/>
                      <w:szCs w:val="10"/>
                    </w:rPr>
                  </w:pPr>
                  <w:del w:id="60" w:author="Endo, Masami" w:date="2022-02-18T11:12:00Z">
                    <w:r w:rsidRPr="003432A0" w:rsidDel="00242C56">
                      <w:rPr>
                        <w:rFonts w:ascii="Consolas" w:eastAsia="ＭＳ Ｐゴシック" w:hAnsi="Consolas" w:cs="Consolas" w:hint="eastAsia"/>
                        <w:sz w:val="10"/>
                        <w:szCs w:val="10"/>
                      </w:rPr>
                      <w:delText>No eMail</w:delText>
                    </w:r>
                  </w:del>
                </w:p>
              </w:tc>
            </w:tr>
          </w:tbl>
          <w:p w14:paraId="7F7A506B" w14:textId="35222B63" w:rsidR="008325C7" w:rsidRPr="00DE651B" w:rsidRDefault="008325C7" w:rsidP="00B27A85">
            <w:pPr>
              <w:rPr>
                <w:rFonts w:ascii="ＭＳ Ｐゴシック" w:eastAsia="ＭＳ Ｐゴシック" w:hAnsi="ＭＳ Ｐゴシック"/>
                <w:sz w:val="10"/>
                <w:szCs w:val="10"/>
              </w:rPr>
            </w:pPr>
          </w:p>
        </w:tc>
      </w:tr>
      <w:tr w:rsidR="00E44AA9" w:rsidRPr="00DE651B" w14:paraId="4A0FB8FD" w14:textId="77777777" w:rsidTr="00413B10">
        <w:trPr>
          <w:cantSplit/>
        </w:trPr>
        <w:tc>
          <w:tcPr>
            <w:tcW w:w="368" w:type="pct"/>
          </w:tcPr>
          <w:p w14:paraId="56D16DAB" w14:textId="60F2FDE6" w:rsidR="00E44AA9" w:rsidRPr="00DE651B" w:rsidRDefault="00E44AA9" w:rsidP="00E44AA9">
            <w:pPr>
              <w:jc w:val="center"/>
              <w:rPr>
                <w:rFonts w:ascii="ＭＳ Ｐゴシック" w:eastAsia="ＭＳ Ｐゴシック" w:hAnsi="ＭＳ Ｐゴシック"/>
                <w:b/>
                <w:color w:val="C00000"/>
                <w:sz w:val="10"/>
                <w:szCs w:val="10"/>
              </w:rPr>
            </w:pPr>
            <w:r w:rsidRPr="00DE651B">
              <w:rPr>
                <w:rFonts w:ascii="ＭＳ Ｐゴシック" w:eastAsia="ＭＳ Ｐゴシック" w:hAnsi="ＭＳ Ｐゴシック" w:hint="eastAsia"/>
                <w:sz w:val="10"/>
                <w:szCs w:val="10"/>
              </w:rPr>
              <w:lastRenderedPageBreak/>
              <w:t>Compliance</w:t>
            </w:r>
          </w:p>
        </w:tc>
        <w:tc>
          <w:tcPr>
            <w:tcW w:w="181" w:type="pct"/>
          </w:tcPr>
          <w:p w14:paraId="3B692DB6" w14:textId="38EC3319"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4</w:t>
            </w:r>
          </w:p>
        </w:tc>
        <w:tc>
          <w:tcPr>
            <w:tcW w:w="4451" w:type="pct"/>
          </w:tcPr>
          <w:p w14:paraId="132A6B29" w14:textId="77777777"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In this chapter, we use camel case and snake case as words to represent the characters used in names. The meaning of each word is as follows.</w:t>
            </w:r>
          </w:p>
          <w:p w14:paraId="23875619" w14:textId="77777777" w:rsidR="00E502DA" w:rsidRPr="00DE651B" w:rsidRDefault="00E502DA" w:rsidP="00E44AA9">
            <w:pPr>
              <w:rPr>
                <w:rFonts w:ascii="ＭＳ Ｐゴシック" w:eastAsia="ＭＳ Ｐゴシック" w:hAnsi="ＭＳ Ｐゴシック"/>
                <w:sz w:val="10"/>
                <w:szCs w:val="10"/>
              </w:rPr>
            </w:pPr>
          </w:p>
          <w:p w14:paraId="34C489A3" w14:textId="77777777"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① camel case</w:t>
            </w:r>
          </w:p>
          <w:p w14:paraId="25296940" w14:textId="77777777" w:rsidR="00780CED"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The first capital letter of an element word in a compound word.</w:t>
            </w:r>
          </w:p>
          <w:p w14:paraId="5A318E20" w14:textId="77777777" w:rsidR="00780CED"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In this manual, a compound word that begins with an uppercase letter is called an uppercase camel case, and a compound word that begins with a lowercase letter is called a lowercase camel case.</w:t>
            </w:r>
          </w:p>
          <w:p w14:paraId="423B0E62" w14:textId="3A265338"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Also, underscores and hyphens are not used in the camel case in this document.</w:t>
            </w:r>
          </w:p>
          <w:tbl>
            <w:tblPr>
              <w:tblStyle w:val="TableGrid"/>
              <w:tblW w:w="118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904"/>
            </w:tblGrid>
            <w:tr w:rsidR="00E502DA" w:rsidRPr="003432A0" w14:paraId="4D55ADBF" w14:textId="77777777" w:rsidTr="00D54DF6">
              <w:tc>
                <w:tcPr>
                  <w:tcW w:w="5000" w:type="pct"/>
                  <w:shd w:val="clear" w:color="auto" w:fill="F2F2F2" w:themeFill="background1" w:themeFillShade="F2"/>
                </w:tcPr>
                <w:p w14:paraId="505FC98D" w14:textId="77777777" w:rsidR="00E502DA" w:rsidRPr="003432A0" w:rsidRDefault="00E502DA" w:rsidP="00E502DA">
                  <w:pPr>
                    <w:autoSpaceDE w:val="0"/>
                    <w:autoSpaceDN w:val="0"/>
                    <w:adjustRightInd w:val="0"/>
                    <w:spacing w:line="180" w:lineRule="exact"/>
                    <w:jc w:val="left"/>
                    <w:rPr>
                      <w:rFonts w:ascii="Consolas" w:eastAsia="ＭＳ Ｐゴシック" w:hAnsi="Consolas" w:cs="Consolas"/>
                      <w:kern w:val="0"/>
                      <w:sz w:val="10"/>
                      <w:szCs w:val="10"/>
                    </w:rPr>
                  </w:pPr>
                  <w:proofErr w:type="spellStart"/>
                  <w:r w:rsidRPr="003432A0">
                    <w:rPr>
                      <w:rFonts w:ascii="Consolas" w:eastAsia="ＭＳ Ｐゴシック" w:hAnsi="Consolas" w:cs="Consolas"/>
                      <w:sz w:val="10"/>
                      <w:szCs w:val="10"/>
                    </w:rPr>
                    <w:t>Example:Capital</w:t>
                  </w:r>
                  <w:proofErr w:type="spellEnd"/>
                  <w:r w:rsidRPr="003432A0">
                    <w:rPr>
                      <w:rFonts w:ascii="Consolas" w:eastAsia="ＭＳ Ｐゴシック" w:hAnsi="Consolas" w:cs="Consolas"/>
                      <w:sz w:val="10"/>
                      <w:szCs w:val="10"/>
                    </w:rPr>
                    <w:t xml:space="preserve"> Camel Case</w:t>
                  </w:r>
                </w:p>
                <w:p w14:paraId="05C3F367" w14:textId="77777777" w:rsidR="00E502DA" w:rsidRPr="003432A0" w:rsidRDefault="00E502DA" w:rsidP="00E502DA">
                  <w:pPr>
                    <w:autoSpaceDE w:val="0"/>
                    <w:autoSpaceDN w:val="0"/>
                    <w:adjustRightInd w:val="0"/>
                    <w:spacing w:line="180" w:lineRule="exact"/>
                    <w:jc w:val="left"/>
                    <w:rPr>
                      <w:rFonts w:ascii="Consolas" w:eastAsia="ＭＳ Ｐゴシック" w:hAnsi="Consolas" w:cs="Consolas"/>
                      <w:kern w:val="0"/>
                      <w:sz w:val="10"/>
                      <w:szCs w:val="10"/>
                    </w:rPr>
                  </w:pPr>
                  <w:proofErr w:type="spellStart"/>
                  <w:r w:rsidRPr="003432A0">
                    <w:rPr>
                      <w:rFonts w:ascii="Consolas" w:eastAsia="ＭＳ Ｐゴシック" w:hAnsi="Consolas" w:cs="Consolas"/>
                      <w:sz w:val="10"/>
                      <w:szCs w:val="10"/>
                    </w:rPr>
                    <w:t>SqlBuilder</w:t>
                  </w:r>
                  <w:proofErr w:type="spellEnd"/>
                </w:p>
                <w:p w14:paraId="203881EB" w14:textId="77777777" w:rsidR="00E502DA" w:rsidRPr="003432A0" w:rsidRDefault="00E502DA" w:rsidP="00E502DA">
                  <w:pPr>
                    <w:autoSpaceDE w:val="0"/>
                    <w:autoSpaceDN w:val="0"/>
                    <w:adjustRightInd w:val="0"/>
                    <w:spacing w:line="180" w:lineRule="exact"/>
                    <w:jc w:val="left"/>
                    <w:rPr>
                      <w:rFonts w:ascii="Consolas" w:eastAsia="ＭＳ Ｐゴシック" w:hAnsi="Consolas" w:cs="Consolas"/>
                      <w:kern w:val="0"/>
                      <w:sz w:val="10"/>
                      <w:szCs w:val="10"/>
                    </w:rPr>
                  </w:pPr>
                  <w:proofErr w:type="spellStart"/>
                  <w:r w:rsidRPr="003432A0">
                    <w:rPr>
                      <w:rFonts w:ascii="Consolas" w:eastAsia="ＭＳ Ｐゴシック" w:hAnsi="Consolas" w:cs="Consolas"/>
                      <w:sz w:val="10"/>
                      <w:szCs w:val="10"/>
                    </w:rPr>
                    <w:t>Example:Small</w:t>
                  </w:r>
                  <w:proofErr w:type="spellEnd"/>
                  <w:r w:rsidRPr="003432A0">
                    <w:rPr>
                      <w:rFonts w:ascii="Consolas" w:eastAsia="ＭＳ Ｐゴシック" w:hAnsi="Consolas" w:cs="Consolas"/>
                      <w:sz w:val="10"/>
                      <w:szCs w:val="10"/>
                    </w:rPr>
                    <w:t xml:space="preserve"> Camel Case</w:t>
                  </w:r>
                </w:p>
                <w:p w14:paraId="5C233283" w14:textId="05707E0C" w:rsidR="00E502DA" w:rsidRPr="003432A0" w:rsidRDefault="00E502DA" w:rsidP="00E502DA">
                  <w:pPr>
                    <w:autoSpaceDE w:val="0"/>
                    <w:autoSpaceDN w:val="0"/>
                    <w:adjustRightInd w:val="0"/>
                    <w:spacing w:line="180" w:lineRule="exact"/>
                    <w:jc w:val="left"/>
                    <w:rPr>
                      <w:rFonts w:ascii="Consolas" w:eastAsia="ＭＳ Ｐゴシック" w:hAnsi="Consolas" w:cs="Consolas"/>
                      <w:kern w:val="0"/>
                      <w:sz w:val="10"/>
                      <w:szCs w:val="10"/>
                    </w:rPr>
                  </w:pPr>
                  <w:proofErr w:type="spellStart"/>
                  <w:r w:rsidRPr="003432A0">
                    <w:rPr>
                      <w:rFonts w:ascii="Consolas" w:eastAsia="ＭＳ Ｐゴシック" w:hAnsi="Consolas" w:cs="Consolas"/>
                      <w:sz w:val="10"/>
                      <w:szCs w:val="10"/>
                    </w:rPr>
                    <w:t>sqlBuilder</w:t>
                  </w:r>
                  <w:proofErr w:type="spellEnd"/>
                </w:p>
              </w:tc>
            </w:tr>
          </w:tbl>
          <w:p w14:paraId="247771B4" w14:textId="5BACE69B" w:rsidR="00796372" w:rsidRPr="00D54DF6" w:rsidRDefault="00891CDF" w:rsidP="00E44AA9">
            <w:pPr>
              <w:rPr>
                <w:rFonts w:ascii="ＭＳ Ｐゴシック" w:eastAsia="ＭＳ Ｐゴシック" w:hAnsi="ＭＳ Ｐゴシック"/>
                <w:b/>
                <w:color w:val="C00000"/>
                <w:sz w:val="10"/>
                <w:szCs w:val="10"/>
              </w:rPr>
            </w:pPr>
            <w:r w:rsidRPr="00D54DF6">
              <w:rPr>
                <w:rFonts w:ascii="ＭＳ Ｐゴシック" w:eastAsia="ＭＳ Ｐゴシック" w:hAnsi="ＭＳ Ｐゴシック" w:hint="eastAsia"/>
                <w:sz w:val="10"/>
                <w:szCs w:val="10"/>
              </w:rPr>
              <w:t>*Two letter words such as ID and CD shall also be capitalized camel case (Id, Cd).</w:t>
            </w:r>
          </w:p>
          <w:p w14:paraId="60F33FC1" w14:textId="77777777" w:rsidR="00891CDF" w:rsidRPr="007D342F" w:rsidRDefault="00891CDF" w:rsidP="00E44AA9">
            <w:pPr>
              <w:rPr>
                <w:rFonts w:ascii="ＭＳ Ｐゴシック" w:eastAsia="ＭＳ Ｐゴシック" w:hAnsi="ＭＳ Ｐゴシック"/>
                <w:sz w:val="10"/>
                <w:szCs w:val="10"/>
              </w:rPr>
            </w:pPr>
          </w:p>
          <w:p w14:paraId="447F720D" w14:textId="77777777"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② snake case</w:t>
            </w:r>
          </w:p>
          <w:p w14:paraId="6B534CE7" w14:textId="77777777" w:rsidR="00780CED"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A combination of compound words joined by underscores.</w:t>
            </w:r>
          </w:p>
          <w:p w14:paraId="03F5AD35" w14:textId="77777777" w:rsidR="00780CED"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In this book, a case in which all letters are capitalized is called an uppercase snake case.</w:t>
            </w:r>
          </w:p>
          <w:p w14:paraId="05E7B1A7" w14:textId="03026BE7"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Do not use lowercase snake cases.</w:t>
            </w:r>
          </w:p>
          <w:tbl>
            <w:tblPr>
              <w:tblStyle w:val="TableGrid"/>
              <w:tblW w:w="534"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858"/>
            </w:tblGrid>
            <w:tr w:rsidR="00E502DA" w:rsidRPr="00DE651B" w14:paraId="4EA662A9" w14:textId="77777777" w:rsidTr="00D54DF6">
              <w:tc>
                <w:tcPr>
                  <w:tcW w:w="5000" w:type="pct"/>
                  <w:shd w:val="clear" w:color="auto" w:fill="F2F2F2" w:themeFill="background1" w:themeFillShade="F2"/>
                </w:tcPr>
                <w:p w14:paraId="573CB2DB" w14:textId="406BB3EC" w:rsidR="00E502DA" w:rsidRPr="00CD5B10" w:rsidRDefault="00242C56" w:rsidP="00E502DA">
                  <w:pPr>
                    <w:autoSpaceDE w:val="0"/>
                    <w:autoSpaceDN w:val="0"/>
                    <w:adjustRightInd w:val="0"/>
                    <w:spacing w:line="180" w:lineRule="exact"/>
                    <w:jc w:val="left"/>
                    <w:rPr>
                      <w:rFonts w:ascii="Consolas" w:eastAsia="ＭＳ Ｐゴシック" w:hAnsi="Consolas" w:cs="Consolas"/>
                      <w:kern w:val="0"/>
                      <w:sz w:val="10"/>
                      <w:szCs w:val="10"/>
                    </w:rPr>
                  </w:pPr>
                  <w:ins w:id="61" w:author="Endo, Masami" w:date="2022-02-18T11:13:00Z">
                    <w:r w:rsidRPr="00CD5B10">
                      <w:rPr>
                        <w:rFonts w:ascii="Consolas" w:eastAsia="ＭＳ Ｐゴシック" w:hAnsi="Consolas" w:cs="Consolas"/>
                        <w:color w:val="000000"/>
                        <w:kern w:val="0"/>
                        <w:sz w:val="14"/>
                        <w:szCs w:val="14"/>
                      </w:rPr>
                      <w:t>SQL_ID</w:t>
                    </w:r>
                  </w:ins>
                  <w:del w:id="62" w:author="Endo, Masami" w:date="2022-02-18T11:13:00Z">
                    <w:r w:rsidR="00E502DA" w:rsidRPr="00CD5B10" w:rsidDel="00242C56">
                      <w:rPr>
                        <w:rFonts w:ascii="Consolas" w:eastAsia="ＭＳ Ｐゴシック" w:hAnsi="Consolas" w:cs="Consolas"/>
                        <w:sz w:val="10"/>
                        <w:szCs w:val="10"/>
                      </w:rPr>
                      <w:delText>SQL _ ID</w:delText>
                    </w:r>
                  </w:del>
                </w:p>
              </w:tc>
            </w:tr>
          </w:tbl>
          <w:p w14:paraId="41792E55" w14:textId="77777777" w:rsidR="00E44AA9" w:rsidRDefault="00E44AA9" w:rsidP="00E44AA9">
            <w:pPr>
              <w:rPr>
                <w:rFonts w:ascii="ＭＳ Ｐゴシック" w:eastAsia="ＭＳ Ｐゴシック" w:hAnsi="ＭＳ Ｐゴシック"/>
                <w:sz w:val="10"/>
                <w:szCs w:val="10"/>
              </w:rPr>
            </w:pPr>
          </w:p>
          <w:p w14:paraId="4D0B6ADF" w14:textId="0D3358F0" w:rsidR="00891CDF" w:rsidRPr="00DE651B" w:rsidRDefault="00891CDF" w:rsidP="00E44AA9">
            <w:pPr>
              <w:rPr>
                <w:rFonts w:ascii="ＭＳ Ｐゴシック" w:eastAsia="ＭＳ Ｐゴシック" w:hAnsi="ＭＳ Ｐゴシック"/>
                <w:sz w:val="10"/>
                <w:szCs w:val="10"/>
              </w:rPr>
            </w:pPr>
          </w:p>
        </w:tc>
      </w:tr>
      <w:tr w:rsidR="00E44AA9" w:rsidRPr="00DE651B" w14:paraId="6444CC83" w14:textId="77777777" w:rsidTr="00413B10">
        <w:trPr>
          <w:cantSplit/>
        </w:trPr>
        <w:tc>
          <w:tcPr>
            <w:tcW w:w="368" w:type="pct"/>
          </w:tcPr>
          <w:p w14:paraId="5E3BB969" w14:textId="4DCBB148" w:rsidR="00E44AA9" w:rsidRPr="00DE651B" w:rsidRDefault="00942BE9" w:rsidP="00E44AA9">
            <w:pPr>
              <w:jc w:val="center"/>
              <w:rPr>
                <w:rFonts w:ascii="ＭＳ Ｐゴシック" w:eastAsia="ＭＳ Ｐゴシック" w:hAnsi="ＭＳ Ｐゴシック"/>
                <w:b/>
                <w:color w:val="C00000"/>
                <w:sz w:val="10"/>
                <w:szCs w:val="10"/>
              </w:rPr>
            </w:pPr>
            <w:r w:rsidRPr="005C3C62">
              <w:rPr>
                <w:rFonts w:ascii="ＭＳ Ｐゴシック" w:eastAsia="ＭＳ Ｐゴシック" w:hAnsi="ＭＳ Ｐゴシック" w:hint="eastAsia"/>
                <w:sz w:val="10"/>
                <w:szCs w:val="12"/>
              </w:rPr>
              <w:t>strict observance</w:t>
            </w:r>
          </w:p>
        </w:tc>
        <w:tc>
          <w:tcPr>
            <w:tcW w:w="181" w:type="pct"/>
          </w:tcPr>
          <w:p w14:paraId="3444CB22" w14:textId="58710EE9"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5</w:t>
            </w:r>
          </w:p>
        </w:tc>
        <w:tc>
          <w:tcPr>
            <w:tcW w:w="4451" w:type="pct"/>
          </w:tcPr>
          <w:p w14:paraId="4E31B6F6" w14:textId="2634724C" w:rsidR="00895021" w:rsidRPr="00895021" w:rsidRDefault="00E44AA9" w:rsidP="00942BE9">
            <w:pPr>
              <w:rPr>
                <w:rFonts w:ascii="ＭＳ Ｐゴシック" w:eastAsia="ＭＳ Ｐゴシック" w:hAnsi="ＭＳ Ｐゴシック"/>
                <w:b/>
                <w:sz w:val="10"/>
                <w:szCs w:val="10"/>
              </w:rPr>
            </w:pPr>
            <w:r w:rsidRPr="00DE651B">
              <w:rPr>
                <w:rFonts w:ascii="ＭＳ Ｐゴシック" w:eastAsia="ＭＳ Ｐゴシック" w:hAnsi="ＭＳ Ｐゴシック" w:hint="eastAsia"/>
                <w:sz w:val="10"/>
                <w:szCs w:val="10"/>
              </w:rPr>
              <w:t>Do not use multibyte characters (Japanese fonts) in names.</w:t>
            </w:r>
          </w:p>
        </w:tc>
      </w:tr>
      <w:tr w:rsidR="00E44AA9" w:rsidRPr="00DE651B" w14:paraId="668D1B29" w14:textId="77777777" w:rsidTr="00413B10">
        <w:trPr>
          <w:cantSplit/>
        </w:trPr>
        <w:tc>
          <w:tcPr>
            <w:tcW w:w="368" w:type="pct"/>
          </w:tcPr>
          <w:p w14:paraId="3E66B2EE" w14:textId="65033A64" w:rsidR="00E44AA9" w:rsidRPr="00DE651B" w:rsidRDefault="00E44AA9" w:rsidP="00E44AA9">
            <w:pPr>
              <w:jc w:val="center"/>
              <w:rPr>
                <w:rFonts w:ascii="ＭＳ Ｐゴシック" w:eastAsia="ＭＳ Ｐゴシック" w:hAnsi="ＭＳ Ｐゴシック"/>
                <w:b/>
                <w:color w:val="C00000"/>
                <w:sz w:val="10"/>
                <w:szCs w:val="10"/>
              </w:rPr>
            </w:pPr>
            <w:r w:rsidRPr="00DE651B">
              <w:rPr>
                <w:rFonts w:ascii="ＭＳ Ｐゴシック" w:eastAsia="ＭＳ Ｐゴシック" w:hAnsi="ＭＳ Ｐゴシック" w:hint="eastAsia"/>
                <w:sz w:val="10"/>
                <w:szCs w:val="10"/>
              </w:rPr>
              <w:t>Compliance</w:t>
            </w:r>
          </w:p>
        </w:tc>
        <w:tc>
          <w:tcPr>
            <w:tcW w:w="181" w:type="pct"/>
          </w:tcPr>
          <w:p w14:paraId="04EB192D" w14:textId="0455EFC4" w:rsidR="00E44AA9" w:rsidRPr="00DE651B" w:rsidRDefault="00E44AA9" w:rsidP="00E44AA9">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6</w:t>
            </w:r>
          </w:p>
        </w:tc>
        <w:tc>
          <w:tcPr>
            <w:tcW w:w="4451" w:type="pct"/>
          </w:tcPr>
          <w:p w14:paraId="5FBBB8AB" w14:textId="77777777" w:rsidR="00E502DA" w:rsidRPr="00DE651B" w:rsidRDefault="00E44AA9" w:rsidP="00E502DA">
            <w:pPr>
              <w:rPr>
                <w:rFonts w:ascii="ＭＳ Ｐゴシック" w:eastAsia="ＭＳ Ｐゴシック" w:hAnsi="ＭＳ Ｐゴシック"/>
                <w:sz w:val="10"/>
                <w:szCs w:val="10"/>
              </w:rPr>
            </w:pPr>
            <w:r w:rsidRPr="00DE651B">
              <w:rPr>
                <w:rFonts w:ascii="ＭＳ Ｐゴシック" w:eastAsia="ＭＳ Ｐゴシック" w:hAnsi="ＭＳ Ｐゴシック" w:hint="eastAsia"/>
                <w:sz w:val="10"/>
                <w:szCs w:val="10"/>
              </w:rPr>
              <w:t>Naming so that the meaning and role can be understood from the name.</w:t>
            </w:r>
          </w:p>
          <w:tbl>
            <w:tblPr>
              <w:tblStyle w:val="TableGrid"/>
              <w:tblW w:w="115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020"/>
            </w:tblGrid>
            <w:tr w:rsidR="00E502DA" w:rsidRPr="003432A0" w14:paraId="7DDB58E6" w14:textId="77777777" w:rsidTr="00D54DF6">
              <w:tc>
                <w:tcPr>
                  <w:tcW w:w="5000" w:type="pct"/>
                  <w:shd w:val="clear" w:color="auto" w:fill="F2F2F2" w:themeFill="background1" w:themeFillShade="F2"/>
                </w:tcPr>
                <w:p w14:paraId="1AAF1E56" w14:textId="77777777" w:rsidR="008E5291" w:rsidRPr="003432A0" w:rsidRDefault="008E5291" w:rsidP="008E5291">
                  <w:pPr>
                    <w:autoSpaceDE w:val="0"/>
                    <w:autoSpaceDN w:val="0"/>
                    <w:adjustRightInd w:val="0"/>
                    <w:spacing w:line="180" w:lineRule="exact"/>
                    <w:jc w:val="left"/>
                    <w:rPr>
                      <w:ins w:id="63" w:author="Endo, Masami" w:date="2022-02-18T11:13:00Z"/>
                      <w:rFonts w:ascii="Consolas" w:eastAsia="ＭＳ Ｐゴシック" w:hAnsi="Consolas" w:cs="Consolas"/>
                      <w:kern w:val="0"/>
                      <w:sz w:val="14"/>
                      <w:szCs w:val="14"/>
                    </w:rPr>
                  </w:pPr>
                  <w:ins w:id="64" w:author="Endo, Masami" w:date="2022-02-18T11:13:00Z">
                    <w:r w:rsidRPr="003432A0">
                      <w:rPr>
                        <w:rFonts w:ascii="Consolas" w:eastAsia="ＭＳ Ｐゴシック" w:hAnsi="Consolas" w:cs="Consolas"/>
                        <w:color w:val="000000"/>
                        <w:kern w:val="0"/>
                        <w:sz w:val="14"/>
                        <w:szCs w:val="14"/>
                      </w:rPr>
                      <w:t xml:space="preserve">○ </w:t>
                    </w:r>
                    <w:proofErr w:type="spellStart"/>
                    <w:r w:rsidRPr="003432A0">
                      <w:rPr>
                        <w:rFonts w:ascii="Consolas" w:eastAsia="ＭＳ Ｐゴシック" w:hAnsi="Consolas" w:cs="Consolas"/>
                        <w:color w:val="000000"/>
                        <w:kern w:val="0"/>
                        <w:sz w:val="14"/>
                        <w:szCs w:val="14"/>
                      </w:rPr>
                      <w:t>getLoginDataMap</w:t>
                    </w:r>
                    <w:proofErr w:type="spellEnd"/>
                    <w:r>
                      <w:rPr>
                        <w:rFonts w:ascii="Consolas" w:eastAsia="ＭＳ Ｐゴシック" w:hAnsi="Consolas" w:cs="Consolas"/>
                        <w:color w:val="000000"/>
                        <w:kern w:val="0"/>
                        <w:sz w:val="14"/>
                        <w:szCs w:val="14"/>
                      </w:rPr>
                      <w:t>()</w:t>
                    </w:r>
                  </w:ins>
                </w:p>
                <w:p w14:paraId="616A4F3A" w14:textId="4B2B7FB7" w:rsidR="00E502DA" w:rsidRPr="003432A0" w:rsidDel="008E5291" w:rsidRDefault="008E5291" w:rsidP="008E5291">
                  <w:pPr>
                    <w:autoSpaceDE w:val="0"/>
                    <w:autoSpaceDN w:val="0"/>
                    <w:adjustRightInd w:val="0"/>
                    <w:spacing w:line="180" w:lineRule="exact"/>
                    <w:jc w:val="left"/>
                    <w:rPr>
                      <w:del w:id="65" w:author="Endo, Masami" w:date="2022-02-18T11:13:00Z"/>
                      <w:rFonts w:ascii="Consolas" w:eastAsia="ＭＳ Ｐゴシック" w:hAnsi="Consolas" w:cs="Consolas"/>
                      <w:kern w:val="0"/>
                      <w:sz w:val="10"/>
                      <w:szCs w:val="10"/>
                    </w:rPr>
                  </w:pPr>
                  <w:ins w:id="66" w:author="Endo, Masami" w:date="2022-02-18T11:13:00Z">
                    <w:r w:rsidRPr="003432A0">
                      <w:rPr>
                        <w:rFonts w:ascii="Consolas" w:eastAsia="ＭＳ Ｐゴシック" w:hAnsi="Consolas" w:cs="Consolas"/>
                        <w:color w:val="000000"/>
                        <w:kern w:val="0"/>
                        <w:sz w:val="14"/>
                        <w:szCs w:val="14"/>
                      </w:rPr>
                      <w:t xml:space="preserve">× </w:t>
                    </w:r>
                    <w:proofErr w:type="spellStart"/>
                    <w:r w:rsidRPr="003432A0">
                      <w:rPr>
                        <w:rFonts w:ascii="Consolas" w:eastAsia="ＭＳ Ｐゴシック" w:hAnsi="Consolas" w:cs="Consolas"/>
                        <w:color w:val="000000"/>
                        <w:kern w:val="0"/>
                        <w:sz w:val="14"/>
                        <w:szCs w:val="14"/>
                      </w:rPr>
                      <w:t>getHashMap</w:t>
                    </w:r>
                    <w:proofErr w:type="spellEnd"/>
                    <w:r>
                      <w:rPr>
                        <w:rFonts w:ascii="Consolas" w:eastAsia="ＭＳ Ｐゴシック" w:hAnsi="Consolas" w:cs="Consolas"/>
                        <w:color w:val="000000"/>
                        <w:kern w:val="0"/>
                        <w:sz w:val="14"/>
                        <w:szCs w:val="14"/>
                      </w:rPr>
                      <w:t>()</w:t>
                    </w:r>
                  </w:ins>
                  <w:del w:id="67" w:author="Endo, Masami" w:date="2022-02-18T11:13:00Z">
                    <w:r w:rsidR="00E502DA" w:rsidRPr="003432A0" w:rsidDel="008E5291">
                      <w:rPr>
                        <w:rFonts w:ascii="Consolas" w:eastAsia="ＭＳ Ｐゴシック" w:hAnsi="Consolas" w:cs="Consolas"/>
                        <w:sz w:val="10"/>
                        <w:szCs w:val="10"/>
                      </w:rPr>
                      <w:delText>○getLoginDataMap ()</w:delText>
                    </w:r>
                  </w:del>
                </w:p>
                <w:p w14:paraId="1414D27A" w14:textId="793FABCF" w:rsidR="00E502DA" w:rsidRPr="003432A0" w:rsidRDefault="00E502DA" w:rsidP="00E502DA">
                  <w:pPr>
                    <w:autoSpaceDE w:val="0"/>
                    <w:autoSpaceDN w:val="0"/>
                    <w:adjustRightInd w:val="0"/>
                    <w:spacing w:line="180" w:lineRule="exact"/>
                    <w:jc w:val="left"/>
                    <w:rPr>
                      <w:rFonts w:ascii="Consolas" w:eastAsia="ＭＳ Ｐゴシック" w:hAnsi="Consolas" w:cs="Consolas"/>
                      <w:kern w:val="0"/>
                      <w:sz w:val="10"/>
                      <w:szCs w:val="10"/>
                    </w:rPr>
                  </w:pPr>
                  <w:del w:id="68" w:author="Endo, Masami" w:date="2022-02-18T11:13:00Z">
                    <w:r w:rsidRPr="003432A0" w:rsidDel="008E5291">
                      <w:rPr>
                        <w:rFonts w:ascii="Consolas" w:eastAsia="ＭＳ Ｐゴシック" w:hAnsi="Consolas" w:cs="Consolas"/>
                        <w:sz w:val="10"/>
                        <w:szCs w:val="10"/>
                      </w:rPr>
                      <w:delText>* getHashMap ()</w:delText>
                    </w:r>
                  </w:del>
                </w:p>
              </w:tc>
            </w:tr>
          </w:tbl>
          <w:p w14:paraId="4A31761D" w14:textId="41A508E8" w:rsidR="00E44AA9" w:rsidRPr="00DE651B" w:rsidRDefault="00E44AA9" w:rsidP="00E44AA9">
            <w:pPr>
              <w:rPr>
                <w:rFonts w:ascii="ＭＳ Ｐゴシック" w:eastAsia="ＭＳ Ｐゴシック" w:hAnsi="ＭＳ Ｐゴシック"/>
                <w:sz w:val="10"/>
                <w:szCs w:val="10"/>
              </w:rPr>
            </w:pPr>
          </w:p>
        </w:tc>
      </w:tr>
    </w:tbl>
    <w:p w14:paraId="7AD7ECB9" w14:textId="7D68B4D2" w:rsidR="00A622B0" w:rsidRDefault="00824A7F" w:rsidP="00E44AA9">
      <w:pPr>
        <w:pStyle w:val="Heading2"/>
        <w:spacing w:before="123"/>
      </w:pPr>
      <w:bookmarkStart w:id="69" w:name="_Toc482632816"/>
      <w:r>
        <w:rPr>
          <w:rFonts w:hint="eastAsia"/>
        </w:rPr>
        <w:t>Package name</w:t>
      </w:r>
      <w:bookmarkEnd w:id="6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5C3C62" w:rsidRPr="005C3C62" w14:paraId="570FA1D7"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2F367412" w14:textId="758E9EE4" w:rsidR="005C3C62" w:rsidRPr="005C3C62" w:rsidRDefault="005C3C62" w:rsidP="00392F62">
            <w:pPr>
              <w:rPr>
                <w:rFonts w:ascii="ＭＳ Ｐゴシック" w:eastAsia="ＭＳ Ｐゴシック" w:hAnsi="ＭＳ Ｐゴシック"/>
                <w:sz w:val="10"/>
                <w:szCs w:val="12"/>
              </w:rPr>
            </w:pPr>
            <w:r w:rsidRPr="005C3C62">
              <w:rPr>
                <w:rFonts w:ascii="ＭＳ Ｐゴシック" w:eastAsia="ＭＳ Ｐゴシック" w:hAnsi="ＭＳ Ｐゴシック" w:hint="eastAsia"/>
                <w:sz w:val="10"/>
                <w:szCs w:val="12"/>
              </w:rPr>
              <w:t>Package name</w:t>
            </w:r>
          </w:p>
        </w:tc>
      </w:tr>
      <w:tr w:rsidR="005C3C62" w:rsidRPr="005C3C62" w14:paraId="51933E12" w14:textId="77777777" w:rsidTr="00413B10">
        <w:tc>
          <w:tcPr>
            <w:tcW w:w="368" w:type="pct"/>
          </w:tcPr>
          <w:p w14:paraId="0DC0A401" w14:textId="491716AF" w:rsidR="005C3C62" w:rsidRPr="005C3C62" w:rsidRDefault="005C3C62" w:rsidP="00392F62">
            <w:pPr>
              <w:jc w:val="center"/>
              <w:rPr>
                <w:rFonts w:ascii="ＭＳ Ｐゴシック" w:eastAsia="ＭＳ Ｐゴシック" w:hAnsi="ＭＳ Ｐゴシック"/>
                <w:b/>
                <w:color w:val="C00000"/>
                <w:sz w:val="10"/>
                <w:szCs w:val="12"/>
              </w:rPr>
            </w:pPr>
            <w:r w:rsidRPr="005C3C62">
              <w:rPr>
                <w:rFonts w:ascii="ＭＳ Ｐゴシック" w:eastAsia="ＭＳ Ｐゴシック" w:hAnsi="ＭＳ Ｐゴシック" w:hint="eastAsia"/>
                <w:sz w:val="10"/>
                <w:szCs w:val="12"/>
              </w:rPr>
              <w:t>strict observance</w:t>
            </w:r>
          </w:p>
        </w:tc>
        <w:tc>
          <w:tcPr>
            <w:tcW w:w="181" w:type="pct"/>
          </w:tcPr>
          <w:p w14:paraId="3260673F" w14:textId="77777777" w:rsidR="005C3C62" w:rsidRPr="005C3C62" w:rsidRDefault="005C3C62" w:rsidP="00392F62">
            <w:pPr>
              <w:rPr>
                <w:rFonts w:ascii="ＭＳ Ｐゴシック" w:eastAsia="ＭＳ Ｐゴシック" w:hAnsi="ＭＳ Ｐゴシック"/>
                <w:sz w:val="10"/>
                <w:szCs w:val="12"/>
              </w:rPr>
            </w:pPr>
            <w:r w:rsidRPr="005C3C62">
              <w:rPr>
                <w:rFonts w:ascii="ＭＳ Ｐゴシック" w:eastAsia="ＭＳ Ｐゴシック" w:hAnsi="ＭＳ Ｐゴシック" w:hint="eastAsia"/>
                <w:sz w:val="10"/>
                <w:szCs w:val="12"/>
              </w:rPr>
              <w:t>1</w:t>
            </w:r>
          </w:p>
        </w:tc>
        <w:tc>
          <w:tcPr>
            <w:tcW w:w="4451" w:type="pct"/>
          </w:tcPr>
          <w:p w14:paraId="46C1FEB1" w14:textId="77777777" w:rsidR="005C3C62" w:rsidRPr="005C3C62" w:rsidRDefault="005C3C62" w:rsidP="00392F62">
            <w:pPr>
              <w:rPr>
                <w:rFonts w:ascii="ＭＳ Ｐゴシック" w:eastAsia="ＭＳ Ｐゴシック" w:hAnsi="ＭＳ Ｐゴシック"/>
                <w:sz w:val="10"/>
                <w:szCs w:val="12"/>
              </w:rPr>
            </w:pPr>
            <w:r w:rsidRPr="005C3C62">
              <w:rPr>
                <w:rFonts w:ascii="ＭＳ Ｐゴシック" w:eastAsia="ＭＳ Ｐゴシック" w:hAnsi="ＭＳ Ｐゴシック" w:hint="eastAsia"/>
                <w:sz w:val="10"/>
                <w:szCs w:val="12"/>
              </w:rPr>
              <w:t>Use a package name consisting of lowercase letters and numbers concatenated with a period.</w:t>
            </w:r>
          </w:p>
          <w:tbl>
            <w:tblPr>
              <w:tblStyle w:val="TableGrid"/>
              <w:tblW w:w="1731"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782"/>
            </w:tblGrid>
            <w:tr w:rsidR="005C3C62" w:rsidRPr="003432A0" w14:paraId="69ABE485" w14:textId="77777777" w:rsidTr="00D54DF6">
              <w:tc>
                <w:tcPr>
                  <w:tcW w:w="5000" w:type="pct"/>
                  <w:shd w:val="clear" w:color="auto" w:fill="F2F2F2" w:themeFill="background1" w:themeFillShade="F2"/>
                </w:tcPr>
                <w:p w14:paraId="51634DC8" w14:textId="564EAAC8" w:rsidR="005C3C62" w:rsidRPr="003432A0" w:rsidRDefault="008E5291" w:rsidP="003432A0">
                  <w:pPr>
                    <w:autoSpaceDE w:val="0"/>
                    <w:autoSpaceDN w:val="0"/>
                    <w:adjustRightInd w:val="0"/>
                    <w:spacing w:line="180" w:lineRule="exact"/>
                    <w:jc w:val="left"/>
                    <w:rPr>
                      <w:rFonts w:ascii="Consolas" w:eastAsia="ＭＳ Ｐゴシック" w:hAnsi="Consolas" w:cs="Consolas"/>
                      <w:kern w:val="0"/>
                      <w:sz w:val="10"/>
                      <w:szCs w:val="12"/>
                    </w:rPr>
                  </w:pPr>
                  <w:ins w:id="70" w:author="Endo, Masami" w:date="2022-02-18T11:14:00Z">
                    <w:r w:rsidRPr="003432A0">
                      <w:rPr>
                        <w:rFonts w:ascii="Consolas" w:eastAsia="ＭＳ Ｐゴシック" w:hAnsi="Consolas" w:cs="Consolas"/>
                        <w:b/>
                        <w:bCs/>
                        <w:color w:val="7F0055"/>
                        <w:kern w:val="0"/>
                        <w:sz w:val="14"/>
                        <w:szCs w:val="16"/>
                      </w:rPr>
                      <w:t>package</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jp.co.alsok.njd.profit</w:t>
                    </w:r>
                    <w:proofErr w:type="spellEnd"/>
                    <w:r w:rsidRPr="00CD5B10">
                      <w:rPr>
                        <w:rFonts w:ascii="Consolas" w:eastAsia="ＭＳ Ｐゴシック" w:hAnsi="Consolas" w:cs="Consolas"/>
                        <w:color w:val="000000"/>
                        <w:kern w:val="0"/>
                        <w:sz w:val="14"/>
                        <w:szCs w:val="16"/>
                      </w:rPr>
                      <w:t>;</w:t>
                    </w:r>
                  </w:ins>
                  <w:del w:id="71" w:author="Endo, Masami" w:date="2022-02-18T11:14:00Z">
                    <w:r w:rsidR="005C3C62" w:rsidRPr="003432A0" w:rsidDel="008E5291">
                      <w:rPr>
                        <w:rFonts w:ascii="Consolas" w:eastAsia="ＭＳ Ｐゴシック" w:hAnsi="Consolas" w:cs="Consolas"/>
                        <w:sz w:val="10"/>
                        <w:szCs w:val="12"/>
                      </w:rPr>
                      <w:delText>package jp.co.alsok.njd.profit;</w:delText>
                    </w:r>
                  </w:del>
                </w:p>
              </w:tc>
            </w:tr>
          </w:tbl>
          <w:p w14:paraId="4F0ED1CE" w14:textId="77777777" w:rsidR="004B1818" w:rsidRDefault="004B1818" w:rsidP="005C3C62">
            <w:pPr>
              <w:rPr>
                <w:rFonts w:ascii="ＭＳ Ｐゴシック" w:eastAsia="ＭＳ Ｐゴシック" w:hAnsi="ＭＳ Ｐゴシック"/>
                <w:sz w:val="10"/>
                <w:szCs w:val="12"/>
              </w:rPr>
            </w:pPr>
          </w:p>
          <w:p w14:paraId="026AAD9E" w14:textId="7B900C20" w:rsidR="005C3C62" w:rsidRPr="005C3C62" w:rsidRDefault="005C3C62" w:rsidP="005C3C62">
            <w:pPr>
              <w:rPr>
                <w:rFonts w:ascii="ＭＳ Ｐゴシック" w:eastAsia="ＭＳ Ｐゴシック" w:hAnsi="ＭＳ Ｐゴシック"/>
                <w:sz w:val="10"/>
                <w:szCs w:val="12"/>
              </w:rPr>
            </w:pPr>
            <w:r w:rsidRPr="005C3C62">
              <w:rPr>
                <w:rFonts w:ascii="ＭＳ Ｐゴシック" w:eastAsia="ＭＳ Ｐゴシック" w:hAnsi="ＭＳ Ｐゴシック" w:hint="eastAsia"/>
                <w:sz w:val="10"/>
                <w:szCs w:val="12"/>
              </w:rPr>
              <w:t>Refer to the "Development Guide (Online) (Batch)" for other arrangements on package names.</w:t>
            </w:r>
          </w:p>
        </w:tc>
      </w:tr>
    </w:tbl>
    <w:p w14:paraId="3DCE8FBA" w14:textId="71B8283A" w:rsidR="00217C1E" w:rsidRDefault="00824A7F" w:rsidP="00E44AA9">
      <w:pPr>
        <w:pStyle w:val="Heading2"/>
        <w:spacing w:before="123"/>
      </w:pPr>
      <w:bookmarkStart w:id="72" w:name="_Toc482632817"/>
      <w:r>
        <w:rPr>
          <w:rFonts w:hint="eastAsia"/>
        </w:rPr>
        <w:t>Class name</w:t>
      </w:r>
      <w:bookmarkEnd w:id="72"/>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526A64" w:rsidRPr="00526A64" w14:paraId="2008E75E"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AFABBF2" w14:textId="07DEAE12" w:rsidR="00526A64" w:rsidRPr="00526A64" w:rsidRDefault="00526A64" w:rsidP="00392F62">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Class name</w:t>
            </w:r>
          </w:p>
        </w:tc>
      </w:tr>
      <w:tr w:rsidR="00526A64" w:rsidRPr="00526A64" w14:paraId="5EC835DD" w14:textId="77777777" w:rsidTr="00413B10">
        <w:tc>
          <w:tcPr>
            <w:tcW w:w="368" w:type="pct"/>
          </w:tcPr>
          <w:p w14:paraId="10A0BA52" w14:textId="77777777" w:rsidR="00526A64" w:rsidRPr="00526A64" w:rsidRDefault="00526A64" w:rsidP="00392F62">
            <w:pPr>
              <w:jc w:val="center"/>
              <w:rPr>
                <w:rFonts w:ascii="ＭＳ Ｐゴシック" w:eastAsia="ＭＳ Ｐゴシック" w:hAnsi="ＭＳ Ｐゴシック"/>
                <w:b/>
                <w:color w:val="C00000"/>
                <w:sz w:val="10"/>
                <w:szCs w:val="12"/>
              </w:rPr>
            </w:pPr>
            <w:r w:rsidRPr="00526A64">
              <w:rPr>
                <w:rFonts w:ascii="ＭＳ Ｐゴシック" w:eastAsia="ＭＳ Ｐゴシック" w:hAnsi="ＭＳ Ｐゴシック" w:hint="eastAsia"/>
                <w:sz w:val="10"/>
                <w:szCs w:val="12"/>
              </w:rPr>
              <w:t>strict observance</w:t>
            </w:r>
          </w:p>
        </w:tc>
        <w:tc>
          <w:tcPr>
            <w:tcW w:w="181" w:type="pct"/>
          </w:tcPr>
          <w:p w14:paraId="0118A5F9" w14:textId="77777777" w:rsidR="00526A64" w:rsidRPr="00526A64" w:rsidRDefault="00526A64" w:rsidP="00392F62">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1</w:t>
            </w:r>
          </w:p>
        </w:tc>
        <w:tc>
          <w:tcPr>
            <w:tcW w:w="4451" w:type="pct"/>
          </w:tcPr>
          <w:p w14:paraId="29A3EE31" w14:textId="502BF771" w:rsidR="00526A64" w:rsidRPr="00526A64" w:rsidRDefault="00526A64" w:rsidP="00392F62">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Class names must be in uppercase camel case.</w:t>
            </w:r>
          </w:p>
          <w:tbl>
            <w:tblPr>
              <w:tblStyle w:val="TableGrid"/>
              <w:tblW w:w="1683"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704"/>
            </w:tblGrid>
            <w:tr w:rsidR="00526A64" w:rsidRPr="003432A0" w14:paraId="37F420DE" w14:textId="77777777" w:rsidTr="00D54DF6">
              <w:tc>
                <w:tcPr>
                  <w:tcW w:w="5000" w:type="pct"/>
                  <w:shd w:val="clear" w:color="auto" w:fill="F2F2F2" w:themeFill="background1" w:themeFillShade="F2"/>
                </w:tcPr>
                <w:p w14:paraId="118DCE31" w14:textId="77777777" w:rsidR="00526A64" w:rsidRPr="003432A0" w:rsidRDefault="00526A64"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Sample Class Names * /</w:t>
                  </w:r>
                </w:p>
                <w:p w14:paraId="10F59224" w14:textId="1603D741" w:rsidR="00526A64" w:rsidRPr="003432A0" w:rsidRDefault="00526A64"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class </w:t>
                  </w:r>
                  <w:proofErr w:type="spellStart"/>
                  <w:r w:rsidRPr="003432A0">
                    <w:rPr>
                      <w:rFonts w:ascii="Consolas" w:eastAsia="ＭＳ Ｐゴシック" w:hAnsi="Consolas" w:cs="Consolas"/>
                      <w:sz w:val="10"/>
                      <w:szCs w:val="12"/>
                    </w:rPr>
                    <w:t>FrontController</w:t>
                  </w:r>
                  <w:proofErr w:type="spellEnd"/>
                  <w:r w:rsidRPr="003432A0">
                    <w:rPr>
                      <w:rFonts w:ascii="Consolas" w:eastAsia="ＭＳ Ｐゴシック" w:hAnsi="Consolas" w:cs="Consolas"/>
                      <w:sz w:val="10"/>
                      <w:szCs w:val="12"/>
                    </w:rPr>
                    <w:t xml:space="preserve"> {</w:t>
                  </w:r>
                </w:p>
              </w:tc>
            </w:tr>
          </w:tbl>
          <w:p w14:paraId="2B9DC62B" w14:textId="6A7E8750" w:rsidR="00526A64" w:rsidRPr="00526A64" w:rsidRDefault="00526A64" w:rsidP="00392F62">
            <w:pPr>
              <w:rPr>
                <w:rFonts w:ascii="ＭＳ Ｐゴシック" w:eastAsia="ＭＳ Ｐゴシック" w:hAnsi="ＭＳ Ｐゴシック"/>
                <w:sz w:val="10"/>
                <w:szCs w:val="12"/>
              </w:rPr>
            </w:pPr>
          </w:p>
        </w:tc>
      </w:tr>
      <w:tr w:rsidR="00526A64" w:rsidRPr="00526A64" w14:paraId="7827E1C6" w14:textId="77777777" w:rsidTr="00413B10">
        <w:tc>
          <w:tcPr>
            <w:tcW w:w="368" w:type="pct"/>
          </w:tcPr>
          <w:p w14:paraId="4C815052" w14:textId="4E85827C" w:rsidR="00526A64" w:rsidRPr="00526A64" w:rsidRDefault="00526A64" w:rsidP="00392F62">
            <w:pPr>
              <w:jc w:val="center"/>
              <w:rPr>
                <w:rFonts w:ascii="ＭＳ Ｐゴシック" w:eastAsia="ＭＳ Ｐゴシック" w:hAnsi="ＭＳ Ｐゴシック"/>
                <w:b/>
                <w:color w:val="C00000"/>
                <w:sz w:val="10"/>
                <w:szCs w:val="12"/>
              </w:rPr>
            </w:pPr>
            <w:r w:rsidRPr="00526A64">
              <w:rPr>
                <w:rFonts w:ascii="ＭＳ Ｐゴシック" w:eastAsia="ＭＳ Ｐゴシック" w:hAnsi="ＭＳ Ｐゴシック" w:hint="eastAsia"/>
                <w:sz w:val="10"/>
                <w:szCs w:val="12"/>
              </w:rPr>
              <w:t>Compliance</w:t>
            </w:r>
          </w:p>
        </w:tc>
        <w:tc>
          <w:tcPr>
            <w:tcW w:w="181" w:type="pct"/>
          </w:tcPr>
          <w:p w14:paraId="17F343BE" w14:textId="486C539D" w:rsidR="00526A64" w:rsidRPr="00526A64" w:rsidRDefault="00526A64" w:rsidP="00392F62">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2</w:t>
            </w:r>
          </w:p>
        </w:tc>
        <w:tc>
          <w:tcPr>
            <w:tcW w:w="4451" w:type="pct"/>
          </w:tcPr>
          <w:p w14:paraId="68B2DA58" w14:textId="66CEB558" w:rsidR="00526A64" w:rsidRPr="00526A64" w:rsidRDefault="00526A64" w:rsidP="00392F62">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The standard prefix (SQL, HTTP, XML, etc.) must be in uppercase camel case.</w:t>
            </w:r>
          </w:p>
          <w:tbl>
            <w:tblPr>
              <w:tblStyle w:val="TableGrid"/>
              <w:tblW w:w="904"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453"/>
            </w:tblGrid>
            <w:tr w:rsidR="00526A64" w:rsidRPr="003432A0" w14:paraId="568DA7A8" w14:textId="77777777" w:rsidTr="00D54DF6">
              <w:tc>
                <w:tcPr>
                  <w:tcW w:w="5000" w:type="pct"/>
                  <w:shd w:val="clear" w:color="auto" w:fill="F2F2F2" w:themeFill="background1" w:themeFillShade="F2"/>
                </w:tcPr>
                <w:p w14:paraId="6CE67FA0" w14:textId="77777777" w:rsidR="00526A64" w:rsidRPr="003432A0" w:rsidRDefault="00526A64"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roofErr w:type="spellStart"/>
                  <w:r w:rsidRPr="003432A0">
                    <w:rPr>
                      <w:rFonts w:ascii="Consolas" w:eastAsia="ＭＳ Ｐゴシック" w:hAnsi="Consolas" w:cs="Consolas"/>
                      <w:sz w:val="10"/>
                      <w:szCs w:val="12"/>
                    </w:rPr>
                    <w:t>SqlManager</w:t>
                  </w:r>
                  <w:proofErr w:type="spellEnd"/>
                </w:p>
                <w:p w14:paraId="4182EB67" w14:textId="62021574" w:rsidR="00526A64" w:rsidRPr="003432A0" w:rsidRDefault="00526A64"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roofErr w:type="spellStart"/>
                  <w:r w:rsidRPr="003432A0">
                    <w:rPr>
                      <w:rFonts w:ascii="Consolas" w:eastAsia="ＭＳ Ｐゴシック" w:hAnsi="Consolas" w:cs="Consolas"/>
                      <w:sz w:val="10"/>
                      <w:szCs w:val="12"/>
                    </w:rPr>
                    <w:t>SQLManager</w:t>
                  </w:r>
                  <w:proofErr w:type="spellEnd"/>
                </w:p>
              </w:tc>
            </w:tr>
          </w:tbl>
          <w:p w14:paraId="6A7A7D5A" w14:textId="0484E3FF" w:rsidR="00526A64" w:rsidRPr="00526A64" w:rsidRDefault="00526A64" w:rsidP="00392F62">
            <w:pPr>
              <w:rPr>
                <w:rFonts w:ascii="ＭＳ Ｐゴシック" w:eastAsia="ＭＳ Ｐゴシック" w:hAnsi="ＭＳ Ｐゴシック"/>
                <w:sz w:val="10"/>
                <w:szCs w:val="12"/>
              </w:rPr>
            </w:pPr>
          </w:p>
        </w:tc>
      </w:tr>
      <w:tr w:rsidR="00526A64" w:rsidRPr="00526A64" w14:paraId="7164BD82" w14:textId="77777777" w:rsidTr="00413B10">
        <w:tc>
          <w:tcPr>
            <w:tcW w:w="368" w:type="pct"/>
          </w:tcPr>
          <w:p w14:paraId="2F31CB59" w14:textId="48C4680E" w:rsidR="00526A64" w:rsidRPr="00526A64" w:rsidRDefault="00526A64" w:rsidP="00392F62">
            <w:pPr>
              <w:jc w:val="center"/>
              <w:rPr>
                <w:rFonts w:ascii="ＭＳ Ｐゴシック" w:eastAsia="ＭＳ Ｐゴシック" w:hAnsi="ＭＳ Ｐゴシック"/>
                <w:b/>
                <w:color w:val="C00000"/>
                <w:sz w:val="10"/>
                <w:szCs w:val="12"/>
              </w:rPr>
            </w:pPr>
            <w:r w:rsidRPr="00526A64">
              <w:rPr>
                <w:rFonts w:ascii="ＭＳ Ｐゴシック" w:eastAsia="ＭＳ Ｐゴシック" w:hAnsi="ＭＳ Ｐゴシック" w:hint="eastAsia"/>
                <w:sz w:val="10"/>
                <w:szCs w:val="12"/>
              </w:rPr>
              <w:t>Caution</w:t>
            </w:r>
          </w:p>
        </w:tc>
        <w:tc>
          <w:tcPr>
            <w:tcW w:w="181" w:type="pct"/>
          </w:tcPr>
          <w:p w14:paraId="2452E4D5" w14:textId="7ED09C67" w:rsidR="00526A64" w:rsidRPr="00526A64" w:rsidRDefault="00526A64" w:rsidP="00392F62">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3</w:t>
            </w:r>
          </w:p>
        </w:tc>
        <w:tc>
          <w:tcPr>
            <w:tcW w:w="4451" w:type="pct"/>
          </w:tcPr>
          <w:p w14:paraId="0DE4605B" w14:textId="625D90B0" w:rsidR="00526A64" w:rsidRPr="00526A64" w:rsidRDefault="00526A64" w:rsidP="00526A64">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It is recommended that implementation classes for specific interfaces end with '</w:t>
            </w:r>
            <w:proofErr w:type="spellStart"/>
            <w:r w:rsidRPr="00526A64">
              <w:rPr>
                <w:rFonts w:ascii="ＭＳ Ｐゴシック" w:eastAsia="ＭＳ Ｐゴシック" w:hAnsi="ＭＳ Ｐゴシック" w:hint="eastAsia"/>
                <w:sz w:val="10"/>
                <w:szCs w:val="12"/>
              </w:rPr>
              <w:t>Impl</w:t>
            </w:r>
            <w:proofErr w:type="spellEnd"/>
            <w:r w:rsidRPr="00526A64">
              <w:rPr>
                <w:rFonts w:ascii="ＭＳ Ｐゴシック" w:eastAsia="ＭＳ Ｐゴシック" w:hAnsi="ＭＳ Ｐゴシック" w:hint="eastAsia"/>
                <w:sz w:val="10"/>
                <w:szCs w:val="12"/>
              </w:rPr>
              <w:t>'.</w:t>
            </w:r>
          </w:p>
          <w:tbl>
            <w:tblPr>
              <w:tblStyle w:val="TableGrid"/>
              <w:tblW w:w="3262"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5241"/>
            </w:tblGrid>
            <w:tr w:rsidR="00526A64" w:rsidRPr="003432A0" w14:paraId="562C2B00" w14:textId="77777777" w:rsidTr="00D54DF6">
              <w:tc>
                <w:tcPr>
                  <w:tcW w:w="5000" w:type="pct"/>
                  <w:shd w:val="clear" w:color="auto" w:fill="F2F2F2" w:themeFill="background1" w:themeFillShade="F2"/>
                </w:tcPr>
                <w:p w14:paraId="65DCFC71" w14:textId="77777777" w:rsidR="00526A64" w:rsidRPr="003432A0" w:rsidRDefault="00526A64"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Interface </w:t>
                  </w:r>
                  <w:proofErr w:type="spellStart"/>
                  <w:r w:rsidRPr="003432A0">
                    <w:rPr>
                      <w:rFonts w:ascii="Consolas" w:eastAsia="ＭＳ Ｐゴシック" w:hAnsi="Consolas" w:cs="Consolas"/>
                      <w:sz w:val="10"/>
                      <w:szCs w:val="12"/>
                    </w:rPr>
                    <w:t>ImageInputStream</w:t>
                  </w:r>
                  <w:proofErr w:type="spellEnd"/>
                  <w:r w:rsidRPr="003432A0">
                    <w:rPr>
                      <w:rFonts w:ascii="Consolas" w:eastAsia="ＭＳ Ｐゴシック" w:hAnsi="Consolas" w:cs="Consolas"/>
                      <w:sz w:val="10"/>
                      <w:szCs w:val="12"/>
                    </w:rPr>
                    <w:t xml:space="preserve"> Implementation Class Name Example * /</w:t>
                  </w:r>
                </w:p>
                <w:p w14:paraId="7FB176EC" w14:textId="0A9C82B0" w:rsidR="00526A64" w:rsidRPr="003432A0" w:rsidRDefault="00526A64"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class </w:t>
                  </w:r>
                  <w:proofErr w:type="spellStart"/>
                  <w:r w:rsidRPr="003432A0">
                    <w:rPr>
                      <w:rFonts w:ascii="Consolas" w:eastAsia="ＭＳ Ｐゴシック" w:hAnsi="Consolas" w:cs="Consolas"/>
                      <w:sz w:val="10"/>
                      <w:szCs w:val="12"/>
                    </w:rPr>
                    <w:t>ImageInputStreamImpl</w:t>
                  </w:r>
                  <w:proofErr w:type="spellEnd"/>
                  <w:r w:rsidRPr="003432A0">
                    <w:rPr>
                      <w:rFonts w:ascii="Consolas" w:eastAsia="ＭＳ Ｐゴシック" w:hAnsi="Consolas" w:cs="Consolas"/>
                      <w:sz w:val="10"/>
                      <w:szCs w:val="12"/>
                    </w:rPr>
                    <w:t xml:space="preserve"> implements </w:t>
                  </w:r>
                  <w:proofErr w:type="spellStart"/>
                  <w:r w:rsidRPr="003432A0">
                    <w:rPr>
                      <w:rFonts w:ascii="Consolas" w:eastAsia="ＭＳ Ｐゴシック" w:hAnsi="Consolas" w:cs="Consolas"/>
                      <w:sz w:val="10"/>
                      <w:szCs w:val="12"/>
                    </w:rPr>
                    <w:t>ImageInputStream</w:t>
                  </w:r>
                  <w:proofErr w:type="spellEnd"/>
                  <w:r w:rsidRPr="003432A0">
                    <w:rPr>
                      <w:rFonts w:ascii="Consolas" w:eastAsia="ＭＳ Ｐゴシック" w:hAnsi="Consolas" w:cs="Consolas"/>
                      <w:sz w:val="10"/>
                      <w:szCs w:val="12"/>
                    </w:rPr>
                    <w:t xml:space="preserve"> {</w:t>
                  </w:r>
                </w:p>
              </w:tc>
            </w:tr>
          </w:tbl>
          <w:p w14:paraId="1B218E81" w14:textId="22F7B5AC" w:rsidR="00526A64" w:rsidRPr="00526A64" w:rsidRDefault="00526A64" w:rsidP="00392F62">
            <w:pPr>
              <w:rPr>
                <w:rFonts w:ascii="ＭＳ Ｐゴシック" w:eastAsia="ＭＳ Ｐゴシック" w:hAnsi="ＭＳ Ｐゴシック"/>
                <w:sz w:val="10"/>
                <w:szCs w:val="12"/>
              </w:rPr>
            </w:pPr>
          </w:p>
        </w:tc>
      </w:tr>
      <w:tr w:rsidR="00526A64" w:rsidRPr="00526A64" w14:paraId="3B6ADEFC" w14:textId="77777777" w:rsidTr="00413B10">
        <w:tc>
          <w:tcPr>
            <w:tcW w:w="368" w:type="pct"/>
          </w:tcPr>
          <w:p w14:paraId="50202D09" w14:textId="49106D0F" w:rsidR="00526A64" w:rsidRPr="00526A64" w:rsidRDefault="00526A64" w:rsidP="00392F62">
            <w:pPr>
              <w:jc w:val="center"/>
              <w:rPr>
                <w:rFonts w:ascii="ＭＳ Ｐゴシック" w:eastAsia="ＭＳ Ｐゴシック" w:hAnsi="ＭＳ Ｐゴシック"/>
                <w:b/>
                <w:color w:val="C00000"/>
                <w:sz w:val="10"/>
                <w:szCs w:val="12"/>
              </w:rPr>
            </w:pPr>
            <w:r w:rsidRPr="00526A64">
              <w:rPr>
                <w:rFonts w:ascii="ＭＳ Ｐゴシック" w:eastAsia="ＭＳ Ｐゴシック" w:hAnsi="ＭＳ Ｐゴシック" w:hint="eastAsia"/>
                <w:sz w:val="10"/>
                <w:szCs w:val="12"/>
              </w:rPr>
              <w:t>Compliance</w:t>
            </w:r>
          </w:p>
        </w:tc>
        <w:tc>
          <w:tcPr>
            <w:tcW w:w="181" w:type="pct"/>
          </w:tcPr>
          <w:p w14:paraId="7D6C92EC" w14:textId="227D4F1E" w:rsidR="00526A64" w:rsidRPr="00526A64" w:rsidRDefault="00526A64" w:rsidP="00392F62">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4</w:t>
            </w:r>
          </w:p>
        </w:tc>
        <w:tc>
          <w:tcPr>
            <w:tcW w:w="4451" w:type="pct"/>
          </w:tcPr>
          <w:p w14:paraId="314E3FA1" w14:textId="77777777" w:rsidR="00526A64" w:rsidRPr="00526A64" w:rsidRDefault="00526A64" w:rsidP="00392F62">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A suffix is added to the class name.</w:t>
            </w:r>
          </w:p>
          <w:p w14:paraId="5AE1733E" w14:textId="69067ED4" w:rsidR="00526A64" w:rsidRPr="00526A64" w:rsidRDefault="00526A64" w:rsidP="00526A64">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 xml:space="preserve">① If the exception class has </w:t>
            </w:r>
            <w:proofErr w:type="spellStart"/>
            <w:r w:rsidRPr="00526A64">
              <w:rPr>
                <w:rFonts w:ascii="ＭＳ Ｐゴシック" w:eastAsia="ＭＳ Ｐゴシック" w:hAnsi="ＭＳ Ｐゴシック" w:hint="eastAsia"/>
                <w:sz w:val="10"/>
                <w:szCs w:val="12"/>
              </w:rPr>
              <w:t>java.lang.Exception</w:t>
            </w:r>
            <w:proofErr w:type="spellEnd"/>
            <w:r w:rsidRPr="00526A64">
              <w:rPr>
                <w:rFonts w:ascii="ＭＳ Ｐゴシック" w:eastAsia="ＭＳ Ｐゴシック" w:hAnsi="ＭＳ Ｐゴシック" w:hint="eastAsia"/>
                <w:sz w:val="10"/>
                <w:szCs w:val="12"/>
              </w:rPr>
              <w:t xml:space="preserve"> as its parent or ancestor, name it with Exception appended.</w:t>
            </w:r>
          </w:p>
          <w:tbl>
            <w:tblPr>
              <w:tblStyle w:val="TableGrid"/>
              <w:tblW w:w="153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473"/>
            </w:tblGrid>
            <w:tr w:rsidR="00526A64" w:rsidRPr="003432A0" w14:paraId="3A444B38" w14:textId="77777777" w:rsidTr="00D54DF6">
              <w:tc>
                <w:tcPr>
                  <w:tcW w:w="5000" w:type="pct"/>
                  <w:shd w:val="clear" w:color="auto" w:fill="F2F2F2" w:themeFill="background1" w:themeFillShade="F2"/>
                </w:tcPr>
                <w:p w14:paraId="53BA983A" w14:textId="77777777" w:rsidR="00526A64" w:rsidRPr="003432A0" w:rsidRDefault="00526A64" w:rsidP="00526A64">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Sample Exception Class Name * /</w:t>
                  </w:r>
                </w:p>
                <w:p w14:paraId="54A7891F" w14:textId="79EDB199" w:rsidR="00526A64" w:rsidRPr="003432A0" w:rsidRDefault="00526A64" w:rsidP="00526A64">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class </w:t>
                  </w:r>
                  <w:proofErr w:type="spellStart"/>
                  <w:r w:rsidRPr="003432A0">
                    <w:rPr>
                      <w:rFonts w:ascii="Consolas" w:eastAsia="ＭＳ Ｐゴシック" w:hAnsi="Consolas" w:cs="Consolas"/>
                      <w:sz w:val="10"/>
                      <w:szCs w:val="12"/>
                    </w:rPr>
                    <w:t>DaoException</w:t>
                  </w:r>
                  <w:proofErr w:type="spellEnd"/>
                  <w:r w:rsidRPr="003432A0">
                    <w:rPr>
                      <w:rFonts w:ascii="Consolas" w:eastAsia="ＭＳ Ｐゴシック" w:hAnsi="Consolas" w:cs="Consolas"/>
                      <w:sz w:val="10"/>
                      <w:szCs w:val="12"/>
                    </w:rPr>
                    <w:t xml:space="preserve"> {</w:t>
                  </w:r>
                </w:p>
              </w:tc>
            </w:tr>
          </w:tbl>
          <w:p w14:paraId="393C82E7" w14:textId="77777777" w:rsidR="00526A64" w:rsidRPr="00526A64" w:rsidRDefault="00526A64" w:rsidP="00526A64">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② For classes using the Data Transfer Object pattern, the name must end with DTO.</w:t>
            </w:r>
          </w:p>
          <w:tbl>
            <w:tblPr>
              <w:tblStyle w:val="TableGrid"/>
              <w:tblW w:w="1922"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088"/>
            </w:tblGrid>
            <w:tr w:rsidR="00526A64" w:rsidRPr="003432A0" w14:paraId="3230ED30" w14:textId="77777777" w:rsidTr="00D54DF6">
              <w:tc>
                <w:tcPr>
                  <w:tcW w:w="5000" w:type="pct"/>
                  <w:shd w:val="clear" w:color="auto" w:fill="F2F2F2" w:themeFill="background1" w:themeFillShade="F2"/>
                </w:tcPr>
                <w:p w14:paraId="0BFFBBFA" w14:textId="4B3FF0DD" w:rsidR="00526A64" w:rsidRPr="003432A0" w:rsidRDefault="00526A64" w:rsidP="00526A64">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Sample DTO Class Name * /</w:t>
                  </w:r>
                </w:p>
                <w:p w14:paraId="1F6649FB" w14:textId="1E6200F3" w:rsidR="00526A64" w:rsidRPr="003432A0" w:rsidRDefault="00526A64" w:rsidP="00860448">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class </w:t>
                  </w:r>
                  <w:proofErr w:type="spellStart"/>
                  <w:r w:rsidRPr="003432A0">
                    <w:rPr>
                      <w:rFonts w:ascii="Consolas" w:eastAsia="ＭＳ Ｐゴシック" w:hAnsi="Consolas" w:cs="Consolas"/>
                      <w:sz w:val="10"/>
                      <w:szCs w:val="12"/>
                    </w:rPr>
                    <w:t>ClassNameEndsWithDTO</w:t>
                  </w:r>
                  <w:proofErr w:type="spellEnd"/>
                  <w:r w:rsidRPr="003432A0">
                    <w:rPr>
                      <w:rFonts w:ascii="Consolas" w:eastAsia="ＭＳ Ｐゴシック" w:hAnsi="Consolas" w:cs="Consolas"/>
                      <w:sz w:val="10"/>
                      <w:szCs w:val="12"/>
                    </w:rPr>
                    <w:t xml:space="preserve"> {</w:t>
                  </w:r>
                </w:p>
              </w:tc>
            </w:tr>
          </w:tbl>
          <w:p w14:paraId="1A081D76" w14:textId="77777777" w:rsidR="00526A64" w:rsidRPr="00526A64" w:rsidRDefault="00526A64" w:rsidP="00526A64">
            <w:pPr>
              <w:rPr>
                <w:rFonts w:ascii="ＭＳ Ｐゴシック" w:eastAsia="ＭＳ Ｐゴシック" w:hAnsi="ＭＳ Ｐゴシック"/>
                <w:sz w:val="10"/>
                <w:szCs w:val="12"/>
              </w:rPr>
            </w:pPr>
            <w:r w:rsidRPr="00526A64">
              <w:rPr>
                <w:rFonts w:ascii="ＭＳ Ｐゴシック" w:eastAsia="ＭＳ Ｐゴシック" w:hAnsi="ＭＳ Ｐゴシック" w:hint="eastAsia"/>
                <w:sz w:val="10"/>
                <w:szCs w:val="12"/>
              </w:rPr>
              <w:t>③ The JUnit test case name must end with Test.</w:t>
            </w:r>
          </w:p>
          <w:tbl>
            <w:tblPr>
              <w:tblStyle w:val="TableGrid"/>
              <w:tblW w:w="158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550"/>
            </w:tblGrid>
            <w:tr w:rsidR="00526A64" w:rsidRPr="003432A0" w14:paraId="4311E689" w14:textId="77777777" w:rsidTr="00D54DF6">
              <w:tc>
                <w:tcPr>
                  <w:tcW w:w="5000" w:type="pct"/>
                  <w:shd w:val="clear" w:color="auto" w:fill="F2F2F2" w:themeFill="background1" w:themeFillShade="F2"/>
                </w:tcPr>
                <w:p w14:paraId="2D8C3870" w14:textId="77777777" w:rsidR="00526A64" w:rsidRPr="003432A0" w:rsidRDefault="00526A64"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Sample Test Class Name * /</w:t>
                  </w:r>
                </w:p>
                <w:p w14:paraId="09F2CF93" w14:textId="6A21CD11" w:rsidR="00526A64" w:rsidRPr="003432A0" w:rsidRDefault="00526A64"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class </w:t>
                  </w:r>
                  <w:proofErr w:type="spellStart"/>
                  <w:r w:rsidRPr="003432A0">
                    <w:rPr>
                      <w:rFonts w:ascii="Consolas" w:eastAsia="ＭＳ Ｐゴシック" w:hAnsi="Consolas" w:cs="Consolas"/>
                      <w:sz w:val="10"/>
                      <w:szCs w:val="12"/>
                    </w:rPr>
                    <w:t>ArrayListTest</w:t>
                  </w:r>
                  <w:proofErr w:type="spellEnd"/>
                  <w:r w:rsidRPr="003432A0">
                    <w:rPr>
                      <w:rFonts w:ascii="Consolas" w:eastAsia="ＭＳ Ｐゴシック" w:hAnsi="Consolas" w:cs="Consolas"/>
                      <w:sz w:val="10"/>
                      <w:szCs w:val="12"/>
                    </w:rPr>
                    <w:t xml:space="preserve"> {</w:t>
                  </w:r>
                </w:p>
              </w:tc>
            </w:tr>
          </w:tbl>
          <w:p w14:paraId="0E7A386E" w14:textId="77777777" w:rsidR="00526A64" w:rsidRDefault="00526A64" w:rsidP="00526A64">
            <w:pPr>
              <w:rPr>
                <w:rFonts w:ascii="ＭＳ Ｐゴシック" w:eastAsia="ＭＳ Ｐゴシック" w:hAnsi="ＭＳ Ｐゴシック"/>
                <w:sz w:val="10"/>
                <w:szCs w:val="12"/>
              </w:rPr>
            </w:pPr>
          </w:p>
          <w:p w14:paraId="494D7413" w14:textId="00F52789" w:rsidR="00526A64" w:rsidRPr="00526A64" w:rsidRDefault="00526A64" w:rsidP="00526A64">
            <w:pPr>
              <w:rPr>
                <w:rFonts w:ascii="ＭＳ Ｐゴシック" w:eastAsia="ＭＳ Ｐゴシック" w:hAnsi="ＭＳ Ｐゴシック"/>
                <w:sz w:val="10"/>
                <w:szCs w:val="12"/>
              </w:rPr>
            </w:pPr>
            <w:r w:rsidRPr="005C3C62">
              <w:rPr>
                <w:rFonts w:ascii="ＭＳ Ｐゴシック" w:eastAsia="ＭＳ Ｐゴシック" w:hAnsi="ＭＳ Ｐゴシック" w:hint="eastAsia"/>
                <w:sz w:val="10"/>
                <w:szCs w:val="12"/>
              </w:rPr>
              <w:t>Refer to the "Development Guide (Online) (Batch)</w:t>
            </w:r>
            <w:ins w:id="73" w:author="Endo, Masami" w:date="2022-02-18T11:15:00Z">
              <w:r w:rsidR="0052269C">
                <w:rPr>
                  <w:rFonts w:ascii="ＭＳ Ｐゴシック" w:eastAsia="ＭＳ Ｐゴシック" w:hAnsi="ＭＳ Ｐゴシック"/>
                  <w:sz w:val="10"/>
                  <w:szCs w:val="12"/>
                </w:rPr>
                <w:t>/</w:t>
              </w:r>
              <w:r w:rsidR="0052269C">
                <w:rPr>
                  <w:rFonts w:ascii="ＭＳ Ｐゴシック" w:eastAsia="ＭＳ Ｐゴシック" w:hAnsi="ＭＳ Ｐゴシック" w:hint="eastAsia"/>
                  <w:sz w:val="14"/>
                  <w:szCs w:val="16"/>
                </w:rPr>
                <w:t xml:space="preserve"> </w:t>
              </w:r>
              <w:r w:rsidR="0052269C">
                <w:rPr>
                  <w:rFonts w:ascii="ＭＳ Ｐゴシック" w:eastAsia="ＭＳ Ｐゴシック" w:hAnsi="ＭＳ Ｐゴシック" w:hint="eastAsia"/>
                  <w:sz w:val="14"/>
                  <w:szCs w:val="16"/>
                </w:rPr>
                <w:t>開発ガイド(</w:t>
              </w:r>
              <w:r w:rsidR="0052269C" w:rsidRPr="005C3C62">
                <w:rPr>
                  <w:rFonts w:ascii="ＭＳ Ｐゴシック" w:eastAsia="ＭＳ Ｐゴシック" w:hAnsi="ＭＳ Ｐゴシック" w:hint="eastAsia"/>
                  <w:sz w:val="14"/>
                  <w:szCs w:val="16"/>
                </w:rPr>
                <w:t>オンライン</w:t>
              </w:r>
              <w:r w:rsidR="0052269C">
                <w:rPr>
                  <w:rFonts w:ascii="ＭＳ Ｐゴシック" w:eastAsia="ＭＳ Ｐゴシック" w:hAnsi="ＭＳ Ｐゴシック" w:hint="eastAsia"/>
                  <w:sz w:val="14"/>
                  <w:szCs w:val="16"/>
                </w:rPr>
                <w:t>)(バッチ)</w:t>
              </w:r>
            </w:ins>
            <w:r w:rsidRPr="005C3C62">
              <w:rPr>
                <w:rFonts w:ascii="ＭＳ Ｐゴシック" w:eastAsia="ＭＳ Ｐゴシック" w:hAnsi="ＭＳ Ｐゴシック" w:hint="eastAsia"/>
                <w:sz w:val="10"/>
                <w:szCs w:val="12"/>
              </w:rPr>
              <w:t>" for other class naming conventions.</w:t>
            </w:r>
          </w:p>
        </w:tc>
      </w:tr>
    </w:tbl>
    <w:p w14:paraId="33B0A6C6" w14:textId="79D9534B" w:rsidR="00526A64" w:rsidRDefault="00526A64" w:rsidP="00526A64"/>
    <w:p w14:paraId="0B433D87" w14:textId="77777777" w:rsidR="00A83F30" w:rsidRDefault="00A83F30" w:rsidP="00526A64">
      <w:pPr>
        <w:sectPr w:rsidR="00A83F30" w:rsidSect="0034470E">
          <w:pgSz w:w="11906" w:h="16838" w:code="9"/>
          <w:pgMar w:top="1701" w:right="1418" w:bottom="851" w:left="1418" w:header="851" w:footer="567" w:gutter="0"/>
          <w:cols w:space="425"/>
          <w:docGrid w:type="linesAndChars" w:linePitch="246"/>
        </w:sectPr>
      </w:pPr>
    </w:p>
    <w:p w14:paraId="1661E8B0" w14:textId="7A9943BC" w:rsidR="00E541BB" w:rsidRDefault="00824A7F" w:rsidP="00E44AA9">
      <w:pPr>
        <w:pStyle w:val="Heading2"/>
        <w:spacing w:before="123"/>
      </w:pPr>
      <w:bookmarkStart w:id="74" w:name="_Toc482625335"/>
      <w:bookmarkStart w:id="75" w:name="_Toc482625673"/>
      <w:bookmarkStart w:id="76" w:name="_Toc482625787"/>
      <w:bookmarkStart w:id="77" w:name="_Toc482632818"/>
      <w:bookmarkEnd w:id="74"/>
      <w:bookmarkEnd w:id="75"/>
      <w:bookmarkEnd w:id="76"/>
      <w:r>
        <w:rPr>
          <w:rFonts w:hint="eastAsia"/>
        </w:rPr>
        <w:lastRenderedPageBreak/>
        <w:t>Interface name</w:t>
      </w:r>
      <w:bookmarkEnd w:id="77"/>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860448" w:rsidRPr="00860448" w14:paraId="784E4A53"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2566EAE6" w14:textId="122A2DE8" w:rsidR="00860448" w:rsidRPr="00860448" w:rsidRDefault="00860448" w:rsidP="00E4294D">
            <w:pPr>
              <w:rPr>
                <w:rFonts w:ascii="ＭＳ Ｐゴシック" w:eastAsia="ＭＳ Ｐゴシック" w:hAnsi="ＭＳ Ｐゴシック"/>
                <w:sz w:val="10"/>
                <w:szCs w:val="12"/>
              </w:rPr>
            </w:pPr>
            <w:r w:rsidRPr="00860448">
              <w:rPr>
                <w:rFonts w:ascii="ＭＳ Ｐゴシック" w:eastAsia="ＭＳ Ｐゴシック" w:hAnsi="ＭＳ Ｐゴシック" w:hint="eastAsia"/>
                <w:sz w:val="10"/>
                <w:szCs w:val="12"/>
              </w:rPr>
              <w:t>Interface name</w:t>
            </w:r>
          </w:p>
        </w:tc>
      </w:tr>
      <w:tr w:rsidR="00860448" w:rsidRPr="00860448" w14:paraId="2659D478" w14:textId="77777777" w:rsidTr="00413B10">
        <w:tc>
          <w:tcPr>
            <w:tcW w:w="368" w:type="pct"/>
          </w:tcPr>
          <w:p w14:paraId="6E864B02" w14:textId="42534910" w:rsidR="00860448" w:rsidRPr="00860448" w:rsidRDefault="00860448" w:rsidP="00E4294D">
            <w:pPr>
              <w:jc w:val="center"/>
              <w:rPr>
                <w:rFonts w:ascii="ＭＳ Ｐゴシック" w:eastAsia="ＭＳ Ｐゴシック" w:hAnsi="ＭＳ Ｐゴシック"/>
                <w:b/>
                <w:color w:val="C00000"/>
                <w:sz w:val="10"/>
                <w:szCs w:val="12"/>
              </w:rPr>
            </w:pPr>
            <w:r w:rsidRPr="00860448">
              <w:rPr>
                <w:rFonts w:ascii="ＭＳ Ｐゴシック" w:eastAsia="ＭＳ Ｐゴシック" w:hAnsi="ＭＳ Ｐゴシック" w:hint="eastAsia"/>
                <w:sz w:val="10"/>
                <w:szCs w:val="12"/>
              </w:rPr>
              <w:t>Compliance</w:t>
            </w:r>
          </w:p>
        </w:tc>
        <w:tc>
          <w:tcPr>
            <w:tcW w:w="181" w:type="pct"/>
          </w:tcPr>
          <w:p w14:paraId="30F88B7B" w14:textId="77777777" w:rsidR="00860448" w:rsidRPr="00860448" w:rsidRDefault="00860448" w:rsidP="00E4294D">
            <w:pPr>
              <w:rPr>
                <w:rFonts w:ascii="ＭＳ Ｐゴシック" w:eastAsia="ＭＳ Ｐゴシック" w:hAnsi="ＭＳ Ｐゴシック"/>
                <w:sz w:val="10"/>
                <w:szCs w:val="12"/>
              </w:rPr>
            </w:pPr>
            <w:r w:rsidRPr="00860448">
              <w:rPr>
                <w:rFonts w:ascii="ＭＳ Ｐゴシック" w:eastAsia="ＭＳ Ｐゴシック" w:hAnsi="ＭＳ Ｐゴシック" w:hint="eastAsia"/>
                <w:sz w:val="10"/>
                <w:szCs w:val="12"/>
              </w:rPr>
              <w:t>1</w:t>
            </w:r>
          </w:p>
        </w:tc>
        <w:tc>
          <w:tcPr>
            <w:tcW w:w="4451" w:type="pct"/>
          </w:tcPr>
          <w:p w14:paraId="4A0BBBFC" w14:textId="11BB50F0" w:rsidR="00860448" w:rsidRPr="00860448" w:rsidRDefault="00860448" w:rsidP="00E4294D">
            <w:pPr>
              <w:rPr>
                <w:rFonts w:ascii="ＭＳ Ｐゴシック" w:eastAsia="ＭＳ Ｐゴシック" w:hAnsi="ＭＳ Ｐゴシック"/>
                <w:sz w:val="10"/>
                <w:szCs w:val="12"/>
              </w:rPr>
            </w:pPr>
            <w:r w:rsidRPr="00860448">
              <w:rPr>
                <w:rFonts w:ascii="ＭＳ Ｐゴシック" w:eastAsia="ＭＳ Ｐゴシック" w:hAnsi="ＭＳ Ｐゴシック" w:hint="eastAsia"/>
                <w:sz w:val="10"/>
                <w:szCs w:val="12"/>
              </w:rPr>
              <w:t>The interface name must be in uppercase camel case.</w:t>
            </w:r>
          </w:p>
          <w:tbl>
            <w:tblPr>
              <w:tblStyle w:val="TableGrid"/>
              <w:tblW w:w="177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858"/>
            </w:tblGrid>
            <w:tr w:rsidR="00860448" w:rsidRPr="003432A0" w14:paraId="3BD291FE" w14:textId="77777777" w:rsidTr="00D54DF6">
              <w:tc>
                <w:tcPr>
                  <w:tcW w:w="5000" w:type="pct"/>
                  <w:shd w:val="clear" w:color="auto" w:fill="F2F2F2" w:themeFill="background1" w:themeFillShade="F2"/>
                </w:tcPr>
                <w:p w14:paraId="091831BF" w14:textId="77777777" w:rsidR="00860448" w:rsidRPr="003432A0" w:rsidRDefault="00860448" w:rsidP="00860448">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Sample interface name * /</w:t>
                  </w:r>
                </w:p>
                <w:p w14:paraId="50006FEC" w14:textId="2BC184DD" w:rsidR="00860448" w:rsidRPr="003432A0" w:rsidRDefault="00860448" w:rsidP="00860448">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interface </w:t>
                  </w:r>
                  <w:proofErr w:type="spellStart"/>
                  <w:r w:rsidRPr="003432A0">
                    <w:rPr>
                      <w:rFonts w:ascii="Consolas" w:eastAsia="ＭＳ Ｐゴシック" w:hAnsi="Consolas" w:cs="Consolas"/>
                      <w:sz w:val="10"/>
                      <w:szCs w:val="12"/>
                    </w:rPr>
                    <w:t>ClientContext</w:t>
                  </w:r>
                  <w:proofErr w:type="spellEnd"/>
                  <w:r w:rsidRPr="003432A0">
                    <w:rPr>
                      <w:rFonts w:ascii="Consolas" w:eastAsia="ＭＳ Ｐゴシック" w:hAnsi="Consolas" w:cs="Consolas"/>
                      <w:sz w:val="10"/>
                      <w:szCs w:val="12"/>
                    </w:rPr>
                    <w:t xml:space="preserve"> {</w:t>
                  </w:r>
                </w:p>
              </w:tc>
            </w:tr>
          </w:tbl>
          <w:p w14:paraId="18378E46" w14:textId="77777777" w:rsidR="00860448" w:rsidRPr="00860448" w:rsidRDefault="00860448" w:rsidP="00E4294D">
            <w:pPr>
              <w:rPr>
                <w:rFonts w:ascii="ＭＳ Ｐゴシック" w:eastAsia="ＭＳ Ｐゴシック" w:hAnsi="ＭＳ Ｐゴシック"/>
                <w:sz w:val="10"/>
                <w:szCs w:val="12"/>
              </w:rPr>
            </w:pPr>
          </w:p>
        </w:tc>
      </w:tr>
    </w:tbl>
    <w:p w14:paraId="65F89320" w14:textId="73B138EE" w:rsidR="00E541BB" w:rsidRDefault="00824A7F" w:rsidP="00E44AA9">
      <w:pPr>
        <w:pStyle w:val="Heading2"/>
        <w:spacing w:before="123"/>
      </w:pPr>
      <w:bookmarkStart w:id="78" w:name="_Toc482632819"/>
      <w:r>
        <w:rPr>
          <w:rFonts w:hint="eastAsia"/>
        </w:rPr>
        <w:t>Annotation Name</w:t>
      </w:r>
      <w:bookmarkEnd w:id="78"/>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860448" w:rsidRPr="00860448" w14:paraId="13524279"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4A46A5C5" w14:textId="4FF4C168" w:rsidR="00860448" w:rsidRPr="00860448" w:rsidRDefault="00860448" w:rsidP="00E4294D">
            <w:pPr>
              <w:rPr>
                <w:rFonts w:ascii="ＭＳ Ｐゴシック" w:eastAsia="ＭＳ Ｐゴシック" w:hAnsi="ＭＳ Ｐゴシック"/>
                <w:sz w:val="10"/>
                <w:szCs w:val="12"/>
              </w:rPr>
            </w:pPr>
            <w:r w:rsidRPr="00860448">
              <w:rPr>
                <w:rFonts w:ascii="ＭＳ Ｐゴシック" w:eastAsia="ＭＳ Ｐゴシック" w:hAnsi="ＭＳ Ｐゴシック" w:hint="eastAsia"/>
                <w:sz w:val="10"/>
                <w:szCs w:val="12"/>
              </w:rPr>
              <w:t>Annotation Name</w:t>
            </w:r>
          </w:p>
        </w:tc>
      </w:tr>
      <w:tr w:rsidR="00860448" w:rsidRPr="00860448" w14:paraId="61501F6F" w14:textId="77777777" w:rsidTr="00413B10">
        <w:tc>
          <w:tcPr>
            <w:tcW w:w="368" w:type="pct"/>
          </w:tcPr>
          <w:p w14:paraId="55CCCF82" w14:textId="77777777" w:rsidR="00860448" w:rsidRPr="00860448" w:rsidRDefault="00860448" w:rsidP="00E4294D">
            <w:pPr>
              <w:jc w:val="center"/>
              <w:rPr>
                <w:rFonts w:ascii="ＭＳ Ｐゴシック" w:eastAsia="ＭＳ Ｐゴシック" w:hAnsi="ＭＳ Ｐゴシック"/>
                <w:b/>
                <w:color w:val="C00000"/>
                <w:sz w:val="10"/>
                <w:szCs w:val="12"/>
              </w:rPr>
            </w:pPr>
            <w:r w:rsidRPr="00860448">
              <w:rPr>
                <w:rFonts w:ascii="ＭＳ Ｐゴシック" w:eastAsia="ＭＳ Ｐゴシック" w:hAnsi="ＭＳ Ｐゴシック" w:hint="eastAsia"/>
                <w:sz w:val="10"/>
                <w:szCs w:val="12"/>
              </w:rPr>
              <w:t>Compliance</w:t>
            </w:r>
          </w:p>
        </w:tc>
        <w:tc>
          <w:tcPr>
            <w:tcW w:w="181" w:type="pct"/>
          </w:tcPr>
          <w:p w14:paraId="2D4186DE" w14:textId="77777777" w:rsidR="00860448" w:rsidRPr="00860448" w:rsidRDefault="00860448" w:rsidP="00E4294D">
            <w:pPr>
              <w:rPr>
                <w:rFonts w:ascii="ＭＳ Ｐゴシック" w:eastAsia="ＭＳ Ｐゴシック" w:hAnsi="ＭＳ Ｐゴシック"/>
                <w:sz w:val="10"/>
                <w:szCs w:val="12"/>
              </w:rPr>
            </w:pPr>
            <w:r w:rsidRPr="00860448">
              <w:rPr>
                <w:rFonts w:ascii="ＭＳ Ｐゴシック" w:eastAsia="ＭＳ Ｐゴシック" w:hAnsi="ＭＳ Ｐゴシック" w:hint="eastAsia"/>
                <w:sz w:val="10"/>
                <w:szCs w:val="12"/>
              </w:rPr>
              <w:t>1</w:t>
            </w:r>
          </w:p>
        </w:tc>
        <w:tc>
          <w:tcPr>
            <w:tcW w:w="4451" w:type="pct"/>
          </w:tcPr>
          <w:p w14:paraId="291D3A3E" w14:textId="07C8D3E1" w:rsidR="00860448" w:rsidRPr="00860448" w:rsidRDefault="00860448" w:rsidP="00E4294D">
            <w:pPr>
              <w:rPr>
                <w:rFonts w:ascii="ＭＳ Ｐゴシック" w:eastAsia="ＭＳ Ｐゴシック" w:hAnsi="ＭＳ Ｐゴシック"/>
                <w:sz w:val="10"/>
                <w:szCs w:val="12"/>
              </w:rPr>
            </w:pPr>
            <w:r w:rsidRPr="00860448">
              <w:rPr>
                <w:rFonts w:ascii="ＭＳ Ｐゴシック" w:eastAsia="ＭＳ Ｐゴシック" w:hAnsi="ＭＳ Ｐゴシック" w:hint="eastAsia"/>
                <w:sz w:val="10"/>
                <w:szCs w:val="12"/>
              </w:rPr>
              <w:t>Prohibit the creation of new annotations.</w:t>
            </w:r>
          </w:p>
        </w:tc>
      </w:tr>
    </w:tbl>
    <w:p w14:paraId="450CC1F0" w14:textId="637F8AE8" w:rsidR="00E541BB" w:rsidRDefault="00824A7F" w:rsidP="00E44AA9">
      <w:pPr>
        <w:pStyle w:val="Heading2"/>
        <w:spacing w:before="123"/>
      </w:pPr>
      <w:bookmarkStart w:id="79" w:name="_Toc482632820"/>
      <w:proofErr w:type="spellStart"/>
      <w:r>
        <w:rPr>
          <w:rFonts w:hint="eastAsia"/>
        </w:rPr>
        <w:t>Enum</w:t>
      </w:r>
      <w:proofErr w:type="spellEnd"/>
      <w:r>
        <w:rPr>
          <w:rFonts w:hint="eastAsia"/>
        </w:rPr>
        <w:t xml:space="preserve"> (</w:t>
      </w:r>
      <w:proofErr w:type="spellStart"/>
      <w:r>
        <w:rPr>
          <w:rFonts w:hint="eastAsia"/>
        </w:rPr>
        <w:t>enum</w:t>
      </w:r>
      <w:proofErr w:type="spellEnd"/>
      <w:r>
        <w:rPr>
          <w:rFonts w:hint="eastAsia"/>
        </w:rPr>
        <w:t>)</w:t>
      </w:r>
      <w:bookmarkEnd w:id="7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125933" w:rsidRPr="00125933" w14:paraId="74545338"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1494E7A" w14:textId="4AFC9541" w:rsidR="00125933" w:rsidRPr="00125933" w:rsidRDefault="00125933" w:rsidP="00E4294D">
            <w:pPr>
              <w:rPr>
                <w:rFonts w:ascii="ＭＳ Ｐゴシック" w:eastAsia="ＭＳ Ｐゴシック" w:hAnsi="ＭＳ Ｐゴシック"/>
                <w:sz w:val="10"/>
                <w:szCs w:val="12"/>
              </w:rPr>
            </w:pPr>
            <w:proofErr w:type="spellStart"/>
            <w:r w:rsidRPr="00125933">
              <w:rPr>
                <w:rFonts w:ascii="ＭＳ Ｐゴシック" w:eastAsia="ＭＳ Ｐゴシック" w:hAnsi="ＭＳ Ｐゴシック" w:hint="eastAsia"/>
                <w:sz w:val="10"/>
                <w:szCs w:val="12"/>
              </w:rPr>
              <w:t>Enum</w:t>
            </w:r>
            <w:proofErr w:type="spellEnd"/>
            <w:r w:rsidRPr="00125933">
              <w:rPr>
                <w:rFonts w:ascii="ＭＳ Ｐゴシック" w:eastAsia="ＭＳ Ｐゴシック" w:hAnsi="ＭＳ Ｐゴシック" w:hint="eastAsia"/>
                <w:sz w:val="10"/>
                <w:szCs w:val="12"/>
              </w:rPr>
              <w:t xml:space="preserve"> (</w:t>
            </w:r>
            <w:proofErr w:type="spellStart"/>
            <w:r w:rsidRPr="00125933">
              <w:rPr>
                <w:rFonts w:ascii="ＭＳ Ｐゴシック" w:eastAsia="ＭＳ Ｐゴシック" w:hAnsi="ＭＳ Ｐゴシック" w:hint="eastAsia"/>
                <w:sz w:val="10"/>
                <w:szCs w:val="12"/>
              </w:rPr>
              <w:t>enum</w:t>
            </w:r>
            <w:proofErr w:type="spellEnd"/>
            <w:r w:rsidRPr="00125933">
              <w:rPr>
                <w:rFonts w:ascii="ＭＳ Ｐゴシック" w:eastAsia="ＭＳ Ｐゴシック" w:hAnsi="ＭＳ Ｐゴシック" w:hint="eastAsia"/>
                <w:sz w:val="10"/>
                <w:szCs w:val="12"/>
              </w:rPr>
              <w:t>)</w:t>
            </w:r>
          </w:p>
        </w:tc>
      </w:tr>
      <w:tr w:rsidR="00125933" w:rsidRPr="00125933" w14:paraId="2B996F87" w14:textId="77777777" w:rsidTr="00413B10">
        <w:tc>
          <w:tcPr>
            <w:tcW w:w="368" w:type="pct"/>
          </w:tcPr>
          <w:p w14:paraId="62096E53" w14:textId="77777777" w:rsidR="00125933" w:rsidRPr="00125933" w:rsidRDefault="00125933" w:rsidP="00E4294D">
            <w:pPr>
              <w:jc w:val="center"/>
              <w:rPr>
                <w:rFonts w:ascii="ＭＳ Ｐゴシック" w:eastAsia="ＭＳ Ｐゴシック" w:hAnsi="ＭＳ Ｐゴシック"/>
                <w:b/>
                <w:color w:val="C00000"/>
                <w:sz w:val="10"/>
                <w:szCs w:val="12"/>
              </w:rPr>
            </w:pPr>
            <w:r w:rsidRPr="00125933">
              <w:rPr>
                <w:rFonts w:ascii="ＭＳ Ｐゴシック" w:eastAsia="ＭＳ Ｐゴシック" w:hAnsi="ＭＳ Ｐゴシック" w:hint="eastAsia"/>
                <w:sz w:val="10"/>
                <w:szCs w:val="12"/>
              </w:rPr>
              <w:t>Compliance</w:t>
            </w:r>
          </w:p>
        </w:tc>
        <w:tc>
          <w:tcPr>
            <w:tcW w:w="181" w:type="pct"/>
          </w:tcPr>
          <w:p w14:paraId="1EDA496F" w14:textId="77777777" w:rsidR="00125933" w:rsidRPr="00125933" w:rsidRDefault="00125933" w:rsidP="00E4294D">
            <w:pPr>
              <w:rPr>
                <w:rFonts w:ascii="ＭＳ Ｐゴシック" w:eastAsia="ＭＳ Ｐゴシック" w:hAnsi="ＭＳ Ｐゴシック"/>
                <w:sz w:val="10"/>
                <w:szCs w:val="12"/>
              </w:rPr>
            </w:pPr>
            <w:r w:rsidRPr="00125933">
              <w:rPr>
                <w:rFonts w:ascii="ＭＳ Ｐゴシック" w:eastAsia="ＭＳ Ｐゴシック" w:hAnsi="ＭＳ Ｐゴシック" w:hint="eastAsia"/>
                <w:sz w:val="10"/>
                <w:szCs w:val="12"/>
              </w:rPr>
              <w:t>1</w:t>
            </w:r>
          </w:p>
        </w:tc>
        <w:tc>
          <w:tcPr>
            <w:tcW w:w="4451" w:type="pct"/>
          </w:tcPr>
          <w:p w14:paraId="373FF4A7" w14:textId="74D75422" w:rsidR="00125933" w:rsidRPr="00125933" w:rsidRDefault="00125933" w:rsidP="00E4294D">
            <w:pPr>
              <w:rPr>
                <w:rFonts w:ascii="ＭＳ Ｐゴシック" w:eastAsia="ＭＳ Ｐゴシック" w:hAnsi="ＭＳ Ｐゴシック"/>
                <w:sz w:val="10"/>
                <w:szCs w:val="12"/>
              </w:rPr>
            </w:pPr>
            <w:proofErr w:type="spellStart"/>
            <w:r w:rsidRPr="00125933">
              <w:rPr>
                <w:rFonts w:ascii="ＭＳ Ｐゴシック" w:eastAsia="ＭＳ Ｐゴシック" w:hAnsi="ＭＳ Ｐゴシック" w:hint="eastAsia"/>
                <w:sz w:val="10"/>
                <w:szCs w:val="12"/>
              </w:rPr>
              <w:t>Enum</w:t>
            </w:r>
            <w:proofErr w:type="spellEnd"/>
            <w:r w:rsidRPr="00125933">
              <w:rPr>
                <w:rFonts w:ascii="ＭＳ Ｐゴシック" w:eastAsia="ＭＳ Ｐゴシック" w:hAnsi="ＭＳ Ｐゴシック" w:hint="eastAsia"/>
                <w:sz w:val="10"/>
                <w:szCs w:val="12"/>
              </w:rPr>
              <w:t xml:space="preserve"> types must be named in uppercase camel case.</w:t>
            </w:r>
          </w:p>
        </w:tc>
      </w:tr>
      <w:tr w:rsidR="00125933" w:rsidRPr="00125933" w14:paraId="30916A1C" w14:textId="77777777" w:rsidTr="00413B10">
        <w:tc>
          <w:tcPr>
            <w:tcW w:w="368" w:type="pct"/>
          </w:tcPr>
          <w:p w14:paraId="045AC5EB" w14:textId="74D38EA9" w:rsidR="00125933" w:rsidRPr="00125933" w:rsidRDefault="00125933" w:rsidP="00E4294D">
            <w:pPr>
              <w:jc w:val="center"/>
              <w:rPr>
                <w:rFonts w:ascii="ＭＳ Ｐゴシック" w:eastAsia="ＭＳ Ｐゴシック" w:hAnsi="ＭＳ Ｐゴシック"/>
                <w:b/>
                <w:color w:val="0070C0"/>
                <w:sz w:val="10"/>
                <w:szCs w:val="12"/>
              </w:rPr>
            </w:pPr>
            <w:r w:rsidRPr="00125933">
              <w:rPr>
                <w:rFonts w:ascii="ＭＳ Ｐゴシック" w:eastAsia="ＭＳ Ｐゴシック" w:hAnsi="ＭＳ Ｐゴシック" w:hint="eastAsia"/>
                <w:sz w:val="10"/>
                <w:szCs w:val="12"/>
              </w:rPr>
              <w:t>Compliance</w:t>
            </w:r>
          </w:p>
        </w:tc>
        <w:tc>
          <w:tcPr>
            <w:tcW w:w="181" w:type="pct"/>
          </w:tcPr>
          <w:p w14:paraId="296780F2" w14:textId="5BF9FE23" w:rsidR="00125933" w:rsidRPr="00125933" w:rsidRDefault="00125933" w:rsidP="00E4294D">
            <w:pPr>
              <w:rPr>
                <w:rFonts w:ascii="ＭＳ Ｐゴシック" w:eastAsia="ＭＳ Ｐゴシック" w:hAnsi="ＭＳ Ｐゴシック"/>
                <w:sz w:val="10"/>
                <w:szCs w:val="12"/>
              </w:rPr>
            </w:pPr>
            <w:r w:rsidRPr="00125933">
              <w:rPr>
                <w:rFonts w:ascii="ＭＳ Ｐゴシック" w:eastAsia="ＭＳ Ｐゴシック" w:hAnsi="ＭＳ Ｐゴシック" w:hint="eastAsia"/>
                <w:sz w:val="10"/>
                <w:szCs w:val="12"/>
              </w:rPr>
              <w:t>2</w:t>
            </w:r>
          </w:p>
        </w:tc>
        <w:tc>
          <w:tcPr>
            <w:tcW w:w="4451" w:type="pct"/>
          </w:tcPr>
          <w:p w14:paraId="7F4A2E0F" w14:textId="77777777" w:rsidR="00125933" w:rsidRPr="00125933" w:rsidRDefault="00125933" w:rsidP="00125933">
            <w:pPr>
              <w:rPr>
                <w:rFonts w:ascii="ＭＳ Ｐゴシック" w:eastAsia="ＭＳ Ｐゴシック" w:hAnsi="ＭＳ Ｐゴシック"/>
                <w:sz w:val="10"/>
                <w:szCs w:val="12"/>
              </w:rPr>
            </w:pPr>
            <w:r w:rsidRPr="00125933">
              <w:rPr>
                <w:rFonts w:ascii="ＭＳ Ｐゴシック" w:eastAsia="ＭＳ Ｐゴシック" w:hAnsi="ＭＳ Ｐゴシック" w:hint="eastAsia"/>
                <w:sz w:val="10"/>
                <w:szCs w:val="12"/>
              </w:rPr>
              <w:t>The names of constant values must be in uppercase snake case.</w:t>
            </w:r>
          </w:p>
          <w:tbl>
            <w:tblPr>
              <w:tblStyle w:val="TableGrid"/>
              <w:tblW w:w="166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675"/>
            </w:tblGrid>
            <w:tr w:rsidR="00125933" w:rsidRPr="003432A0" w14:paraId="4CB03C57" w14:textId="77777777" w:rsidTr="00D54DF6">
              <w:tc>
                <w:tcPr>
                  <w:tcW w:w="5000" w:type="pct"/>
                  <w:shd w:val="clear" w:color="auto" w:fill="F2F2F2" w:themeFill="background1" w:themeFillShade="F2"/>
                </w:tcPr>
                <w:p w14:paraId="4B3FE8FA" w14:textId="77777777" w:rsidR="0052269C" w:rsidRPr="003432A0" w:rsidRDefault="0052269C" w:rsidP="0052269C">
                  <w:pPr>
                    <w:autoSpaceDE w:val="0"/>
                    <w:autoSpaceDN w:val="0"/>
                    <w:adjustRightInd w:val="0"/>
                    <w:spacing w:line="180" w:lineRule="exact"/>
                    <w:jc w:val="left"/>
                    <w:rPr>
                      <w:ins w:id="80" w:author="Endo, Masami" w:date="2022-02-18T11:16:00Z"/>
                      <w:rFonts w:ascii="Consolas" w:eastAsia="ＭＳ Ｐゴシック" w:hAnsi="Consolas" w:cs="Consolas"/>
                      <w:kern w:val="0"/>
                      <w:sz w:val="14"/>
                      <w:szCs w:val="16"/>
                    </w:rPr>
                  </w:pPr>
                  <w:ins w:id="81" w:author="Endo, Masami" w:date="2022-02-18T11:16:00Z">
                    <w:r w:rsidRPr="003432A0">
                      <w:rPr>
                        <w:rFonts w:ascii="Consolas" w:eastAsia="ＭＳ Ｐゴシック" w:hAnsi="Consolas" w:cs="Consolas"/>
                        <w:b/>
                        <w:bCs/>
                        <w:color w:val="7F0055"/>
                        <w:kern w:val="0"/>
                        <w:sz w:val="14"/>
                        <w:szCs w:val="16"/>
                      </w:rPr>
                      <w:t>public</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b/>
                        <w:bCs/>
                        <w:color w:val="7F0055"/>
                        <w:kern w:val="0"/>
                        <w:sz w:val="14"/>
                        <w:szCs w:val="16"/>
                      </w:rPr>
                      <w:t>enum</w:t>
                    </w:r>
                    <w:proofErr w:type="spellEnd"/>
                    <w:r w:rsidRPr="003432A0">
                      <w:rPr>
                        <w:rFonts w:ascii="Consolas" w:eastAsia="ＭＳ Ｐゴシック" w:hAnsi="Consolas" w:cs="Consolas"/>
                        <w:color w:val="000000"/>
                        <w:kern w:val="0"/>
                        <w:sz w:val="14"/>
                        <w:szCs w:val="16"/>
                      </w:rPr>
                      <w:t xml:space="preserve"> Operation {</w:t>
                    </w:r>
                  </w:ins>
                </w:p>
                <w:p w14:paraId="6DD99788" w14:textId="77777777" w:rsidR="0052269C" w:rsidRPr="003432A0" w:rsidRDefault="0052269C" w:rsidP="0052269C">
                  <w:pPr>
                    <w:autoSpaceDE w:val="0"/>
                    <w:autoSpaceDN w:val="0"/>
                    <w:adjustRightInd w:val="0"/>
                    <w:spacing w:line="180" w:lineRule="exact"/>
                    <w:jc w:val="left"/>
                    <w:rPr>
                      <w:ins w:id="82" w:author="Endo, Masami" w:date="2022-02-18T11:16:00Z"/>
                      <w:rFonts w:ascii="Consolas" w:eastAsia="ＭＳ Ｐゴシック" w:hAnsi="Consolas" w:cs="Consolas"/>
                      <w:kern w:val="0"/>
                      <w:sz w:val="14"/>
                      <w:szCs w:val="16"/>
                    </w:rPr>
                  </w:pPr>
                  <w:ins w:id="83" w:author="Endo, Masami" w:date="2022-02-18T11:16:00Z">
                    <w:r w:rsidRPr="003432A0">
                      <w:rPr>
                        <w:rFonts w:ascii="Consolas" w:eastAsia="ＭＳ Ｐゴシック" w:hAnsi="Consolas" w:cs="Consolas"/>
                        <w:color w:val="000000"/>
                        <w:kern w:val="0"/>
                        <w:sz w:val="14"/>
                        <w:szCs w:val="16"/>
                      </w:rPr>
                      <w:t xml:space="preserve">    PLUS, MINUS, TIMES, DIVIDE</w:t>
                    </w:r>
                  </w:ins>
                </w:p>
                <w:p w14:paraId="2060757A" w14:textId="4F973F01" w:rsidR="00125933" w:rsidRPr="003432A0" w:rsidDel="0052269C" w:rsidRDefault="0052269C" w:rsidP="0052269C">
                  <w:pPr>
                    <w:autoSpaceDE w:val="0"/>
                    <w:autoSpaceDN w:val="0"/>
                    <w:adjustRightInd w:val="0"/>
                    <w:spacing w:line="180" w:lineRule="exact"/>
                    <w:jc w:val="left"/>
                    <w:rPr>
                      <w:del w:id="84" w:author="Endo, Masami" w:date="2022-02-18T11:16:00Z"/>
                      <w:rFonts w:ascii="Consolas" w:eastAsia="ＭＳ Ｐゴシック" w:hAnsi="Consolas" w:cs="Consolas"/>
                      <w:kern w:val="0"/>
                      <w:sz w:val="10"/>
                      <w:szCs w:val="12"/>
                    </w:rPr>
                  </w:pPr>
                  <w:ins w:id="85" w:author="Endo, Masami" w:date="2022-02-18T11:16:00Z">
                    <w:r w:rsidRPr="003432A0">
                      <w:rPr>
                        <w:rFonts w:ascii="Consolas" w:eastAsia="ＭＳ Ｐゴシック" w:hAnsi="Consolas" w:cs="Consolas"/>
                        <w:color w:val="000000"/>
                        <w:kern w:val="0"/>
                        <w:sz w:val="14"/>
                        <w:szCs w:val="16"/>
                      </w:rPr>
                      <w:t>}</w:t>
                    </w:r>
                  </w:ins>
                  <w:del w:id="86" w:author="Endo, Masami" w:date="2022-02-18T11:16:00Z">
                    <w:r w:rsidR="00125933" w:rsidRPr="003432A0" w:rsidDel="0052269C">
                      <w:rPr>
                        <w:rFonts w:ascii="Consolas" w:eastAsia="ＭＳ Ｐゴシック" w:hAnsi="Consolas" w:cs="Consolas"/>
                        <w:sz w:val="10"/>
                        <w:szCs w:val="12"/>
                      </w:rPr>
                      <w:delText>public enum Operation {</w:delText>
                    </w:r>
                  </w:del>
                </w:p>
                <w:p w14:paraId="2F879932" w14:textId="5FBBDCF2" w:rsidR="00125933" w:rsidRPr="003432A0" w:rsidDel="0052269C" w:rsidRDefault="00125933" w:rsidP="003432A0">
                  <w:pPr>
                    <w:autoSpaceDE w:val="0"/>
                    <w:autoSpaceDN w:val="0"/>
                    <w:adjustRightInd w:val="0"/>
                    <w:spacing w:line="180" w:lineRule="exact"/>
                    <w:jc w:val="left"/>
                    <w:rPr>
                      <w:del w:id="87" w:author="Endo, Masami" w:date="2022-02-18T11:16:00Z"/>
                      <w:rFonts w:ascii="Consolas" w:eastAsia="ＭＳ Ｐゴシック" w:hAnsi="Consolas" w:cs="Consolas"/>
                      <w:kern w:val="0"/>
                      <w:sz w:val="10"/>
                      <w:szCs w:val="12"/>
                    </w:rPr>
                  </w:pPr>
                  <w:del w:id="88" w:author="Endo, Masami" w:date="2022-02-18T11:16:00Z">
                    <w:r w:rsidRPr="003432A0" w:rsidDel="0052269C">
                      <w:rPr>
                        <w:rFonts w:ascii="Consolas" w:eastAsia="ＭＳ Ｐゴシック" w:hAnsi="Consolas" w:cs="Consolas"/>
                        <w:sz w:val="10"/>
                        <w:szCs w:val="12"/>
                      </w:rPr>
                      <w:delText xml:space="preserve">    PLUS, MINUS, TIMES, DIVIDE</w:delText>
                    </w:r>
                  </w:del>
                </w:p>
                <w:p w14:paraId="3A61957A" w14:textId="45182B3F" w:rsidR="00125933" w:rsidRPr="003432A0" w:rsidRDefault="00125933" w:rsidP="003432A0">
                  <w:pPr>
                    <w:autoSpaceDE w:val="0"/>
                    <w:autoSpaceDN w:val="0"/>
                    <w:adjustRightInd w:val="0"/>
                    <w:spacing w:line="180" w:lineRule="exact"/>
                    <w:jc w:val="left"/>
                    <w:rPr>
                      <w:rFonts w:ascii="Consolas" w:eastAsia="ＭＳ Ｐゴシック" w:hAnsi="Consolas" w:cs="Consolas"/>
                      <w:kern w:val="0"/>
                      <w:sz w:val="10"/>
                      <w:szCs w:val="12"/>
                    </w:rPr>
                  </w:pPr>
                  <w:del w:id="89" w:author="Endo, Masami" w:date="2022-02-18T11:16:00Z">
                    <w:r w:rsidRPr="003432A0" w:rsidDel="0052269C">
                      <w:rPr>
                        <w:rFonts w:ascii="Consolas" w:eastAsia="ＭＳ Ｐゴシック" w:hAnsi="Consolas" w:cs="Consolas"/>
                        <w:sz w:val="10"/>
                        <w:szCs w:val="12"/>
                      </w:rPr>
                      <w:delText>}</w:delText>
                    </w:r>
                  </w:del>
                </w:p>
              </w:tc>
            </w:tr>
          </w:tbl>
          <w:p w14:paraId="02CA93B6" w14:textId="5572ACB6" w:rsidR="00125933" w:rsidRPr="00125933" w:rsidRDefault="00125933" w:rsidP="00E4294D">
            <w:pPr>
              <w:rPr>
                <w:rFonts w:ascii="ＭＳ Ｐゴシック" w:eastAsia="ＭＳ Ｐゴシック" w:hAnsi="ＭＳ Ｐゴシック"/>
                <w:sz w:val="10"/>
                <w:szCs w:val="12"/>
              </w:rPr>
            </w:pPr>
          </w:p>
        </w:tc>
      </w:tr>
    </w:tbl>
    <w:p w14:paraId="250E0AD1" w14:textId="77777777" w:rsidR="008D34EF" w:rsidRDefault="008D34EF" w:rsidP="008D34EF">
      <w:pPr>
        <w:sectPr w:rsidR="008D34EF" w:rsidSect="0034470E">
          <w:pgSz w:w="11906" w:h="16838" w:code="9"/>
          <w:pgMar w:top="1701" w:right="1418" w:bottom="851" w:left="1418" w:header="851" w:footer="567" w:gutter="0"/>
          <w:cols w:space="425"/>
          <w:docGrid w:type="linesAndChars" w:linePitch="246"/>
        </w:sectPr>
      </w:pPr>
    </w:p>
    <w:p w14:paraId="62140E52" w14:textId="4CBE6151" w:rsidR="00E541BB" w:rsidRDefault="00824A7F" w:rsidP="00E44AA9">
      <w:pPr>
        <w:pStyle w:val="Heading2"/>
        <w:spacing w:before="123"/>
      </w:pPr>
      <w:bookmarkStart w:id="90" w:name="_Toc482632821"/>
      <w:r>
        <w:rPr>
          <w:rFonts w:hint="eastAsia"/>
        </w:rPr>
        <w:lastRenderedPageBreak/>
        <w:t>Method and Field Names and Variable Names General</w:t>
      </w:r>
      <w:bookmarkEnd w:id="90"/>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125933" w:rsidRPr="00125933" w14:paraId="203A658E"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9C11B20" w14:textId="4E3BA330" w:rsidR="00125933" w:rsidRPr="00125933" w:rsidRDefault="00125933" w:rsidP="00E4294D">
            <w:pPr>
              <w:rPr>
                <w:rFonts w:ascii="ＭＳ Ｐゴシック" w:eastAsia="ＭＳ Ｐゴシック" w:hAnsi="ＭＳ Ｐゴシック"/>
                <w:sz w:val="10"/>
                <w:szCs w:val="12"/>
              </w:rPr>
            </w:pPr>
            <w:r w:rsidRPr="00125933">
              <w:rPr>
                <w:rFonts w:ascii="ＭＳ Ｐゴシック" w:eastAsia="ＭＳ Ｐゴシック" w:hAnsi="ＭＳ Ｐゴシック" w:hint="eastAsia"/>
                <w:sz w:val="10"/>
                <w:szCs w:val="12"/>
              </w:rPr>
              <w:t>Method and Field Names and Variable Names General</w:t>
            </w:r>
          </w:p>
        </w:tc>
      </w:tr>
      <w:tr w:rsidR="00125933" w:rsidRPr="00125933" w14:paraId="4041DA6C" w14:textId="77777777" w:rsidTr="00413B10">
        <w:tc>
          <w:tcPr>
            <w:tcW w:w="368" w:type="pct"/>
          </w:tcPr>
          <w:p w14:paraId="7B56C4A3" w14:textId="79FD0877" w:rsidR="00125933" w:rsidRPr="00125933" w:rsidRDefault="00125933" w:rsidP="00E4294D">
            <w:pPr>
              <w:jc w:val="center"/>
              <w:rPr>
                <w:rFonts w:ascii="ＭＳ Ｐゴシック" w:eastAsia="ＭＳ Ｐゴシック" w:hAnsi="ＭＳ Ｐゴシック"/>
                <w:b/>
                <w:color w:val="C00000"/>
                <w:sz w:val="10"/>
                <w:szCs w:val="12"/>
              </w:rPr>
            </w:pPr>
            <w:r w:rsidRPr="00125933">
              <w:rPr>
                <w:rFonts w:ascii="ＭＳ Ｐゴシック" w:eastAsia="ＭＳ Ｐゴシック" w:hAnsi="ＭＳ Ｐゴシック" w:hint="eastAsia"/>
                <w:sz w:val="10"/>
                <w:szCs w:val="12"/>
              </w:rPr>
              <w:t>strict observance</w:t>
            </w:r>
          </w:p>
        </w:tc>
        <w:tc>
          <w:tcPr>
            <w:tcW w:w="181" w:type="pct"/>
          </w:tcPr>
          <w:p w14:paraId="4AC28911" w14:textId="77777777" w:rsidR="00125933" w:rsidRPr="00125933" w:rsidRDefault="00125933" w:rsidP="00E4294D">
            <w:pPr>
              <w:rPr>
                <w:rFonts w:ascii="ＭＳ Ｐゴシック" w:eastAsia="ＭＳ Ｐゴシック" w:hAnsi="ＭＳ Ｐゴシック"/>
                <w:sz w:val="10"/>
                <w:szCs w:val="12"/>
              </w:rPr>
            </w:pPr>
            <w:r w:rsidRPr="00125933">
              <w:rPr>
                <w:rFonts w:ascii="ＭＳ Ｐゴシック" w:eastAsia="ＭＳ Ｐゴシック" w:hAnsi="ＭＳ Ｐゴシック" w:hint="eastAsia"/>
                <w:sz w:val="10"/>
                <w:szCs w:val="12"/>
              </w:rPr>
              <w:t>1</w:t>
            </w:r>
          </w:p>
        </w:tc>
        <w:tc>
          <w:tcPr>
            <w:tcW w:w="4451" w:type="pct"/>
          </w:tcPr>
          <w:p w14:paraId="62BF4F7D" w14:textId="77777777" w:rsidR="00125933" w:rsidRPr="00125933" w:rsidRDefault="00125933" w:rsidP="00125933">
            <w:pPr>
              <w:rPr>
                <w:rFonts w:ascii="ＭＳ Ｐゴシック" w:eastAsia="ＭＳ Ｐゴシック" w:hAnsi="ＭＳ Ｐゴシック"/>
                <w:sz w:val="10"/>
                <w:szCs w:val="12"/>
              </w:rPr>
            </w:pPr>
            <w:r w:rsidRPr="00125933">
              <w:rPr>
                <w:rFonts w:ascii="ＭＳ Ｐゴシック" w:eastAsia="ＭＳ Ｐゴシック" w:hAnsi="ＭＳ Ｐゴシック" w:hint="eastAsia"/>
                <w:sz w:val="10"/>
                <w:szCs w:val="12"/>
              </w:rPr>
              <w:t>Method names, non-final field names, and local variable names should be in lowercase camel cases.</w:t>
            </w:r>
          </w:p>
          <w:tbl>
            <w:tblPr>
              <w:tblStyle w:val="TableGrid"/>
              <w:tblW w:w="153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473"/>
            </w:tblGrid>
            <w:tr w:rsidR="00125933" w:rsidRPr="003432A0" w14:paraId="32535E75" w14:textId="77777777" w:rsidTr="00D54DF6">
              <w:tc>
                <w:tcPr>
                  <w:tcW w:w="5000" w:type="pct"/>
                  <w:shd w:val="clear" w:color="auto" w:fill="F2F2F2" w:themeFill="background1" w:themeFillShade="F2"/>
                </w:tcPr>
                <w:p w14:paraId="686DCF67" w14:textId="77777777" w:rsidR="00125933" w:rsidRPr="003432A0" w:rsidRDefault="00125933"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Method Name Examples * /</w:t>
                  </w:r>
                </w:p>
                <w:p w14:paraId="57BAA278" w14:textId="4FB646D7" w:rsidR="00125933" w:rsidRPr="003432A0" w:rsidRDefault="00125933"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void </w:t>
                  </w:r>
                  <w:proofErr w:type="spellStart"/>
                  <w:r w:rsidRPr="003432A0">
                    <w:rPr>
                      <w:rFonts w:ascii="Consolas" w:eastAsia="ＭＳ Ｐゴシック" w:hAnsi="Consolas" w:cs="Consolas"/>
                      <w:sz w:val="10"/>
                      <w:szCs w:val="12"/>
                    </w:rPr>
                    <w:t>printResult</w:t>
                  </w:r>
                  <w:proofErr w:type="spellEnd"/>
                  <w:r w:rsidRPr="003432A0">
                    <w:rPr>
                      <w:rFonts w:ascii="Consolas" w:eastAsia="ＭＳ Ｐゴシック" w:hAnsi="Consolas" w:cs="Consolas"/>
                      <w:sz w:val="10"/>
                      <w:szCs w:val="12"/>
                    </w:rPr>
                    <w:t xml:space="preserve"> () {</w:t>
                  </w:r>
                </w:p>
                <w:p w14:paraId="2DF7BFB2" w14:textId="77777777" w:rsidR="00125933" w:rsidRPr="003432A0" w:rsidRDefault="00125933"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Sample Variable Name * /</w:t>
                  </w:r>
                </w:p>
                <w:p w14:paraId="6BDDAD6F" w14:textId="5253004D" w:rsidR="00125933" w:rsidRPr="003432A0" w:rsidRDefault="00125933"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String </w:t>
                  </w:r>
                  <w:proofErr w:type="spellStart"/>
                  <w:r w:rsidRPr="003432A0">
                    <w:rPr>
                      <w:rFonts w:ascii="Consolas" w:eastAsia="ＭＳ Ｐゴシック" w:hAnsi="Consolas" w:cs="Consolas"/>
                      <w:sz w:val="10"/>
                      <w:szCs w:val="12"/>
                    </w:rPr>
                    <w:t>familiyName</w:t>
                  </w:r>
                  <w:proofErr w:type="spellEnd"/>
                  <w:r w:rsidRPr="003432A0">
                    <w:rPr>
                      <w:rFonts w:ascii="Consolas" w:eastAsia="ＭＳ Ｐゴシック" w:hAnsi="Consolas" w:cs="Consolas"/>
                      <w:sz w:val="10"/>
                      <w:szCs w:val="12"/>
                    </w:rPr>
                    <w:t xml:space="preserve"> = "";</w:t>
                  </w:r>
                </w:p>
              </w:tc>
            </w:tr>
          </w:tbl>
          <w:p w14:paraId="24112193" w14:textId="7EA2B7D5" w:rsidR="00125933" w:rsidRPr="00125933" w:rsidRDefault="00125933" w:rsidP="00E4294D">
            <w:pPr>
              <w:rPr>
                <w:rFonts w:ascii="ＭＳ Ｐゴシック" w:eastAsia="ＭＳ Ｐゴシック" w:hAnsi="ＭＳ Ｐゴシック"/>
                <w:sz w:val="10"/>
                <w:szCs w:val="12"/>
              </w:rPr>
            </w:pPr>
          </w:p>
        </w:tc>
      </w:tr>
    </w:tbl>
    <w:p w14:paraId="110116A7" w14:textId="1F7C3666" w:rsidR="00E541BB" w:rsidRDefault="00824A7F" w:rsidP="00E44AA9">
      <w:pPr>
        <w:pStyle w:val="Heading3"/>
      </w:pPr>
      <w:bookmarkStart w:id="91" w:name="_Toc482632822"/>
      <w:r>
        <w:rPr>
          <w:rFonts w:hint="eastAsia"/>
        </w:rPr>
        <w:t>Method name</w:t>
      </w:r>
      <w:bookmarkEnd w:id="91"/>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125933" w:rsidRPr="00E4294D" w14:paraId="1D72D881"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75CEE6A2" w14:textId="60C396D2" w:rsidR="00125933" w:rsidRPr="00E4294D" w:rsidRDefault="00E4294D"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Method name</w:t>
            </w:r>
          </w:p>
        </w:tc>
      </w:tr>
      <w:tr w:rsidR="00125933" w:rsidRPr="00E4294D" w14:paraId="0BBFE44F" w14:textId="77777777" w:rsidTr="00413B10">
        <w:tc>
          <w:tcPr>
            <w:tcW w:w="368" w:type="pct"/>
          </w:tcPr>
          <w:p w14:paraId="59E885E2" w14:textId="77777777" w:rsidR="00125933" w:rsidRPr="00E4294D" w:rsidRDefault="00125933" w:rsidP="00E4294D">
            <w:pPr>
              <w:jc w:val="center"/>
              <w:rPr>
                <w:rFonts w:ascii="ＭＳ Ｐゴシック" w:eastAsia="ＭＳ Ｐゴシック" w:hAnsi="ＭＳ Ｐゴシック"/>
                <w:b/>
                <w:color w:val="C00000"/>
                <w:sz w:val="10"/>
                <w:szCs w:val="12"/>
              </w:rPr>
            </w:pPr>
            <w:r w:rsidRPr="00E4294D">
              <w:rPr>
                <w:rFonts w:ascii="ＭＳ Ｐゴシック" w:eastAsia="ＭＳ Ｐゴシック" w:hAnsi="ＭＳ Ｐゴシック" w:hint="eastAsia"/>
                <w:sz w:val="10"/>
                <w:szCs w:val="12"/>
              </w:rPr>
              <w:t>Compliance</w:t>
            </w:r>
          </w:p>
        </w:tc>
        <w:tc>
          <w:tcPr>
            <w:tcW w:w="181" w:type="pct"/>
          </w:tcPr>
          <w:p w14:paraId="486511B5" w14:textId="77777777" w:rsidR="00125933" w:rsidRPr="00E4294D" w:rsidRDefault="00125933"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1</w:t>
            </w:r>
          </w:p>
        </w:tc>
        <w:tc>
          <w:tcPr>
            <w:tcW w:w="4451" w:type="pct"/>
          </w:tcPr>
          <w:p w14:paraId="68652817" w14:textId="70BEC55F" w:rsidR="00125933" w:rsidRPr="00E4294D" w:rsidRDefault="00050043"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As a rule, method names can be up to 30 characters long.</w:t>
            </w:r>
          </w:p>
        </w:tc>
      </w:tr>
      <w:tr w:rsidR="00125933" w:rsidRPr="00E4294D" w14:paraId="54055B4D" w14:textId="77777777" w:rsidTr="00413B10">
        <w:tc>
          <w:tcPr>
            <w:tcW w:w="368" w:type="pct"/>
          </w:tcPr>
          <w:p w14:paraId="5BA65808" w14:textId="667FC1E0" w:rsidR="00125933" w:rsidRPr="00E4294D" w:rsidRDefault="00125933" w:rsidP="00E4294D">
            <w:pPr>
              <w:jc w:val="center"/>
              <w:rPr>
                <w:rFonts w:ascii="ＭＳ Ｐゴシック" w:eastAsia="ＭＳ Ｐゴシック" w:hAnsi="ＭＳ Ｐゴシック"/>
                <w:b/>
                <w:color w:val="0070C0"/>
                <w:sz w:val="10"/>
                <w:szCs w:val="12"/>
              </w:rPr>
            </w:pPr>
            <w:r w:rsidRPr="00E4294D">
              <w:rPr>
                <w:rFonts w:ascii="ＭＳ Ｐゴシック" w:eastAsia="ＭＳ Ｐゴシック" w:hAnsi="ＭＳ Ｐゴシック" w:hint="eastAsia"/>
                <w:sz w:val="10"/>
                <w:szCs w:val="12"/>
              </w:rPr>
              <w:t>Compliance</w:t>
            </w:r>
          </w:p>
        </w:tc>
        <w:tc>
          <w:tcPr>
            <w:tcW w:w="181" w:type="pct"/>
          </w:tcPr>
          <w:p w14:paraId="178C00A1" w14:textId="1B4BF069" w:rsidR="00125933" w:rsidRPr="00E4294D" w:rsidRDefault="00125933"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2</w:t>
            </w:r>
          </w:p>
        </w:tc>
        <w:tc>
          <w:tcPr>
            <w:tcW w:w="4451" w:type="pct"/>
          </w:tcPr>
          <w:p w14:paraId="76206666" w14:textId="462EA673" w:rsidR="00780CED" w:rsidRPr="00796372" w:rsidRDefault="00050043" w:rsidP="00780CED">
            <w:pPr>
              <w:rPr>
                <w:rFonts w:ascii="ＭＳ Ｐゴシック" w:eastAsia="ＭＳ Ｐゴシック" w:hAnsi="ＭＳ Ｐゴシック"/>
                <w:b/>
                <w:sz w:val="10"/>
                <w:szCs w:val="12"/>
              </w:rPr>
            </w:pPr>
            <w:r w:rsidRPr="00E4294D">
              <w:rPr>
                <w:rFonts w:ascii="ＭＳ Ｐゴシック" w:eastAsia="ＭＳ Ｐゴシック" w:hAnsi="ＭＳ Ｐゴシック" w:hint="eastAsia"/>
                <w:sz w:val="10"/>
                <w:szCs w:val="12"/>
              </w:rPr>
              <w:t>Methods implemented in JUnit test classes may use underscores.</w:t>
            </w:r>
          </w:p>
        </w:tc>
      </w:tr>
      <w:tr w:rsidR="00125933" w:rsidRPr="00E4294D" w14:paraId="5B3EDFB0" w14:textId="77777777" w:rsidTr="00413B10">
        <w:tc>
          <w:tcPr>
            <w:tcW w:w="368" w:type="pct"/>
          </w:tcPr>
          <w:p w14:paraId="3A9564BC" w14:textId="4E3DA19D" w:rsidR="00125933" w:rsidRPr="00E4294D" w:rsidRDefault="00125933" w:rsidP="00E4294D">
            <w:pPr>
              <w:jc w:val="center"/>
              <w:rPr>
                <w:rFonts w:ascii="ＭＳ Ｐゴシック" w:eastAsia="ＭＳ Ｐゴシック" w:hAnsi="ＭＳ Ｐゴシック"/>
                <w:b/>
                <w:color w:val="0070C0"/>
                <w:sz w:val="10"/>
                <w:szCs w:val="12"/>
              </w:rPr>
            </w:pPr>
            <w:r w:rsidRPr="00E4294D">
              <w:rPr>
                <w:rFonts w:ascii="ＭＳ Ｐゴシック" w:eastAsia="ＭＳ Ｐゴシック" w:hAnsi="ＭＳ Ｐゴシック" w:hint="eastAsia"/>
                <w:sz w:val="10"/>
                <w:szCs w:val="12"/>
              </w:rPr>
              <w:t>Compliance</w:t>
            </w:r>
          </w:p>
        </w:tc>
        <w:tc>
          <w:tcPr>
            <w:tcW w:w="181" w:type="pct"/>
          </w:tcPr>
          <w:p w14:paraId="10465A8D" w14:textId="4B52ADB5" w:rsidR="00125933" w:rsidRPr="00E4294D" w:rsidRDefault="00125933"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3</w:t>
            </w:r>
          </w:p>
        </w:tc>
        <w:tc>
          <w:tcPr>
            <w:tcW w:w="4451" w:type="pct"/>
          </w:tcPr>
          <w:p w14:paraId="10AB087F" w14:textId="77777777" w:rsidR="00125933" w:rsidRPr="00E4294D" w:rsidRDefault="00050043"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Method names must begin with an active verb.</w:t>
            </w:r>
          </w:p>
          <w:tbl>
            <w:tblPr>
              <w:tblStyle w:val="TableGrid"/>
              <w:tblW w:w="123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991"/>
            </w:tblGrid>
            <w:tr w:rsidR="00050043" w:rsidRPr="003432A0" w14:paraId="7AAD3490" w14:textId="77777777" w:rsidTr="00D54DF6">
              <w:tc>
                <w:tcPr>
                  <w:tcW w:w="5000" w:type="pct"/>
                  <w:shd w:val="clear" w:color="auto" w:fill="F2F2F2" w:themeFill="background1" w:themeFillShade="F2"/>
                </w:tcPr>
                <w:p w14:paraId="4B487CB8" w14:textId="77777777" w:rsidR="007A2593" w:rsidRPr="003432A0" w:rsidRDefault="007A2593" w:rsidP="007A2593">
                  <w:pPr>
                    <w:autoSpaceDE w:val="0"/>
                    <w:autoSpaceDN w:val="0"/>
                    <w:adjustRightInd w:val="0"/>
                    <w:spacing w:line="180" w:lineRule="exact"/>
                    <w:jc w:val="left"/>
                    <w:rPr>
                      <w:ins w:id="92" w:author="Endo, Masami" w:date="2022-02-17T18:32:00Z"/>
                      <w:rFonts w:ascii="Consolas" w:eastAsia="ＭＳ Ｐゴシック" w:hAnsi="Consolas" w:cs="Consolas"/>
                      <w:kern w:val="0"/>
                      <w:sz w:val="14"/>
                      <w:szCs w:val="16"/>
                    </w:rPr>
                  </w:pPr>
                  <w:ins w:id="93" w:author="Endo, Masami" w:date="2022-02-17T18:32: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deleteMenuItem</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69422042" w14:textId="36E56EA5" w:rsidR="00050043" w:rsidRPr="003432A0" w:rsidDel="007A2593" w:rsidRDefault="007A2593" w:rsidP="007A2593">
                  <w:pPr>
                    <w:autoSpaceDE w:val="0"/>
                    <w:autoSpaceDN w:val="0"/>
                    <w:adjustRightInd w:val="0"/>
                    <w:spacing w:line="180" w:lineRule="exact"/>
                    <w:jc w:val="left"/>
                    <w:rPr>
                      <w:del w:id="94" w:author="Endo, Masami" w:date="2022-02-17T18:32:00Z"/>
                      <w:rFonts w:ascii="Consolas" w:eastAsia="ＭＳ Ｐゴシック" w:hAnsi="Consolas" w:cs="Consolas"/>
                      <w:kern w:val="0"/>
                      <w:sz w:val="10"/>
                      <w:szCs w:val="12"/>
                    </w:rPr>
                  </w:pPr>
                  <w:ins w:id="95" w:author="Endo, Masami" w:date="2022-02-17T18:32: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menuItemDelete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del w:id="96" w:author="Endo, Masami" w:date="2022-02-17T18:32:00Z">
                    <w:r w:rsidR="00050043" w:rsidRPr="003432A0" w:rsidDel="007A2593">
                      <w:rPr>
                        <w:rFonts w:ascii="Consolas" w:eastAsia="ＭＳ Ｐゴシック" w:hAnsi="Consolas" w:cs="Consolas"/>
                        <w:sz w:val="10"/>
                        <w:szCs w:val="12"/>
                      </w:rPr>
                      <w:delText>○   deleteMenuItem ();</w:delText>
                    </w:r>
                  </w:del>
                </w:p>
                <w:p w14:paraId="477BFD32" w14:textId="505796FE" w:rsidR="00050043" w:rsidRPr="003432A0" w:rsidRDefault="00050043" w:rsidP="003432A0">
                  <w:pPr>
                    <w:autoSpaceDE w:val="0"/>
                    <w:autoSpaceDN w:val="0"/>
                    <w:adjustRightInd w:val="0"/>
                    <w:spacing w:line="180" w:lineRule="exact"/>
                    <w:jc w:val="left"/>
                    <w:rPr>
                      <w:rFonts w:ascii="Consolas" w:eastAsia="ＭＳ Ｐゴシック" w:hAnsi="Consolas" w:cs="Consolas"/>
                      <w:kern w:val="0"/>
                      <w:sz w:val="10"/>
                      <w:szCs w:val="12"/>
                    </w:rPr>
                  </w:pPr>
                  <w:del w:id="97" w:author="Endo, Masami" w:date="2022-02-17T18:32:00Z">
                    <w:r w:rsidRPr="003432A0" w:rsidDel="007A2593">
                      <w:rPr>
                        <w:rFonts w:ascii="Consolas" w:eastAsia="ＭＳ Ｐゴシック" w:hAnsi="Consolas" w:cs="Consolas"/>
                        <w:sz w:val="10"/>
                        <w:szCs w:val="12"/>
                      </w:rPr>
                      <w:delText>×   menuItemDelete ();</w:delText>
                    </w:r>
                  </w:del>
                </w:p>
              </w:tc>
            </w:tr>
          </w:tbl>
          <w:p w14:paraId="2C556E95" w14:textId="77777777" w:rsidR="00050043" w:rsidRPr="00E4294D" w:rsidRDefault="00050043"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Sample examples are given below.</w:t>
            </w:r>
          </w:p>
          <w:p w14:paraId="1D9D32A2" w14:textId="77777777" w:rsidR="00E4294D" w:rsidRDefault="00E4294D" w:rsidP="00E4294D">
            <w:pPr>
              <w:rPr>
                <w:rFonts w:ascii="ＭＳ Ｐゴシック" w:eastAsia="ＭＳ Ｐゴシック" w:hAnsi="ＭＳ Ｐゴシック"/>
                <w:sz w:val="10"/>
                <w:szCs w:val="12"/>
              </w:rPr>
            </w:pPr>
          </w:p>
          <w:p w14:paraId="3647E1CA" w14:textId="590EF394" w:rsidR="00050043" w:rsidRPr="00E4294D" w:rsidRDefault="00050043"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① Method starting with verb</w:t>
            </w:r>
          </w:p>
          <w:tbl>
            <w:tblPr>
              <w:tblStyle w:val="TableGrid"/>
              <w:tblW w:w="2873"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616"/>
            </w:tblGrid>
            <w:tr w:rsidR="00050043" w:rsidRPr="003432A0" w14:paraId="4B1CBF95" w14:textId="77777777" w:rsidTr="00D54DF6">
              <w:tc>
                <w:tcPr>
                  <w:tcW w:w="5000" w:type="pct"/>
                  <w:shd w:val="clear" w:color="auto" w:fill="F2F2F2" w:themeFill="background1" w:themeFillShade="F2"/>
                </w:tcPr>
                <w:p w14:paraId="74909392" w14:textId="77777777"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Example of a class with only one method that performs processing * /</w:t>
                  </w:r>
                </w:p>
                <w:p w14:paraId="697A44CB" w14:textId="254CEDFF"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void </w:t>
                  </w:r>
                  <w:proofErr w:type="gramStart"/>
                  <w:r w:rsidRPr="003432A0">
                    <w:rPr>
                      <w:rFonts w:ascii="Consolas" w:eastAsia="ＭＳ Ｐゴシック" w:hAnsi="Consolas" w:cs="Consolas"/>
                      <w:sz w:val="10"/>
                      <w:szCs w:val="12"/>
                    </w:rPr>
                    <w:t>execute</w:t>
                  </w:r>
                  <w:proofErr w:type="gramEnd"/>
                  <w:r w:rsidRPr="003432A0">
                    <w:rPr>
                      <w:rFonts w:ascii="Consolas" w:eastAsia="ＭＳ Ｐゴシック" w:hAnsi="Consolas" w:cs="Consolas"/>
                      <w:sz w:val="10"/>
                      <w:szCs w:val="12"/>
                    </w:rPr>
                    <w:t xml:space="preserve"> () {</w:t>
                  </w:r>
                </w:p>
                <w:p w14:paraId="12AE0A39" w14:textId="77777777"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Return search results based on arguments * /</w:t>
                  </w:r>
                </w:p>
                <w:p w14:paraId="39CAE474" w14:textId="73A555F4"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protected String </w:t>
                  </w:r>
                  <w:proofErr w:type="spellStart"/>
                  <w:r w:rsidRPr="003432A0">
                    <w:rPr>
                      <w:rFonts w:ascii="Consolas" w:eastAsia="ＭＳ Ｐゴシック" w:hAnsi="Consolas" w:cs="Consolas"/>
                      <w:sz w:val="10"/>
                      <w:szCs w:val="12"/>
                    </w:rPr>
                    <w:t>findCommodity</w:t>
                  </w:r>
                  <w:proofErr w:type="spellEnd"/>
                  <w:r w:rsidRPr="003432A0">
                    <w:rPr>
                      <w:rFonts w:ascii="Consolas" w:eastAsia="ＭＳ Ｐゴシック" w:hAnsi="Consolas" w:cs="Consolas"/>
                      <w:sz w:val="10"/>
                      <w:szCs w:val="12"/>
                    </w:rPr>
                    <w:t xml:space="preserve"> (String </w:t>
                  </w:r>
                  <w:proofErr w:type="spellStart"/>
                  <w:r w:rsidRPr="003432A0">
                    <w:rPr>
                      <w:rFonts w:ascii="Consolas" w:eastAsia="ＭＳ Ｐゴシック" w:hAnsi="Consolas" w:cs="Consolas"/>
                      <w:sz w:val="10"/>
                      <w:szCs w:val="12"/>
                    </w:rPr>
                    <w:t>searchKey</w:t>
                  </w:r>
                  <w:proofErr w:type="spellEnd"/>
                  <w:r w:rsidRPr="003432A0">
                    <w:rPr>
                      <w:rFonts w:ascii="Consolas" w:eastAsia="ＭＳ Ｐゴシック" w:hAnsi="Consolas" w:cs="Consolas"/>
                      <w:sz w:val="10"/>
                      <w:szCs w:val="12"/>
                    </w:rPr>
                    <w:t>) {</w:t>
                  </w:r>
                </w:p>
                <w:p w14:paraId="37AB1560" w14:textId="77777777"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Delete the item specified in the argument * /</w:t>
                  </w:r>
                </w:p>
                <w:p w14:paraId="395FD88B" w14:textId="1D1134CF"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private void </w:t>
                  </w:r>
                  <w:proofErr w:type="spellStart"/>
                  <w:r w:rsidRPr="003432A0">
                    <w:rPr>
                      <w:rFonts w:ascii="Consolas" w:eastAsia="ＭＳ Ｐゴシック" w:hAnsi="Consolas" w:cs="Consolas"/>
                      <w:sz w:val="10"/>
                      <w:szCs w:val="12"/>
                    </w:rPr>
                    <w:t>deleteItem</w:t>
                  </w:r>
                  <w:proofErr w:type="spellEnd"/>
                  <w:r w:rsidRPr="003432A0">
                    <w:rPr>
                      <w:rFonts w:ascii="Consolas" w:eastAsia="ＭＳ Ｐゴシック" w:hAnsi="Consolas" w:cs="Consolas"/>
                      <w:sz w:val="10"/>
                      <w:szCs w:val="12"/>
                    </w:rPr>
                    <w:t xml:space="preserve"> (Item </w:t>
                  </w:r>
                  <w:proofErr w:type="spellStart"/>
                  <w:r w:rsidRPr="003432A0">
                    <w:rPr>
                      <w:rFonts w:ascii="Consolas" w:eastAsia="ＭＳ Ｐゴシック" w:hAnsi="Consolas" w:cs="Consolas"/>
                      <w:sz w:val="10"/>
                      <w:szCs w:val="12"/>
                    </w:rPr>
                    <w:t>targetItem</w:t>
                  </w:r>
                  <w:proofErr w:type="spellEnd"/>
                  <w:r w:rsidRPr="003432A0">
                    <w:rPr>
                      <w:rFonts w:ascii="Consolas" w:eastAsia="ＭＳ Ｐゴシック" w:hAnsi="Consolas" w:cs="Consolas"/>
                      <w:sz w:val="10"/>
                      <w:szCs w:val="12"/>
                    </w:rPr>
                    <w:t>) {</w:t>
                  </w:r>
                </w:p>
                <w:p w14:paraId="2D033014" w14:textId="77777777"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Send the receipt to the customer passed as argument * /</w:t>
                  </w:r>
                </w:p>
                <w:p w14:paraId="08D76A7C" w14:textId="4CF5DFB6" w:rsidR="00050043"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void </w:t>
                  </w:r>
                  <w:proofErr w:type="spellStart"/>
                  <w:r w:rsidRPr="003432A0">
                    <w:rPr>
                      <w:rFonts w:ascii="Consolas" w:eastAsia="ＭＳ Ｐゴシック" w:hAnsi="Consolas" w:cs="Consolas"/>
                      <w:sz w:val="10"/>
                      <w:szCs w:val="12"/>
                    </w:rPr>
                    <w:t>sendReceipt</w:t>
                  </w:r>
                  <w:proofErr w:type="spellEnd"/>
                  <w:r w:rsidRPr="003432A0">
                    <w:rPr>
                      <w:rFonts w:ascii="Consolas" w:eastAsia="ＭＳ Ｐゴシック" w:hAnsi="Consolas" w:cs="Consolas"/>
                      <w:sz w:val="10"/>
                      <w:szCs w:val="12"/>
                    </w:rPr>
                    <w:t xml:space="preserve"> (String </w:t>
                  </w:r>
                  <w:proofErr w:type="spellStart"/>
                  <w:r w:rsidRPr="003432A0">
                    <w:rPr>
                      <w:rFonts w:ascii="Consolas" w:eastAsia="ＭＳ Ｐゴシック" w:hAnsi="Consolas" w:cs="Consolas"/>
                      <w:sz w:val="10"/>
                      <w:szCs w:val="12"/>
                    </w:rPr>
                    <w:t>userId</w:t>
                  </w:r>
                  <w:proofErr w:type="spellEnd"/>
                  <w:r w:rsidRPr="003432A0">
                    <w:rPr>
                      <w:rFonts w:ascii="Consolas" w:eastAsia="ＭＳ Ｐゴシック" w:hAnsi="Consolas" w:cs="Consolas"/>
                      <w:sz w:val="10"/>
                      <w:szCs w:val="12"/>
                    </w:rPr>
                    <w:t xml:space="preserve">, String </w:t>
                  </w:r>
                  <w:proofErr w:type="spellStart"/>
                  <w:r w:rsidRPr="003432A0">
                    <w:rPr>
                      <w:rFonts w:ascii="Consolas" w:eastAsia="ＭＳ Ｐゴシック" w:hAnsi="Consolas" w:cs="Consolas"/>
                      <w:sz w:val="10"/>
                      <w:szCs w:val="12"/>
                    </w:rPr>
                    <w:t>orderCode</w:t>
                  </w:r>
                  <w:proofErr w:type="spellEnd"/>
                  <w:r w:rsidRPr="003432A0">
                    <w:rPr>
                      <w:rFonts w:ascii="Consolas" w:eastAsia="ＭＳ Ｐゴシック" w:hAnsi="Consolas" w:cs="Consolas"/>
                      <w:sz w:val="10"/>
                      <w:szCs w:val="12"/>
                    </w:rPr>
                    <w:t>) {</w:t>
                  </w:r>
                </w:p>
              </w:tc>
            </w:tr>
          </w:tbl>
          <w:p w14:paraId="1981A4D5" w14:textId="77777777" w:rsidR="00E4294D" w:rsidRDefault="00E4294D" w:rsidP="00050043">
            <w:pPr>
              <w:rPr>
                <w:rFonts w:ascii="ＭＳ Ｐゴシック" w:eastAsia="ＭＳ Ｐゴシック" w:hAnsi="ＭＳ Ｐゴシック"/>
                <w:sz w:val="10"/>
                <w:szCs w:val="12"/>
              </w:rPr>
            </w:pPr>
          </w:p>
          <w:p w14:paraId="28EE9B3C" w14:textId="43892618" w:rsidR="00050043" w:rsidRPr="00E4294D" w:rsidRDefault="00E4294D" w:rsidP="00050043">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② accessor method (getter, setter)</w:t>
            </w:r>
          </w:p>
          <w:p w14:paraId="3C8273E1" w14:textId="29A3541B" w:rsidR="00E4294D" w:rsidRPr="00E4294D" w:rsidRDefault="00E4294D"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This standard applies when the accessor method is not automatically generated using Lombok's @ Data annotation.</w:t>
            </w:r>
          </w:p>
          <w:tbl>
            <w:tblPr>
              <w:tblStyle w:val="TableGrid"/>
              <w:tblW w:w="1874"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011"/>
            </w:tblGrid>
            <w:tr w:rsidR="00E4294D" w:rsidRPr="003432A0" w14:paraId="3B801A6C" w14:textId="77777777" w:rsidTr="00D54DF6">
              <w:tc>
                <w:tcPr>
                  <w:tcW w:w="5000" w:type="pct"/>
                  <w:shd w:val="clear" w:color="auto" w:fill="F2F2F2" w:themeFill="background1" w:themeFillShade="F2"/>
                </w:tcPr>
                <w:p w14:paraId="44F5C502" w14:textId="77777777"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Method to get the value of the field * /</w:t>
                  </w:r>
                </w:p>
                <w:p w14:paraId="2393B6F8" w14:textId="04318F33"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String </w:t>
                  </w:r>
                  <w:proofErr w:type="spellStart"/>
                  <w:r w:rsidRPr="003432A0">
                    <w:rPr>
                      <w:rFonts w:ascii="Consolas" w:eastAsia="ＭＳ Ｐゴシック" w:hAnsi="Consolas" w:cs="Consolas"/>
                      <w:sz w:val="10"/>
                      <w:szCs w:val="12"/>
                    </w:rPr>
                    <w:t>getName</w:t>
                  </w:r>
                  <w:proofErr w:type="spellEnd"/>
                  <w:r w:rsidRPr="003432A0">
                    <w:rPr>
                      <w:rFonts w:ascii="Consolas" w:eastAsia="ＭＳ Ｐゴシック" w:hAnsi="Consolas" w:cs="Consolas"/>
                      <w:sz w:val="10"/>
                      <w:szCs w:val="12"/>
                    </w:rPr>
                    <w:t xml:space="preserve"> () {</w:t>
                  </w:r>
                </w:p>
                <w:p w14:paraId="74DF0861" w14:textId="77777777"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Method to populate the field * /</w:t>
                  </w:r>
                </w:p>
                <w:p w14:paraId="6823ABBB" w14:textId="0AFCE005"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void </w:t>
                  </w:r>
                  <w:proofErr w:type="spellStart"/>
                  <w:r w:rsidRPr="003432A0">
                    <w:rPr>
                      <w:rFonts w:ascii="Consolas" w:eastAsia="ＭＳ Ｐゴシック" w:hAnsi="Consolas" w:cs="Consolas"/>
                      <w:sz w:val="10"/>
                      <w:szCs w:val="12"/>
                    </w:rPr>
                    <w:t>setName</w:t>
                  </w:r>
                  <w:proofErr w:type="spellEnd"/>
                  <w:r w:rsidRPr="003432A0">
                    <w:rPr>
                      <w:rFonts w:ascii="Consolas" w:eastAsia="ＭＳ Ｐゴシック" w:hAnsi="Consolas" w:cs="Consolas"/>
                      <w:sz w:val="10"/>
                      <w:szCs w:val="12"/>
                    </w:rPr>
                    <w:t xml:space="preserve"> (String name) {</w:t>
                  </w:r>
                </w:p>
              </w:tc>
            </w:tr>
          </w:tbl>
          <w:p w14:paraId="7AE1ABE1" w14:textId="77777777" w:rsidR="00B27A85" w:rsidRDefault="00B27A85" w:rsidP="00050043">
            <w:pPr>
              <w:rPr>
                <w:rFonts w:ascii="ＭＳ Ｐゴシック" w:eastAsia="ＭＳ Ｐゴシック" w:hAnsi="ＭＳ Ｐゴシック"/>
                <w:sz w:val="10"/>
                <w:szCs w:val="12"/>
              </w:rPr>
            </w:pPr>
          </w:p>
          <w:p w14:paraId="7AD2E5B6" w14:textId="3F611460" w:rsidR="00E4294D" w:rsidRPr="00E4294D" w:rsidRDefault="00E4294D" w:rsidP="00050043">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 xml:space="preserve">③ Methods that return </w:t>
            </w:r>
            <w:proofErr w:type="spellStart"/>
            <w:r w:rsidRPr="00E4294D">
              <w:rPr>
                <w:rFonts w:ascii="ＭＳ Ｐゴシック" w:eastAsia="ＭＳ Ｐゴシック" w:hAnsi="ＭＳ Ｐゴシック" w:hint="eastAsia"/>
                <w:sz w:val="10"/>
                <w:szCs w:val="12"/>
              </w:rPr>
              <w:t>boolean</w:t>
            </w:r>
            <w:proofErr w:type="spellEnd"/>
            <w:r w:rsidRPr="00E4294D">
              <w:rPr>
                <w:rFonts w:ascii="ＭＳ Ｐゴシック" w:eastAsia="ＭＳ Ｐゴシック" w:hAnsi="ＭＳ Ｐゴシック" w:hint="eastAsia"/>
                <w:sz w:val="10"/>
                <w:szCs w:val="12"/>
              </w:rPr>
              <w:t xml:space="preserve"> values</w:t>
            </w:r>
          </w:p>
          <w:tbl>
            <w:tblPr>
              <w:tblStyle w:val="TableGrid"/>
              <w:tblW w:w="2221"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569"/>
            </w:tblGrid>
            <w:tr w:rsidR="00E4294D" w:rsidRPr="003432A0" w14:paraId="7D061292" w14:textId="77777777" w:rsidTr="00D54DF6">
              <w:tc>
                <w:tcPr>
                  <w:tcW w:w="5000" w:type="pct"/>
                  <w:shd w:val="clear" w:color="auto" w:fill="F2F2F2" w:themeFill="background1" w:themeFillShade="F2"/>
                </w:tcPr>
                <w:p w14:paraId="447B965D" w14:textId="77777777"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is + adjective "return whether content is empty" * /</w:t>
                  </w:r>
                </w:p>
                <w:p w14:paraId="60CA83D1" w14:textId="77777777" w:rsidR="00CF1440" w:rsidRPr="003432A0" w:rsidRDefault="00CF1440" w:rsidP="00CF1440">
                  <w:pPr>
                    <w:autoSpaceDE w:val="0"/>
                    <w:autoSpaceDN w:val="0"/>
                    <w:adjustRightInd w:val="0"/>
                    <w:spacing w:line="180" w:lineRule="exact"/>
                    <w:jc w:val="left"/>
                    <w:rPr>
                      <w:ins w:id="98" w:author="Endo, Masami" w:date="2022-02-18T14:16:00Z"/>
                      <w:rFonts w:ascii="Consolas" w:eastAsia="ＭＳ Ｐゴシック" w:hAnsi="Consolas" w:cs="Consolas"/>
                      <w:kern w:val="0"/>
                      <w:sz w:val="14"/>
                      <w:szCs w:val="16"/>
                    </w:rPr>
                  </w:pPr>
                  <w:ins w:id="99" w:author="Endo, Masami" w:date="2022-02-18T14:16:00Z">
                    <w:r w:rsidRPr="003432A0">
                      <w:rPr>
                        <w:rFonts w:ascii="Consolas" w:eastAsia="ＭＳ Ｐゴシック" w:hAnsi="Consolas" w:cs="Consolas"/>
                        <w:b/>
                        <w:bCs/>
                        <w:color w:val="7F0055"/>
                        <w:kern w:val="0"/>
                        <w:sz w:val="14"/>
                        <w:szCs w:val="16"/>
                      </w:rPr>
                      <w:t>public</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b/>
                        <w:bCs/>
                        <w:color w:val="7F0055"/>
                        <w:kern w:val="0"/>
                        <w:sz w:val="14"/>
                        <w:szCs w:val="16"/>
                      </w:rPr>
                      <w:t>boolean</w:t>
                    </w:r>
                    <w:proofErr w:type="spellEnd"/>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isEmpty</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p>
                <w:p w14:paraId="544454F6" w14:textId="70F42208" w:rsidR="00E4294D" w:rsidRPr="003432A0" w:rsidDel="00CF1440" w:rsidRDefault="00E4294D" w:rsidP="00E4294D">
                  <w:pPr>
                    <w:autoSpaceDE w:val="0"/>
                    <w:autoSpaceDN w:val="0"/>
                    <w:adjustRightInd w:val="0"/>
                    <w:spacing w:line="180" w:lineRule="exact"/>
                    <w:jc w:val="left"/>
                    <w:rPr>
                      <w:del w:id="100" w:author="Endo, Masami" w:date="2022-02-18T14:16:00Z"/>
                      <w:rFonts w:ascii="Consolas" w:eastAsia="ＭＳ Ｐゴシック" w:hAnsi="Consolas" w:cs="Consolas"/>
                      <w:kern w:val="0"/>
                      <w:sz w:val="10"/>
                      <w:szCs w:val="12"/>
                    </w:rPr>
                  </w:pPr>
                  <w:del w:id="101" w:author="Endo, Masami" w:date="2022-02-18T14:16:00Z">
                    <w:r w:rsidRPr="003432A0" w:rsidDel="00CF1440">
                      <w:rPr>
                        <w:rFonts w:ascii="Consolas" w:eastAsia="ＭＳ Ｐゴシック" w:hAnsi="Consolas" w:cs="Consolas"/>
                        <w:sz w:val="10"/>
                        <w:szCs w:val="12"/>
                      </w:rPr>
                      <w:delText>public boolean isEmpty () {</w:delText>
                    </w:r>
                  </w:del>
                </w:p>
                <w:p w14:paraId="5C7C3FC7" w14:textId="77777777" w:rsidR="00E4294D" w:rsidRPr="003432A0" w:rsidRDefault="00E4294D" w:rsidP="00E4294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three unary verbs "return if contains a value" * /</w:t>
                  </w:r>
                </w:p>
                <w:p w14:paraId="5C9FE44C" w14:textId="6BC36DE4" w:rsidR="00E4294D" w:rsidRPr="003432A0" w:rsidRDefault="00CF1440" w:rsidP="00E4294D">
                  <w:pPr>
                    <w:autoSpaceDE w:val="0"/>
                    <w:autoSpaceDN w:val="0"/>
                    <w:adjustRightInd w:val="0"/>
                    <w:spacing w:line="180" w:lineRule="exact"/>
                    <w:jc w:val="left"/>
                    <w:rPr>
                      <w:rFonts w:ascii="Consolas" w:eastAsia="ＭＳ Ｐゴシック" w:hAnsi="Consolas" w:cs="Consolas"/>
                      <w:kern w:val="0"/>
                      <w:sz w:val="10"/>
                      <w:szCs w:val="12"/>
                    </w:rPr>
                  </w:pPr>
                  <w:ins w:id="102" w:author="Endo, Masami" w:date="2022-02-18T14:16:00Z">
                    <w:r w:rsidRPr="003432A0">
                      <w:rPr>
                        <w:rFonts w:ascii="Consolas" w:eastAsia="ＭＳ Ｐゴシック" w:hAnsi="Consolas" w:cs="Consolas"/>
                        <w:b/>
                        <w:bCs/>
                        <w:color w:val="7F0055"/>
                        <w:kern w:val="0"/>
                        <w:sz w:val="14"/>
                        <w:szCs w:val="16"/>
                      </w:rPr>
                      <w:t>public</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b/>
                        <w:bCs/>
                        <w:color w:val="7F0055"/>
                        <w:kern w:val="0"/>
                        <w:sz w:val="14"/>
                        <w:szCs w:val="16"/>
                      </w:rPr>
                      <w:t>boolean</w:t>
                    </w:r>
                    <w:proofErr w:type="spellEnd"/>
                    <w:r w:rsidRPr="003432A0">
                      <w:rPr>
                        <w:rFonts w:ascii="Consolas" w:eastAsia="ＭＳ Ｐゴシック" w:hAnsi="Consolas" w:cs="Consolas"/>
                        <w:color w:val="000000"/>
                        <w:kern w:val="0"/>
                        <w:sz w:val="14"/>
                        <w:szCs w:val="16"/>
                      </w:rPr>
                      <w:t xml:space="preserve"> contains</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del w:id="103" w:author="Endo, Masami" w:date="2022-02-18T14:16:00Z">
                    <w:r w:rsidR="00E4294D" w:rsidRPr="003432A0" w:rsidDel="00CF1440">
                      <w:rPr>
                        <w:rFonts w:ascii="Consolas" w:eastAsia="ＭＳ Ｐゴシック" w:hAnsi="Consolas" w:cs="Consolas"/>
                        <w:sz w:val="10"/>
                        <w:szCs w:val="12"/>
                      </w:rPr>
                      <w:delText>public boolean contains () {</w:delText>
                    </w:r>
                  </w:del>
                </w:p>
              </w:tc>
            </w:tr>
          </w:tbl>
          <w:p w14:paraId="760C91B6" w14:textId="64C05792" w:rsidR="00E4294D" w:rsidRPr="00E4294D" w:rsidRDefault="00E4294D" w:rsidP="00E4294D">
            <w:pPr>
              <w:rPr>
                <w:rFonts w:ascii="ＭＳ Ｐゴシック" w:eastAsia="ＭＳ Ｐゴシック" w:hAnsi="ＭＳ Ｐゴシック"/>
                <w:sz w:val="10"/>
                <w:szCs w:val="12"/>
              </w:rPr>
            </w:pPr>
          </w:p>
        </w:tc>
      </w:tr>
      <w:tr w:rsidR="00125933" w:rsidRPr="00E4294D" w14:paraId="2C48D6FE" w14:textId="77777777" w:rsidTr="00413B10">
        <w:tc>
          <w:tcPr>
            <w:tcW w:w="368" w:type="pct"/>
          </w:tcPr>
          <w:p w14:paraId="3DB3E2C7" w14:textId="6CFC53FD" w:rsidR="00125933" w:rsidRPr="00E4294D" w:rsidRDefault="00125933" w:rsidP="00E4294D">
            <w:pPr>
              <w:jc w:val="center"/>
              <w:rPr>
                <w:rFonts w:ascii="ＭＳ Ｐゴシック" w:eastAsia="ＭＳ Ｐゴシック" w:hAnsi="ＭＳ Ｐゴシック"/>
                <w:b/>
                <w:color w:val="0070C0"/>
                <w:sz w:val="10"/>
                <w:szCs w:val="12"/>
              </w:rPr>
            </w:pPr>
            <w:r w:rsidRPr="00E4294D">
              <w:rPr>
                <w:rFonts w:ascii="ＭＳ Ｐゴシック" w:eastAsia="ＭＳ Ｐゴシック" w:hAnsi="ＭＳ Ｐゴシック" w:hint="eastAsia"/>
                <w:sz w:val="10"/>
                <w:szCs w:val="12"/>
              </w:rPr>
              <w:t>Compliance</w:t>
            </w:r>
          </w:p>
        </w:tc>
        <w:tc>
          <w:tcPr>
            <w:tcW w:w="181" w:type="pct"/>
          </w:tcPr>
          <w:p w14:paraId="390FC529" w14:textId="06B4693D" w:rsidR="00125933" w:rsidRPr="00E4294D" w:rsidRDefault="00865A0F" w:rsidP="00E4294D">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4</w:t>
            </w:r>
          </w:p>
        </w:tc>
        <w:tc>
          <w:tcPr>
            <w:tcW w:w="4451" w:type="pct"/>
          </w:tcPr>
          <w:p w14:paraId="2D0B79B5" w14:textId="05200378" w:rsidR="00125933" w:rsidRPr="00E4294D" w:rsidRDefault="00050043"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Prohibits the implementation of static factory methods.</w:t>
            </w:r>
          </w:p>
        </w:tc>
      </w:tr>
    </w:tbl>
    <w:p w14:paraId="460869F1" w14:textId="72F53975" w:rsidR="00824A7F" w:rsidRDefault="00824A7F" w:rsidP="00824A7F">
      <w:pPr>
        <w:pStyle w:val="Heading3"/>
      </w:pPr>
      <w:bookmarkStart w:id="104" w:name="_Toc482625679"/>
      <w:bookmarkStart w:id="105" w:name="_Toc482625793"/>
      <w:bookmarkStart w:id="106" w:name="_Toc482632823"/>
      <w:bookmarkEnd w:id="104"/>
      <w:bookmarkEnd w:id="105"/>
      <w:r>
        <w:rPr>
          <w:rFonts w:hint="eastAsia"/>
        </w:rPr>
        <w:t>word symmetry</w:t>
      </w:r>
      <w:bookmarkEnd w:id="106"/>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84"/>
        <w:gridCol w:w="336"/>
        <w:gridCol w:w="8266"/>
      </w:tblGrid>
      <w:tr w:rsidR="00E4294D" w:rsidRPr="00125933" w14:paraId="4171A48B"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E3DBC68" w14:textId="7880DE6F" w:rsidR="00E4294D" w:rsidRPr="00125933" w:rsidRDefault="00E4294D"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word symmetry</w:t>
            </w:r>
          </w:p>
        </w:tc>
      </w:tr>
      <w:tr w:rsidR="00E4294D" w:rsidRPr="00125933" w14:paraId="0386446A" w14:textId="77777777" w:rsidTr="00413B10">
        <w:tc>
          <w:tcPr>
            <w:tcW w:w="368" w:type="pct"/>
          </w:tcPr>
          <w:p w14:paraId="3FC23C44" w14:textId="23E6DB7F" w:rsidR="00E4294D" w:rsidRPr="00125933" w:rsidRDefault="00E4294D" w:rsidP="00E4294D">
            <w:pPr>
              <w:jc w:val="center"/>
              <w:rPr>
                <w:rFonts w:ascii="ＭＳ Ｐゴシック" w:eastAsia="ＭＳ Ｐゴシック" w:hAnsi="ＭＳ Ｐゴシック"/>
                <w:b/>
                <w:color w:val="C00000"/>
                <w:sz w:val="10"/>
                <w:szCs w:val="12"/>
              </w:rPr>
            </w:pPr>
            <w:r w:rsidRPr="00E4294D">
              <w:rPr>
                <w:rFonts w:ascii="ＭＳ Ｐゴシック" w:eastAsia="ＭＳ Ｐゴシック" w:hAnsi="ＭＳ Ｐゴシック" w:hint="eastAsia"/>
                <w:sz w:val="10"/>
                <w:szCs w:val="12"/>
              </w:rPr>
              <w:t>Caution</w:t>
            </w:r>
          </w:p>
        </w:tc>
        <w:tc>
          <w:tcPr>
            <w:tcW w:w="181" w:type="pct"/>
          </w:tcPr>
          <w:p w14:paraId="198ED964" w14:textId="77777777" w:rsidR="00E4294D" w:rsidRPr="00125933" w:rsidRDefault="00E4294D" w:rsidP="00E4294D">
            <w:pPr>
              <w:rPr>
                <w:rFonts w:ascii="ＭＳ Ｐゴシック" w:eastAsia="ＭＳ Ｐゴシック" w:hAnsi="ＭＳ Ｐゴシック"/>
                <w:sz w:val="10"/>
                <w:szCs w:val="12"/>
              </w:rPr>
            </w:pPr>
            <w:r w:rsidRPr="00125933">
              <w:rPr>
                <w:rFonts w:ascii="ＭＳ Ｐゴシック" w:eastAsia="ＭＳ Ｐゴシック" w:hAnsi="ＭＳ Ｐゴシック" w:hint="eastAsia"/>
                <w:sz w:val="10"/>
                <w:szCs w:val="12"/>
              </w:rPr>
              <w:t>1</w:t>
            </w:r>
          </w:p>
        </w:tc>
        <w:tc>
          <w:tcPr>
            <w:tcW w:w="4451" w:type="pct"/>
          </w:tcPr>
          <w:p w14:paraId="30309402" w14:textId="279D2E8D" w:rsidR="00E4294D" w:rsidRDefault="00E4294D" w:rsidP="00E4294D">
            <w:pPr>
              <w:rPr>
                <w:rFonts w:ascii="ＭＳ Ｐゴシック" w:eastAsia="ＭＳ Ｐゴシック" w:hAnsi="ＭＳ Ｐゴシック"/>
                <w:sz w:val="10"/>
                <w:szCs w:val="12"/>
              </w:rPr>
            </w:pPr>
            <w:r w:rsidRPr="00E4294D">
              <w:rPr>
                <w:rFonts w:ascii="ＭＳ Ｐゴシック" w:eastAsia="ＭＳ Ｐゴシック" w:hAnsi="ＭＳ Ｐゴシック" w:hint="eastAsia"/>
                <w:sz w:val="10"/>
                <w:szCs w:val="12"/>
              </w:rPr>
              <w:t>Consider the symmetry of words.</w:t>
            </w:r>
          </w:p>
          <w:tbl>
            <w:tblPr>
              <w:tblStyle w:val="TableGrid"/>
              <w:tblW w:w="7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798"/>
              <w:gridCol w:w="481"/>
              <w:gridCol w:w="1779"/>
              <w:gridCol w:w="236"/>
              <w:gridCol w:w="1548"/>
              <w:gridCol w:w="481"/>
              <w:gridCol w:w="1548"/>
            </w:tblGrid>
            <w:tr w:rsidR="00166139" w:rsidRPr="005A06A7" w14:paraId="1CF5A173" w14:textId="77777777" w:rsidTr="00D54DF6">
              <w:tc>
                <w:tcPr>
                  <w:tcW w:w="1798" w:type="dxa"/>
                  <w:shd w:val="clear" w:color="auto" w:fill="F2F2F2" w:themeFill="background1" w:themeFillShade="F2"/>
                </w:tcPr>
                <w:p w14:paraId="2A857C14" w14:textId="77777777" w:rsidR="00166139" w:rsidRPr="005A06A7" w:rsidRDefault="00166139" w:rsidP="00166139">
                  <w:pPr>
                    <w:spacing w:line="180" w:lineRule="exact"/>
                    <w:rPr>
                      <w:ins w:id="107" w:author="Endo, Masami" w:date="2022-02-18T14:17:00Z"/>
                      <w:rFonts w:ascii="Consolas" w:eastAsia="ＭＳ Ｐゴシック" w:hAnsi="Consolas" w:cs="Consolas"/>
                      <w:sz w:val="14"/>
                      <w:szCs w:val="16"/>
                    </w:rPr>
                  </w:pPr>
                  <w:ins w:id="108" w:author="Endo, Masami" w:date="2022-02-18T14:17:00Z">
                    <w:r w:rsidRPr="005A06A7">
                      <w:rPr>
                        <w:rFonts w:ascii="Consolas" w:eastAsia="ＭＳ Ｐゴシック" w:hAnsi="Consolas" w:cs="Consolas"/>
                        <w:sz w:val="14"/>
                        <w:szCs w:val="16"/>
                      </w:rPr>
                      <w:t>add(</w:t>
                    </w:r>
                    <w:r w:rsidRPr="005A06A7">
                      <w:rPr>
                        <w:rFonts w:ascii="Consolas" w:eastAsia="ＭＳ Ｐゴシック" w:hAnsi="Consolas" w:cs="Consolas" w:hint="eastAsia"/>
                        <w:sz w:val="14"/>
                        <w:szCs w:val="16"/>
                      </w:rPr>
                      <w:t>追加する</w:t>
                    </w:r>
                    <w:r w:rsidRPr="005A06A7">
                      <w:rPr>
                        <w:rFonts w:ascii="Consolas" w:eastAsia="ＭＳ Ｐゴシック" w:hAnsi="Consolas" w:cs="Consolas"/>
                        <w:sz w:val="14"/>
                        <w:szCs w:val="16"/>
                      </w:rPr>
                      <w:t>)</w:t>
                    </w:r>
                  </w:ins>
                </w:p>
                <w:p w14:paraId="5DF5E614" w14:textId="77777777" w:rsidR="00166139" w:rsidRPr="005A06A7" w:rsidRDefault="00166139" w:rsidP="00166139">
                  <w:pPr>
                    <w:spacing w:line="180" w:lineRule="exact"/>
                    <w:rPr>
                      <w:ins w:id="109" w:author="Endo, Masami" w:date="2022-02-18T14:17:00Z"/>
                      <w:rFonts w:ascii="Consolas" w:eastAsia="ＭＳ Ｐゴシック" w:hAnsi="Consolas" w:cs="Consolas"/>
                      <w:sz w:val="14"/>
                      <w:szCs w:val="16"/>
                    </w:rPr>
                  </w:pPr>
                  <w:ins w:id="110" w:author="Endo, Masami" w:date="2022-02-18T14:17:00Z">
                    <w:r w:rsidRPr="005A06A7">
                      <w:rPr>
                        <w:rFonts w:ascii="Consolas" w:eastAsia="ＭＳ Ｐゴシック" w:hAnsi="Consolas" w:cs="Consolas"/>
                        <w:sz w:val="14"/>
                        <w:szCs w:val="16"/>
                      </w:rPr>
                      <w:t>allocate(</w:t>
                    </w:r>
                    <w:r w:rsidRPr="005A06A7">
                      <w:rPr>
                        <w:rFonts w:ascii="Consolas" w:eastAsia="ＭＳ Ｐゴシック" w:hAnsi="Consolas" w:cs="Consolas" w:hint="eastAsia"/>
                        <w:sz w:val="14"/>
                        <w:szCs w:val="16"/>
                      </w:rPr>
                      <w:t>割り当てる</w:t>
                    </w:r>
                    <w:r w:rsidRPr="005A06A7">
                      <w:rPr>
                        <w:rFonts w:ascii="Consolas" w:eastAsia="ＭＳ Ｐゴシック" w:hAnsi="Consolas" w:cs="Consolas"/>
                        <w:sz w:val="14"/>
                        <w:szCs w:val="16"/>
                      </w:rPr>
                      <w:t>)</w:t>
                    </w:r>
                  </w:ins>
                </w:p>
                <w:p w14:paraId="3D886CCD" w14:textId="77777777" w:rsidR="00166139" w:rsidRPr="005A06A7" w:rsidRDefault="00166139" w:rsidP="00166139">
                  <w:pPr>
                    <w:spacing w:line="180" w:lineRule="exact"/>
                    <w:rPr>
                      <w:ins w:id="111" w:author="Endo, Masami" w:date="2022-02-18T14:17:00Z"/>
                      <w:rFonts w:ascii="Consolas" w:eastAsia="ＭＳ Ｐゴシック" w:hAnsi="Consolas" w:cs="Consolas"/>
                      <w:sz w:val="14"/>
                      <w:szCs w:val="16"/>
                    </w:rPr>
                  </w:pPr>
                  <w:ins w:id="112" w:author="Endo, Masami" w:date="2022-02-18T14:17:00Z">
                    <w:r w:rsidRPr="005A06A7">
                      <w:rPr>
                        <w:rFonts w:ascii="Consolas" w:eastAsia="ＭＳ Ｐゴシック" w:hAnsi="Consolas" w:cs="Consolas"/>
                        <w:sz w:val="14"/>
                        <w:szCs w:val="16"/>
                      </w:rPr>
                      <w:t>begin(</w:t>
                    </w:r>
                    <w:r w:rsidRPr="005A06A7">
                      <w:rPr>
                        <w:rFonts w:ascii="Consolas" w:eastAsia="ＭＳ Ｐゴシック" w:hAnsi="Consolas" w:cs="Consolas" w:hint="eastAsia"/>
                        <w:sz w:val="14"/>
                        <w:szCs w:val="16"/>
                      </w:rPr>
                      <w:t>開始する</w:t>
                    </w:r>
                    <w:r w:rsidRPr="005A06A7">
                      <w:rPr>
                        <w:rFonts w:ascii="Consolas" w:eastAsia="ＭＳ Ｐゴシック" w:hAnsi="Consolas" w:cs="Consolas"/>
                        <w:sz w:val="14"/>
                        <w:szCs w:val="16"/>
                      </w:rPr>
                      <w:t>)</w:t>
                    </w:r>
                  </w:ins>
                </w:p>
                <w:p w14:paraId="35C2BEA7" w14:textId="77777777" w:rsidR="00166139" w:rsidRPr="005A06A7" w:rsidRDefault="00166139" w:rsidP="00166139">
                  <w:pPr>
                    <w:spacing w:line="180" w:lineRule="exact"/>
                    <w:rPr>
                      <w:ins w:id="113" w:author="Endo, Masami" w:date="2022-02-18T14:17:00Z"/>
                      <w:rFonts w:ascii="Consolas" w:eastAsia="ＭＳ Ｐゴシック" w:hAnsi="Consolas" w:cs="Consolas"/>
                      <w:sz w:val="14"/>
                      <w:szCs w:val="16"/>
                    </w:rPr>
                  </w:pPr>
                  <w:ins w:id="114" w:author="Endo, Masami" w:date="2022-02-18T14:17:00Z">
                    <w:r w:rsidRPr="005A06A7">
                      <w:rPr>
                        <w:rFonts w:ascii="Consolas" w:eastAsia="ＭＳ Ｐゴシック" w:hAnsi="Consolas" w:cs="Consolas"/>
                        <w:sz w:val="14"/>
                        <w:szCs w:val="16"/>
                      </w:rPr>
                      <w:t>big(</w:t>
                    </w:r>
                    <w:r w:rsidRPr="005A06A7">
                      <w:rPr>
                        <w:rFonts w:ascii="Consolas" w:eastAsia="ＭＳ Ｐゴシック" w:hAnsi="Consolas" w:cs="Consolas" w:hint="eastAsia"/>
                        <w:sz w:val="14"/>
                        <w:szCs w:val="16"/>
                      </w:rPr>
                      <w:t>大きい</w:t>
                    </w:r>
                    <w:r w:rsidRPr="005A06A7">
                      <w:rPr>
                        <w:rFonts w:ascii="Consolas" w:eastAsia="ＭＳ Ｐゴシック" w:hAnsi="Consolas" w:cs="Consolas"/>
                        <w:sz w:val="14"/>
                        <w:szCs w:val="16"/>
                      </w:rPr>
                      <w:t>)</w:t>
                    </w:r>
                  </w:ins>
                </w:p>
                <w:p w14:paraId="0B18DFC4" w14:textId="77777777" w:rsidR="00166139" w:rsidRPr="005A06A7" w:rsidRDefault="00166139" w:rsidP="00166139">
                  <w:pPr>
                    <w:spacing w:line="180" w:lineRule="exact"/>
                    <w:rPr>
                      <w:ins w:id="115" w:author="Endo, Masami" w:date="2022-02-18T14:17:00Z"/>
                      <w:rFonts w:ascii="Consolas" w:eastAsia="ＭＳ Ｐゴシック" w:hAnsi="Consolas" w:cs="Consolas"/>
                      <w:sz w:val="14"/>
                      <w:szCs w:val="16"/>
                    </w:rPr>
                  </w:pPr>
                  <w:ins w:id="116" w:author="Endo, Masami" w:date="2022-02-18T14:17:00Z">
                    <w:r w:rsidRPr="005A06A7">
                      <w:rPr>
                        <w:rFonts w:ascii="Consolas" w:eastAsia="ＭＳ Ｐゴシック" w:hAnsi="Consolas" w:cs="Consolas"/>
                        <w:sz w:val="14"/>
                        <w:szCs w:val="16"/>
                      </w:rPr>
                      <w:t>create(</w:t>
                    </w:r>
                    <w:r w:rsidRPr="005A06A7">
                      <w:rPr>
                        <w:rFonts w:ascii="Consolas" w:eastAsia="ＭＳ Ｐゴシック" w:hAnsi="Consolas" w:cs="Consolas" w:hint="eastAsia"/>
                        <w:sz w:val="14"/>
                        <w:szCs w:val="16"/>
                      </w:rPr>
                      <w:t>作成する</w:t>
                    </w:r>
                    <w:r w:rsidRPr="005A06A7">
                      <w:rPr>
                        <w:rFonts w:ascii="Consolas" w:eastAsia="ＭＳ Ｐゴシック" w:hAnsi="Consolas" w:cs="Consolas"/>
                        <w:sz w:val="14"/>
                        <w:szCs w:val="16"/>
                      </w:rPr>
                      <w:t>)</w:t>
                    </w:r>
                  </w:ins>
                </w:p>
                <w:p w14:paraId="544D2689" w14:textId="77777777" w:rsidR="00166139" w:rsidRPr="005A06A7" w:rsidRDefault="00166139" w:rsidP="00166139">
                  <w:pPr>
                    <w:spacing w:line="180" w:lineRule="exact"/>
                    <w:rPr>
                      <w:ins w:id="117" w:author="Endo, Masami" w:date="2022-02-18T14:17:00Z"/>
                      <w:rFonts w:ascii="Consolas" w:eastAsia="ＭＳ Ｐゴシック" w:hAnsi="Consolas" w:cs="Consolas"/>
                      <w:sz w:val="14"/>
                      <w:szCs w:val="16"/>
                    </w:rPr>
                  </w:pPr>
                  <w:ins w:id="118" w:author="Endo, Masami" w:date="2022-02-18T14:17:00Z">
                    <w:r w:rsidRPr="005A06A7">
                      <w:rPr>
                        <w:rFonts w:ascii="Consolas" w:eastAsia="ＭＳ Ｐゴシック" w:hAnsi="Consolas" w:cs="Consolas"/>
                        <w:sz w:val="14"/>
                        <w:szCs w:val="16"/>
                      </w:rPr>
                      <w:t>first(</w:t>
                    </w:r>
                    <w:r w:rsidRPr="005A06A7">
                      <w:rPr>
                        <w:rFonts w:ascii="Consolas" w:eastAsia="ＭＳ Ｐゴシック" w:hAnsi="Consolas" w:cs="Consolas" w:hint="eastAsia"/>
                        <w:sz w:val="14"/>
                        <w:szCs w:val="16"/>
                      </w:rPr>
                      <w:t>最初</w:t>
                    </w:r>
                    <w:r w:rsidRPr="005A06A7">
                      <w:rPr>
                        <w:rFonts w:ascii="Consolas" w:eastAsia="ＭＳ Ｐゴシック" w:hAnsi="Consolas" w:cs="Consolas"/>
                        <w:sz w:val="14"/>
                        <w:szCs w:val="16"/>
                      </w:rPr>
                      <w:t>)</w:t>
                    </w:r>
                  </w:ins>
                </w:p>
                <w:p w14:paraId="2ECC48C9" w14:textId="77777777" w:rsidR="00166139" w:rsidRPr="005A06A7" w:rsidRDefault="00166139" w:rsidP="00166139">
                  <w:pPr>
                    <w:spacing w:line="180" w:lineRule="exact"/>
                    <w:rPr>
                      <w:ins w:id="119" w:author="Endo, Masami" w:date="2022-02-18T14:17:00Z"/>
                      <w:rFonts w:ascii="Consolas" w:eastAsia="ＭＳ Ｐゴシック" w:hAnsi="Consolas" w:cs="Consolas"/>
                      <w:sz w:val="14"/>
                      <w:szCs w:val="16"/>
                    </w:rPr>
                  </w:pPr>
                  <w:ins w:id="120" w:author="Endo, Masami" w:date="2022-02-18T14:17:00Z">
                    <w:r w:rsidRPr="005A06A7">
                      <w:rPr>
                        <w:rFonts w:ascii="Consolas" w:eastAsia="ＭＳ Ｐゴシック" w:hAnsi="Consolas" w:cs="Consolas"/>
                        <w:sz w:val="14"/>
                        <w:szCs w:val="16"/>
                      </w:rPr>
                      <w:t>get(</w:t>
                    </w:r>
                    <w:r w:rsidRPr="005A06A7">
                      <w:rPr>
                        <w:rFonts w:ascii="Consolas" w:eastAsia="ＭＳ Ｐゴシック" w:hAnsi="Consolas" w:cs="Consolas" w:hint="eastAsia"/>
                        <w:sz w:val="14"/>
                        <w:szCs w:val="16"/>
                      </w:rPr>
                      <w:t>取得する</w:t>
                    </w:r>
                    <w:r w:rsidRPr="005A06A7">
                      <w:rPr>
                        <w:rFonts w:ascii="Consolas" w:eastAsia="ＭＳ Ｐゴシック" w:hAnsi="Consolas" w:cs="Consolas"/>
                        <w:sz w:val="14"/>
                        <w:szCs w:val="16"/>
                      </w:rPr>
                      <w:t>)</w:t>
                    </w:r>
                  </w:ins>
                </w:p>
                <w:p w14:paraId="6E1119E3" w14:textId="77777777" w:rsidR="00166139" w:rsidRPr="005A06A7" w:rsidRDefault="00166139" w:rsidP="00166139">
                  <w:pPr>
                    <w:spacing w:line="180" w:lineRule="exact"/>
                    <w:rPr>
                      <w:ins w:id="121" w:author="Endo, Masami" w:date="2022-02-18T14:17:00Z"/>
                      <w:rFonts w:ascii="Consolas" w:eastAsia="ＭＳ Ｐゴシック" w:hAnsi="Consolas" w:cs="Consolas"/>
                      <w:sz w:val="14"/>
                      <w:szCs w:val="16"/>
                    </w:rPr>
                  </w:pPr>
                  <w:ins w:id="122" w:author="Endo, Masami" w:date="2022-02-18T14:17:00Z">
                    <w:r w:rsidRPr="005A06A7">
                      <w:rPr>
                        <w:rFonts w:ascii="Consolas" w:eastAsia="ＭＳ Ｐゴシック" w:hAnsi="Consolas" w:cs="Consolas"/>
                        <w:sz w:val="14"/>
                        <w:szCs w:val="16"/>
                      </w:rPr>
                      <w:t>go(</w:t>
                    </w:r>
                    <w:r w:rsidRPr="005A06A7">
                      <w:rPr>
                        <w:rFonts w:ascii="Consolas" w:eastAsia="ＭＳ Ｐゴシック" w:hAnsi="Consolas" w:cs="Consolas" w:hint="eastAsia"/>
                        <w:sz w:val="14"/>
                        <w:szCs w:val="16"/>
                      </w:rPr>
                      <w:t>進む</w:t>
                    </w:r>
                    <w:r w:rsidRPr="005A06A7">
                      <w:rPr>
                        <w:rFonts w:ascii="Consolas" w:eastAsia="ＭＳ Ｐゴシック" w:hAnsi="Consolas" w:cs="Consolas"/>
                        <w:sz w:val="14"/>
                        <w:szCs w:val="16"/>
                      </w:rPr>
                      <w:t>)</w:t>
                    </w:r>
                  </w:ins>
                </w:p>
                <w:p w14:paraId="211B15A0" w14:textId="77777777" w:rsidR="00166139" w:rsidRPr="005A06A7" w:rsidRDefault="00166139" w:rsidP="00166139">
                  <w:pPr>
                    <w:spacing w:line="180" w:lineRule="exact"/>
                    <w:rPr>
                      <w:ins w:id="123" w:author="Endo, Masami" w:date="2022-02-18T14:17:00Z"/>
                      <w:rFonts w:ascii="Consolas" w:eastAsia="ＭＳ Ｐゴシック" w:hAnsi="Consolas" w:cs="Consolas"/>
                      <w:sz w:val="14"/>
                      <w:szCs w:val="16"/>
                    </w:rPr>
                  </w:pPr>
                  <w:ins w:id="124" w:author="Endo, Masami" w:date="2022-02-18T14:17:00Z">
                    <w:r w:rsidRPr="005A06A7">
                      <w:rPr>
                        <w:rFonts w:ascii="Consolas" w:eastAsia="ＭＳ Ｐゴシック" w:hAnsi="Consolas" w:cs="Consolas"/>
                        <w:sz w:val="14"/>
                        <w:szCs w:val="16"/>
                      </w:rPr>
                      <w:t>high(</w:t>
                    </w:r>
                    <w:r w:rsidRPr="005A06A7">
                      <w:rPr>
                        <w:rFonts w:ascii="Consolas" w:eastAsia="ＭＳ Ｐゴシック" w:hAnsi="Consolas" w:cs="Consolas" w:hint="eastAsia"/>
                        <w:sz w:val="14"/>
                        <w:szCs w:val="16"/>
                      </w:rPr>
                      <w:t>高い</w:t>
                    </w:r>
                    <w:r w:rsidRPr="005A06A7">
                      <w:rPr>
                        <w:rFonts w:ascii="Consolas" w:eastAsia="ＭＳ Ｐゴシック" w:hAnsi="Consolas" w:cs="Consolas"/>
                        <w:sz w:val="14"/>
                        <w:szCs w:val="16"/>
                      </w:rPr>
                      <w:t>)</w:t>
                    </w:r>
                  </w:ins>
                </w:p>
                <w:p w14:paraId="27194DDA" w14:textId="77777777" w:rsidR="00166139" w:rsidRPr="005A06A7" w:rsidRDefault="00166139" w:rsidP="00166139">
                  <w:pPr>
                    <w:spacing w:line="180" w:lineRule="exact"/>
                    <w:rPr>
                      <w:ins w:id="125" w:author="Endo, Masami" w:date="2022-02-18T14:17:00Z"/>
                      <w:rFonts w:ascii="Consolas" w:eastAsia="ＭＳ Ｐゴシック" w:hAnsi="Consolas" w:cs="Consolas"/>
                      <w:sz w:val="14"/>
                      <w:szCs w:val="16"/>
                    </w:rPr>
                  </w:pPr>
                  <w:ins w:id="126" w:author="Endo, Masami" w:date="2022-02-18T14:17:00Z">
                    <w:r w:rsidRPr="005A06A7">
                      <w:rPr>
                        <w:rFonts w:ascii="Consolas" w:eastAsia="ＭＳ Ｐゴシック" w:hAnsi="Consolas" w:cs="Consolas"/>
                        <w:sz w:val="14"/>
                        <w:szCs w:val="16"/>
                      </w:rPr>
                      <w:t>increment(</w:t>
                    </w:r>
                    <w:r w:rsidRPr="005A06A7">
                      <w:rPr>
                        <w:rFonts w:ascii="Consolas" w:eastAsia="ＭＳ Ｐゴシック" w:hAnsi="Consolas" w:cs="Consolas" w:hint="eastAsia"/>
                        <w:sz w:val="14"/>
                        <w:szCs w:val="16"/>
                      </w:rPr>
                      <w:t>加算する</w:t>
                    </w:r>
                    <w:r w:rsidRPr="005A06A7">
                      <w:rPr>
                        <w:rFonts w:ascii="Consolas" w:eastAsia="ＭＳ Ｐゴシック" w:hAnsi="Consolas" w:cs="Consolas"/>
                        <w:sz w:val="14"/>
                        <w:szCs w:val="16"/>
                      </w:rPr>
                      <w:t>)</w:t>
                    </w:r>
                  </w:ins>
                </w:p>
                <w:p w14:paraId="7F866A44" w14:textId="68B1AC0F" w:rsidR="00166139" w:rsidRPr="005A06A7" w:rsidDel="00487D31" w:rsidRDefault="00166139" w:rsidP="00166139">
                  <w:pPr>
                    <w:spacing w:line="180" w:lineRule="exact"/>
                    <w:rPr>
                      <w:del w:id="127" w:author="Endo, Masami" w:date="2022-02-18T14:17:00Z"/>
                      <w:rFonts w:ascii="Consolas" w:eastAsia="ＭＳ Ｐゴシック" w:hAnsi="Consolas" w:cs="Consolas"/>
                      <w:sz w:val="10"/>
                      <w:szCs w:val="12"/>
                    </w:rPr>
                  </w:pPr>
                  <w:del w:id="128" w:author="Endo, Masami" w:date="2022-02-18T14:17:00Z">
                    <w:r w:rsidRPr="005A06A7" w:rsidDel="00487D31">
                      <w:rPr>
                        <w:rFonts w:ascii="Consolas" w:eastAsia="ＭＳ Ｐゴシック" w:hAnsi="Consolas" w:cs="Consolas" w:hint="eastAsia"/>
                        <w:sz w:val="10"/>
                        <w:szCs w:val="12"/>
                      </w:rPr>
                      <w:delText>add (add)</w:delText>
                    </w:r>
                  </w:del>
                </w:p>
                <w:p w14:paraId="62A7B84C" w14:textId="65C53001" w:rsidR="00166139" w:rsidRPr="005A06A7" w:rsidDel="00487D31" w:rsidRDefault="00166139" w:rsidP="00166139">
                  <w:pPr>
                    <w:spacing w:line="180" w:lineRule="exact"/>
                    <w:rPr>
                      <w:del w:id="129" w:author="Endo, Masami" w:date="2022-02-18T14:17:00Z"/>
                      <w:rFonts w:ascii="Consolas" w:eastAsia="ＭＳ Ｐゴシック" w:hAnsi="Consolas" w:cs="Consolas"/>
                      <w:sz w:val="10"/>
                      <w:szCs w:val="12"/>
                    </w:rPr>
                  </w:pPr>
                  <w:del w:id="130" w:author="Endo, Masami" w:date="2022-02-18T14:17:00Z">
                    <w:r w:rsidRPr="005A06A7" w:rsidDel="00487D31">
                      <w:rPr>
                        <w:rFonts w:ascii="Consolas" w:eastAsia="ＭＳ Ｐゴシック" w:hAnsi="Consolas" w:cs="Consolas" w:hint="eastAsia"/>
                        <w:sz w:val="10"/>
                        <w:szCs w:val="12"/>
                      </w:rPr>
                      <w:delText>allocate (allocate)</w:delText>
                    </w:r>
                  </w:del>
                </w:p>
                <w:p w14:paraId="575636B7" w14:textId="2A217748" w:rsidR="00166139" w:rsidRPr="005A06A7" w:rsidDel="00487D31" w:rsidRDefault="00166139" w:rsidP="00166139">
                  <w:pPr>
                    <w:spacing w:line="180" w:lineRule="exact"/>
                    <w:rPr>
                      <w:del w:id="131" w:author="Endo, Masami" w:date="2022-02-18T14:17:00Z"/>
                      <w:rFonts w:ascii="Consolas" w:eastAsia="ＭＳ Ｐゴシック" w:hAnsi="Consolas" w:cs="Consolas"/>
                      <w:sz w:val="10"/>
                      <w:szCs w:val="12"/>
                    </w:rPr>
                  </w:pPr>
                  <w:del w:id="132" w:author="Endo, Masami" w:date="2022-02-18T14:17:00Z">
                    <w:r w:rsidRPr="005A06A7" w:rsidDel="00487D31">
                      <w:rPr>
                        <w:rFonts w:ascii="Consolas" w:eastAsia="ＭＳ Ｐゴシック" w:hAnsi="Consolas" w:cs="Consolas" w:hint="eastAsia"/>
                        <w:sz w:val="10"/>
                        <w:szCs w:val="12"/>
                      </w:rPr>
                      <w:delText>begin (start)</w:delText>
                    </w:r>
                  </w:del>
                </w:p>
                <w:p w14:paraId="217DF508" w14:textId="0481CC51" w:rsidR="00166139" w:rsidRPr="005A06A7" w:rsidDel="00487D31" w:rsidRDefault="00166139" w:rsidP="00166139">
                  <w:pPr>
                    <w:spacing w:line="180" w:lineRule="exact"/>
                    <w:rPr>
                      <w:del w:id="133" w:author="Endo, Masami" w:date="2022-02-18T14:17:00Z"/>
                      <w:rFonts w:ascii="Consolas" w:eastAsia="ＭＳ Ｐゴシック" w:hAnsi="Consolas" w:cs="Consolas"/>
                      <w:sz w:val="10"/>
                      <w:szCs w:val="12"/>
                    </w:rPr>
                  </w:pPr>
                  <w:del w:id="134" w:author="Endo, Masami" w:date="2022-02-18T14:17:00Z">
                    <w:r w:rsidRPr="005A06A7" w:rsidDel="00487D31">
                      <w:rPr>
                        <w:rFonts w:ascii="Consolas" w:eastAsia="ＭＳ Ｐゴシック" w:hAnsi="Consolas" w:cs="Consolas" w:hint="eastAsia"/>
                        <w:sz w:val="10"/>
                        <w:szCs w:val="12"/>
                      </w:rPr>
                      <w:delText>big (large)</w:delText>
                    </w:r>
                  </w:del>
                </w:p>
                <w:p w14:paraId="782DF29E" w14:textId="33FA1F8A" w:rsidR="00166139" w:rsidRPr="005A06A7" w:rsidDel="00487D31" w:rsidRDefault="00166139" w:rsidP="00166139">
                  <w:pPr>
                    <w:spacing w:line="180" w:lineRule="exact"/>
                    <w:rPr>
                      <w:del w:id="135" w:author="Endo, Masami" w:date="2022-02-18T14:17:00Z"/>
                      <w:rFonts w:ascii="Consolas" w:eastAsia="ＭＳ Ｐゴシック" w:hAnsi="Consolas" w:cs="Consolas"/>
                      <w:sz w:val="10"/>
                      <w:szCs w:val="12"/>
                    </w:rPr>
                  </w:pPr>
                  <w:del w:id="136" w:author="Endo, Masami" w:date="2022-02-18T14:17:00Z">
                    <w:r w:rsidRPr="005A06A7" w:rsidDel="00487D31">
                      <w:rPr>
                        <w:rFonts w:ascii="Consolas" w:eastAsia="ＭＳ Ｐゴシック" w:hAnsi="Consolas" w:cs="Consolas" w:hint="eastAsia"/>
                        <w:sz w:val="10"/>
                        <w:szCs w:val="12"/>
                      </w:rPr>
                      <w:delText>create (create)</w:delText>
                    </w:r>
                  </w:del>
                </w:p>
                <w:p w14:paraId="15C198E1" w14:textId="09481FCB" w:rsidR="00166139" w:rsidRPr="005A06A7" w:rsidDel="00487D31" w:rsidRDefault="00166139" w:rsidP="00166139">
                  <w:pPr>
                    <w:spacing w:line="180" w:lineRule="exact"/>
                    <w:rPr>
                      <w:del w:id="137" w:author="Endo, Masami" w:date="2022-02-18T14:17:00Z"/>
                      <w:rFonts w:ascii="Consolas" w:eastAsia="ＭＳ Ｐゴシック" w:hAnsi="Consolas" w:cs="Consolas"/>
                      <w:sz w:val="10"/>
                      <w:szCs w:val="12"/>
                    </w:rPr>
                  </w:pPr>
                  <w:del w:id="138" w:author="Endo, Masami" w:date="2022-02-18T14:17:00Z">
                    <w:r w:rsidRPr="005A06A7" w:rsidDel="00487D31">
                      <w:rPr>
                        <w:rFonts w:ascii="Consolas" w:eastAsia="ＭＳ Ｐゴシック" w:hAnsi="Consolas" w:cs="Consolas" w:hint="eastAsia"/>
                        <w:sz w:val="10"/>
                        <w:szCs w:val="12"/>
                      </w:rPr>
                      <w:delText>first (first)</w:delText>
                    </w:r>
                  </w:del>
                </w:p>
                <w:p w14:paraId="3F129E6B" w14:textId="07AC6F9A" w:rsidR="00166139" w:rsidRPr="005A06A7" w:rsidDel="00487D31" w:rsidRDefault="00166139" w:rsidP="00166139">
                  <w:pPr>
                    <w:spacing w:line="180" w:lineRule="exact"/>
                    <w:rPr>
                      <w:del w:id="139" w:author="Endo, Masami" w:date="2022-02-18T14:17:00Z"/>
                      <w:rFonts w:ascii="Consolas" w:eastAsia="ＭＳ Ｐゴシック" w:hAnsi="Consolas" w:cs="Consolas"/>
                      <w:sz w:val="10"/>
                      <w:szCs w:val="12"/>
                    </w:rPr>
                  </w:pPr>
                  <w:del w:id="140" w:author="Endo, Masami" w:date="2022-02-18T14:17:00Z">
                    <w:r w:rsidRPr="005A06A7" w:rsidDel="00487D31">
                      <w:rPr>
                        <w:rFonts w:ascii="Consolas" w:eastAsia="ＭＳ Ｐゴシック" w:hAnsi="Consolas" w:cs="Consolas" w:hint="eastAsia"/>
                        <w:sz w:val="10"/>
                        <w:szCs w:val="12"/>
                      </w:rPr>
                      <w:delText>get (get)</w:delText>
                    </w:r>
                  </w:del>
                </w:p>
                <w:p w14:paraId="48544EEE" w14:textId="6B9D972C" w:rsidR="00166139" w:rsidRPr="005A06A7" w:rsidDel="00487D31" w:rsidRDefault="00166139" w:rsidP="00166139">
                  <w:pPr>
                    <w:spacing w:line="180" w:lineRule="exact"/>
                    <w:rPr>
                      <w:del w:id="141" w:author="Endo, Masami" w:date="2022-02-18T14:17:00Z"/>
                      <w:rFonts w:ascii="Consolas" w:eastAsia="ＭＳ Ｐゴシック" w:hAnsi="Consolas" w:cs="Consolas"/>
                      <w:sz w:val="10"/>
                      <w:szCs w:val="12"/>
                    </w:rPr>
                  </w:pPr>
                  <w:del w:id="142" w:author="Endo, Masami" w:date="2022-02-18T14:17:00Z">
                    <w:r w:rsidRPr="005A06A7" w:rsidDel="00487D31">
                      <w:rPr>
                        <w:rFonts w:ascii="Consolas" w:eastAsia="ＭＳ Ｐゴシック" w:hAnsi="Consolas" w:cs="Consolas" w:hint="eastAsia"/>
                        <w:sz w:val="10"/>
                        <w:szCs w:val="12"/>
                      </w:rPr>
                      <w:delText>go (Forward)</w:delText>
                    </w:r>
                  </w:del>
                </w:p>
                <w:p w14:paraId="6564D50E" w14:textId="574CA8F6" w:rsidR="00166139" w:rsidRPr="005A06A7" w:rsidDel="00487D31" w:rsidRDefault="00166139" w:rsidP="00166139">
                  <w:pPr>
                    <w:spacing w:line="180" w:lineRule="exact"/>
                    <w:rPr>
                      <w:del w:id="143" w:author="Endo, Masami" w:date="2022-02-18T14:17:00Z"/>
                      <w:rFonts w:ascii="Consolas" w:eastAsia="ＭＳ Ｐゴシック" w:hAnsi="Consolas" w:cs="Consolas"/>
                      <w:sz w:val="10"/>
                      <w:szCs w:val="12"/>
                    </w:rPr>
                  </w:pPr>
                  <w:del w:id="144" w:author="Endo, Masami" w:date="2022-02-18T14:17:00Z">
                    <w:r w:rsidRPr="005A06A7" w:rsidDel="00487D31">
                      <w:rPr>
                        <w:rFonts w:ascii="Consolas" w:eastAsia="ＭＳ Ｐゴシック" w:hAnsi="Consolas" w:cs="Consolas" w:hint="eastAsia"/>
                        <w:sz w:val="10"/>
                        <w:szCs w:val="12"/>
                      </w:rPr>
                      <w:delText>high (high)</w:delText>
                    </w:r>
                  </w:del>
                </w:p>
                <w:p w14:paraId="684E56B2" w14:textId="131BBF45" w:rsidR="00166139" w:rsidRPr="005A06A7" w:rsidDel="00487D31" w:rsidRDefault="00166139" w:rsidP="00166139">
                  <w:pPr>
                    <w:spacing w:line="180" w:lineRule="exact"/>
                    <w:rPr>
                      <w:del w:id="145" w:author="Endo, Masami" w:date="2022-02-18T14:17:00Z"/>
                      <w:rFonts w:ascii="Consolas" w:eastAsia="ＭＳ Ｐゴシック" w:hAnsi="Consolas" w:cs="Consolas"/>
                      <w:sz w:val="10"/>
                      <w:szCs w:val="12"/>
                    </w:rPr>
                  </w:pPr>
                  <w:del w:id="146" w:author="Endo, Masami" w:date="2022-02-18T14:17:00Z">
                    <w:r w:rsidRPr="005A06A7" w:rsidDel="00487D31">
                      <w:rPr>
                        <w:rFonts w:ascii="Consolas" w:eastAsia="ＭＳ Ｐゴシック" w:hAnsi="Consolas" w:cs="Consolas" w:hint="eastAsia"/>
                        <w:sz w:val="10"/>
                        <w:szCs w:val="12"/>
                      </w:rPr>
                      <w:delText>increment (add)</w:delText>
                    </w:r>
                  </w:del>
                </w:p>
                <w:p w14:paraId="0685F663" w14:textId="77777777" w:rsidR="00166139" w:rsidRPr="00D54DF6" w:rsidRDefault="00166139" w:rsidP="00166139">
                  <w:pPr>
                    <w:rPr>
                      <w:rFonts w:ascii="Consolas" w:eastAsia="ＭＳ Ｐゴシック" w:hAnsi="Consolas" w:cs="Consolas"/>
                      <w:sz w:val="10"/>
                      <w:szCs w:val="12"/>
                    </w:rPr>
                  </w:pPr>
                </w:p>
              </w:tc>
              <w:tc>
                <w:tcPr>
                  <w:tcW w:w="481" w:type="dxa"/>
                  <w:shd w:val="clear" w:color="auto" w:fill="F2F2F2" w:themeFill="background1" w:themeFillShade="F2"/>
                </w:tcPr>
                <w:p w14:paraId="0F0C570F" w14:textId="77777777" w:rsidR="00166139" w:rsidRPr="005A06A7" w:rsidRDefault="00166139" w:rsidP="00166139">
                  <w:pPr>
                    <w:spacing w:line="180" w:lineRule="exact"/>
                    <w:jc w:val="center"/>
                    <w:rPr>
                      <w:ins w:id="147" w:author="Endo, Masami" w:date="2022-02-18T14:17:00Z"/>
                      <w:rFonts w:ascii="Consolas" w:eastAsia="ＭＳ Ｐゴシック" w:hAnsi="Consolas" w:cs="Consolas"/>
                      <w:sz w:val="14"/>
                      <w:szCs w:val="16"/>
                    </w:rPr>
                  </w:pPr>
                  <w:ins w:id="148" w:author="Endo, Masami" w:date="2022-02-18T14:17:00Z">
                    <w:r w:rsidRPr="005A06A7">
                      <w:rPr>
                        <w:rFonts w:ascii="ＭＳ 明朝" w:hAnsi="ＭＳ 明朝" w:cs="ＭＳ 明朝" w:hint="eastAsia"/>
                        <w:sz w:val="14"/>
                        <w:szCs w:val="16"/>
                      </w:rPr>
                      <w:t>⇔</w:t>
                    </w:r>
                  </w:ins>
                </w:p>
                <w:p w14:paraId="67748558" w14:textId="77777777" w:rsidR="00166139" w:rsidRPr="005A06A7" w:rsidRDefault="00166139" w:rsidP="00166139">
                  <w:pPr>
                    <w:spacing w:line="180" w:lineRule="exact"/>
                    <w:jc w:val="center"/>
                    <w:rPr>
                      <w:ins w:id="149" w:author="Endo, Masami" w:date="2022-02-18T14:17:00Z"/>
                      <w:rFonts w:ascii="Consolas" w:eastAsia="ＭＳ Ｐゴシック" w:hAnsi="Consolas" w:cs="Consolas"/>
                      <w:sz w:val="14"/>
                      <w:szCs w:val="16"/>
                    </w:rPr>
                  </w:pPr>
                  <w:ins w:id="150" w:author="Endo, Masami" w:date="2022-02-18T14:17:00Z">
                    <w:r w:rsidRPr="005A06A7">
                      <w:rPr>
                        <w:rFonts w:ascii="ＭＳ 明朝" w:hAnsi="ＭＳ 明朝" w:cs="ＭＳ 明朝" w:hint="eastAsia"/>
                        <w:sz w:val="14"/>
                        <w:szCs w:val="16"/>
                      </w:rPr>
                      <w:t>⇔</w:t>
                    </w:r>
                  </w:ins>
                </w:p>
                <w:p w14:paraId="7C2C6D93" w14:textId="77777777" w:rsidR="00166139" w:rsidRPr="005A06A7" w:rsidRDefault="00166139" w:rsidP="00166139">
                  <w:pPr>
                    <w:spacing w:line="180" w:lineRule="exact"/>
                    <w:jc w:val="center"/>
                    <w:rPr>
                      <w:ins w:id="151" w:author="Endo, Masami" w:date="2022-02-18T14:17:00Z"/>
                      <w:rFonts w:ascii="Consolas" w:eastAsia="ＭＳ Ｐゴシック" w:hAnsi="Consolas" w:cs="Consolas"/>
                      <w:sz w:val="14"/>
                      <w:szCs w:val="16"/>
                    </w:rPr>
                  </w:pPr>
                  <w:ins w:id="152" w:author="Endo, Masami" w:date="2022-02-18T14:17:00Z">
                    <w:r w:rsidRPr="005A06A7">
                      <w:rPr>
                        <w:rFonts w:ascii="ＭＳ 明朝" w:hAnsi="ＭＳ 明朝" w:cs="ＭＳ 明朝" w:hint="eastAsia"/>
                        <w:sz w:val="14"/>
                        <w:szCs w:val="16"/>
                      </w:rPr>
                      <w:t>⇔</w:t>
                    </w:r>
                  </w:ins>
                </w:p>
                <w:p w14:paraId="4F749870" w14:textId="77777777" w:rsidR="00166139" w:rsidRPr="005A06A7" w:rsidRDefault="00166139" w:rsidP="00166139">
                  <w:pPr>
                    <w:spacing w:line="180" w:lineRule="exact"/>
                    <w:jc w:val="center"/>
                    <w:rPr>
                      <w:ins w:id="153" w:author="Endo, Masami" w:date="2022-02-18T14:17:00Z"/>
                      <w:rFonts w:ascii="Consolas" w:eastAsia="ＭＳ Ｐゴシック" w:hAnsi="Consolas" w:cs="Consolas"/>
                      <w:sz w:val="14"/>
                      <w:szCs w:val="16"/>
                    </w:rPr>
                  </w:pPr>
                  <w:ins w:id="154" w:author="Endo, Masami" w:date="2022-02-18T14:17:00Z">
                    <w:r w:rsidRPr="005A06A7">
                      <w:rPr>
                        <w:rFonts w:ascii="ＭＳ 明朝" w:hAnsi="ＭＳ 明朝" w:cs="ＭＳ 明朝" w:hint="eastAsia"/>
                        <w:sz w:val="14"/>
                        <w:szCs w:val="16"/>
                      </w:rPr>
                      <w:t>⇔</w:t>
                    </w:r>
                  </w:ins>
                </w:p>
                <w:p w14:paraId="4708DA3A" w14:textId="77777777" w:rsidR="00166139" w:rsidRPr="005A06A7" w:rsidRDefault="00166139" w:rsidP="00166139">
                  <w:pPr>
                    <w:spacing w:line="180" w:lineRule="exact"/>
                    <w:jc w:val="center"/>
                    <w:rPr>
                      <w:ins w:id="155" w:author="Endo, Masami" w:date="2022-02-18T14:17:00Z"/>
                      <w:rFonts w:ascii="Consolas" w:eastAsia="ＭＳ Ｐゴシック" w:hAnsi="Consolas" w:cs="Consolas"/>
                      <w:sz w:val="14"/>
                      <w:szCs w:val="16"/>
                    </w:rPr>
                  </w:pPr>
                  <w:ins w:id="156" w:author="Endo, Masami" w:date="2022-02-18T14:17:00Z">
                    <w:r w:rsidRPr="005A06A7">
                      <w:rPr>
                        <w:rFonts w:ascii="ＭＳ 明朝" w:hAnsi="ＭＳ 明朝" w:cs="ＭＳ 明朝" w:hint="eastAsia"/>
                        <w:sz w:val="14"/>
                        <w:szCs w:val="16"/>
                      </w:rPr>
                      <w:t>⇔</w:t>
                    </w:r>
                  </w:ins>
                </w:p>
                <w:p w14:paraId="39A8BF3C" w14:textId="77777777" w:rsidR="00166139" w:rsidRPr="005A06A7" w:rsidRDefault="00166139" w:rsidP="00166139">
                  <w:pPr>
                    <w:spacing w:line="180" w:lineRule="exact"/>
                    <w:jc w:val="center"/>
                    <w:rPr>
                      <w:ins w:id="157" w:author="Endo, Masami" w:date="2022-02-18T14:17:00Z"/>
                      <w:rFonts w:ascii="Consolas" w:eastAsia="ＭＳ Ｐゴシック" w:hAnsi="Consolas" w:cs="Consolas"/>
                      <w:sz w:val="14"/>
                      <w:szCs w:val="16"/>
                    </w:rPr>
                  </w:pPr>
                  <w:ins w:id="158" w:author="Endo, Masami" w:date="2022-02-18T14:17:00Z">
                    <w:r w:rsidRPr="005A06A7">
                      <w:rPr>
                        <w:rFonts w:ascii="ＭＳ 明朝" w:hAnsi="ＭＳ 明朝" w:cs="ＭＳ 明朝" w:hint="eastAsia"/>
                        <w:sz w:val="14"/>
                        <w:szCs w:val="16"/>
                      </w:rPr>
                      <w:t>⇔</w:t>
                    </w:r>
                  </w:ins>
                </w:p>
                <w:p w14:paraId="19BD244F" w14:textId="77777777" w:rsidR="00166139" w:rsidRPr="005A06A7" w:rsidRDefault="00166139" w:rsidP="00166139">
                  <w:pPr>
                    <w:spacing w:line="180" w:lineRule="exact"/>
                    <w:jc w:val="center"/>
                    <w:rPr>
                      <w:ins w:id="159" w:author="Endo, Masami" w:date="2022-02-18T14:17:00Z"/>
                      <w:rFonts w:ascii="Consolas" w:eastAsia="ＭＳ Ｐゴシック" w:hAnsi="Consolas" w:cs="Consolas"/>
                      <w:sz w:val="14"/>
                      <w:szCs w:val="16"/>
                    </w:rPr>
                  </w:pPr>
                  <w:ins w:id="160" w:author="Endo, Masami" w:date="2022-02-18T14:17:00Z">
                    <w:r w:rsidRPr="005A06A7">
                      <w:rPr>
                        <w:rFonts w:ascii="ＭＳ 明朝" w:hAnsi="ＭＳ 明朝" w:cs="ＭＳ 明朝" w:hint="eastAsia"/>
                        <w:sz w:val="14"/>
                        <w:szCs w:val="16"/>
                      </w:rPr>
                      <w:t>⇔</w:t>
                    </w:r>
                  </w:ins>
                </w:p>
                <w:p w14:paraId="0826B76E" w14:textId="77777777" w:rsidR="00166139" w:rsidRPr="005A06A7" w:rsidRDefault="00166139" w:rsidP="00166139">
                  <w:pPr>
                    <w:spacing w:line="180" w:lineRule="exact"/>
                    <w:jc w:val="center"/>
                    <w:rPr>
                      <w:ins w:id="161" w:author="Endo, Masami" w:date="2022-02-18T14:17:00Z"/>
                      <w:rFonts w:ascii="Consolas" w:eastAsia="ＭＳ Ｐゴシック" w:hAnsi="Consolas" w:cs="Consolas"/>
                      <w:sz w:val="14"/>
                      <w:szCs w:val="16"/>
                    </w:rPr>
                  </w:pPr>
                  <w:ins w:id="162" w:author="Endo, Masami" w:date="2022-02-18T14:17:00Z">
                    <w:r w:rsidRPr="005A06A7">
                      <w:rPr>
                        <w:rFonts w:ascii="ＭＳ 明朝" w:hAnsi="ＭＳ 明朝" w:cs="ＭＳ 明朝" w:hint="eastAsia"/>
                        <w:sz w:val="14"/>
                        <w:szCs w:val="16"/>
                      </w:rPr>
                      <w:t>⇔</w:t>
                    </w:r>
                  </w:ins>
                </w:p>
                <w:p w14:paraId="5057AA70" w14:textId="77777777" w:rsidR="00166139" w:rsidRPr="005A06A7" w:rsidRDefault="00166139" w:rsidP="00166139">
                  <w:pPr>
                    <w:spacing w:line="180" w:lineRule="exact"/>
                    <w:jc w:val="center"/>
                    <w:rPr>
                      <w:ins w:id="163" w:author="Endo, Masami" w:date="2022-02-18T14:17:00Z"/>
                      <w:rFonts w:ascii="Consolas" w:eastAsia="ＭＳ Ｐゴシック" w:hAnsi="Consolas" w:cs="Consolas"/>
                      <w:sz w:val="14"/>
                      <w:szCs w:val="16"/>
                    </w:rPr>
                  </w:pPr>
                  <w:ins w:id="164" w:author="Endo, Masami" w:date="2022-02-18T14:17:00Z">
                    <w:r w:rsidRPr="005A06A7">
                      <w:rPr>
                        <w:rFonts w:ascii="ＭＳ 明朝" w:hAnsi="ＭＳ 明朝" w:cs="ＭＳ 明朝" w:hint="eastAsia"/>
                        <w:sz w:val="14"/>
                        <w:szCs w:val="16"/>
                      </w:rPr>
                      <w:t>⇔</w:t>
                    </w:r>
                  </w:ins>
                </w:p>
                <w:p w14:paraId="4E325C5C" w14:textId="77777777" w:rsidR="00166139" w:rsidRPr="005A06A7" w:rsidRDefault="00166139" w:rsidP="00166139">
                  <w:pPr>
                    <w:spacing w:line="180" w:lineRule="exact"/>
                    <w:jc w:val="center"/>
                    <w:rPr>
                      <w:ins w:id="165" w:author="Endo, Masami" w:date="2022-02-18T14:17:00Z"/>
                      <w:rFonts w:ascii="Consolas" w:eastAsia="ＭＳ Ｐゴシック" w:hAnsi="Consolas" w:cs="Consolas"/>
                      <w:sz w:val="14"/>
                      <w:szCs w:val="16"/>
                    </w:rPr>
                  </w:pPr>
                  <w:ins w:id="166" w:author="Endo, Masami" w:date="2022-02-18T14:17:00Z">
                    <w:r w:rsidRPr="005A06A7">
                      <w:rPr>
                        <w:rFonts w:ascii="ＭＳ 明朝" w:hAnsi="ＭＳ 明朝" w:cs="ＭＳ 明朝" w:hint="eastAsia"/>
                        <w:sz w:val="14"/>
                        <w:szCs w:val="16"/>
                      </w:rPr>
                      <w:t>⇔</w:t>
                    </w:r>
                  </w:ins>
                </w:p>
                <w:p w14:paraId="344E44CB" w14:textId="0FE0D2E2" w:rsidR="00166139" w:rsidRPr="005A06A7" w:rsidDel="00487D31" w:rsidRDefault="00166139" w:rsidP="00166139">
                  <w:pPr>
                    <w:spacing w:line="180" w:lineRule="exact"/>
                    <w:jc w:val="center"/>
                    <w:rPr>
                      <w:del w:id="167" w:author="Endo, Masami" w:date="2022-02-18T14:17:00Z"/>
                      <w:rFonts w:ascii="Consolas" w:eastAsia="ＭＳ Ｐゴシック" w:hAnsi="Consolas" w:cs="Consolas"/>
                      <w:sz w:val="10"/>
                      <w:szCs w:val="12"/>
                    </w:rPr>
                  </w:pPr>
                  <w:del w:id="168" w:author="Endo, Masami" w:date="2022-02-18T14:17:00Z">
                    <w:r w:rsidRPr="005A06A7" w:rsidDel="00487D31">
                      <w:rPr>
                        <w:rFonts w:ascii="ＭＳ 明朝" w:hAnsi="ＭＳ 明朝" w:cs="ＭＳ 明朝" w:hint="eastAsia"/>
                        <w:sz w:val="10"/>
                        <w:szCs w:val="12"/>
                      </w:rPr>
                      <w:delText>⇔</w:delText>
                    </w:r>
                  </w:del>
                </w:p>
                <w:p w14:paraId="39B1E967" w14:textId="089506BD" w:rsidR="00166139" w:rsidRPr="005A06A7" w:rsidDel="00487D31" w:rsidRDefault="00166139" w:rsidP="00166139">
                  <w:pPr>
                    <w:spacing w:line="180" w:lineRule="exact"/>
                    <w:jc w:val="center"/>
                    <w:rPr>
                      <w:del w:id="169" w:author="Endo, Masami" w:date="2022-02-18T14:17:00Z"/>
                      <w:rFonts w:ascii="Consolas" w:eastAsia="ＭＳ Ｐゴシック" w:hAnsi="Consolas" w:cs="Consolas"/>
                      <w:sz w:val="10"/>
                      <w:szCs w:val="12"/>
                    </w:rPr>
                  </w:pPr>
                  <w:del w:id="170" w:author="Endo, Masami" w:date="2022-02-18T14:17:00Z">
                    <w:r w:rsidRPr="005A06A7" w:rsidDel="00487D31">
                      <w:rPr>
                        <w:rFonts w:ascii="ＭＳ 明朝" w:hAnsi="ＭＳ 明朝" w:cs="ＭＳ 明朝" w:hint="eastAsia"/>
                        <w:sz w:val="10"/>
                        <w:szCs w:val="12"/>
                      </w:rPr>
                      <w:delText>⇔</w:delText>
                    </w:r>
                  </w:del>
                </w:p>
                <w:p w14:paraId="7953DD18" w14:textId="4C5B53BD" w:rsidR="00166139" w:rsidRPr="005A06A7" w:rsidDel="00487D31" w:rsidRDefault="00166139" w:rsidP="00166139">
                  <w:pPr>
                    <w:spacing w:line="180" w:lineRule="exact"/>
                    <w:jc w:val="center"/>
                    <w:rPr>
                      <w:del w:id="171" w:author="Endo, Masami" w:date="2022-02-18T14:17:00Z"/>
                      <w:rFonts w:ascii="Consolas" w:eastAsia="ＭＳ Ｐゴシック" w:hAnsi="Consolas" w:cs="Consolas"/>
                      <w:sz w:val="10"/>
                      <w:szCs w:val="12"/>
                    </w:rPr>
                  </w:pPr>
                  <w:del w:id="172" w:author="Endo, Masami" w:date="2022-02-18T14:17:00Z">
                    <w:r w:rsidRPr="005A06A7" w:rsidDel="00487D31">
                      <w:rPr>
                        <w:rFonts w:ascii="ＭＳ 明朝" w:hAnsi="ＭＳ 明朝" w:cs="ＭＳ 明朝" w:hint="eastAsia"/>
                        <w:sz w:val="10"/>
                        <w:szCs w:val="12"/>
                      </w:rPr>
                      <w:delText>⇔</w:delText>
                    </w:r>
                  </w:del>
                </w:p>
                <w:p w14:paraId="2155E944" w14:textId="6530294C" w:rsidR="00166139" w:rsidRPr="005A06A7" w:rsidDel="00487D31" w:rsidRDefault="00166139" w:rsidP="00166139">
                  <w:pPr>
                    <w:spacing w:line="180" w:lineRule="exact"/>
                    <w:jc w:val="center"/>
                    <w:rPr>
                      <w:del w:id="173" w:author="Endo, Masami" w:date="2022-02-18T14:17:00Z"/>
                      <w:rFonts w:ascii="Consolas" w:eastAsia="ＭＳ Ｐゴシック" w:hAnsi="Consolas" w:cs="Consolas"/>
                      <w:sz w:val="10"/>
                      <w:szCs w:val="12"/>
                    </w:rPr>
                  </w:pPr>
                  <w:del w:id="174" w:author="Endo, Masami" w:date="2022-02-18T14:17:00Z">
                    <w:r w:rsidRPr="005A06A7" w:rsidDel="00487D31">
                      <w:rPr>
                        <w:rFonts w:ascii="ＭＳ 明朝" w:hAnsi="ＭＳ 明朝" w:cs="ＭＳ 明朝" w:hint="eastAsia"/>
                        <w:sz w:val="10"/>
                        <w:szCs w:val="12"/>
                      </w:rPr>
                      <w:delText>⇔</w:delText>
                    </w:r>
                  </w:del>
                </w:p>
                <w:p w14:paraId="77E29FCE" w14:textId="250F3BF1" w:rsidR="00166139" w:rsidRPr="005A06A7" w:rsidDel="00487D31" w:rsidRDefault="00166139" w:rsidP="00166139">
                  <w:pPr>
                    <w:spacing w:line="180" w:lineRule="exact"/>
                    <w:jc w:val="center"/>
                    <w:rPr>
                      <w:del w:id="175" w:author="Endo, Masami" w:date="2022-02-18T14:17:00Z"/>
                      <w:rFonts w:ascii="Consolas" w:eastAsia="ＭＳ Ｐゴシック" w:hAnsi="Consolas" w:cs="Consolas"/>
                      <w:sz w:val="10"/>
                      <w:szCs w:val="12"/>
                    </w:rPr>
                  </w:pPr>
                  <w:del w:id="176" w:author="Endo, Masami" w:date="2022-02-18T14:17:00Z">
                    <w:r w:rsidRPr="005A06A7" w:rsidDel="00487D31">
                      <w:rPr>
                        <w:rFonts w:ascii="ＭＳ 明朝" w:hAnsi="ＭＳ 明朝" w:cs="ＭＳ 明朝" w:hint="eastAsia"/>
                        <w:sz w:val="10"/>
                        <w:szCs w:val="12"/>
                      </w:rPr>
                      <w:delText>⇔</w:delText>
                    </w:r>
                  </w:del>
                </w:p>
                <w:p w14:paraId="4C199453" w14:textId="19C9A1E5" w:rsidR="00166139" w:rsidRPr="005A06A7" w:rsidDel="00487D31" w:rsidRDefault="00166139" w:rsidP="00166139">
                  <w:pPr>
                    <w:spacing w:line="180" w:lineRule="exact"/>
                    <w:jc w:val="center"/>
                    <w:rPr>
                      <w:del w:id="177" w:author="Endo, Masami" w:date="2022-02-18T14:17:00Z"/>
                      <w:rFonts w:ascii="Consolas" w:eastAsia="ＭＳ Ｐゴシック" w:hAnsi="Consolas" w:cs="Consolas"/>
                      <w:sz w:val="10"/>
                      <w:szCs w:val="12"/>
                    </w:rPr>
                  </w:pPr>
                  <w:del w:id="178" w:author="Endo, Masami" w:date="2022-02-18T14:17:00Z">
                    <w:r w:rsidRPr="005A06A7" w:rsidDel="00487D31">
                      <w:rPr>
                        <w:rFonts w:ascii="ＭＳ 明朝" w:hAnsi="ＭＳ 明朝" w:cs="ＭＳ 明朝" w:hint="eastAsia"/>
                        <w:sz w:val="10"/>
                        <w:szCs w:val="12"/>
                      </w:rPr>
                      <w:delText>⇔</w:delText>
                    </w:r>
                  </w:del>
                </w:p>
                <w:p w14:paraId="0C5C22FA" w14:textId="32A89025" w:rsidR="00166139" w:rsidRPr="005A06A7" w:rsidDel="00487D31" w:rsidRDefault="00166139" w:rsidP="00166139">
                  <w:pPr>
                    <w:spacing w:line="180" w:lineRule="exact"/>
                    <w:jc w:val="center"/>
                    <w:rPr>
                      <w:del w:id="179" w:author="Endo, Masami" w:date="2022-02-18T14:17:00Z"/>
                      <w:rFonts w:ascii="Consolas" w:eastAsia="ＭＳ Ｐゴシック" w:hAnsi="Consolas" w:cs="Consolas"/>
                      <w:sz w:val="10"/>
                      <w:szCs w:val="12"/>
                    </w:rPr>
                  </w:pPr>
                  <w:del w:id="180" w:author="Endo, Masami" w:date="2022-02-18T14:17:00Z">
                    <w:r w:rsidRPr="005A06A7" w:rsidDel="00487D31">
                      <w:rPr>
                        <w:rFonts w:ascii="ＭＳ 明朝" w:hAnsi="ＭＳ 明朝" w:cs="ＭＳ 明朝" w:hint="eastAsia"/>
                        <w:sz w:val="10"/>
                        <w:szCs w:val="12"/>
                      </w:rPr>
                      <w:delText>⇔</w:delText>
                    </w:r>
                  </w:del>
                </w:p>
                <w:p w14:paraId="45B676BC" w14:textId="51B89BFF" w:rsidR="00166139" w:rsidRPr="005A06A7" w:rsidDel="00487D31" w:rsidRDefault="00166139" w:rsidP="00166139">
                  <w:pPr>
                    <w:spacing w:line="180" w:lineRule="exact"/>
                    <w:jc w:val="center"/>
                    <w:rPr>
                      <w:del w:id="181" w:author="Endo, Masami" w:date="2022-02-18T14:17:00Z"/>
                      <w:rFonts w:ascii="Consolas" w:eastAsia="ＭＳ Ｐゴシック" w:hAnsi="Consolas" w:cs="Consolas"/>
                      <w:sz w:val="10"/>
                      <w:szCs w:val="12"/>
                    </w:rPr>
                  </w:pPr>
                  <w:del w:id="182" w:author="Endo, Masami" w:date="2022-02-18T14:17:00Z">
                    <w:r w:rsidRPr="005A06A7" w:rsidDel="00487D31">
                      <w:rPr>
                        <w:rFonts w:ascii="ＭＳ 明朝" w:hAnsi="ＭＳ 明朝" w:cs="ＭＳ 明朝" w:hint="eastAsia"/>
                        <w:sz w:val="10"/>
                        <w:szCs w:val="12"/>
                      </w:rPr>
                      <w:delText>⇔</w:delText>
                    </w:r>
                  </w:del>
                </w:p>
                <w:p w14:paraId="03F5E0B1" w14:textId="29B78524" w:rsidR="00166139" w:rsidRPr="005A06A7" w:rsidDel="00487D31" w:rsidRDefault="00166139" w:rsidP="00166139">
                  <w:pPr>
                    <w:spacing w:line="180" w:lineRule="exact"/>
                    <w:jc w:val="center"/>
                    <w:rPr>
                      <w:del w:id="183" w:author="Endo, Masami" w:date="2022-02-18T14:17:00Z"/>
                      <w:rFonts w:ascii="Consolas" w:eastAsia="ＭＳ Ｐゴシック" w:hAnsi="Consolas" w:cs="Consolas"/>
                      <w:sz w:val="10"/>
                      <w:szCs w:val="12"/>
                    </w:rPr>
                  </w:pPr>
                  <w:del w:id="184" w:author="Endo, Masami" w:date="2022-02-18T14:17:00Z">
                    <w:r w:rsidRPr="005A06A7" w:rsidDel="00487D31">
                      <w:rPr>
                        <w:rFonts w:ascii="ＭＳ 明朝" w:hAnsi="ＭＳ 明朝" w:cs="ＭＳ 明朝" w:hint="eastAsia"/>
                        <w:sz w:val="10"/>
                        <w:szCs w:val="12"/>
                      </w:rPr>
                      <w:delText>⇔</w:delText>
                    </w:r>
                  </w:del>
                </w:p>
                <w:p w14:paraId="0AB9AA57" w14:textId="1DE5AC36" w:rsidR="00166139" w:rsidRPr="005A06A7" w:rsidDel="00487D31" w:rsidRDefault="00166139" w:rsidP="00166139">
                  <w:pPr>
                    <w:spacing w:line="180" w:lineRule="exact"/>
                    <w:jc w:val="center"/>
                    <w:rPr>
                      <w:del w:id="185" w:author="Endo, Masami" w:date="2022-02-18T14:17:00Z"/>
                      <w:rFonts w:ascii="Consolas" w:eastAsia="ＭＳ Ｐゴシック" w:hAnsi="Consolas" w:cs="Consolas"/>
                      <w:sz w:val="10"/>
                      <w:szCs w:val="12"/>
                    </w:rPr>
                  </w:pPr>
                  <w:del w:id="186" w:author="Endo, Masami" w:date="2022-02-18T14:17:00Z">
                    <w:r w:rsidRPr="005A06A7" w:rsidDel="00487D31">
                      <w:rPr>
                        <w:rFonts w:ascii="ＭＳ 明朝" w:hAnsi="ＭＳ 明朝" w:cs="ＭＳ 明朝" w:hint="eastAsia"/>
                        <w:sz w:val="10"/>
                        <w:szCs w:val="12"/>
                      </w:rPr>
                      <w:delText>⇔</w:delText>
                    </w:r>
                  </w:del>
                </w:p>
                <w:p w14:paraId="5C49DF46" w14:textId="77777777" w:rsidR="00166139" w:rsidRPr="00D54DF6" w:rsidRDefault="00166139" w:rsidP="00166139">
                  <w:pPr>
                    <w:rPr>
                      <w:rFonts w:ascii="Consolas" w:eastAsia="ＭＳ Ｐゴシック" w:hAnsi="Consolas" w:cs="Consolas"/>
                      <w:sz w:val="10"/>
                      <w:szCs w:val="12"/>
                    </w:rPr>
                  </w:pPr>
                </w:p>
              </w:tc>
              <w:tc>
                <w:tcPr>
                  <w:tcW w:w="1779" w:type="dxa"/>
                  <w:shd w:val="clear" w:color="auto" w:fill="F2F2F2" w:themeFill="background1" w:themeFillShade="F2"/>
                </w:tcPr>
                <w:p w14:paraId="4E2D8F41" w14:textId="77777777" w:rsidR="00166139" w:rsidRPr="005A06A7" w:rsidRDefault="00166139" w:rsidP="00166139">
                  <w:pPr>
                    <w:spacing w:line="180" w:lineRule="exact"/>
                    <w:rPr>
                      <w:ins w:id="187" w:author="Endo, Masami" w:date="2022-02-18T14:17:00Z"/>
                      <w:rFonts w:ascii="Consolas" w:eastAsia="ＭＳ Ｐゴシック" w:hAnsi="Consolas" w:cs="Consolas"/>
                      <w:sz w:val="14"/>
                      <w:szCs w:val="16"/>
                    </w:rPr>
                  </w:pPr>
                  <w:ins w:id="188" w:author="Endo, Masami" w:date="2022-02-18T14:17:00Z">
                    <w:r w:rsidRPr="005A06A7">
                      <w:rPr>
                        <w:rFonts w:ascii="Consolas" w:eastAsia="ＭＳ Ｐゴシック" w:hAnsi="Consolas" w:cs="Consolas"/>
                        <w:sz w:val="14"/>
                        <w:szCs w:val="16"/>
                      </w:rPr>
                      <w:t>remove(</w:t>
                    </w:r>
                    <w:r w:rsidRPr="005A06A7">
                      <w:rPr>
                        <w:rFonts w:ascii="Consolas" w:eastAsia="ＭＳ Ｐゴシック" w:hAnsi="Consolas" w:cs="Consolas" w:hint="eastAsia"/>
                        <w:sz w:val="14"/>
                        <w:szCs w:val="16"/>
                      </w:rPr>
                      <w:t>取り除く</w:t>
                    </w:r>
                    <w:r w:rsidRPr="005A06A7">
                      <w:rPr>
                        <w:rFonts w:ascii="Consolas" w:eastAsia="ＭＳ Ｐゴシック" w:hAnsi="Consolas" w:cs="Consolas"/>
                        <w:sz w:val="14"/>
                        <w:szCs w:val="16"/>
                      </w:rPr>
                      <w:t>)</w:t>
                    </w:r>
                  </w:ins>
                </w:p>
                <w:p w14:paraId="44DD988A" w14:textId="77777777" w:rsidR="00166139" w:rsidRPr="005A06A7" w:rsidRDefault="00166139" w:rsidP="00166139">
                  <w:pPr>
                    <w:spacing w:line="180" w:lineRule="exact"/>
                    <w:rPr>
                      <w:ins w:id="189" w:author="Endo, Masami" w:date="2022-02-18T14:17:00Z"/>
                      <w:rFonts w:ascii="Consolas" w:eastAsia="ＭＳ Ｐゴシック" w:hAnsi="Consolas" w:cs="Consolas"/>
                      <w:sz w:val="14"/>
                      <w:szCs w:val="16"/>
                    </w:rPr>
                  </w:pPr>
                  <w:ins w:id="190" w:author="Endo, Masami" w:date="2022-02-18T14:17:00Z">
                    <w:r w:rsidRPr="005A06A7">
                      <w:rPr>
                        <w:rFonts w:ascii="Consolas" w:eastAsia="ＭＳ Ｐゴシック" w:hAnsi="Consolas" w:cs="Consolas"/>
                        <w:sz w:val="14"/>
                        <w:szCs w:val="16"/>
                      </w:rPr>
                      <w:t>free(</w:t>
                    </w:r>
                    <w:r w:rsidRPr="005A06A7">
                      <w:rPr>
                        <w:rFonts w:ascii="Consolas" w:eastAsia="ＭＳ Ｐゴシック" w:hAnsi="Consolas" w:cs="Consolas" w:hint="eastAsia"/>
                        <w:sz w:val="14"/>
                        <w:szCs w:val="16"/>
                      </w:rPr>
                      <w:t>解放する</w:t>
                    </w:r>
                    <w:r w:rsidRPr="005A06A7">
                      <w:rPr>
                        <w:rFonts w:ascii="Consolas" w:eastAsia="ＭＳ Ｐゴシック" w:hAnsi="Consolas" w:cs="Consolas"/>
                        <w:sz w:val="14"/>
                        <w:szCs w:val="16"/>
                      </w:rPr>
                      <w:t>)</w:t>
                    </w:r>
                  </w:ins>
                </w:p>
                <w:p w14:paraId="0431BD81" w14:textId="77777777" w:rsidR="00166139" w:rsidRPr="005A06A7" w:rsidRDefault="00166139" w:rsidP="00166139">
                  <w:pPr>
                    <w:spacing w:line="180" w:lineRule="exact"/>
                    <w:rPr>
                      <w:ins w:id="191" w:author="Endo, Masami" w:date="2022-02-18T14:17:00Z"/>
                      <w:rFonts w:ascii="Consolas" w:eastAsia="ＭＳ Ｐゴシック" w:hAnsi="Consolas" w:cs="Consolas"/>
                      <w:sz w:val="14"/>
                      <w:szCs w:val="16"/>
                    </w:rPr>
                  </w:pPr>
                  <w:ins w:id="192" w:author="Endo, Masami" w:date="2022-02-18T14:17:00Z">
                    <w:r w:rsidRPr="005A06A7">
                      <w:rPr>
                        <w:rFonts w:ascii="Consolas" w:eastAsia="ＭＳ Ｐゴシック" w:hAnsi="Consolas" w:cs="Consolas"/>
                        <w:sz w:val="14"/>
                        <w:szCs w:val="16"/>
                      </w:rPr>
                      <w:t>end(</w:t>
                    </w:r>
                    <w:r w:rsidRPr="005A06A7">
                      <w:rPr>
                        <w:rFonts w:ascii="Consolas" w:eastAsia="ＭＳ Ｐゴシック" w:hAnsi="Consolas" w:cs="Consolas" w:hint="eastAsia"/>
                        <w:sz w:val="14"/>
                        <w:szCs w:val="16"/>
                      </w:rPr>
                      <w:t>終了する</w:t>
                    </w:r>
                    <w:r w:rsidRPr="005A06A7">
                      <w:rPr>
                        <w:rFonts w:ascii="Consolas" w:eastAsia="ＭＳ Ｐゴシック" w:hAnsi="Consolas" w:cs="Consolas"/>
                        <w:sz w:val="14"/>
                        <w:szCs w:val="16"/>
                      </w:rPr>
                      <w:t>)</w:t>
                    </w:r>
                  </w:ins>
                </w:p>
                <w:p w14:paraId="033FA967" w14:textId="77777777" w:rsidR="00166139" w:rsidRPr="005A06A7" w:rsidRDefault="00166139" w:rsidP="00166139">
                  <w:pPr>
                    <w:spacing w:line="180" w:lineRule="exact"/>
                    <w:rPr>
                      <w:ins w:id="193" w:author="Endo, Masami" w:date="2022-02-18T14:17:00Z"/>
                      <w:rFonts w:ascii="Consolas" w:eastAsia="ＭＳ Ｐゴシック" w:hAnsi="Consolas" w:cs="Consolas"/>
                      <w:sz w:val="14"/>
                      <w:szCs w:val="16"/>
                    </w:rPr>
                  </w:pPr>
                  <w:ins w:id="194" w:author="Endo, Masami" w:date="2022-02-18T14:17:00Z">
                    <w:r w:rsidRPr="005A06A7">
                      <w:rPr>
                        <w:rFonts w:ascii="Consolas" w:eastAsia="ＭＳ Ｐゴシック" w:hAnsi="Consolas" w:cs="Consolas"/>
                        <w:sz w:val="14"/>
                        <w:szCs w:val="16"/>
                      </w:rPr>
                      <w:t>small(</w:t>
                    </w:r>
                    <w:r w:rsidRPr="005A06A7">
                      <w:rPr>
                        <w:rFonts w:ascii="Consolas" w:eastAsia="ＭＳ Ｐゴシック" w:hAnsi="Consolas" w:cs="Consolas" w:hint="eastAsia"/>
                        <w:sz w:val="14"/>
                        <w:szCs w:val="16"/>
                      </w:rPr>
                      <w:t>小さい</w:t>
                    </w:r>
                    <w:r w:rsidRPr="005A06A7">
                      <w:rPr>
                        <w:rFonts w:ascii="Consolas" w:eastAsia="ＭＳ Ｐゴシック" w:hAnsi="Consolas" w:cs="Consolas"/>
                        <w:sz w:val="14"/>
                        <w:szCs w:val="16"/>
                      </w:rPr>
                      <w:t>)</w:t>
                    </w:r>
                  </w:ins>
                </w:p>
                <w:p w14:paraId="3C5275FD" w14:textId="77777777" w:rsidR="00166139" w:rsidRPr="005A06A7" w:rsidRDefault="00166139" w:rsidP="00166139">
                  <w:pPr>
                    <w:spacing w:line="180" w:lineRule="exact"/>
                    <w:rPr>
                      <w:ins w:id="195" w:author="Endo, Masami" w:date="2022-02-18T14:17:00Z"/>
                      <w:rFonts w:ascii="Consolas" w:eastAsia="ＭＳ Ｐゴシック" w:hAnsi="Consolas" w:cs="Consolas"/>
                      <w:sz w:val="14"/>
                      <w:szCs w:val="16"/>
                    </w:rPr>
                  </w:pPr>
                  <w:ins w:id="196" w:author="Endo, Masami" w:date="2022-02-18T14:17:00Z">
                    <w:r w:rsidRPr="005A06A7">
                      <w:rPr>
                        <w:rFonts w:ascii="Consolas" w:eastAsia="ＭＳ Ｐゴシック" w:hAnsi="Consolas" w:cs="Consolas"/>
                        <w:sz w:val="14"/>
                        <w:szCs w:val="16"/>
                      </w:rPr>
                      <w:t>destroy(</w:t>
                    </w:r>
                    <w:r w:rsidRPr="005A06A7">
                      <w:rPr>
                        <w:rFonts w:ascii="Consolas" w:eastAsia="ＭＳ Ｐゴシック" w:hAnsi="Consolas" w:cs="Consolas" w:hint="eastAsia"/>
                        <w:sz w:val="14"/>
                        <w:szCs w:val="16"/>
                      </w:rPr>
                      <w:t>廃棄する</w:t>
                    </w:r>
                    <w:r w:rsidRPr="005A06A7">
                      <w:rPr>
                        <w:rFonts w:ascii="Consolas" w:eastAsia="ＭＳ Ｐゴシック" w:hAnsi="Consolas" w:cs="Consolas"/>
                        <w:sz w:val="14"/>
                        <w:szCs w:val="16"/>
                      </w:rPr>
                      <w:t>)</w:t>
                    </w:r>
                  </w:ins>
                </w:p>
                <w:p w14:paraId="42852CC6" w14:textId="77777777" w:rsidR="00166139" w:rsidRPr="005A06A7" w:rsidRDefault="00166139" w:rsidP="00166139">
                  <w:pPr>
                    <w:spacing w:line="180" w:lineRule="exact"/>
                    <w:rPr>
                      <w:ins w:id="197" w:author="Endo, Masami" w:date="2022-02-18T14:17:00Z"/>
                      <w:rFonts w:ascii="Consolas" w:eastAsia="ＭＳ Ｐゴシック" w:hAnsi="Consolas" w:cs="Consolas"/>
                      <w:sz w:val="14"/>
                      <w:szCs w:val="16"/>
                    </w:rPr>
                  </w:pPr>
                  <w:ins w:id="198" w:author="Endo, Masami" w:date="2022-02-18T14:17:00Z">
                    <w:r w:rsidRPr="005A06A7">
                      <w:rPr>
                        <w:rFonts w:ascii="Consolas" w:eastAsia="ＭＳ Ｐゴシック" w:hAnsi="Consolas" w:cs="Consolas"/>
                        <w:sz w:val="14"/>
                        <w:szCs w:val="16"/>
                      </w:rPr>
                      <w:t>last(</w:t>
                    </w:r>
                    <w:r w:rsidRPr="005A06A7">
                      <w:rPr>
                        <w:rFonts w:ascii="Consolas" w:eastAsia="ＭＳ Ｐゴシック" w:hAnsi="Consolas" w:cs="Consolas" w:hint="eastAsia"/>
                        <w:sz w:val="14"/>
                        <w:szCs w:val="16"/>
                      </w:rPr>
                      <w:t>最後</w:t>
                    </w:r>
                    <w:r w:rsidRPr="005A06A7">
                      <w:rPr>
                        <w:rFonts w:ascii="Consolas" w:eastAsia="ＭＳ Ｐゴシック" w:hAnsi="Consolas" w:cs="Consolas"/>
                        <w:sz w:val="14"/>
                        <w:szCs w:val="16"/>
                      </w:rPr>
                      <w:t>)</w:t>
                    </w:r>
                  </w:ins>
                </w:p>
                <w:p w14:paraId="0A138BD0" w14:textId="77777777" w:rsidR="00166139" w:rsidRPr="005A06A7" w:rsidRDefault="00166139" w:rsidP="00166139">
                  <w:pPr>
                    <w:spacing w:line="180" w:lineRule="exact"/>
                    <w:rPr>
                      <w:ins w:id="199" w:author="Endo, Masami" w:date="2022-02-18T14:17:00Z"/>
                      <w:rFonts w:ascii="Consolas" w:eastAsia="ＭＳ Ｐゴシック" w:hAnsi="Consolas" w:cs="Consolas"/>
                      <w:sz w:val="14"/>
                      <w:szCs w:val="16"/>
                    </w:rPr>
                  </w:pPr>
                  <w:ins w:id="200" w:author="Endo, Masami" w:date="2022-02-18T14:17:00Z">
                    <w:r w:rsidRPr="005A06A7">
                      <w:rPr>
                        <w:rFonts w:ascii="Consolas" w:eastAsia="ＭＳ Ｐゴシック" w:hAnsi="Consolas" w:cs="Consolas"/>
                        <w:sz w:val="14"/>
                        <w:szCs w:val="16"/>
                      </w:rPr>
                      <w:t>set(</w:t>
                    </w:r>
                    <w:r w:rsidRPr="005A06A7">
                      <w:rPr>
                        <w:rFonts w:ascii="Consolas" w:eastAsia="ＭＳ Ｐゴシック" w:hAnsi="Consolas" w:cs="Consolas" w:hint="eastAsia"/>
                        <w:sz w:val="14"/>
                        <w:szCs w:val="16"/>
                      </w:rPr>
                      <w:t>設定する</w:t>
                    </w:r>
                    <w:r w:rsidRPr="005A06A7">
                      <w:rPr>
                        <w:rFonts w:ascii="Consolas" w:eastAsia="ＭＳ Ｐゴシック" w:hAnsi="Consolas" w:cs="Consolas"/>
                        <w:sz w:val="14"/>
                        <w:szCs w:val="16"/>
                      </w:rPr>
                      <w:t>)</w:t>
                    </w:r>
                  </w:ins>
                </w:p>
                <w:p w14:paraId="2AE762E9" w14:textId="77777777" w:rsidR="00166139" w:rsidRPr="005A06A7" w:rsidRDefault="00166139" w:rsidP="00166139">
                  <w:pPr>
                    <w:spacing w:line="180" w:lineRule="exact"/>
                    <w:rPr>
                      <w:ins w:id="201" w:author="Endo, Masami" w:date="2022-02-18T14:17:00Z"/>
                      <w:rFonts w:ascii="Consolas" w:eastAsia="ＭＳ Ｐゴシック" w:hAnsi="Consolas" w:cs="Consolas"/>
                      <w:sz w:val="14"/>
                      <w:szCs w:val="16"/>
                    </w:rPr>
                  </w:pPr>
                  <w:ins w:id="202" w:author="Endo, Masami" w:date="2022-02-18T14:17:00Z">
                    <w:r w:rsidRPr="005A06A7">
                      <w:rPr>
                        <w:rFonts w:ascii="Consolas" w:eastAsia="ＭＳ Ｐゴシック" w:hAnsi="Consolas" w:cs="Consolas"/>
                        <w:sz w:val="14"/>
                        <w:szCs w:val="16"/>
                      </w:rPr>
                      <w:t>back(</w:t>
                    </w:r>
                    <w:r w:rsidRPr="005A06A7">
                      <w:rPr>
                        <w:rFonts w:ascii="Consolas" w:eastAsia="ＭＳ Ｐゴシック" w:hAnsi="Consolas" w:cs="Consolas" w:hint="eastAsia"/>
                        <w:sz w:val="14"/>
                        <w:szCs w:val="16"/>
                      </w:rPr>
                      <w:t>戻る</w:t>
                    </w:r>
                    <w:r w:rsidRPr="005A06A7">
                      <w:rPr>
                        <w:rFonts w:ascii="Consolas" w:eastAsia="ＭＳ Ｐゴシック" w:hAnsi="Consolas" w:cs="Consolas"/>
                        <w:sz w:val="14"/>
                        <w:szCs w:val="16"/>
                      </w:rPr>
                      <w:t>)</w:t>
                    </w:r>
                  </w:ins>
                </w:p>
                <w:p w14:paraId="09CA4EE7" w14:textId="77777777" w:rsidR="00166139" w:rsidRPr="005A06A7" w:rsidRDefault="00166139" w:rsidP="00166139">
                  <w:pPr>
                    <w:spacing w:line="180" w:lineRule="exact"/>
                    <w:rPr>
                      <w:ins w:id="203" w:author="Endo, Masami" w:date="2022-02-18T14:17:00Z"/>
                      <w:rFonts w:ascii="Consolas" w:eastAsia="ＭＳ Ｐゴシック" w:hAnsi="Consolas" w:cs="Consolas"/>
                      <w:sz w:val="14"/>
                      <w:szCs w:val="16"/>
                    </w:rPr>
                  </w:pPr>
                  <w:ins w:id="204" w:author="Endo, Masami" w:date="2022-02-18T14:17:00Z">
                    <w:r w:rsidRPr="005A06A7">
                      <w:rPr>
                        <w:rFonts w:ascii="Consolas" w:eastAsia="ＭＳ Ｐゴシック" w:hAnsi="Consolas" w:cs="Consolas"/>
                        <w:sz w:val="14"/>
                        <w:szCs w:val="16"/>
                      </w:rPr>
                      <w:t>low(</w:t>
                    </w:r>
                    <w:r w:rsidRPr="005A06A7">
                      <w:rPr>
                        <w:rFonts w:ascii="Consolas" w:eastAsia="ＭＳ Ｐゴシック" w:hAnsi="Consolas" w:cs="Consolas" w:hint="eastAsia"/>
                        <w:sz w:val="14"/>
                        <w:szCs w:val="16"/>
                      </w:rPr>
                      <w:t>低い</w:t>
                    </w:r>
                    <w:r w:rsidRPr="005A06A7">
                      <w:rPr>
                        <w:rFonts w:ascii="Consolas" w:eastAsia="ＭＳ Ｐゴシック" w:hAnsi="Consolas" w:cs="Consolas"/>
                        <w:sz w:val="14"/>
                        <w:szCs w:val="16"/>
                      </w:rPr>
                      <w:t>)</w:t>
                    </w:r>
                  </w:ins>
                </w:p>
                <w:p w14:paraId="3141A79F" w14:textId="77777777" w:rsidR="00166139" w:rsidRPr="005A06A7" w:rsidRDefault="00166139" w:rsidP="00166139">
                  <w:pPr>
                    <w:spacing w:line="180" w:lineRule="exact"/>
                    <w:rPr>
                      <w:ins w:id="205" w:author="Endo, Masami" w:date="2022-02-18T14:17:00Z"/>
                      <w:rFonts w:ascii="Consolas" w:eastAsia="ＭＳ Ｐゴシック" w:hAnsi="Consolas" w:cs="Consolas"/>
                      <w:sz w:val="14"/>
                      <w:szCs w:val="16"/>
                    </w:rPr>
                  </w:pPr>
                  <w:ins w:id="206" w:author="Endo, Masami" w:date="2022-02-18T14:17:00Z">
                    <w:r w:rsidRPr="005A06A7">
                      <w:rPr>
                        <w:rFonts w:ascii="Consolas" w:eastAsia="ＭＳ Ｐゴシック" w:hAnsi="Consolas" w:cs="Consolas"/>
                        <w:sz w:val="14"/>
                        <w:szCs w:val="16"/>
                      </w:rPr>
                      <w:t>decrement(</w:t>
                    </w:r>
                    <w:r w:rsidRPr="005A06A7">
                      <w:rPr>
                        <w:rFonts w:ascii="Consolas" w:eastAsia="ＭＳ Ｐゴシック" w:hAnsi="Consolas" w:cs="Consolas" w:hint="eastAsia"/>
                        <w:sz w:val="14"/>
                        <w:szCs w:val="16"/>
                      </w:rPr>
                      <w:t>減算する</w:t>
                    </w:r>
                    <w:r w:rsidRPr="005A06A7">
                      <w:rPr>
                        <w:rFonts w:ascii="Consolas" w:eastAsia="ＭＳ Ｐゴシック" w:hAnsi="Consolas" w:cs="Consolas"/>
                        <w:sz w:val="14"/>
                        <w:szCs w:val="16"/>
                      </w:rPr>
                      <w:t>)</w:t>
                    </w:r>
                  </w:ins>
                </w:p>
                <w:p w14:paraId="6D995015" w14:textId="1F5B0FCA" w:rsidR="00166139" w:rsidRPr="005A06A7" w:rsidDel="00487D31" w:rsidRDefault="00166139" w:rsidP="00166139">
                  <w:pPr>
                    <w:spacing w:line="180" w:lineRule="exact"/>
                    <w:rPr>
                      <w:del w:id="207" w:author="Endo, Masami" w:date="2022-02-18T14:17:00Z"/>
                      <w:rFonts w:ascii="Consolas" w:eastAsia="ＭＳ Ｐゴシック" w:hAnsi="Consolas" w:cs="Consolas"/>
                      <w:sz w:val="10"/>
                      <w:szCs w:val="12"/>
                    </w:rPr>
                  </w:pPr>
                  <w:del w:id="208" w:author="Endo, Masami" w:date="2022-02-18T14:17:00Z">
                    <w:r w:rsidRPr="005A06A7" w:rsidDel="00487D31">
                      <w:rPr>
                        <w:rFonts w:ascii="Consolas" w:eastAsia="ＭＳ Ｐゴシック" w:hAnsi="Consolas" w:cs="Consolas" w:hint="eastAsia"/>
                        <w:sz w:val="10"/>
                        <w:szCs w:val="12"/>
                      </w:rPr>
                      <w:delText>remove (remove)</w:delText>
                    </w:r>
                  </w:del>
                </w:p>
                <w:p w14:paraId="2DA2268C" w14:textId="67CEFEB1" w:rsidR="00166139" w:rsidRPr="005A06A7" w:rsidDel="00487D31" w:rsidRDefault="00166139" w:rsidP="00166139">
                  <w:pPr>
                    <w:spacing w:line="180" w:lineRule="exact"/>
                    <w:rPr>
                      <w:del w:id="209" w:author="Endo, Masami" w:date="2022-02-18T14:17:00Z"/>
                      <w:rFonts w:ascii="Consolas" w:eastAsia="ＭＳ Ｐゴシック" w:hAnsi="Consolas" w:cs="Consolas"/>
                      <w:sz w:val="10"/>
                      <w:szCs w:val="12"/>
                    </w:rPr>
                  </w:pPr>
                  <w:del w:id="210" w:author="Endo, Masami" w:date="2022-02-18T14:17:00Z">
                    <w:r w:rsidRPr="005A06A7" w:rsidDel="00487D31">
                      <w:rPr>
                        <w:rFonts w:ascii="Consolas" w:eastAsia="ＭＳ Ｐゴシック" w:hAnsi="Consolas" w:cs="Consolas" w:hint="eastAsia"/>
                        <w:sz w:val="10"/>
                        <w:szCs w:val="12"/>
                      </w:rPr>
                      <w:delText>free (free)</w:delText>
                    </w:r>
                  </w:del>
                </w:p>
                <w:p w14:paraId="40AD9882" w14:textId="26B9B898" w:rsidR="00166139" w:rsidRPr="005A06A7" w:rsidDel="00487D31" w:rsidRDefault="00166139" w:rsidP="00166139">
                  <w:pPr>
                    <w:spacing w:line="180" w:lineRule="exact"/>
                    <w:rPr>
                      <w:del w:id="211" w:author="Endo, Masami" w:date="2022-02-18T14:17:00Z"/>
                      <w:rFonts w:ascii="Consolas" w:eastAsia="ＭＳ Ｐゴシック" w:hAnsi="Consolas" w:cs="Consolas"/>
                      <w:sz w:val="10"/>
                      <w:szCs w:val="12"/>
                    </w:rPr>
                  </w:pPr>
                  <w:del w:id="212" w:author="Endo, Masami" w:date="2022-02-18T14:17:00Z">
                    <w:r w:rsidRPr="005A06A7" w:rsidDel="00487D31">
                      <w:rPr>
                        <w:rFonts w:ascii="Consolas" w:eastAsia="ＭＳ Ｐゴシック" w:hAnsi="Consolas" w:cs="Consolas" w:hint="eastAsia"/>
                        <w:sz w:val="10"/>
                        <w:szCs w:val="12"/>
                      </w:rPr>
                      <w:delText>end (end)</w:delText>
                    </w:r>
                  </w:del>
                </w:p>
                <w:p w14:paraId="5EC09049" w14:textId="0CEF0D5E" w:rsidR="00166139" w:rsidRPr="005A06A7" w:rsidDel="00487D31" w:rsidRDefault="00166139" w:rsidP="00166139">
                  <w:pPr>
                    <w:spacing w:line="180" w:lineRule="exact"/>
                    <w:rPr>
                      <w:del w:id="213" w:author="Endo, Masami" w:date="2022-02-18T14:17:00Z"/>
                      <w:rFonts w:ascii="Consolas" w:eastAsia="ＭＳ Ｐゴシック" w:hAnsi="Consolas" w:cs="Consolas"/>
                      <w:sz w:val="10"/>
                      <w:szCs w:val="12"/>
                    </w:rPr>
                  </w:pPr>
                  <w:del w:id="214" w:author="Endo, Masami" w:date="2022-02-18T14:17:00Z">
                    <w:r w:rsidRPr="005A06A7" w:rsidDel="00487D31">
                      <w:rPr>
                        <w:rFonts w:ascii="Consolas" w:eastAsia="ＭＳ Ｐゴシック" w:hAnsi="Consolas" w:cs="Consolas" w:hint="eastAsia"/>
                        <w:sz w:val="10"/>
                        <w:szCs w:val="12"/>
                      </w:rPr>
                      <w:delText>small</w:delText>
                    </w:r>
                  </w:del>
                </w:p>
                <w:p w14:paraId="1C6C314A" w14:textId="4505C58A" w:rsidR="00166139" w:rsidRPr="005A06A7" w:rsidDel="00487D31" w:rsidRDefault="00166139" w:rsidP="00166139">
                  <w:pPr>
                    <w:spacing w:line="180" w:lineRule="exact"/>
                    <w:rPr>
                      <w:del w:id="215" w:author="Endo, Masami" w:date="2022-02-18T14:17:00Z"/>
                      <w:rFonts w:ascii="Consolas" w:eastAsia="ＭＳ Ｐゴシック" w:hAnsi="Consolas" w:cs="Consolas"/>
                      <w:sz w:val="10"/>
                      <w:szCs w:val="12"/>
                    </w:rPr>
                  </w:pPr>
                  <w:del w:id="216" w:author="Endo, Masami" w:date="2022-02-18T14:17:00Z">
                    <w:r w:rsidRPr="005A06A7" w:rsidDel="00487D31">
                      <w:rPr>
                        <w:rFonts w:ascii="Consolas" w:eastAsia="ＭＳ Ｐゴシック" w:hAnsi="Consolas" w:cs="Consolas" w:hint="eastAsia"/>
                        <w:sz w:val="10"/>
                        <w:szCs w:val="12"/>
                      </w:rPr>
                      <w:delText>destroy (destroy)</w:delText>
                    </w:r>
                  </w:del>
                </w:p>
                <w:p w14:paraId="7DABA584" w14:textId="5E156921" w:rsidR="00166139" w:rsidRPr="005A06A7" w:rsidDel="00487D31" w:rsidRDefault="00166139" w:rsidP="00166139">
                  <w:pPr>
                    <w:spacing w:line="180" w:lineRule="exact"/>
                    <w:rPr>
                      <w:del w:id="217" w:author="Endo, Masami" w:date="2022-02-18T14:17:00Z"/>
                      <w:rFonts w:ascii="Consolas" w:eastAsia="ＭＳ Ｐゴシック" w:hAnsi="Consolas" w:cs="Consolas"/>
                      <w:sz w:val="10"/>
                      <w:szCs w:val="12"/>
                    </w:rPr>
                  </w:pPr>
                  <w:del w:id="218" w:author="Endo, Masami" w:date="2022-02-18T14:17:00Z">
                    <w:r w:rsidRPr="005A06A7" w:rsidDel="00487D31">
                      <w:rPr>
                        <w:rFonts w:ascii="Consolas" w:eastAsia="ＭＳ Ｐゴシック" w:hAnsi="Consolas" w:cs="Consolas" w:hint="eastAsia"/>
                        <w:sz w:val="10"/>
                        <w:szCs w:val="12"/>
                      </w:rPr>
                      <w:delText>last (last)</w:delText>
                    </w:r>
                  </w:del>
                </w:p>
                <w:p w14:paraId="3CF9BDA7" w14:textId="1BAEE8F2" w:rsidR="00166139" w:rsidRPr="005A06A7" w:rsidDel="00487D31" w:rsidRDefault="00166139" w:rsidP="00166139">
                  <w:pPr>
                    <w:spacing w:line="180" w:lineRule="exact"/>
                    <w:rPr>
                      <w:del w:id="219" w:author="Endo, Masami" w:date="2022-02-18T14:17:00Z"/>
                      <w:rFonts w:ascii="Consolas" w:eastAsia="ＭＳ Ｐゴシック" w:hAnsi="Consolas" w:cs="Consolas"/>
                      <w:sz w:val="10"/>
                      <w:szCs w:val="12"/>
                    </w:rPr>
                  </w:pPr>
                  <w:del w:id="220" w:author="Endo, Masami" w:date="2022-02-18T14:17:00Z">
                    <w:r w:rsidRPr="005A06A7" w:rsidDel="00487D31">
                      <w:rPr>
                        <w:rFonts w:ascii="Consolas" w:eastAsia="ＭＳ Ｐゴシック" w:hAnsi="Consolas" w:cs="Consolas" w:hint="eastAsia"/>
                        <w:sz w:val="10"/>
                        <w:szCs w:val="12"/>
                      </w:rPr>
                      <w:delText>set (set)</w:delText>
                    </w:r>
                  </w:del>
                </w:p>
                <w:p w14:paraId="53ED7D84" w14:textId="37C99E61" w:rsidR="00166139" w:rsidRPr="005A06A7" w:rsidDel="00487D31" w:rsidRDefault="00166139" w:rsidP="00166139">
                  <w:pPr>
                    <w:spacing w:line="180" w:lineRule="exact"/>
                    <w:rPr>
                      <w:del w:id="221" w:author="Endo, Masami" w:date="2022-02-18T14:17:00Z"/>
                      <w:rFonts w:ascii="Consolas" w:eastAsia="ＭＳ Ｐゴシック" w:hAnsi="Consolas" w:cs="Consolas"/>
                      <w:sz w:val="10"/>
                      <w:szCs w:val="12"/>
                    </w:rPr>
                  </w:pPr>
                  <w:del w:id="222" w:author="Endo, Masami" w:date="2022-02-18T14:17:00Z">
                    <w:r w:rsidRPr="005A06A7" w:rsidDel="00487D31">
                      <w:rPr>
                        <w:rFonts w:ascii="Consolas" w:eastAsia="ＭＳ Ｐゴシック" w:hAnsi="Consolas" w:cs="Consolas" w:hint="eastAsia"/>
                        <w:sz w:val="10"/>
                        <w:szCs w:val="12"/>
                      </w:rPr>
                      <w:delText>back (return)</w:delText>
                    </w:r>
                  </w:del>
                </w:p>
                <w:p w14:paraId="58F52697" w14:textId="0AE4B5C1" w:rsidR="00166139" w:rsidRPr="005A06A7" w:rsidDel="00487D31" w:rsidRDefault="00166139" w:rsidP="00166139">
                  <w:pPr>
                    <w:spacing w:line="180" w:lineRule="exact"/>
                    <w:rPr>
                      <w:del w:id="223" w:author="Endo, Masami" w:date="2022-02-18T14:17:00Z"/>
                      <w:rFonts w:ascii="Consolas" w:eastAsia="ＭＳ Ｐゴシック" w:hAnsi="Consolas" w:cs="Consolas"/>
                      <w:sz w:val="10"/>
                      <w:szCs w:val="12"/>
                    </w:rPr>
                  </w:pPr>
                  <w:del w:id="224" w:author="Endo, Masami" w:date="2022-02-18T14:17:00Z">
                    <w:r w:rsidRPr="005A06A7" w:rsidDel="00487D31">
                      <w:rPr>
                        <w:rFonts w:ascii="Consolas" w:eastAsia="ＭＳ Ｐゴシック" w:hAnsi="Consolas" w:cs="Consolas" w:hint="eastAsia"/>
                        <w:sz w:val="10"/>
                        <w:szCs w:val="12"/>
                      </w:rPr>
                      <w:delText>low</w:delText>
                    </w:r>
                  </w:del>
                </w:p>
                <w:p w14:paraId="4FD64F70" w14:textId="1B70B71D" w:rsidR="00166139" w:rsidRPr="005A06A7" w:rsidDel="00487D31" w:rsidRDefault="00166139" w:rsidP="00166139">
                  <w:pPr>
                    <w:spacing w:line="180" w:lineRule="exact"/>
                    <w:rPr>
                      <w:del w:id="225" w:author="Endo, Masami" w:date="2022-02-18T14:17:00Z"/>
                      <w:rFonts w:ascii="Consolas" w:eastAsia="ＭＳ Ｐゴシック" w:hAnsi="Consolas" w:cs="Consolas"/>
                      <w:sz w:val="10"/>
                      <w:szCs w:val="12"/>
                    </w:rPr>
                  </w:pPr>
                  <w:del w:id="226" w:author="Endo, Masami" w:date="2022-02-18T14:17:00Z">
                    <w:r w:rsidRPr="005A06A7" w:rsidDel="00487D31">
                      <w:rPr>
                        <w:rFonts w:ascii="Consolas" w:eastAsia="ＭＳ Ｐゴシック" w:hAnsi="Consolas" w:cs="Consolas" w:hint="eastAsia"/>
                        <w:sz w:val="10"/>
                        <w:szCs w:val="12"/>
                      </w:rPr>
                      <w:delText>decrement (subtract)</w:delText>
                    </w:r>
                  </w:del>
                </w:p>
                <w:p w14:paraId="190759D2" w14:textId="77777777" w:rsidR="00166139" w:rsidRPr="00D54DF6" w:rsidRDefault="00166139" w:rsidP="00166139">
                  <w:pPr>
                    <w:rPr>
                      <w:rFonts w:ascii="Consolas" w:eastAsia="ＭＳ Ｐゴシック" w:hAnsi="Consolas" w:cs="Consolas"/>
                      <w:sz w:val="10"/>
                      <w:szCs w:val="12"/>
                    </w:rPr>
                  </w:pPr>
                </w:p>
              </w:tc>
              <w:tc>
                <w:tcPr>
                  <w:tcW w:w="236" w:type="dxa"/>
                  <w:shd w:val="clear" w:color="auto" w:fill="FFFFFF" w:themeFill="background1"/>
                </w:tcPr>
                <w:p w14:paraId="63491F55" w14:textId="77777777" w:rsidR="00166139" w:rsidRPr="003432A0" w:rsidRDefault="00166139" w:rsidP="00166139">
                  <w:pPr>
                    <w:spacing w:line="180" w:lineRule="exact"/>
                    <w:rPr>
                      <w:rFonts w:ascii="Consolas" w:eastAsia="ＭＳ Ｐゴシック" w:hAnsi="Consolas" w:cs="Consolas"/>
                      <w:sz w:val="10"/>
                      <w:szCs w:val="12"/>
                    </w:rPr>
                  </w:pPr>
                </w:p>
              </w:tc>
              <w:tc>
                <w:tcPr>
                  <w:tcW w:w="1548" w:type="dxa"/>
                  <w:shd w:val="clear" w:color="auto" w:fill="F2F2F2" w:themeFill="background1" w:themeFillShade="F2"/>
                </w:tcPr>
                <w:p w14:paraId="27631DED" w14:textId="77777777" w:rsidR="00166139" w:rsidRPr="003432A0" w:rsidRDefault="00166139" w:rsidP="00166139">
                  <w:pPr>
                    <w:spacing w:line="180" w:lineRule="exact"/>
                    <w:rPr>
                      <w:ins w:id="227" w:author="Endo, Masami" w:date="2022-02-18T14:17:00Z"/>
                      <w:rFonts w:ascii="Consolas" w:eastAsia="ＭＳ Ｐゴシック" w:hAnsi="Consolas" w:cs="Consolas"/>
                      <w:sz w:val="14"/>
                      <w:szCs w:val="16"/>
                    </w:rPr>
                  </w:pPr>
                  <w:ins w:id="228" w:author="Endo, Masami" w:date="2022-02-18T14:17:00Z">
                    <w:r w:rsidRPr="003432A0">
                      <w:rPr>
                        <w:rFonts w:ascii="Consolas" w:eastAsia="ＭＳ Ｐゴシック" w:hAnsi="Consolas" w:cs="Consolas"/>
                        <w:sz w:val="14"/>
                        <w:szCs w:val="16"/>
                      </w:rPr>
                      <w:t>input</w:t>
                    </w:r>
                    <w:r>
                      <w:rPr>
                        <w:rFonts w:ascii="Consolas" w:eastAsia="ＭＳ Ｐゴシック" w:hAnsi="Consolas" w:cs="Consolas"/>
                        <w:sz w:val="14"/>
                        <w:szCs w:val="16"/>
                      </w:rPr>
                      <w:t>(</w:t>
                    </w:r>
                    <w:r w:rsidRPr="003432A0">
                      <w:rPr>
                        <w:rFonts w:ascii="Consolas" w:eastAsia="ＭＳ Ｐゴシック" w:hAnsi="Consolas" w:cs="Consolas"/>
                        <w:sz w:val="14"/>
                        <w:szCs w:val="16"/>
                      </w:rPr>
                      <w:t>入力</w:t>
                    </w:r>
                    <w:r>
                      <w:rPr>
                        <w:rFonts w:ascii="Consolas" w:eastAsia="ＭＳ Ｐゴシック" w:hAnsi="Consolas" w:cs="Consolas"/>
                        <w:sz w:val="14"/>
                        <w:szCs w:val="16"/>
                      </w:rPr>
                      <w:t>)</w:t>
                    </w:r>
                  </w:ins>
                </w:p>
                <w:p w14:paraId="207FE1FE" w14:textId="77777777" w:rsidR="00166139" w:rsidRPr="003432A0" w:rsidRDefault="00166139" w:rsidP="00166139">
                  <w:pPr>
                    <w:spacing w:line="180" w:lineRule="exact"/>
                    <w:rPr>
                      <w:ins w:id="229" w:author="Endo, Masami" w:date="2022-02-18T14:17:00Z"/>
                      <w:rFonts w:ascii="Consolas" w:eastAsia="ＭＳ Ｐゴシック" w:hAnsi="Consolas" w:cs="Consolas"/>
                      <w:sz w:val="14"/>
                      <w:szCs w:val="16"/>
                    </w:rPr>
                  </w:pPr>
                  <w:ins w:id="230" w:author="Endo, Masami" w:date="2022-02-18T14:17:00Z">
                    <w:r w:rsidRPr="003432A0">
                      <w:rPr>
                        <w:rFonts w:ascii="Consolas" w:eastAsia="ＭＳ Ｐゴシック" w:hAnsi="Consolas" w:cs="Consolas"/>
                        <w:sz w:val="14"/>
                        <w:szCs w:val="16"/>
                      </w:rPr>
                      <w:t>insert</w:t>
                    </w:r>
                    <w:r>
                      <w:rPr>
                        <w:rFonts w:ascii="Consolas" w:eastAsia="ＭＳ Ｐゴシック" w:hAnsi="Consolas" w:cs="Consolas"/>
                        <w:sz w:val="14"/>
                        <w:szCs w:val="16"/>
                      </w:rPr>
                      <w:t>(</w:t>
                    </w:r>
                    <w:r w:rsidRPr="003432A0">
                      <w:rPr>
                        <w:rFonts w:ascii="Consolas" w:eastAsia="ＭＳ Ｐゴシック" w:hAnsi="Consolas" w:cs="Consolas"/>
                        <w:sz w:val="14"/>
                        <w:szCs w:val="16"/>
                      </w:rPr>
                      <w:t>挿入する</w:t>
                    </w:r>
                    <w:r>
                      <w:rPr>
                        <w:rFonts w:ascii="Consolas" w:eastAsia="ＭＳ Ｐゴシック" w:hAnsi="Consolas" w:cs="Consolas"/>
                        <w:sz w:val="14"/>
                        <w:szCs w:val="16"/>
                      </w:rPr>
                      <w:t>)</w:t>
                    </w:r>
                  </w:ins>
                </w:p>
                <w:p w14:paraId="650D9F65" w14:textId="77777777" w:rsidR="00166139" w:rsidRPr="003432A0" w:rsidRDefault="00166139" w:rsidP="00166139">
                  <w:pPr>
                    <w:spacing w:line="180" w:lineRule="exact"/>
                    <w:rPr>
                      <w:ins w:id="231" w:author="Endo, Masami" w:date="2022-02-18T14:17:00Z"/>
                      <w:rFonts w:ascii="Consolas" w:eastAsia="ＭＳ Ｐゴシック" w:hAnsi="Consolas" w:cs="Consolas"/>
                      <w:sz w:val="14"/>
                      <w:szCs w:val="16"/>
                    </w:rPr>
                  </w:pPr>
                  <w:ins w:id="232" w:author="Endo, Masami" w:date="2022-02-18T14:17:00Z">
                    <w:r w:rsidRPr="003432A0">
                      <w:rPr>
                        <w:rFonts w:ascii="Consolas" w:eastAsia="ＭＳ Ｐゴシック" w:hAnsi="Consolas" w:cs="Consolas"/>
                        <w:sz w:val="14"/>
                        <w:szCs w:val="16"/>
                      </w:rPr>
                      <w:t>lock</w:t>
                    </w:r>
                    <w:r>
                      <w:rPr>
                        <w:rFonts w:ascii="Consolas" w:eastAsia="ＭＳ Ｐゴシック" w:hAnsi="Consolas" w:cs="Consolas"/>
                        <w:sz w:val="14"/>
                        <w:szCs w:val="16"/>
                      </w:rPr>
                      <w:t>(</w:t>
                    </w:r>
                    <w:r w:rsidRPr="003432A0">
                      <w:rPr>
                        <w:rFonts w:ascii="Consolas" w:eastAsia="ＭＳ Ｐゴシック" w:hAnsi="Consolas" w:cs="Consolas"/>
                        <w:sz w:val="14"/>
                        <w:szCs w:val="16"/>
                      </w:rPr>
                      <w:t>固定する</w:t>
                    </w:r>
                    <w:r>
                      <w:rPr>
                        <w:rFonts w:ascii="Consolas" w:eastAsia="ＭＳ Ｐゴシック" w:hAnsi="Consolas" w:cs="Consolas"/>
                        <w:sz w:val="14"/>
                        <w:szCs w:val="16"/>
                      </w:rPr>
                      <w:t>)</w:t>
                    </w:r>
                  </w:ins>
                </w:p>
                <w:p w14:paraId="56A8C287" w14:textId="77777777" w:rsidR="00166139" w:rsidRPr="003432A0" w:rsidRDefault="00166139" w:rsidP="00166139">
                  <w:pPr>
                    <w:spacing w:line="180" w:lineRule="exact"/>
                    <w:rPr>
                      <w:ins w:id="233" w:author="Endo, Masami" w:date="2022-02-18T14:17:00Z"/>
                      <w:rFonts w:ascii="Consolas" w:eastAsia="ＭＳ Ｐゴシック" w:hAnsi="Consolas" w:cs="Consolas"/>
                      <w:sz w:val="14"/>
                      <w:szCs w:val="16"/>
                    </w:rPr>
                  </w:pPr>
                  <w:ins w:id="234" w:author="Endo, Masami" w:date="2022-02-18T14:17:00Z">
                    <w:r w:rsidRPr="003432A0">
                      <w:rPr>
                        <w:rFonts w:ascii="Consolas" w:eastAsia="ＭＳ Ｐゴシック" w:hAnsi="Consolas" w:cs="Consolas"/>
                        <w:sz w:val="14"/>
                        <w:szCs w:val="16"/>
                      </w:rPr>
                      <w:t>next</w:t>
                    </w:r>
                    <w:r>
                      <w:rPr>
                        <w:rFonts w:ascii="Consolas" w:eastAsia="ＭＳ Ｐゴシック" w:hAnsi="Consolas" w:cs="Consolas"/>
                        <w:sz w:val="14"/>
                        <w:szCs w:val="16"/>
                      </w:rPr>
                      <w:t>(</w:t>
                    </w:r>
                    <w:r w:rsidRPr="003432A0">
                      <w:rPr>
                        <w:rFonts w:ascii="Consolas" w:eastAsia="ＭＳ Ｐゴシック" w:hAnsi="Consolas" w:cs="Consolas"/>
                        <w:sz w:val="14"/>
                        <w:szCs w:val="16"/>
                      </w:rPr>
                      <w:t>次</w:t>
                    </w:r>
                    <w:r>
                      <w:rPr>
                        <w:rFonts w:ascii="Consolas" w:eastAsia="ＭＳ Ｐゴシック" w:hAnsi="Consolas" w:cs="Consolas"/>
                        <w:sz w:val="14"/>
                        <w:szCs w:val="16"/>
                      </w:rPr>
                      <w:t>)</w:t>
                    </w:r>
                  </w:ins>
                </w:p>
                <w:p w14:paraId="233B90E8" w14:textId="77777777" w:rsidR="00166139" w:rsidRPr="003432A0" w:rsidRDefault="00166139" w:rsidP="00166139">
                  <w:pPr>
                    <w:spacing w:line="180" w:lineRule="exact"/>
                    <w:rPr>
                      <w:ins w:id="235" w:author="Endo, Masami" w:date="2022-02-18T14:17:00Z"/>
                      <w:rFonts w:ascii="Consolas" w:eastAsia="ＭＳ Ｐゴシック" w:hAnsi="Consolas" w:cs="Consolas"/>
                      <w:sz w:val="14"/>
                      <w:szCs w:val="16"/>
                    </w:rPr>
                  </w:pPr>
                  <w:ins w:id="236" w:author="Endo, Masami" w:date="2022-02-18T14:17:00Z">
                    <w:r w:rsidRPr="003432A0">
                      <w:rPr>
                        <w:rFonts w:ascii="Consolas" w:eastAsia="ＭＳ Ｐゴシック" w:hAnsi="Consolas" w:cs="Consolas"/>
                        <w:sz w:val="14"/>
                        <w:szCs w:val="16"/>
                      </w:rPr>
                      <w:t>old</w:t>
                    </w:r>
                    <w:r>
                      <w:rPr>
                        <w:rFonts w:ascii="Consolas" w:eastAsia="ＭＳ Ｐゴシック" w:hAnsi="Consolas" w:cs="Consolas"/>
                        <w:sz w:val="14"/>
                        <w:szCs w:val="16"/>
                      </w:rPr>
                      <w:t>(</w:t>
                    </w:r>
                    <w:r w:rsidRPr="003432A0">
                      <w:rPr>
                        <w:rFonts w:ascii="Consolas" w:eastAsia="ＭＳ Ｐゴシック" w:hAnsi="Consolas" w:cs="Consolas"/>
                        <w:sz w:val="14"/>
                        <w:szCs w:val="16"/>
                      </w:rPr>
                      <w:t>古い</w:t>
                    </w:r>
                    <w:r>
                      <w:rPr>
                        <w:rFonts w:ascii="Consolas" w:eastAsia="ＭＳ Ｐゴシック" w:hAnsi="Consolas" w:cs="Consolas"/>
                        <w:sz w:val="14"/>
                        <w:szCs w:val="16"/>
                      </w:rPr>
                      <w:t>)</w:t>
                    </w:r>
                  </w:ins>
                </w:p>
                <w:p w14:paraId="3F32E248" w14:textId="77777777" w:rsidR="00166139" w:rsidRPr="003432A0" w:rsidRDefault="00166139" w:rsidP="00166139">
                  <w:pPr>
                    <w:spacing w:line="180" w:lineRule="exact"/>
                    <w:rPr>
                      <w:ins w:id="237" w:author="Endo, Masami" w:date="2022-02-18T14:17:00Z"/>
                      <w:rFonts w:ascii="Consolas" w:eastAsia="ＭＳ Ｐゴシック" w:hAnsi="Consolas" w:cs="Consolas"/>
                      <w:sz w:val="14"/>
                      <w:szCs w:val="16"/>
                    </w:rPr>
                  </w:pPr>
                  <w:ins w:id="238" w:author="Endo, Masami" w:date="2022-02-18T14:17:00Z">
                    <w:r w:rsidRPr="003432A0">
                      <w:rPr>
                        <w:rFonts w:ascii="Consolas" w:eastAsia="ＭＳ Ｐゴシック" w:hAnsi="Consolas" w:cs="Consolas"/>
                        <w:sz w:val="14"/>
                        <w:szCs w:val="16"/>
                      </w:rPr>
                      <w:t>open</w:t>
                    </w:r>
                    <w:r>
                      <w:rPr>
                        <w:rFonts w:ascii="Consolas" w:eastAsia="ＭＳ Ｐゴシック" w:hAnsi="Consolas" w:cs="Consolas"/>
                        <w:sz w:val="14"/>
                        <w:szCs w:val="16"/>
                      </w:rPr>
                      <w:t>(</w:t>
                    </w:r>
                    <w:r w:rsidRPr="003432A0">
                      <w:rPr>
                        <w:rFonts w:ascii="Consolas" w:eastAsia="ＭＳ Ｐゴシック" w:hAnsi="Consolas" w:cs="Consolas"/>
                        <w:sz w:val="14"/>
                        <w:szCs w:val="16"/>
                      </w:rPr>
                      <w:t>開く</w:t>
                    </w:r>
                    <w:r>
                      <w:rPr>
                        <w:rFonts w:ascii="Consolas" w:eastAsia="ＭＳ Ｐゴシック" w:hAnsi="Consolas" w:cs="Consolas"/>
                        <w:sz w:val="14"/>
                        <w:szCs w:val="16"/>
                      </w:rPr>
                      <w:t>)</w:t>
                    </w:r>
                  </w:ins>
                </w:p>
                <w:p w14:paraId="1E1FC15F" w14:textId="77777777" w:rsidR="00166139" w:rsidRPr="003432A0" w:rsidRDefault="00166139" w:rsidP="00166139">
                  <w:pPr>
                    <w:spacing w:line="180" w:lineRule="exact"/>
                    <w:rPr>
                      <w:ins w:id="239" w:author="Endo, Masami" w:date="2022-02-18T14:17:00Z"/>
                      <w:rFonts w:ascii="Consolas" w:eastAsia="ＭＳ Ｐゴシック" w:hAnsi="Consolas" w:cs="Consolas"/>
                      <w:sz w:val="14"/>
                      <w:szCs w:val="16"/>
                    </w:rPr>
                  </w:pPr>
                  <w:ins w:id="240" w:author="Endo, Masami" w:date="2022-02-18T14:17:00Z">
                    <w:r w:rsidRPr="003432A0">
                      <w:rPr>
                        <w:rFonts w:ascii="Consolas" w:eastAsia="ＭＳ Ｐゴシック" w:hAnsi="Consolas" w:cs="Consolas"/>
                        <w:sz w:val="14"/>
                        <w:szCs w:val="16"/>
                      </w:rPr>
                      <w:t>put</w:t>
                    </w:r>
                    <w:r>
                      <w:rPr>
                        <w:rFonts w:ascii="Consolas" w:eastAsia="ＭＳ Ｐゴシック" w:hAnsi="Consolas" w:cs="Consolas"/>
                        <w:sz w:val="14"/>
                        <w:szCs w:val="16"/>
                      </w:rPr>
                      <w:t>(</w:t>
                    </w:r>
                    <w:r w:rsidRPr="003432A0">
                      <w:rPr>
                        <w:rFonts w:ascii="Consolas" w:eastAsia="ＭＳ Ｐゴシック" w:hAnsi="Consolas" w:cs="Consolas"/>
                        <w:sz w:val="14"/>
                        <w:szCs w:val="16"/>
                      </w:rPr>
                      <w:t>加える</w:t>
                    </w:r>
                    <w:r>
                      <w:rPr>
                        <w:rFonts w:ascii="Consolas" w:eastAsia="ＭＳ Ｐゴシック" w:hAnsi="Consolas" w:cs="Consolas"/>
                        <w:sz w:val="14"/>
                        <w:szCs w:val="16"/>
                      </w:rPr>
                      <w:t>)</w:t>
                    </w:r>
                  </w:ins>
                </w:p>
                <w:p w14:paraId="434A0B7D" w14:textId="77777777" w:rsidR="00166139" w:rsidRPr="003432A0" w:rsidRDefault="00166139" w:rsidP="00166139">
                  <w:pPr>
                    <w:spacing w:line="180" w:lineRule="exact"/>
                    <w:rPr>
                      <w:ins w:id="241" w:author="Endo, Masami" w:date="2022-02-18T14:17:00Z"/>
                      <w:rFonts w:ascii="Consolas" w:eastAsia="ＭＳ Ｐゴシック" w:hAnsi="Consolas" w:cs="Consolas"/>
                      <w:sz w:val="14"/>
                      <w:szCs w:val="16"/>
                    </w:rPr>
                  </w:pPr>
                  <w:ins w:id="242" w:author="Endo, Masami" w:date="2022-02-18T14:17:00Z">
                    <w:r w:rsidRPr="003432A0">
                      <w:rPr>
                        <w:rFonts w:ascii="Consolas" w:eastAsia="ＭＳ Ｐゴシック" w:hAnsi="Consolas" w:cs="Consolas"/>
                        <w:sz w:val="14"/>
                        <w:szCs w:val="16"/>
                      </w:rPr>
                      <w:t>send</w:t>
                    </w:r>
                    <w:r>
                      <w:rPr>
                        <w:rFonts w:ascii="Consolas" w:eastAsia="ＭＳ Ｐゴシック" w:hAnsi="Consolas" w:cs="Consolas"/>
                        <w:sz w:val="14"/>
                        <w:szCs w:val="16"/>
                      </w:rPr>
                      <w:t>(</w:t>
                    </w:r>
                    <w:r w:rsidRPr="003432A0">
                      <w:rPr>
                        <w:rFonts w:ascii="Consolas" w:eastAsia="ＭＳ Ｐゴシック" w:hAnsi="Consolas" w:cs="Consolas"/>
                        <w:sz w:val="14"/>
                        <w:szCs w:val="16"/>
                      </w:rPr>
                      <w:t>送る</w:t>
                    </w:r>
                    <w:r>
                      <w:rPr>
                        <w:rFonts w:ascii="Consolas" w:eastAsia="ＭＳ Ｐゴシック" w:hAnsi="Consolas" w:cs="Consolas"/>
                        <w:sz w:val="14"/>
                        <w:szCs w:val="16"/>
                      </w:rPr>
                      <w:t>)</w:t>
                    </w:r>
                  </w:ins>
                </w:p>
                <w:p w14:paraId="0AA79A2C" w14:textId="77777777" w:rsidR="00166139" w:rsidRPr="003432A0" w:rsidRDefault="00166139" w:rsidP="00166139">
                  <w:pPr>
                    <w:spacing w:line="180" w:lineRule="exact"/>
                    <w:rPr>
                      <w:ins w:id="243" w:author="Endo, Masami" w:date="2022-02-18T14:17:00Z"/>
                      <w:rFonts w:ascii="Consolas" w:eastAsia="ＭＳ Ｐゴシック" w:hAnsi="Consolas" w:cs="Consolas"/>
                      <w:sz w:val="14"/>
                      <w:szCs w:val="16"/>
                    </w:rPr>
                  </w:pPr>
                  <w:ins w:id="244" w:author="Endo, Masami" w:date="2022-02-18T14:17:00Z">
                    <w:r w:rsidRPr="003432A0">
                      <w:rPr>
                        <w:rFonts w:ascii="Consolas" w:eastAsia="ＭＳ Ｐゴシック" w:hAnsi="Consolas" w:cs="Consolas"/>
                        <w:sz w:val="14"/>
                        <w:szCs w:val="16"/>
                      </w:rPr>
                      <w:t>show</w:t>
                    </w:r>
                    <w:r>
                      <w:rPr>
                        <w:rFonts w:ascii="Consolas" w:eastAsia="ＭＳ Ｐゴシック" w:hAnsi="Consolas" w:cs="Consolas"/>
                        <w:sz w:val="14"/>
                        <w:szCs w:val="16"/>
                      </w:rPr>
                      <w:t>(</w:t>
                    </w:r>
                    <w:r w:rsidRPr="003432A0">
                      <w:rPr>
                        <w:rFonts w:ascii="Consolas" w:eastAsia="ＭＳ Ｐゴシック" w:hAnsi="Consolas" w:cs="Consolas"/>
                        <w:sz w:val="14"/>
                        <w:szCs w:val="16"/>
                      </w:rPr>
                      <w:t>見せる</w:t>
                    </w:r>
                    <w:r>
                      <w:rPr>
                        <w:rFonts w:ascii="Consolas" w:eastAsia="ＭＳ Ｐゴシック" w:hAnsi="Consolas" w:cs="Consolas"/>
                        <w:sz w:val="14"/>
                        <w:szCs w:val="16"/>
                      </w:rPr>
                      <w:t>)</w:t>
                    </w:r>
                  </w:ins>
                </w:p>
                <w:p w14:paraId="5AD242B4" w14:textId="77777777" w:rsidR="00166139" w:rsidRPr="003432A0" w:rsidRDefault="00166139" w:rsidP="00166139">
                  <w:pPr>
                    <w:spacing w:line="180" w:lineRule="exact"/>
                    <w:rPr>
                      <w:ins w:id="245" w:author="Endo, Masami" w:date="2022-02-18T14:17:00Z"/>
                      <w:rFonts w:ascii="Consolas" w:eastAsia="ＭＳ Ｐゴシック" w:hAnsi="Consolas" w:cs="Consolas"/>
                      <w:sz w:val="14"/>
                      <w:szCs w:val="16"/>
                    </w:rPr>
                  </w:pPr>
                  <w:ins w:id="246" w:author="Endo, Masami" w:date="2022-02-18T14:17:00Z">
                    <w:r w:rsidRPr="003432A0">
                      <w:rPr>
                        <w:rFonts w:ascii="Consolas" w:eastAsia="ＭＳ Ｐゴシック" w:hAnsi="Consolas" w:cs="Consolas"/>
                        <w:sz w:val="14"/>
                        <w:szCs w:val="16"/>
                      </w:rPr>
                      <w:t>start</w:t>
                    </w:r>
                    <w:r>
                      <w:rPr>
                        <w:rFonts w:ascii="Consolas" w:eastAsia="ＭＳ Ｐゴシック" w:hAnsi="Consolas" w:cs="Consolas"/>
                        <w:sz w:val="14"/>
                        <w:szCs w:val="16"/>
                      </w:rPr>
                      <w:t>(</w:t>
                    </w:r>
                    <w:r w:rsidRPr="003432A0">
                      <w:rPr>
                        <w:rFonts w:ascii="Consolas" w:eastAsia="ＭＳ Ｐゴシック" w:hAnsi="Consolas" w:cs="Consolas"/>
                        <w:sz w:val="14"/>
                        <w:szCs w:val="16"/>
                      </w:rPr>
                      <w:t>動かす</w:t>
                    </w:r>
                    <w:r>
                      <w:rPr>
                        <w:rFonts w:ascii="Consolas" w:eastAsia="ＭＳ Ｐゴシック" w:hAnsi="Consolas" w:cs="Consolas"/>
                        <w:sz w:val="14"/>
                        <w:szCs w:val="16"/>
                      </w:rPr>
                      <w:t>)</w:t>
                    </w:r>
                  </w:ins>
                </w:p>
                <w:p w14:paraId="4F55E07C" w14:textId="77777777" w:rsidR="00166139" w:rsidRPr="003432A0" w:rsidRDefault="00166139" w:rsidP="00166139">
                  <w:pPr>
                    <w:spacing w:line="180" w:lineRule="exact"/>
                    <w:rPr>
                      <w:ins w:id="247" w:author="Endo, Masami" w:date="2022-02-18T14:17:00Z"/>
                      <w:rFonts w:ascii="Consolas" w:eastAsia="ＭＳ Ｐゴシック" w:hAnsi="Consolas" w:cs="Consolas"/>
                      <w:sz w:val="14"/>
                      <w:szCs w:val="16"/>
                    </w:rPr>
                  </w:pPr>
                  <w:ins w:id="248" w:author="Endo, Masami" w:date="2022-02-18T14:17:00Z">
                    <w:r w:rsidRPr="003432A0">
                      <w:rPr>
                        <w:rFonts w:ascii="Consolas" w:eastAsia="ＭＳ Ｐゴシック" w:hAnsi="Consolas" w:cs="Consolas"/>
                        <w:sz w:val="14"/>
                        <w:szCs w:val="16"/>
                      </w:rPr>
                      <w:t>top</w:t>
                    </w:r>
                    <w:r>
                      <w:rPr>
                        <w:rFonts w:ascii="Consolas" w:eastAsia="ＭＳ Ｐゴシック" w:hAnsi="Consolas" w:cs="Consolas"/>
                        <w:sz w:val="14"/>
                        <w:szCs w:val="16"/>
                      </w:rPr>
                      <w:t>(</w:t>
                    </w:r>
                    <w:r w:rsidRPr="003432A0">
                      <w:rPr>
                        <w:rFonts w:ascii="Consolas" w:eastAsia="ＭＳ Ｐゴシック" w:hAnsi="Consolas" w:cs="Consolas"/>
                        <w:sz w:val="14"/>
                        <w:szCs w:val="16"/>
                      </w:rPr>
                      <w:t>上部</w:t>
                    </w:r>
                    <w:r>
                      <w:rPr>
                        <w:rFonts w:ascii="Consolas" w:eastAsia="ＭＳ Ｐゴシック" w:hAnsi="Consolas" w:cs="Consolas"/>
                        <w:sz w:val="14"/>
                        <w:szCs w:val="16"/>
                      </w:rPr>
                      <w:t>)</w:t>
                    </w:r>
                  </w:ins>
                </w:p>
                <w:p w14:paraId="2C91E0DF" w14:textId="77777777" w:rsidR="00166139" w:rsidRPr="003432A0" w:rsidRDefault="00166139" w:rsidP="00166139">
                  <w:pPr>
                    <w:spacing w:line="180" w:lineRule="exact"/>
                    <w:rPr>
                      <w:ins w:id="249" w:author="Endo, Masami" w:date="2022-02-18T14:17:00Z"/>
                      <w:rFonts w:ascii="Consolas" w:eastAsia="ＭＳ Ｐゴシック" w:hAnsi="Consolas" w:cs="Consolas"/>
                      <w:sz w:val="14"/>
                      <w:szCs w:val="16"/>
                    </w:rPr>
                  </w:pPr>
                  <w:ins w:id="250" w:author="Endo, Masami" w:date="2022-02-18T14:17:00Z">
                    <w:r w:rsidRPr="003432A0">
                      <w:rPr>
                        <w:rFonts w:ascii="Consolas" w:eastAsia="ＭＳ Ｐゴシック" w:hAnsi="Consolas" w:cs="Consolas"/>
                        <w:sz w:val="14"/>
                        <w:szCs w:val="16"/>
                      </w:rPr>
                      <w:t>up</w:t>
                    </w:r>
                    <w:r>
                      <w:rPr>
                        <w:rFonts w:ascii="Consolas" w:eastAsia="ＭＳ Ｐゴシック" w:hAnsi="Consolas" w:cs="Consolas"/>
                        <w:sz w:val="14"/>
                        <w:szCs w:val="16"/>
                      </w:rPr>
                      <w:t>(</w:t>
                    </w:r>
                    <w:r w:rsidRPr="003432A0">
                      <w:rPr>
                        <w:rFonts w:ascii="Consolas" w:eastAsia="ＭＳ Ｐゴシック" w:hAnsi="Consolas" w:cs="Consolas"/>
                        <w:sz w:val="14"/>
                        <w:szCs w:val="16"/>
                      </w:rPr>
                      <w:t>上げる</w:t>
                    </w:r>
                    <w:r>
                      <w:rPr>
                        <w:rFonts w:ascii="Consolas" w:eastAsia="ＭＳ Ｐゴシック" w:hAnsi="Consolas" w:cs="Consolas"/>
                        <w:sz w:val="14"/>
                        <w:szCs w:val="16"/>
                      </w:rPr>
                      <w:t>)</w:t>
                    </w:r>
                  </w:ins>
                </w:p>
                <w:p w14:paraId="7231C53F" w14:textId="736C8D18" w:rsidR="00166139" w:rsidRPr="003432A0" w:rsidDel="004956B1" w:rsidRDefault="00166139" w:rsidP="00166139">
                  <w:pPr>
                    <w:spacing w:line="180" w:lineRule="exact"/>
                    <w:rPr>
                      <w:del w:id="251" w:author="Endo, Masami" w:date="2022-02-18T14:17:00Z"/>
                      <w:rFonts w:ascii="Consolas" w:eastAsia="ＭＳ Ｐゴシック" w:hAnsi="Consolas" w:cs="Consolas"/>
                      <w:sz w:val="10"/>
                      <w:szCs w:val="12"/>
                    </w:rPr>
                  </w:pPr>
                  <w:ins w:id="252" w:author="Endo, Masami" w:date="2022-02-18T14:17:00Z">
                    <w:r w:rsidRPr="003432A0">
                      <w:rPr>
                        <w:rFonts w:ascii="Consolas" w:eastAsia="ＭＳ Ｐゴシック" w:hAnsi="Consolas" w:cs="Consolas"/>
                        <w:sz w:val="14"/>
                        <w:szCs w:val="16"/>
                      </w:rPr>
                      <w:t>upper</w:t>
                    </w:r>
                    <w:r>
                      <w:rPr>
                        <w:rFonts w:ascii="Consolas" w:eastAsia="ＭＳ Ｐゴシック" w:hAnsi="Consolas" w:cs="Consolas"/>
                        <w:sz w:val="14"/>
                        <w:szCs w:val="16"/>
                      </w:rPr>
                      <w:t>(</w:t>
                    </w:r>
                    <w:r w:rsidRPr="003432A0">
                      <w:rPr>
                        <w:rFonts w:ascii="Consolas" w:eastAsia="ＭＳ Ｐゴシック" w:hAnsi="Consolas" w:cs="Consolas"/>
                        <w:sz w:val="14"/>
                        <w:szCs w:val="16"/>
                      </w:rPr>
                      <w:t>上の</w:t>
                    </w:r>
                    <w:r>
                      <w:rPr>
                        <w:rFonts w:ascii="Consolas" w:eastAsia="ＭＳ Ｐゴシック" w:hAnsi="Consolas" w:cs="Consolas"/>
                        <w:sz w:val="14"/>
                        <w:szCs w:val="16"/>
                      </w:rPr>
                      <w:t>)</w:t>
                    </w:r>
                  </w:ins>
                  <w:del w:id="253" w:author="Endo, Masami" w:date="2022-02-18T14:17:00Z">
                    <w:r w:rsidRPr="003432A0" w:rsidDel="004956B1">
                      <w:rPr>
                        <w:rFonts w:ascii="Consolas" w:eastAsia="ＭＳ Ｐゴシック" w:hAnsi="Consolas" w:cs="Consolas"/>
                        <w:sz w:val="10"/>
                        <w:szCs w:val="12"/>
                      </w:rPr>
                      <w:delText>input (input)</w:delText>
                    </w:r>
                  </w:del>
                </w:p>
                <w:p w14:paraId="7A68F426" w14:textId="16C401C6" w:rsidR="00166139" w:rsidRPr="003432A0" w:rsidDel="004956B1" w:rsidRDefault="00166139" w:rsidP="00166139">
                  <w:pPr>
                    <w:spacing w:line="180" w:lineRule="exact"/>
                    <w:rPr>
                      <w:del w:id="254" w:author="Endo, Masami" w:date="2022-02-18T14:17:00Z"/>
                      <w:rFonts w:ascii="Consolas" w:eastAsia="ＭＳ Ｐゴシック" w:hAnsi="Consolas" w:cs="Consolas"/>
                      <w:sz w:val="10"/>
                      <w:szCs w:val="12"/>
                    </w:rPr>
                  </w:pPr>
                  <w:del w:id="255" w:author="Endo, Masami" w:date="2022-02-18T14:17:00Z">
                    <w:r w:rsidRPr="003432A0" w:rsidDel="004956B1">
                      <w:rPr>
                        <w:rFonts w:ascii="Consolas" w:eastAsia="ＭＳ Ｐゴシック" w:hAnsi="Consolas" w:cs="Consolas"/>
                        <w:sz w:val="10"/>
                        <w:szCs w:val="12"/>
                      </w:rPr>
                      <w:delText>insert (insert)</w:delText>
                    </w:r>
                  </w:del>
                </w:p>
                <w:p w14:paraId="276B5629" w14:textId="7884D1D5" w:rsidR="00166139" w:rsidRPr="003432A0" w:rsidDel="004956B1" w:rsidRDefault="00166139" w:rsidP="00166139">
                  <w:pPr>
                    <w:spacing w:line="180" w:lineRule="exact"/>
                    <w:rPr>
                      <w:del w:id="256" w:author="Endo, Masami" w:date="2022-02-18T14:17:00Z"/>
                      <w:rFonts w:ascii="Consolas" w:eastAsia="ＭＳ Ｐゴシック" w:hAnsi="Consolas" w:cs="Consolas"/>
                      <w:sz w:val="10"/>
                      <w:szCs w:val="12"/>
                    </w:rPr>
                  </w:pPr>
                  <w:del w:id="257" w:author="Endo, Masami" w:date="2022-02-18T14:17:00Z">
                    <w:r w:rsidRPr="003432A0" w:rsidDel="004956B1">
                      <w:rPr>
                        <w:rFonts w:ascii="Consolas" w:eastAsia="ＭＳ Ｐゴシック" w:hAnsi="Consolas" w:cs="Consolas"/>
                        <w:sz w:val="10"/>
                        <w:szCs w:val="12"/>
                      </w:rPr>
                      <w:delText>lock (fixed)</w:delText>
                    </w:r>
                  </w:del>
                </w:p>
                <w:p w14:paraId="5BD51C37" w14:textId="1A72CE78" w:rsidR="00166139" w:rsidRPr="003432A0" w:rsidDel="004956B1" w:rsidRDefault="00166139" w:rsidP="00166139">
                  <w:pPr>
                    <w:spacing w:line="180" w:lineRule="exact"/>
                    <w:rPr>
                      <w:del w:id="258" w:author="Endo, Masami" w:date="2022-02-18T14:17:00Z"/>
                      <w:rFonts w:ascii="Consolas" w:eastAsia="ＭＳ Ｐゴシック" w:hAnsi="Consolas" w:cs="Consolas"/>
                      <w:sz w:val="10"/>
                      <w:szCs w:val="12"/>
                    </w:rPr>
                  </w:pPr>
                  <w:del w:id="259" w:author="Endo, Masami" w:date="2022-02-18T14:17:00Z">
                    <w:r w:rsidRPr="003432A0" w:rsidDel="004956B1">
                      <w:rPr>
                        <w:rFonts w:ascii="Consolas" w:eastAsia="ＭＳ Ｐゴシック" w:hAnsi="Consolas" w:cs="Consolas"/>
                        <w:sz w:val="10"/>
                        <w:szCs w:val="12"/>
                      </w:rPr>
                      <w:delText>next (next)</w:delText>
                    </w:r>
                  </w:del>
                </w:p>
                <w:p w14:paraId="19A84219" w14:textId="41678F43" w:rsidR="00166139" w:rsidRPr="003432A0" w:rsidDel="004956B1" w:rsidRDefault="00166139" w:rsidP="00166139">
                  <w:pPr>
                    <w:spacing w:line="180" w:lineRule="exact"/>
                    <w:rPr>
                      <w:del w:id="260" w:author="Endo, Masami" w:date="2022-02-18T14:17:00Z"/>
                      <w:rFonts w:ascii="Consolas" w:eastAsia="ＭＳ Ｐゴシック" w:hAnsi="Consolas" w:cs="Consolas"/>
                      <w:sz w:val="10"/>
                      <w:szCs w:val="12"/>
                    </w:rPr>
                  </w:pPr>
                  <w:del w:id="261" w:author="Endo, Masami" w:date="2022-02-18T14:17:00Z">
                    <w:r w:rsidRPr="003432A0" w:rsidDel="004956B1">
                      <w:rPr>
                        <w:rFonts w:ascii="Consolas" w:eastAsia="ＭＳ Ｐゴシック" w:hAnsi="Consolas" w:cs="Consolas"/>
                        <w:sz w:val="10"/>
                        <w:szCs w:val="12"/>
                      </w:rPr>
                      <w:delText>old (old)</w:delText>
                    </w:r>
                  </w:del>
                </w:p>
                <w:p w14:paraId="66FC83EF" w14:textId="3CEFC3A0" w:rsidR="00166139" w:rsidRPr="003432A0" w:rsidDel="004956B1" w:rsidRDefault="00166139" w:rsidP="00166139">
                  <w:pPr>
                    <w:spacing w:line="180" w:lineRule="exact"/>
                    <w:rPr>
                      <w:del w:id="262" w:author="Endo, Masami" w:date="2022-02-18T14:17:00Z"/>
                      <w:rFonts w:ascii="Consolas" w:eastAsia="ＭＳ Ｐゴシック" w:hAnsi="Consolas" w:cs="Consolas"/>
                      <w:sz w:val="10"/>
                      <w:szCs w:val="12"/>
                    </w:rPr>
                  </w:pPr>
                  <w:del w:id="263" w:author="Endo, Masami" w:date="2022-02-18T14:17:00Z">
                    <w:r w:rsidRPr="003432A0" w:rsidDel="004956B1">
                      <w:rPr>
                        <w:rFonts w:ascii="Consolas" w:eastAsia="ＭＳ Ｐゴシック" w:hAnsi="Consolas" w:cs="Consolas"/>
                        <w:sz w:val="10"/>
                        <w:szCs w:val="12"/>
                      </w:rPr>
                      <w:delText>open (Open)</w:delText>
                    </w:r>
                  </w:del>
                </w:p>
                <w:p w14:paraId="005E5347" w14:textId="55309323" w:rsidR="00166139" w:rsidRPr="003432A0" w:rsidDel="004956B1" w:rsidRDefault="00166139" w:rsidP="00166139">
                  <w:pPr>
                    <w:spacing w:line="180" w:lineRule="exact"/>
                    <w:rPr>
                      <w:del w:id="264" w:author="Endo, Masami" w:date="2022-02-18T14:17:00Z"/>
                      <w:rFonts w:ascii="Consolas" w:eastAsia="ＭＳ Ｐゴシック" w:hAnsi="Consolas" w:cs="Consolas"/>
                      <w:sz w:val="10"/>
                      <w:szCs w:val="12"/>
                    </w:rPr>
                  </w:pPr>
                  <w:del w:id="265" w:author="Endo, Masami" w:date="2022-02-18T14:17:00Z">
                    <w:r w:rsidRPr="003432A0" w:rsidDel="004956B1">
                      <w:rPr>
                        <w:rFonts w:ascii="Consolas" w:eastAsia="ＭＳ Ｐゴシック" w:hAnsi="Consolas" w:cs="Consolas"/>
                        <w:sz w:val="10"/>
                        <w:szCs w:val="12"/>
                      </w:rPr>
                      <w:delText>put (add)</w:delText>
                    </w:r>
                  </w:del>
                </w:p>
                <w:p w14:paraId="3DAD6A0A" w14:textId="43898087" w:rsidR="00166139" w:rsidRPr="003432A0" w:rsidDel="004956B1" w:rsidRDefault="00166139" w:rsidP="00166139">
                  <w:pPr>
                    <w:spacing w:line="180" w:lineRule="exact"/>
                    <w:rPr>
                      <w:del w:id="266" w:author="Endo, Masami" w:date="2022-02-18T14:17:00Z"/>
                      <w:rFonts w:ascii="Consolas" w:eastAsia="ＭＳ Ｐゴシック" w:hAnsi="Consolas" w:cs="Consolas"/>
                      <w:sz w:val="10"/>
                      <w:szCs w:val="12"/>
                    </w:rPr>
                  </w:pPr>
                  <w:del w:id="267" w:author="Endo, Masami" w:date="2022-02-18T14:17:00Z">
                    <w:r w:rsidRPr="003432A0" w:rsidDel="004956B1">
                      <w:rPr>
                        <w:rFonts w:ascii="Consolas" w:eastAsia="ＭＳ Ｐゴシック" w:hAnsi="Consolas" w:cs="Consolas"/>
                        <w:sz w:val="10"/>
                        <w:szCs w:val="12"/>
                      </w:rPr>
                      <w:delText>send (send)</w:delText>
                    </w:r>
                  </w:del>
                </w:p>
                <w:p w14:paraId="40C9D1A8" w14:textId="6A7AE9F1" w:rsidR="00166139" w:rsidRPr="003432A0" w:rsidDel="004956B1" w:rsidRDefault="00166139" w:rsidP="00166139">
                  <w:pPr>
                    <w:spacing w:line="180" w:lineRule="exact"/>
                    <w:rPr>
                      <w:del w:id="268" w:author="Endo, Masami" w:date="2022-02-18T14:17:00Z"/>
                      <w:rFonts w:ascii="Consolas" w:eastAsia="ＭＳ Ｐゴシック" w:hAnsi="Consolas" w:cs="Consolas"/>
                      <w:sz w:val="10"/>
                      <w:szCs w:val="12"/>
                    </w:rPr>
                  </w:pPr>
                  <w:del w:id="269" w:author="Endo, Masami" w:date="2022-02-18T14:17:00Z">
                    <w:r w:rsidRPr="003432A0" w:rsidDel="004956B1">
                      <w:rPr>
                        <w:rFonts w:ascii="Consolas" w:eastAsia="ＭＳ Ｐゴシック" w:hAnsi="Consolas" w:cs="Consolas"/>
                        <w:sz w:val="10"/>
                        <w:szCs w:val="12"/>
                      </w:rPr>
                      <w:delText>show (show)</w:delText>
                    </w:r>
                  </w:del>
                </w:p>
                <w:p w14:paraId="197D01F6" w14:textId="086DBC03" w:rsidR="00166139" w:rsidRPr="003432A0" w:rsidDel="004956B1" w:rsidRDefault="00166139" w:rsidP="00166139">
                  <w:pPr>
                    <w:spacing w:line="180" w:lineRule="exact"/>
                    <w:rPr>
                      <w:del w:id="270" w:author="Endo, Masami" w:date="2022-02-18T14:17:00Z"/>
                      <w:rFonts w:ascii="Consolas" w:eastAsia="ＭＳ Ｐゴシック" w:hAnsi="Consolas" w:cs="Consolas"/>
                      <w:sz w:val="10"/>
                      <w:szCs w:val="12"/>
                    </w:rPr>
                  </w:pPr>
                  <w:del w:id="271" w:author="Endo, Masami" w:date="2022-02-18T14:17:00Z">
                    <w:r w:rsidRPr="003432A0" w:rsidDel="004956B1">
                      <w:rPr>
                        <w:rFonts w:ascii="Consolas" w:eastAsia="ＭＳ Ｐゴシック" w:hAnsi="Consolas" w:cs="Consolas"/>
                        <w:sz w:val="10"/>
                        <w:szCs w:val="12"/>
                      </w:rPr>
                      <w:delText>start (move)</w:delText>
                    </w:r>
                  </w:del>
                </w:p>
                <w:p w14:paraId="6BC0EB5E" w14:textId="74D2836C" w:rsidR="00166139" w:rsidRPr="003432A0" w:rsidDel="004956B1" w:rsidRDefault="00166139" w:rsidP="00166139">
                  <w:pPr>
                    <w:spacing w:line="180" w:lineRule="exact"/>
                    <w:rPr>
                      <w:del w:id="272" w:author="Endo, Masami" w:date="2022-02-18T14:17:00Z"/>
                      <w:rFonts w:ascii="Consolas" w:eastAsia="ＭＳ Ｐゴシック" w:hAnsi="Consolas" w:cs="Consolas"/>
                      <w:sz w:val="10"/>
                      <w:szCs w:val="12"/>
                    </w:rPr>
                  </w:pPr>
                  <w:del w:id="273" w:author="Endo, Masami" w:date="2022-02-18T14:17:00Z">
                    <w:r w:rsidRPr="003432A0" w:rsidDel="004956B1">
                      <w:rPr>
                        <w:rFonts w:ascii="Consolas" w:eastAsia="ＭＳ Ｐゴシック" w:hAnsi="Consolas" w:cs="Consolas"/>
                        <w:sz w:val="10"/>
                        <w:szCs w:val="12"/>
                      </w:rPr>
                      <w:delText>top (top)</w:delText>
                    </w:r>
                  </w:del>
                </w:p>
                <w:p w14:paraId="63126D68" w14:textId="4B08B940" w:rsidR="00166139" w:rsidRPr="003432A0" w:rsidDel="004956B1" w:rsidRDefault="00166139" w:rsidP="00166139">
                  <w:pPr>
                    <w:spacing w:line="180" w:lineRule="exact"/>
                    <w:rPr>
                      <w:del w:id="274" w:author="Endo, Masami" w:date="2022-02-18T14:17:00Z"/>
                      <w:rFonts w:ascii="Consolas" w:eastAsia="ＭＳ Ｐゴシック" w:hAnsi="Consolas" w:cs="Consolas"/>
                      <w:sz w:val="10"/>
                      <w:szCs w:val="12"/>
                    </w:rPr>
                  </w:pPr>
                  <w:del w:id="275" w:author="Endo, Masami" w:date="2022-02-18T14:17:00Z">
                    <w:r w:rsidRPr="003432A0" w:rsidDel="004956B1">
                      <w:rPr>
                        <w:rFonts w:ascii="Consolas" w:eastAsia="ＭＳ Ｐゴシック" w:hAnsi="Consolas" w:cs="Consolas"/>
                        <w:sz w:val="10"/>
                        <w:szCs w:val="12"/>
                      </w:rPr>
                      <w:delText>up (raise)</w:delText>
                    </w:r>
                  </w:del>
                </w:p>
                <w:p w14:paraId="0713E2B6" w14:textId="28B79F33" w:rsidR="00166139" w:rsidRPr="00D54DF6" w:rsidRDefault="00166139" w:rsidP="00166139">
                  <w:pPr>
                    <w:rPr>
                      <w:rFonts w:ascii="Consolas" w:eastAsia="ＭＳ Ｐゴシック" w:hAnsi="Consolas" w:cs="Consolas"/>
                      <w:sz w:val="10"/>
                      <w:szCs w:val="12"/>
                    </w:rPr>
                  </w:pPr>
                  <w:del w:id="276" w:author="Endo, Masami" w:date="2022-02-18T14:17:00Z">
                    <w:r w:rsidRPr="003432A0" w:rsidDel="004956B1">
                      <w:rPr>
                        <w:rFonts w:ascii="Consolas" w:eastAsia="ＭＳ Ｐゴシック" w:hAnsi="Consolas" w:cs="Consolas"/>
                        <w:sz w:val="10"/>
                        <w:szCs w:val="12"/>
                      </w:rPr>
                      <w:delText>upper (above)</w:delText>
                    </w:r>
                  </w:del>
                </w:p>
              </w:tc>
              <w:tc>
                <w:tcPr>
                  <w:tcW w:w="481" w:type="dxa"/>
                  <w:shd w:val="clear" w:color="auto" w:fill="F2F2F2" w:themeFill="background1" w:themeFillShade="F2"/>
                </w:tcPr>
                <w:p w14:paraId="4EDDAA85" w14:textId="77777777" w:rsidR="00166139" w:rsidRPr="009F1F2A" w:rsidRDefault="00166139" w:rsidP="00166139">
                  <w:pPr>
                    <w:spacing w:line="180" w:lineRule="exact"/>
                    <w:jc w:val="center"/>
                    <w:rPr>
                      <w:ins w:id="277" w:author="Endo, Masami" w:date="2022-02-18T14:17:00Z"/>
                      <w:rFonts w:ascii="Consolas" w:eastAsia="ＭＳ Ｐゴシック" w:hAnsi="Consolas" w:cs="Consolas"/>
                      <w:sz w:val="14"/>
                      <w:szCs w:val="16"/>
                    </w:rPr>
                  </w:pPr>
                  <w:ins w:id="278" w:author="Endo, Masami" w:date="2022-02-18T14:17:00Z">
                    <w:r w:rsidRPr="009F1F2A">
                      <w:rPr>
                        <w:rFonts w:ascii="ＭＳ 明朝" w:hAnsi="ＭＳ 明朝" w:cs="ＭＳ 明朝" w:hint="eastAsia"/>
                        <w:sz w:val="14"/>
                        <w:szCs w:val="16"/>
                      </w:rPr>
                      <w:t>⇔</w:t>
                    </w:r>
                  </w:ins>
                </w:p>
                <w:p w14:paraId="28E3A009" w14:textId="77777777" w:rsidR="00166139" w:rsidRPr="009F1F2A" w:rsidRDefault="00166139" w:rsidP="00166139">
                  <w:pPr>
                    <w:spacing w:line="180" w:lineRule="exact"/>
                    <w:jc w:val="center"/>
                    <w:rPr>
                      <w:ins w:id="279" w:author="Endo, Masami" w:date="2022-02-18T14:17:00Z"/>
                      <w:rFonts w:ascii="Consolas" w:eastAsia="ＭＳ Ｐゴシック" w:hAnsi="Consolas" w:cs="Consolas"/>
                      <w:sz w:val="14"/>
                      <w:szCs w:val="16"/>
                    </w:rPr>
                  </w:pPr>
                  <w:ins w:id="280" w:author="Endo, Masami" w:date="2022-02-18T14:17:00Z">
                    <w:r w:rsidRPr="009F1F2A">
                      <w:rPr>
                        <w:rFonts w:ascii="ＭＳ 明朝" w:hAnsi="ＭＳ 明朝" w:cs="ＭＳ 明朝" w:hint="eastAsia"/>
                        <w:sz w:val="14"/>
                        <w:szCs w:val="16"/>
                      </w:rPr>
                      <w:t>⇔</w:t>
                    </w:r>
                  </w:ins>
                </w:p>
                <w:p w14:paraId="3F7F4C71" w14:textId="77777777" w:rsidR="00166139" w:rsidRPr="009F1F2A" w:rsidRDefault="00166139" w:rsidP="00166139">
                  <w:pPr>
                    <w:spacing w:line="180" w:lineRule="exact"/>
                    <w:jc w:val="center"/>
                    <w:rPr>
                      <w:ins w:id="281" w:author="Endo, Masami" w:date="2022-02-18T14:17:00Z"/>
                      <w:rFonts w:ascii="Consolas" w:eastAsia="ＭＳ Ｐゴシック" w:hAnsi="Consolas" w:cs="Consolas"/>
                      <w:sz w:val="14"/>
                      <w:szCs w:val="16"/>
                    </w:rPr>
                  </w:pPr>
                  <w:ins w:id="282" w:author="Endo, Masami" w:date="2022-02-18T14:17:00Z">
                    <w:r w:rsidRPr="009F1F2A">
                      <w:rPr>
                        <w:rFonts w:ascii="ＭＳ 明朝" w:hAnsi="ＭＳ 明朝" w:cs="ＭＳ 明朝" w:hint="eastAsia"/>
                        <w:sz w:val="14"/>
                        <w:szCs w:val="16"/>
                      </w:rPr>
                      <w:t>⇔</w:t>
                    </w:r>
                  </w:ins>
                </w:p>
                <w:p w14:paraId="11A4565B" w14:textId="77777777" w:rsidR="00166139" w:rsidRPr="009F1F2A" w:rsidRDefault="00166139" w:rsidP="00166139">
                  <w:pPr>
                    <w:spacing w:line="180" w:lineRule="exact"/>
                    <w:jc w:val="center"/>
                    <w:rPr>
                      <w:ins w:id="283" w:author="Endo, Masami" w:date="2022-02-18T14:17:00Z"/>
                      <w:rFonts w:ascii="Consolas" w:eastAsia="ＭＳ Ｐゴシック" w:hAnsi="Consolas" w:cs="Consolas"/>
                      <w:sz w:val="14"/>
                      <w:szCs w:val="16"/>
                    </w:rPr>
                  </w:pPr>
                  <w:ins w:id="284" w:author="Endo, Masami" w:date="2022-02-18T14:17:00Z">
                    <w:r w:rsidRPr="009F1F2A">
                      <w:rPr>
                        <w:rFonts w:ascii="ＭＳ 明朝" w:hAnsi="ＭＳ 明朝" w:cs="ＭＳ 明朝" w:hint="eastAsia"/>
                        <w:sz w:val="14"/>
                        <w:szCs w:val="16"/>
                      </w:rPr>
                      <w:t>⇔</w:t>
                    </w:r>
                  </w:ins>
                </w:p>
                <w:p w14:paraId="6891A996" w14:textId="77777777" w:rsidR="00166139" w:rsidRPr="009F1F2A" w:rsidRDefault="00166139" w:rsidP="00166139">
                  <w:pPr>
                    <w:spacing w:line="180" w:lineRule="exact"/>
                    <w:jc w:val="center"/>
                    <w:rPr>
                      <w:ins w:id="285" w:author="Endo, Masami" w:date="2022-02-18T14:17:00Z"/>
                      <w:rFonts w:ascii="Consolas" w:eastAsia="ＭＳ Ｐゴシック" w:hAnsi="Consolas" w:cs="Consolas"/>
                      <w:sz w:val="14"/>
                      <w:szCs w:val="16"/>
                    </w:rPr>
                  </w:pPr>
                  <w:ins w:id="286" w:author="Endo, Masami" w:date="2022-02-18T14:17:00Z">
                    <w:r w:rsidRPr="009F1F2A">
                      <w:rPr>
                        <w:rFonts w:ascii="ＭＳ 明朝" w:hAnsi="ＭＳ 明朝" w:cs="ＭＳ 明朝" w:hint="eastAsia"/>
                        <w:sz w:val="14"/>
                        <w:szCs w:val="16"/>
                      </w:rPr>
                      <w:t>⇔</w:t>
                    </w:r>
                  </w:ins>
                </w:p>
                <w:p w14:paraId="3723D91A" w14:textId="77777777" w:rsidR="00166139" w:rsidRPr="009F1F2A" w:rsidRDefault="00166139" w:rsidP="00166139">
                  <w:pPr>
                    <w:spacing w:line="180" w:lineRule="exact"/>
                    <w:jc w:val="center"/>
                    <w:rPr>
                      <w:ins w:id="287" w:author="Endo, Masami" w:date="2022-02-18T14:17:00Z"/>
                      <w:rFonts w:ascii="Consolas" w:eastAsia="ＭＳ Ｐゴシック" w:hAnsi="Consolas" w:cs="Consolas"/>
                      <w:sz w:val="14"/>
                      <w:szCs w:val="16"/>
                    </w:rPr>
                  </w:pPr>
                  <w:ins w:id="288" w:author="Endo, Masami" w:date="2022-02-18T14:17:00Z">
                    <w:r w:rsidRPr="009F1F2A">
                      <w:rPr>
                        <w:rFonts w:ascii="ＭＳ 明朝" w:hAnsi="ＭＳ 明朝" w:cs="ＭＳ 明朝" w:hint="eastAsia"/>
                        <w:sz w:val="14"/>
                        <w:szCs w:val="16"/>
                      </w:rPr>
                      <w:t>⇔</w:t>
                    </w:r>
                  </w:ins>
                </w:p>
                <w:p w14:paraId="754C8CB7" w14:textId="77777777" w:rsidR="00166139" w:rsidRPr="009F1F2A" w:rsidRDefault="00166139" w:rsidP="00166139">
                  <w:pPr>
                    <w:spacing w:line="180" w:lineRule="exact"/>
                    <w:jc w:val="center"/>
                    <w:rPr>
                      <w:ins w:id="289" w:author="Endo, Masami" w:date="2022-02-18T14:17:00Z"/>
                      <w:rFonts w:ascii="Consolas" w:eastAsia="ＭＳ Ｐゴシック" w:hAnsi="Consolas" w:cs="Consolas"/>
                      <w:sz w:val="14"/>
                      <w:szCs w:val="16"/>
                    </w:rPr>
                  </w:pPr>
                  <w:ins w:id="290" w:author="Endo, Masami" w:date="2022-02-18T14:17:00Z">
                    <w:r w:rsidRPr="009F1F2A">
                      <w:rPr>
                        <w:rFonts w:ascii="ＭＳ 明朝" w:hAnsi="ＭＳ 明朝" w:cs="ＭＳ 明朝" w:hint="eastAsia"/>
                        <w:sz w:val="14"/>
                        <w:szCs w:val="16"/>
                      </w:rPr>
                      <w:t>⇔</w:t>
                    </w:r>
                  </w:ins>
                </w:p>
                <w:p w14:paraId="14BF3342" w14:textId="77777777" w:rsidR="00166139" w:rsidRPr="009F1F2A" w:rsidRDefault="00166139" w:rsidP="00166139">
                  <w:pPr>
                    <w:spacing w:line="180" w:lineRule="exact"/>
                    <w:jc w:val="center"/>
                    <w:rPr>
                      <w:ins w:id="291" w:author="Endo, Masami" w:date="2022-02-18T14:17:00Z"/>
                      <w:rFonts w:ascii="Consolas" w:eastAsia="ＭＳ Ｐゴシック" w:hAnsi="Consolas" w:cs="Consolas"/>
                      <w:sz w:val="14"/>
                      <w:szCs w:val="16"/>
                    </w:rPr>
                  </w:pPr>
                  <w:ins w:id="292" w:author="Endo, Masami" w:date="2022-02-18T14:17:00Z">
                    <w:r w:rsidRPr="009F1F2A">
                      <w:rPr>
                        <w:rFonts w:ascii="ＭＳ 明朝" w:hAnsi="ＭＳ 明朝" w:cs="ＭＳ 明朝" w:hint="eastAsia"/>
                        <w:sz w:val="14"/>
                        <w:szCs w:val="16"/>
                      </w:rPr>
                      <w:t>⇔</w:t>
                    </w:r>
                  </w:ins>
                </w:p>
                <w:p w14:paraId="061E1850" w14:textId="77777777" w:rsidR="00166139" w:rsidRPr="009F1F2A" w:rsidRDefault="00166139" w:rsidP="00166139">
                  <w:pPr>
                    <w:spacing w:line="180" w:lineRule="exact"/>
                    <w:jc w:val="center"/>
                    <w:rPr>
                      <w:ins w:id="293" w:author="Endo, Masami" w:date="2022-02-18T14:17:00Z"/>
                      <w:rFonts w:ascii="Consolas" w:eastAsia="ＭＳ Ｐゴシック" w:hAnsi="Consolas" w:cs="Consolas"/>
                      <w:sz w:val="14"/>
                      <w:szCs w:val="16"/>
                    </w:rPr>
                  </w:pPr>
                  <w:ins w:id="294" w:author="Endo, Masami" w:date="2022-02-18T14:17:00Z">
                    <w:r w:rsidRPr="009F1F2A">
                      <w:rPr>
                        <w:rFonts w:ascii="ＭＳ 明朝" w:hAnsi="ＭＳ 明朝" w:cs="ＭＳ 明朝" w:hint="eastAsia"/>
                        <w:sz w:val="14"/>
                        <w:szCs w:val="16"/>
                      </w:rPr>
                      <w:t>⇔</w:t>
                    </w:r>
                  </w:ins>
                </w:p>
                <w:p w14:paraId="4B97646B" w14:textId="77777777" w:rsidR="00166139" w:rsidRPr="009F1F2A" w:rsidRDefault="00166139" w:rsidP="00166139">
                  <w:pPr>
                    <w:spacing w:line="180" w:lineRule="exact"/>
                    <w:jc w:val="center"/>
                    <w:rPr>
                      <w:ins w:id="295" w:author="Endo, Masami" w:date="2022-02-18T14:17:00Z"/>
                      <w:rFonts w:ascii="Consolas" w:eastAsia="ＭＳ Ｐゴシック" w:hAnsi="Consolas" w:cs="Consolas"/>
                      <w:sz w:val="14"/>
                      <w:szCs w:val="16"/>
                    </w:rPr>
                  </w:pPr>
                  <w:ins w:id="296" w:author="Endo, Masami" w:date="2022-02-18T14:17:00Z">
                    <w:r w:rsidRPr="009F1F2A">
                      <w:rPr>
                        <w:rFonts w:ascii="ＭＳ 明朝" w:hAnsi="ＭＳ 明朝" w:cs="ＭＳ 明朝" w:hint="eastAsia"/>
                        <w:sz w:val="14"/>
                        <w:szCs w:val="16"/>
                      </w:rPr>
                      <w:t>⇔</w:t>
                    </w:r>
                  </w:ins>
                </w:p>
                <w:p w14:paraId="09F42EEC" w14:textId="77777777" w:rsidR="00166139" w:rsidRPr="009F1F2A" w:rsidRDefault="00166139" w:rsidP="00166139">
                  <w:pPr>
                    <w:spacing w:line="180" w:lineRule="exact"/>
                    <w:jc w:val="center"/>
                    <w:rPr>
                      <w:ins w:id="297" w:author="Endo, Masami" w:date="2022-02-18T14:17:00Z"/>
                      <w:rFonts w:ascii="Consolas" w:eastAsia="ＭＳ Ｐゴシック" w:hAnsi="Consolas" w:cs="Consolas"/>
                      <w:sz w:val="14"/>
                      <w:szCs w:val="16"/>
                    </w:rPr>
                  </w:pPr>
                  <w:ins w:id="298" w:author="Endo, Masami" w:date="2022-02-18T14:17:00Z">
                    <w:r w:rsidRPr="009F1F2A">
                      <w:rPr>
                        <w:rFonts w:ascii="ＭＳ 明朝" w:hAnsi="ＭＳ 明朝" w:cs="ＭＳ 明朝" w:hint="eastAsia"/>
                        <w:sz w:val="14"/>
                        <w:szCs w:val="16"/>
                      </w:rPr>
                      <w:t>⇔</w:t>
                    </w:r>
                  </w:ins>
                </w:p>
                <w:p w14:paraId="77B8C33C" w14:textId="77777777" w:rsidR="00166139" w:rsidRPr="009F1F2A" w:rsidRDefault="00166139" w:rsidP="00166139">
                  <w:pPr>
                    <w:spacing w:line="180" w:lineRule="exact"/>
                    <w:jc w:val="center"/>
                    <w:rPr>
                      <w:ins w:id="299" w:author="Endo, Masami" w:date="2022-02-18T14:17:00Z"/>
                      <w:rFonts w:ascii="Consolas" w:eastAsia="ＭＳ Ｐゴシック" w:hAnsi="Consolas" w:cs="Consolas"/>
                      <w:sz w:val="14"/>
                      <w:szCs w:val="16"/>
                    </w:rPr>
                  </w:pPr>
                  <w:ins w:id="300" w:author="Endo, Masami" w:date="2022-02-18T14:17:00Z">
                    <w:r w:rsidRPr="009F1F2A">
                      <w:rPr>
                        <w:rFonts w:ascii="ＭＳ 明朝" w:hAnsi="ＭＳ 明朝" w:cs="ＭＳ 明朝" w:hint="eastAsia"/>
                        <w:sz w:val="14"/>
                        <w:szCs w:val="16"/>
                      </w:rPr>
                      <w:t>⇔</w:t>
                    </w:r>
                  </w:ins>
                </w:p>
                <w:p w14:paraId="0F0E1D95" w14:textId="0626DB26" w:rsidR="00166139" w:rsidRPr="009F1F2A" w:rsidDel="004956B1" w:rsidRDefault="00166139" w:rsidP="00166139">
                  <w:pPr>
                    <w:spacing w:line="180" w:lineRule="exact"/>
                    <w:jc w:val="center"/>
                    <w:rPr>
                      <w:del w:id="301" w:author="Endo, Masami" w:date="2022-02-18T14:17:00Z"/>
                      <w:rFonts w:ascii="Consolas" w:eastAsia="ＭＳ Ｐゴシック" w:hAnsi="Consolas" w:cs="Consolas"/>
                      <w:sz w:val="10"/>
                      <w:szCs w:val="12"/>
                    </w:rPr>
                  </w:pPr>
                  <w:ins w:id="302" w:author="Endo, Masami" w:date="2022-02-18T14:17:00Z">
                    <w:r w:rsidRPr="009F1F2A">
                      <w:rPr>
                        <w:rFonts w:ascii="ＭＳ 明朝" w:hAnsi="ＭＳ 明朝" w:cs="ＭＳ 明朝" w:hint="eastAsia"/>
                        <w:sz w:val="14"/>
                        <w:szCs w:val="16"/>
                      </w:rPr>
                      <w:t>⇔</w:t>
                    </w:r>
                  </w:ins>
                  <w:del w:id="303" w:author="Endo, Masami" w:date="2022-02-18T14:17:00Z">
                    <w:r w:rsidRPr="009F1F2A" w:rsidDel="004956B1">
                      <w:rPr>
                        <w:rFonts w:ascii="ＭＳ 明朝" w:hAnsi="ＭＳ 明朝" w:cs="ＭＳ 明朝" w:hint="eastAsia"/>
                        <w:sz w:val="10"/>
                        <w:szCs w:val="12"/>
                      </w:rPr>
                      <w:delText>⇔</w:delText>
                    </w:r>
                  </w:del>
                </w:p>
                <w:p w14:paraId="2B91A8BC" w14:textId="43B65498" w:rsidR="00166139" w:rsidRPr="009F1F2A" w:rsidDel="004956B1" w:rsidRDefault="00166139" w:rsidP="00166139">
                  <w:pPr>
                    <w:spacing w:line="180" w:lineRule="exact"/>
                    <w:jc w:val="center"/>
                    <w:rPr>
                      <w:del w:id="304" w:author="Endo, Masami" w:date="2022-02-18T14:17:00Z"/>
                      <w:rFonts w:ascii="Consolas" w:eastAsia="ＭＳ Ｐゴシック" w:hAnsi="Consolas" w:cs="Consolas"/>
                      <w:sz w:val="10"/>
                      <w:szCs w:val="12"/>
                    </w:rPr>
                  </w:pPr>
                  <w:del w:id="305" w:author="Endo, Masami" w:date="2022-02-18T14:17:00Z">
                    <w:r w:rsidRPr="009F1F2A" w:rsidDel="004956B1">
                      <w:rPr>
                        <w:rFonts w:ascii="ＭＳ 明朝" w:hAnsi="ＭＳ 明朝" w:cs="ＭＳ 明朝" w:hint="eastAsia"/>
                        <w:sz w:val="10"/>
                        <w:szCs w:val="12"/>
                      </w:rPr>
                      <w:delText>⇔</w:delText>
                    </w:r>
                  </w:del>
                </w:p>
                <w:p w14:paraId="0E02F257" w14:textId="329407D0" w:rsidR="00166139" w:rsidRPr="009F1F2A" w:rsidDel="004956B1" w:rsidRDefault="00166139" w:rsidP="00166139">
                  <w:pPr>
                    <w:spacing w:line="180" w:lineRule="exact"/>
                    <w:jc w:val="center"/>
                    <w:rPr>
                      <w:del w:id="306" w:author="Endo, Masami" w:date="2022-02-18T14:17:00Z"/>
                      <w:rFonts w:ascii="Consolas" w:eastAsia="ＭＳ Ｐゴシック" w:hAnsi="Consolas" w:cs="Consolas"/>
                      <w:sz w:val="10"/>
                      <w:szCs w:val="12"/>
                    </w:rPr>
                  </w:pPr>
                  <w:del w:id="307" w:author="Endo, Masami" w:date="2022-02-18T14:17:00Z">
                    <w:r w:rsidRPr="009F1F2A" w:rsidDel="004956B1">
                      <w:rPr>
                        <w:rFonts w:ascii="ＭＳ 明朝" w:hAnsi="ＭＳ 明朝" w:cs="ＭＳ 明朝" w:hint="eastAsia"/>
                        <w:sz w:val="10"/>
                        <w:szCs w:val="12"/>
                      </w:rPr>
                      <w:delText>⇔</w:delText>
                    </w:r>
                  </w:del>
                </w:p>
                <w:p w14:paraId="2217B65E" w14:textId="3998E3F9" w:rsidR="00166139" w:rsidRPr="009F1F2A" w:rsidDel="004956B1" w:rsidRDefault="00166139" w:rsidP="00166139">
                  <w:pPr>
                    <w:spacing w:line="180" w:lineRule="exact"/>
                    <w:jc w:val="center"/>
                    <w:rPr>
                      <w:del w:id="308" w:author="Endo, Masami" w:date="2022-02-18T14:17:00Z"/>
                      <w:rFonts w:ascii="Consolas" w:eastAsia="ＭＳ Ｐゴシック" w:hAnsi="Consolas" w:cs="Consolas"/>
                      <w:sz w:val="10"/>
                      <w:szCs w:val="12"/>
                    </w:rPr>
                  </w:pPr>
                  <w:del w:id="309" w:author="Endo, Masami" w:date="2022-02-18T14:17:00Z">
                    <w:r w:rsidRPr="009F1F2A" w:rsidDel="004956B1">
                      <w:rPr>
                        <w:rFonts w:ascii="ＭＳ 明朝" w:hAnsi="ＭＳ 明朝" w:cs="ＭＳ 明朝" w:hint="eastAsia"/>
                        <w:sz w:val="10"/>
                        <w:szCs w:val="12"/>
                      </w:rPr>
                      <w:delText>⇔</w:delText>
                    </w:r>
                  </w:del>
                </w:p>
                <w:p w14:paraId="02BC07EC" w14:textId="624BC802" w:rsidR="00166139" w:rsidRPr="009F1F2A" w:rsidDel="004956B1" w:rsidRDefault="00166139" w:rsidP="00166139">
                  <w:pPr>
                    <w:spacing w:line="180" w:lineRule="exact"/>
                    <w:jc w:val="center"/>
                    <w:rPr>
                      <w:del w:id="310" w:author="Endo, Masami" w:date="2022-02-18T14:17:00Z"/>
                      <w:rFonts w:ascii="Consolas" w:eastAsia="ＭＳ Ｐゴシック" w:hAnsi="Consolas" w:cs="Consolas"/>
                      <w:sz w:val="10"/>
                      <w:szCs w:val="12"/>
                    </w:rPr>
                  </w:pPr>
                  <w:del w:id="311" w:author="Endo, Masami" w:date="2022-02-18T14:17:00Z">
                    <w:r w:rsidRPr="009F1F2A" w:rsidDel="004956B1">
                      <w:rPr>
                        <w:rFonts w:ascii="ＭＳ 明朝" w:hAnsi="ＭＳ 明朝" w:cs="ＭＳ 明朝" w:hint="eastAsia"/>
                        <w:sz w:val="10"/>
                        <w:szCs w:val="12"/>
                      </w:rPr>
                      <w:delText>⇔</w:delText>
                    </w:r>
                  </w:del>
                </w:p>
                <w:p w14:paraId="02889F10" w14:textId="3AE92005" w:rsidR="00166139" w:rsidRPr="009F1F2A" w:rsidDel="004956B1" w:rsidRDefault="00166139" w:rsidP="00166139">
                  <w:pPr>
                    <w:spacing w:line="180" w:lineRule="exact"/>
                    <w:jc w:val="center"/>
                    <w:rPr>
                      <w:del w:id="312" w:author="Endo, Masami" w:date="2022-02-18T14:17:00Z"/>
                      <w:rFonts w:ascii="Consolas" w:eastAsia="ＭＳ Ｐゴシック" w:hAnsi="Consolas" w:cs="Consolas"/>
                      <w:sz w:val="10"/>
                      <w:szCs w:val="12"/>
                    </w:rPr>
                  </w:pPr>
                  <w:del w:id="313" w:author="Endo, Masami" w:date="2022-02-18T14:17:00Z">
                    <w:r w:rsidRPr="009F1F2A" w:rsidDel="004956B1">
                      <w:rPr>
                        <w:rFonts w:ascii="ＭＳ 明朝" w:hAnsi="ＭＳ 明朝" w:cs="ＭＳ 明朝" w:hint="eastAsia"/>
                        <w:sz w:val="10"/>
                        <w:szCs w:val="12"/>
                      </w:rPr>
                      <w:delText>⇔</w:delText>
                    </w:r>
                  </w:del>
                </w:p>
                <w:p w14:paraId="4E4AD060" w14:textId="31C73015" w:rsidR="00166139" w:rsidRPr="009F1F2A" w:rsidDel="004956B1" w:rsidRDefault="00166139" w:rsidP="00166139">
                  <w:pPr>
                    <w:spacing w:line="180" w:lineRule="exact"/>
                    <w:jc w:val="center"/>
                    <w:rPr>
                      <w:del w:id="314" w:author="Endo, Masami" w:date="2022-02-18T14:17:00Z"/>
                      <w:rFonts w:ascii="Consolas" w:eastAsia="ＭＳ Ｐゴシック" w:hAnsi="Consolas" w:cs="Consolas"/>
                      <w:sz w:val="10"/>
                      <w:szCs w:val="12"/>
                    </w:rPr>
                  </w:pPr>
                  <w:del w:id="315" w:author="Endo, Masami" w:date="2022-02-18T14:17:00Z">
                    <w:r w:rsidRPr="009F1F2A" w:rsidDel="004956B1">
                      <w:rPr>
                        <w:rFonts w:ascii="ＭＳ 明朝" w:hAnsi="ＭＳ 明朝" w:cs="ＭＳ 明朝" w:hint="eastAsia"/>
                        <w:sz w:val="10"/>
                        <w:szCs w:val="12"/>
                      </w:rPr>
                      <w:delText>⇔</w:delText>
                    </w:r>
                  </w:del>
                </w:p>
                <w:p w14:paraId="2728E01E" w14:textId="4380618F" w:rsidR="00166139" w:rsidRPr="009F1F2A" w:rsidDel="004956B1" w:rsidRDefault="00166139" w:rsidP="00166139">
                  <w:pPr>
                    <w:spacing w:line="180" w:lineRule="exact"/>
                    <w:jc w:val="center"/>
                    <w:rPr>
                      <w:del w:id="316" w:author="Endo, Masami" w:date="2022-02-18T14:17:00Z"/>
                      <w:rFonts w:ascii="Consolas" w:eastAsia="ＭＳ Ｐゴシック" w:hAnsi="Consolas" w:cs="Consolas"/>
                      <w:sz w:val="10"/>
                      <w:szCs w:val="12"/>
                    </w:rPr>
                  </w:pPr>
                  <w:del w:id="317" w:author="Endo, Masami" w:date="2022-02-18T14:17:00Z">
                    <w:r w:rsidRPr="009F1F2A" w:rsidDel="004956B1">
                      <w:rPr>
                        <w:rFonts w:ascii="ＭＳ 明朝" w:hAnsi="ＭＳ 明朝" w:cs="ＭＳ 明朝" w:hint="eastAsia"/>
                        <w:sz w:val="10"/>
                        <w:szCs w:val="12"/>
                      </w:rPr>
                      <w:delText>⇔</w:delText>
                    </w:r>
                  </w:del>
                </w:p>
                <w:p w14:paraId="662AAAA6" w14:textId="33EE06EB" w:rsidR="00166139" w:rsidRPr="009F1F2A" w:rsidDel="004956B1" w:rsidRDefault="00166139" w:rsidP="00166139">
                  <w:pPr>
                    <w:spacing w:line="180" w:lineRule="exact"/>
                    <w:jc w:val="center"/>
                    <w:rPr>
                      <w:del w:id="318" w:author="Endo, Masami" w:date="2022-02-18T14:17:00Z"/>
                      <w:rFonts w:ascii="Consolas" w:eastAsia="ＭＳ Ｐゴシック" w:hAnsi="Consolas" w:cs="Consolas"/>
                      <w:sz w:val="10"/>
                      <w:szCs w:val="12"/>
                    </w:rPr>
                  </w:pPr>
                  <w:del w:id="319" w:author="Endo, Masami" w:date="2022-02-18T14:17:00Z">
                    <w:r w:rsidRPr="009F1F2A" w:rsidDel="004956B1">
                      <w:rPr>
                        <w:rFonts w:ascii="ＭＳ 明朝" w:hAnsi="ＭＳ 明朝" w:cs="ＭＳ 明朝" w:hint="eastAsia"/>
                        <w:sz w:val="10"/>
                        <w:szCs w:val="12"/>
                      </w:rPr>
                      <w:delText>⇔</w:delText>
                    </w:r>
                  </w:del>
                </w:p>
                <w:p w14:paraId="0DE194A6" w14:textId="15CCAA09" w:rsidR="00166139" w:rsidRPr="009F1F2A" w:rsidDel="004956B1" w:rsidRDefault="00166139" w:rsidP="00166139">
                  <w:pPr>
                    <w:spacing w:line="180" w:lineRule="exact"/>
                    <w:jc w:val="center"/>
                    <w:rPr>
                      <w:del w:id="320" w:author="Endo, Masami" w:date="2022-02-18T14:17:00Z"/>
                      <w:rFonts w:ascii="Consolas" w:eastAsia="ＭＳ Ｐゴシック" w:hAnsi="Consolas" w:cs="Consolas"/>
                      <w:sz w:val="10"/>
                      <w:szCs w:val="12"/>
                    </w:rPr>
                  </w:pPr>
                  <w:del w:id="321" w:author="Endo, Masami" w:date="2022-02-18T14:17:00Z">
                    <w:r w:rsidRPr="009F1F2A" w:rsidDel="004956B1">
                      <w:rPr>
                        <w:rFonts w:ascii="ＭＳ 明朝" w:hAnsi="ＭＳ 明朝" w:cs="ＭＳ 明朝" w:hint="eastAsia"/>
                        <w:sz w:val="10"/>
                        <w:szCs w:val="12"/>
                      </w:rPr>
                      <w:delText>⇔</w:delText>
                    </w:r>
                  </w:del>
                </w:p>
                <w:p w14:paraId="4632B04A" w14:textId="163E9905" w:rsidR="00166139" w:rsidRPr="009F1F2A" w:rsidDel="004956B1" w:rsidRDefault="00166139" w:rsidP="00166139">
                  <w:pPr>
                    <w:spacing w:line="180" w:lineRule="exact"/>
                    <w:jc w:val="center"/>
                    <w:rPr>
                      <w:del w:id="322" w:author="Endo, Masami" w:date="2022-02-18T14:17:00Z"/>
                      <w:rFonts w:ascii="Consolas" w:eastAsia="ＭＳ Ｐゴシック" w:hAnsi="Consolas" w:cs="Consolas"/>
                      <w:sz w:val="10"/>
                      <w:szCs w:val="12"/>
                    </w:rPr>
                  </w:pPr>
                  <w:del w:id="323" w:author="Endo, Masami" w:date="2022-02-18T14:17:00Z">
                    <w:r w:rsidRPr="009F1F2A" w:rsidDel="004956B1">
                      <w:rPr>
                        <w:rFonts w:ascii="ＭＳ 明朝" w:hAnsi="ＭＳ 明朝" w:cs="ＭＳ 明朝" w:hint="eastAsia"/>
                        <w:sz w:val="10"/>
                        <w:szCs w:val="12"/>
                      </w:rPr>
                      <w:delText>⇔</w:delText>
                    </w:r>
                  </w:del>
                </w:p>
                <w:p w14:paraId="21A1D962" w14:textId="47720584" w:rsidR="00166139" w:rsidRPr="009F1F2A" w:rsidDel="004956B1" w:rsidRDefault="00166139" w:rsidP="00166139">
                  <w:pPr>
                    <w:spacing w:line="180" w:lineRule="exact"/>
                    <w:jc w:val="center"/>
                    <w:rPr>
                      <w:del w:id="324" w:author="Endo, Masami" w:date="2022-02-18T14:17:00Z"/>
                      <w:rFonts w:ascii="Consolas" w:eastAsia="ＭＳ Ｐゴシック" w:hAnsi="Consolas" w:cs="Consolas"/>
                      <w:sz w:val="10"/>
                      <w:szCs w:val="12"/>
                    </w:rPr>
                  </w:pPr>
                  <w:del w:id="325" w:author="Endo, Masami" w:date="2022-02-18T14:17:00Z">
                    <w:r w:rsidRPr="009F1F2A" w:rsidDel="004956B1">
                      <w:rPr>
                        <w:rFonts w:ascii="ＭＳ 明朝" w:hAnsi="ＭＳ 明朝" w:cs="ＭＳ 明朝" w:hint="eastAsia"/>
                        <w:sz w:val="10"/>
                        <w:szCs w:val="12"/>
                      </w:rPr>
                      <w:delText>⇔</w:delText>
                    </w:r>
                  </w:del>
                </w:p>
                <w:p w14:paraId="20ED05BC" w14:textId="7C4A70FE" w:rsidR="00166139" w:rsidRPr="00D54DF6" w:rsidRDefault="00166139" w:rsidP="00166139">
                  <w:pPr>
                    <w:spacing w:line="180" w:lineRule="exact"/>
                    <w:jc w:val="center"/>
                    <w:rPr>
                      <w:rFonts w:ascii="Consolas" w:eastAsia="ＭＳ Ｐゴシック" w:hAnsi="Consolas" w:cs="Consolas"/>
                      <w:sz w:val="10"/>
                      <w:szCs w:val="12"/>
                    </w:rPr>
                  </w:pPr>
                  <w:del w:id="326" w:author="Endo, Masami" w:date="2022-02-18T14:17:00Z">
                    <w:r w:rsidRPr="009F1F2A" w:rsidDel="004956B1">
                      <w:rPr>
                        <w:rFonts w:ascii="ＭＳ 明朝" w:hAnsi="ＭＳ 明朝" w:cs="ＭＳ 明朝" w:hint="eastAsia"/>
                        <w:sz w:val="10"/>
                        <w:szCs w:val="12"/>
                      </w:rPr>
                      <w:delText>⇔</w:delText>
                    </w:r>
                  </w:del>
                </w:p>
              </w:tc>
              <w:tc>
                <w:tcPr>
                  <w:tcW w:w="1548" w:type="dxa"/>
                  <w:shd w:val="clear" w:color="auto" w:fill="F2F2F2" w:themeFill="background1" w:themeFillShade="F2"/>
                </w:tcPr>
                <w:p w14:paraId="53C3F5B8" w14:textId="77777777" w:rsidR="00166139" w:rsidRPr="003432A0" w:rsidRDefault="00166139" w:rsidP="00166139">
                  <w:pPr>
                    <w:spacing w:line="180" w:lineRule="exact"/>
                    <w:rPr>
                      <w:ins w:id="327" w:author="Endo, Masami" w:date="2022-02-18T14:17:00Z"/>
                      <w:rFonts w:ascii="Consolas" w:eastAsia="ＭＳ Ｐゴシック" w:hAnsi="Consolas" w:cs="Consolas"/>
                      <w:sz w:val="14"/>
                      <w:szCs w:val="16"/>
                    </w:rPr>
                  </w:pPr>
                  <w:ins w:id="328" w:author="Endo, Masami" w:date="2022-02-18T14:17:00Z">
                    <w:r w:rsidRPr="003432A0">
                      <w:rPr>
                        <w:rFonts w:ascii="Consolas" w:eastAsia="ＭＳ Ｐゴシック" w:hAnsi="Consolas" w:cs="Consolas"/>
                        <w:sz w:val="14"/>
                        <w:szCs w:val="16"/>
                      </w:rPr>
                      <w:t>output</w:t>
                    </w:r>
                    <w:r>
                      <w:rPr>
                        <w:rFonts w:ascii="Consolas" w:eastAsia="ＭＳ Ｐゴシック" w:hAnsi="Consolas" w:cs="Consolas"/>
                        <w:sz w:val="14"/>
                        <w:szCs w:val="16"/>
                      </w:rPr>
                      <w:t>(</w:t>
                    </w:r>
                    <w:r w:rsidRPr="003432A0">
                      <w:rPr>
                        <w:rFonts w:ascii="Consolas" w:eastAsia="ＭＳ Ｐゴシック" w:hAnsi="Consolas" w:cs="Consolas"/>
                        <w:sz w:val="14"/>
                        <w:szCs w:val="16"/>
                      </w:rPr>
                      <w:t>出力</w:t>
                    </w:r>
                    <w:r>
                      <w:rPr>
                        <w:rFonts w:ascii="Consolas" w:eastAsia="ＭＳ Ｐゴシック" w:hAnsi="Consolas" w:cs="Consolas"/>
                        <w:sz w:val="14"/>
                        <w:szCs w:val="16"/>
                      </w:rPr>
                      <w:t>)</w:t>
                    </w:r>
                  </w:ins>
                </w:p>
                <w:p w14:paraId="1FB66A63" w14:textId="77777777" w:rsidR="00166139" w:rsidRPr="003432A0" w:rsidRDefault="00166139" w:rsidP="00166139">
                  <w:pPr>
                    <w:spacing w:line="180" w:lineRule="exact"/>
                    <w:rPr>
                      <w:ins w:id="329" w:author="Endo, Masami" w:date="2022-02-18T14:17:00Z"/>
                      <w:rFonts w:ascii="Consolas" w:eastAsia="ＭＳ Ｐゴシック" w:hAnsi="Consolas" w:cs="Consolas"/>
                      <w:sz w:val="14"/>
                      <w:szCs w:val="16"/>
                    </w:rPr>
                  </w:pPr>
                  <w:ins w:id="330" w:author="Endo, Masami" w:date="2022-02-18T14:17:00Z">
                    <w:r w:rsidRPr="003432A0">
                      <w:rPr>
                        <w:rFonts w:ascii="Consolas" w:eastAsia="ＭＳ Ｐゴシック" w:hAnsi="Consolas" w:cs="Consolas"/>
                        <w:sz w:val="14"/>
                        <w:szCs w:val="16"/>
                      </w:rPr>
                      <w:t>delete</w:t>
                    </w:r>
                    <w:r>
                      <w:rPr>
                        <w:rFonts w:ascii="Consolas" w:eastAsia="ＭＳ Ｐゴシック" w:hAnsi="Consolas" w:cs="Consolas"/>
                        <w:sz w:val="14"/>
                        <w:szCs w:val="16"/>
                      </w:rPr>
                      <w:t>(</w:t>
                    </w:r>
                    <w:r w:rsidRPr="003432A0">
                      <w:rPr>
                        <w:rFonts w:ascii="Consolas" w:eastAsia="ＭＳ Ｐゴシック" w:hAnsi="Consolas" w:cs="Consolas"/>
                        <w:sz w:val="14"/>
                        <w:szCs w:val="16"/>
                      </w:rPr>
                      <w:t>取り除く</w:t>
                    </w:r>
                    <w:r>
                      <w:rPr>
                        <w:rFonts w:ascii="Consolas" w:eastAsia="ＭＳ Ｐゴシック" w:hAnsi="Consolas" w:cs="Consolas"/>
                        <w:sz w:val="14"/>
                        <w:szCs w:val="16"/>
                      </w:rPr>
                      <w:t>)</w:t>
                    </w:r>
                  </w:ins>
                </w:p>
                <w:p w14:paraId="341C29F0" w14:textId="77777777" w:rsidR="00166139" w:rsidRPr="003432A0" w:rsidRDefault="00166139" w:rsidP="00166139">
                  <w:pPr>
                    <w:spacing w:line="180" w:lineRule="exact"/>
                    <w:rPr>
                      <w:ins w:id="331" w:author="Endo, Masami" w:date="2022-02-18T14:17:00Z"/>
                      <w:rFonts w:ascii="Consolas" w:eastAsia="ＭＳ Ｐゴシック" w:hAnsi="Consolas" w:cs="Consolas"/>
                      <w:sz w:val="14"/>
                      <w:szCs w:val="16"/>
                    </w:rPr>
                  </w:pPr>
                  <w:ins w:id="332" w:author="Endo, Masami" w:date="2022-02-18T14:17:00Z">
                    <w:r w:rsidRPr="003432A0">
                      <w:rPr>
                        <w:rFonts w:ascii="Consolas" w:eastAsia="ＭＳ Ｐゴシック" w:hAnsi="Consolas" w:cs="Consolas"/>
                        <w:sz w:val="14"/>
                        <w:szCs w:val="16"/>
                      </w:rPr>
                      <w:t>unlock</w:t>
                    </w:r>
                    <w:r>
                      <w:rPr>
                        <w:rFonts w:ascii="Consolas" w:eastAsia="ＭＳ Ｐゴシック" w:hAnsi="Consolas" w:cs="Consolas"/>
                        <w:sz w:val="14"/>
                        <w:szCs w:val="16"/>
                      </w:rPr>
                      <w:t>(</w:t>
                    </w:r>
                    <w:r w:rsidRPr="003432A0">
                      <w:rPr>
                        <w:rFonts w:ascii="Consolas" w:eastAsia="ＭＳ Ｐゴシック" w:hAnsi="Consolas" w:cs="Consolas"/>
                        <w:sz w:val="14"/>
                        <w:szCs w:val="16"/>
                      </w:rPr>
                      <w:t>解放する</w:t>
                    </w:r>
                    <w:r>
                      <w:rPr>
                        <w:rFonts w:ascii="Consolas" w:eastAsia="ＭＳ Ｐゴシック" w:hAnsi="Consolas" w:cs="Consolas"/>
                        <w:sz w:val="14"/>
                        <w:szCs w:val="16"/>
                      </w:rPr>
                      <w:t>)</w:t>
                    </w:r>
                  </w:ins>
                </w:p>
                <w:p w14:paraId="3781AB16" w14:textId="77777777" w:rsidR="00166139" w:rsidRPr="003432A0" w:rsidRDefault="00166139" w:rsidP="00166139">
                  <w:pPr>
                    <w:spacing w:line="180" w:lineRule="exact"/>
                    <w:rPr>
                      <w:ins w:id="333" w:author="Endo, Masami" w:date="2022-02-18T14:17:00Z"/>
                      <w:rFonts w:ascii="Consolas" w:eastAsia="ＭＳ Ｐゴシック" w:hAnsi="Consolas" w:cs="Consolas"/>
                      <w:sz w:val="14"/>
                      <w:szCs w:val="16"/>
                    </w:rPr>
                  </w:pPr>
                  <w:ins w:id="334" w:author="Endo, Masami" w:date="2022-02-18T14:17:00Z">
                    <w:r w:rsidRPr="003432A0">
                      <w:rPr>
                        <w:rFonts w:ascii="Consolas" w:eastAsia="ＭＳ Ｐゴシック" w:hAnsi="Consolas" w:cs="Consolas"/>
                        <w:sz w:val="14"/>
                        <w:szCs w:val="16"/>
                      </w:rPr>
                      <w:t>previous</w:t>
                    </w:r>
                    <w:r>
                      <w:rPr>
                        <w:rFonts w:ascii="Consolas" w:eastAsia="ＭＳ Ｐゴシック" w:hAnsi="Consolas" w:cs="Consolas"/>
                        <w:sz w:val="14"/>
                        <w:szCs w:val="16"/>
                      </w:rPr>
                      <w:t>(</w:t>
                    </w:r>
                    <w:r w:rsidRPr="003432A0">
                      <w:rPr>
                        <w:rFonts w:ascii="Consolas" w:eastAsia="ＭＳ Ｐゴシック" w:hAnsi="Consolas" w:cs="Consolas"/>
                        <w:sz w:val="14"/>
                        <w:szCs w:val="16"/>
                      </w:rPr>
                      <w:t>前</w:t>
                    </w:r>
                    <w:r>
                      <w:rPr>
                        <w:rFonts w:ascii="Consolas" w:eastAsia="ＭＳ Ｐゴシック" w:hAnsi="Consolas" w:cs="Consolas"/>
                        <w:sz w:val="14"/>
                        <w:szCs w:val="16"/>
                      </w:rPr>
                      <w:t>)</w:t>
                    </w:r>
                  </w:ins>
                </w:p>
                <w:p w14:paraId="048D4F1A" w14:textId="77777777" w:rsidR="00166139" w:rsidRPr="003432A0" w:rsidRDefault="00166139" w:rsidP="00166139">
                  <w:pPr>
                    <w:spacing w:line="180" w:lineRule="exact"/>
                    <w:rPr>
                      <w:ins w:id="335" w:author="Endo, Masami" w:date="2022-02-18T14:17:00Z"/>
                      <w:rFonts w:ascii="Consolas" w:eastAsia="ＭＳ Ｐゴシック" w:hAnsi="Consolas" w:cs="Consolas"/>
                      <w:sz w:val="14"/>
                      <w:szCs w:val="16"/>
                    </w:rPr>
                  </w:pPr>
                  <w:ins w:id="336" w:author="Endo, Masami" w:date="2022-02-18T14:17:00Z">
                    <w:r w:rsidRPr="003432A0">
                      <w:rPr>
                        <w:rFonts w:ascii="Consolas" w:eastAsia="ＭＳ Ｐゴシック" w:hAnsi="Consolas" w:cs="Consolas"/>
                        <w:sz w:val="14"/>
                        <w:szCs w:val="16"/>
                      </w:rPr>
                      <w:t>new</w:t>
                    </w:r>
                    <w:r>
                      <w:rPr>
                        <w:rFonts w:ascii="Consolas" w:eastAsia="ＭＳ Ｐゴシック" w:hAnsi="Consolas" w:cs="Consolas"/>
                        <w:sz w:val="14"/>
                        <w:szCs w:val="16"/>
                      </w:rPr>
                      <w:t>(</w:t>
                    </w:r>
                    <w:r w:rsidRPr="003432A0">
                      <w:rPr>
                        <w:rFonts w:ascii="Consolas" w:eastAsia="ＭＳ Ｐゴシック" w:hAnsi="Consolas" w:cs="Consolas"/>
                        <w:sz w:val="14"/>
                        <w:szCs w:val="16"/>
                      </w:rPr>
                      <w:t>新しい</w:t>
                    </w:r>
                    <w:r>
                      <w:rPr>
                        <w:rFonts w:ascii="Consolas" w:eastAsia="ＭＳ Ｐゴシック" w:hAnsi="Consolas" w:cs="Consolas"/>
                        <w:sz w:val="14"/>
                        <w:szCs w:val="16"/>
                      </w:rPr>
                      <w:t>)</w:t>
                    </w:r>
                  </w:ins>
                </w:p>
                <w:p w14:paraId="3C203F55" w14:textId="77777777" w:rsidR="00166139" w:rsidRPr="003432A0" w:rsidRDefault="00166139" w:rsidP="00166139">
                  <w:pPr>
                    <w:spacing w:line="180" w:lineRule="exact"/>
                    <w:rPr>
                      <w:ins w:id="337" w:author="Endo, Masami" w:date="2022-02-18T14:17:00Z"/>
                      <w:rFonts w:ascii="Consolas" w:eastAsia="ＭＳ Ｐゴシック" w:hAnsi="Consolas" w:cs="Consolas"/>
                      <w:sz w:val="14"/>
                      <w:szCs w:val="16"/>
                    </w:rPr>
                  </w:pPr>
                  <w:ins w:id="338" w:author="Endo, Masami" w:date="2022-02-18T14:17:00Z">
                    <w:r w:rsidRPr="003432A0">
                      <w:rPr>
                        <w:rFonts w:ascii="Consolas" w:eastAsia="ＭＳ Ｐゴシック" w:hAnsi="Consolas" w:cs="Consolas"/>
                        <w:sz w:val="14"/>
                        <w:szCs w:val="16"/>
                      </w:rPr>
                      <w:t>close</w:t>
                    </w:r>
                    <w:r>
                      <w:rPr>
                        <w:rFonts w:ascii="Consolas" w:eastAsia="ＭＳ Ｐゴシック" w:hAnsi="Consolas" w:cs="Consolas"/>
                        <w:sz w:val="14"/>
                        <w:szCs w:val="16"/>
                      </w:rPr>
                      <w:t>(</w:t>
                    </w:r>
                    <w:r w:rsidRPr="003432A0">
                      <w:rPr>
                        <w:rFonts w:ascii="Consolas" w:eastAsia="ＭＳ Ｐゴシック" w:hAnsi="Consolas" w:cs="Consolas"/>
                        <w:sz w:val="14"/>
                        <w:szCs w:val="16"/>
                      </w:rPr>
                      <w:t>閉じる</w:t>
                    </w:r>
                    <w:r>
                      <w:rPr>
                        <w:rFonts w:ascii="Consolas" w:eastAsia="ＭＳ Ｐゴシック" w:hAnsi="Consolas" w:cs="Consolas"/>
                        <w:sz w:val="14"/>
                        <w:szCs w:val="16"/>
                      </w:rPr>
                      <w:t>)</w:t>
                    </w:r>
                  </w:ins>
                </w:p>
                <w:p w14:paraId="3C2A8422" w14:textId="77777777" w:rsidR="00166139" w:rsidRPr="003432A0" w:rsidRDefault="00166139" w:rsidP="00166139">
                  <w:pPr>
                    <w:spacing w:line="180" w:lineRule="exact"/>
                    <w:rPr>
                      <w:ins w:id="339" w:author="Endo, Masami" w:date="2022-02-18T14:17:00Z"/>
                      <w:rFonts w:ascii="Consolas" w:eastAsia="ＭＳ Ｐゴシック" w:hAnsi="Consolas" w:cs="Consolas"/>
                      <w:sz w:val="14"/>
                      <w:szCs w:val="16"/>
                    </w:rPr>
                  </w:pPr>
                  <w:ins w:id="340" w:author="Endo, Masami" w:date="2022-02-18T14:17:00Z">
                    <w:r w:rsidRPr="003432A0">
                      <w:rPr>
                        <w:rFonts w:ascii="Consolas" w:eastAsia="ＭＳ Ｐゴシック" w:hAnsi="Consolas" w:cs="Consolas"/>
                        <w:sz w:val="14"/>
                        <w:szCs w:val="16"/>
                      </w:rPr>
                      <w:t>get</w:t>
                    </w:r>
                    <w:r>
                      <w:rPr>
                        <w:rFonts w:ascii="Consolas" w:eastAsia="ＭＳ Ｐゴシック" w:hAnsi="Consolas" w:cs="Consolas"/>
                        <w:sz w:val="14"/>
                        <w:szCs w:val="16"/>
                      </w:rPr>
                      <w:t>(</w:t>
                    </w:r>
                    <w:r w:rsidRPr="003432A0">
                      <w:rPr>
                        <w:rFonts w:ascii="Consolas" w:eastAsia="ＭＳ Ｐゴシック" w:hAnsi="Consolas" w:cs="Consolas"/>
                        <w:sz w:val="14"/>
                        <w:szCs w:val="16"/>
                      </w:rPr>
                      <w:t>取得する</w:t>
                    </w:r>
                    <w:r>
                      <w:rPr>
                        <w:rFonts w:ascii="Consolas" w:eastAsia="ＭＳ Ｐゴシック" w:hAnsi="Consolas" w:cs="Consolas"/>
                        <w:sz w:val="14"/>
                        <w:szCs w:val="16"/>
                      </w:rPr>
                      <w:t>)</w:t>
                    </w:r>
                  </w:ins>
                </w:p>
                <w:p w14:paraId="461BE78A" w14:textId="77777777" w:rsidR="00166139" w:rsidRPr="003432A0" w:rsidRDefault="00166139" w:rsidP="00166139">
                  <w:pPr>
                    <w:spacing w:line="180" w:lineRule="exact"/>
                    <w:rPr>
                      <w:ins w:id="341" w:author="Endo, Masami" w:date="2022-02-18T14:17:00Z"/>
                      <w:rFonts w:ascii="Consolas" w:eastAsia="ＭＳ Ｐゴシック" w:hAnsi="Consolas" w:cs="Consolas"/>
                      <w:sz w:val="14"/>
                      <w:szCs w:val="16"/>
                    </w:rPr>
                  </w:pPr>
                  <w:ins w:id="342" w:author="Endo, Masami" w:date="2022-02-18T14:17:00Z">
                    <w:r w:rsidRPr="003432A0">
                      <w:rPr>
                        <w:rFonts w:ascii="Consolas" w:eastAsia="ＭＳ Ｐゴシック" w:hAnsi="Consolas" w:cs="Consolas"/>
                        <w:sz w:val="14"/>
                        <w:szCs w:val="16"/>
                      </w:rPr>
                      <w:t>receive</w:t>
                    </w:r>
                    <w:r>
                      <w:rPr>
                        <w:rFonts w:ascii="Consolas" w:eastAsia="ＭＳ Ｐゴシック" w:hAnsi="Consolas" w:cs="Consolas"/>
                        <w:sz w:val="14"/>
                        <w:szCs w:val="16"/>
                      </w:rPr>
                      <w:t>(</w:t>
                    </w:r>
                    <w:r w:rsidRPr="003432A0">
                      <w:rPr>
                        <w:rFonts w:ascii="Consolas" w:eastAsia="ＭＳ Ｐゴシック" w:hAnsi="Consolas" w:cs="Consolas"/>
                        <w:sz w:val="14"/>
                        <w:szCs w:val="16"/>
                      </w:rPr>
                      <w:t>受ける</w:t>
                    </w:r>
                    <w:r>
                      <w:rPr>
                        <w:rFonts w:ascii="Consolas" w:eastAsia="ＭＳ Ｐゴシック" w:hAnsi="Consolas" w:cs="Consolas"/>
                        <w:sz w:val="14"/>
                        <w:szCs w:val="16"/>
                      </w:rPr>
                      <w:t>)</w:t>
                    </w:r>
                  </w:ins>
                </w:p>
                <w:p w14:paraId="378E7525" w14:textId="77777777" w:rsidR="00166139" w:rsidRPr="003432A0" w:rsidRDefault="00166139" w:rsidP="00166139">
                  <w:pPr>
                    <w:spacing w:line="180" w:lineRule="exact"/>
                    <w:rPr>
                      <w:ins w:id="343" w:author="Endo, Masami" w:date="2022-02-18T14:17:00Z"/>
                      <w:rFonts w:ascii="Consolas" w:eastAsia="ＭＳ Ｐゴシック" w:hAnsi="Consolas" w:cs="Consolas"/>
                      <w:sz w:val="14"/>
                      <w:szCs w:val="16"/>
                    </w:rPr>
                  </w:pPr>
                  <w:ins w:id="344" w:author="Endo, Masami" w:date="2022-02-18T14:17:00Z">
                    <w:r w:rsidRPr="003432A0">
                      <w:rPr>
                        <w:rFonts w:ascii="Consolas" w:eastAsia="ＭＳ Ｐゴシック" w:hAnsi="Consolas" w:cs="Consolas"/>
                        <w:sz w:val="14"/>
                        <w:szCs w:val="16"/>
                      </w:rPr>
                      <w:t>hide</w:t>
                    </w:r>
                    <w:r>
                      <w:rPr>
                        <w:rFonts w:ascii="Consolas" w:eastAsia="ＭＳ Ｐゴシック" w:hAnsi="Consolas" w:cs="Consolas"/>
                        <w:sz w:val="14"/>
                        <w:szCs w:val="16"/>
                      </w:rPr>
                      <w:t>(</w:t>
                    </w:r>
                    <w:r w:rsidRPr="003432A0">
                      <w:rPr>
                        <w:rFonts w:ascii="Consolas" w:eastAsia="ＭＳ Ｐゴシック" w:hAnsi="Consolas" w:cs="Consolas"/>
                        <w:sz w:val="14"/>
                        <w:szCs w:val="16"/>
                      </w:rPr>
                      <w:t>隠す</w:t>
                    </w:r>
                    <w:r>
                      <w:rPr>
                        <w:rFonts w:ascii="Consolas" w:eastAsia="ＭＳ Ｐゴシック" w:hAnsi="Consolas" w:cs="Consolas"/>
                        <w:sz w:val="14"/>
                        <w:szCs w:val="16"/>
                      </w:rPr>
                      <w:t>)</w:t>
                    </w:r>
                  </w:ins>
                </w:p>
                <w:p w14:paraId="6F30E860" w14:textId="77777777" w:rsidR="00166139" w:rsidRPr="003432A0" w:rsidRDefault="00166139" w:rsidP="00166139">
                  <w:pPr>
                    <w:spacing w:line="180" w:lineRule="exact"/>
                    <w:rPr>
                      <w:ins w:id="345" w:author="Endo, Masami" w:date="2022-02-18T14:17:00Z"/>
                      <w:rFonts w:ascii="Consolas" w:eastAsia="ＭＳ Ｐゴシック" w:hAnsi="Consolas" w:cs="Consolas"/>
                      <w:sz w:val="14"/>
                      <w:szCs w:val="16"/>
                    </w:rPr>
                  </w:pPr>
                  <w:ins w:id="346" w:author="Endo, Masami" w:date="2022-02-18T14:17:00Z">
                    <w:r w:rsidRPr="003432A0">
                      <w:rPr>
                        <w:rFonts w:ascii="Consolas" w:eastAsia="ＭＳ Ｐゴシック" w:hAnsi="Consolas" w:cs="Consolas"/>
                        <w:sz w:val="14"/>
                        <w:szCs w:val="16"/>
                      </w:rPr>
                      <w:t>stop</w:t>
                    </w:r>
                    <w:r>
                      <w:rPr>
                        <w:rFonts w:ascii="Consolas" w:eastAsia="ＭＳ Ｐゴシック" w:hAnsi="Consolas" w:cs="Consolas"/>
                        <w:sz w:val="14"/>
                        <w:szCs w:val="16"/>
                      </w:rPr>
                      <w:t>(</w:t>
                    </w:r>
                    <w:r w:rsidRPr="003432A0">
                      <w:rPr>
                        <w:rFonts w:ascii="Consolas" w:eastAsia="ＭＳ Ｐゴシック" w:hAnsi="Consolas" w:cs="Consolas"/>
                        <w:sz w:val="14"/>
                        <w:szCs w:val="16"/>
                      </w:rPr>
                      <w:t>止める</w:t>
                    </w:r>
                    <w:r>
                      <w:rPr>
                        <w:rFonts w:ascii="Consolas" w:eastAsia="ＭＳ Ｐゴシック" w:hAnsi="Consolas" w:cs="Consolas"/>
                        <w:sz w:val="14"/>
                        <w:szCs w:val="16"/>
                      </w:rPr>
                      <w:t>)</w:t>
                    </w:r>
                  </w:ins>
                </w:p>
                <w:p w14:paraId="424FA635" w14:textId="77777777" w:rsidR="00166139" w:rsidRPr="003432A0" w:rsidRDefault="00166139" w:rsidP="00166139">
                  <w:pPr>
                    <w:spacing w:line="180" w:lineRule="exact"/>
                    <w:rPr>
                      <w:ins w:id="347" w:author="Endo, Masami" w:date="2022-02-18T14:17:00Z"/>
                      <w:rFonts w:ascii="Consolas" w:eastAsia="ＭＳ Ｐゴシック" w:hAnsi="Consolas" w:cs="Consolas"/>
                      <w:sz w:val="14"/>
                      <w:szCs w:val="16"/>
                    </w:rPr>
                  </w:pPr>
                  <w:ins w:id="348" w:author="Endo, Masami" w:date="2022-02-18T14:17:00Z">
                    <w:r w:rsidRPr="003432A0">
                      <w:rPr>
                        <w:rFonts w:ascii="Consolas" w:eastAsia="ＭＳ Ｐゴシック" w:hAnsi="Consolas" w:cs="Consolas"/>
                        <w:sz w:val="14"/>
                        <w:szCs w:val="16"/>
                      </w:rPr>
                      <w:t>bottom</w:t>
                    </w:r>
                    <w:r>
                      <w:rPr>
                        <w:rFonts w:ascii="Consolas" w:eastAsia="ＭＳ Ｐゴシック" w:hAnsi="Consolas" w:cs="Consolas"/>
                        <w:sz w:val="14"/>
                        <w:szCs w:val="16"/>
                      </w:rPr>
                      <w:t>(</w:t>
                    </w:r>
                    <w:r w:rsidRPr="003432A0">
                      <w:rPr>
                        <w:rFonts w:ascii="Consolas" w:eastAsia="ＭＳ Ｐゴシック" w:hAnsi="Consolas" w:cs="Consolas"/>
                        <w:sz w:val="14"/>
                        <w:szCs w:val="16"/>
                      </w:rPr>
                      <w:t>下部</w:t>
                    </w:r>
                    <w:r>
                      <w:rPr>
                        <w:rFonts w:ascii="Consolas" w:eastAsia="ＭＳ Ｐゴシック" w:hAnsi="Consolas" w:cs="Consolas"/>
                        <w:sz w:val="14"/>
                        <w:szCs w:val="16"/>
                      </w:rPr>
                      <w:t>)</w:t>
                    </w:r>
                  </w:ins>
                </w:p>
                <w:p w14:paraId="04A8187F" w14:textId="77777777" w:rsidR="00166139" w:rsidRPr="003432A0" w:rsidRDefault="00166139" w:rsidP="00166139">
                  <w:pPr>
                    <w:spacing w:line="180" w:lineRule="exact"/>
                    <w:rPr>
                      <w:ins w:id="349" w:author="Endo, Masami" w:date="2022-02-18T14:17:00Z"/>
                      <w:rFonts w:ascii="Consolas" w:eastAsia="ＭＳ Ｐゴシック" w:hAnsi="Consolas" w:cs="Consolas"/>
                      <w:sz w:val="14"/>
                      <w:szCs w:val="16"/>
                    </w:rPr>
                  </w:pPr>
                  <w:ins w:id="350" w:author="Endo, Masami" w:date="2022-02-18T14:17:00Z">
                    <w:r w:rsidRPr="003432A0">
                      <w:rPr>
                        <w:rFonts w:ascii="Consolas" w:eastAsia="ＭＳ Ｐゴシック" w:hAnsi="Consolas" w:cs="Consolas"/>
                        <w:sz w:val="14"/>
                        <w:szCs w:val="16"/>
                      </w:rPr>
                      <w:t>down</w:t>
                    </w:r>
                    <w:r>
                      <w:rPr>
                        <w:rFonts w:ascii="Consolas" w:eastAsia="ＭＳ Ｐゴシック" w:hAnsi="Consolas" w:cs="Consolas"/>
                        <w:sz w:val="14"/>
                        <w:szCs w:val="16"/>
                      </w:rPr>
                      <w:t>(</w:t>
                    </w:r>
                    <w:r w:rsidRPr="003432A0">
                      <w:rPr>
                        <w:rFonts w:ascii="Consolas" w:eastAsia="ＭＳ Ｐゴシック" w:hAnsi="Consolas" w:cs="Consolas"/>
                        <w:sz w:val="14"/>
                        <w:szCs w:val="16"/>
                      </w:rPr>
                      <w:t>下げる</w:t>
                    </w:r>
                    <w:r>
                      <w:rPr>
                        <w:rFonts w:ascii="Consolas" w:eastAsia="ＭＳ Ｐゴシック" w:hAnsi="Consolas" w:cs="Consolas"/>
                        <w:sz w:val="14"/>
                        <w:szCs w:val="16"/>
                      </w:rPr>
                      <w:t>)</w:t>
                    </w:r>
                  </w:ins>
                </w:p>
                <w:p w14:paraId="31B0B3DB" w14:textId="3FC0806D" w:rsidR="00166139" w:rsidRPr="003432A0" w:rsidDel="004956B1" w:rsidRDefault="00166139" w:rsidP="00166139">
                  <w:pPr>
                    <w:spacing w:line="180" w:lineRule="exact"/>
                    <w:rPr>
                      <w:del w:id="351" w:author="Endo, Masami" w:date="2022-02-18T14:17:00Z"/>
                      <w:rFonts w:ascii="Consolas" w:eastAsia="ＭＳ Ｐゴシック" w:hAnsi="Consolas" w:cs="Consolas"/>
                      <w:sz w:val="10"/>
                      <w:szCs w:val="12"/>
                    </w:rPr>
                  </w:pPr>
                  <w:ins w:id="352" w:author="Endo, Masami" w:date="2022-02-18T14:17:00Z">
                    <w:r w:rsidRPr="003432A0">
                      <w:rPr>
                        <w:rFonts w:ascii="Consolas" w:eastAsia="ＭＳ Ｐゴシック" w:hAnsi="Consolas" w:cs="Consolas"/>
                        <w:sz w:val="14"/>
                        <w:szCs w:val="16"/>
                      </w:rPr>
                      <w:t>lower</w:t>
                    </w:r>
                    <w:r>
                      <w:rPr>
                        <w:rFonts w:ascii="Consolas" w:eastAsia="ＭＳ Ｐゴシック" w:hAnsi="Consolas" w:cs="Consolas"/>
                        <w:sz w:val="14"/>
                        <w:szCs w:val="16"/>
                      </w:rPr>
                      <w:t>(</w:t>
                    </w:r>
                    <w:r w:rsidRPr="003432A0">
                      <w:rPr>
                        <w:rFonts w:ascii="Consolas" w:eastAsia="ＭＳ Ｐゴシック" w:hAnsi="Consolas" w:cs="Consolas"/>
                        <w:sz w:val="14"/>
                        <w:szCs w:val="16"/>
                      </w:rPr>
                      <w:t>下の</w:t>
                    </w:r>
                    <w:r>
                      <w:rPr>
                        <w:rFonts w:ascii="Consolas" w:eastAsia="ＭＳ Ｐゴシック" w:hAnsi="Consolas" w:cs="Consolas"/>
                        <w:sz w:val="14"/>
                        <w:szCs w:val="16"/>
                      </w:rPr>
                      <w:t>)</w:t>
                    </w:r>
                  </w:ins>
                  <w:del w:id="353" w:author="Endo, Masami" w:date="2022-02-18T14:17:00Z">
                    <w:r w:rsidRPr="003432A0" w:rsidDel="004956B1">
                      <w:rPr>
                        <w:rFonts w:ascii="Consolas" w:eastAsia="ＭＳ Ｐゴシック" w:hAnsi="Consolas" w:cs="Consolas"/>
                        <w:sz w:val="10"/>
                        <w:szCs w:val="12"/>
                      </w:rPr>
                      <w:delText>output (output)</w:delText>
                    </w:r>
                  </w:del>
                </w:p>
                <w:p w14:paraId="62F0A19D" w14:textId="132394C8" w:rsidR="00166139" w:rsidRPr="003432A0" w:rsidDel="004956B1" w:rsidRDefault="00166139" w:rsidP="00166139">
                  <w:pPr>
                    <w:spacing w:line="180" w:lineRule="exact"/>
                    <w:rPr>
                      <w:del w:id="354" w:author="Endo, Masami" w:date="2022-02-18T14:17:00Z"/>
                      <w:rFonts w:ascii="Consolas" w:eastAsia="ＭＳ Ｐゴシック" w:hAnsi="Consolas" w:cs="Consolas"/>
                      <w:sz w:val="10"/>
                      <w:szCs w:val="12"/>
                    </w:rPr>
                  </w:pPr>
                  <w:del w:id="355" w:author="Endo, Masami" w:date="2022-02-18T14:17:00Z">
                    <w:r w:rsidRPr="003432A0" w:rsidDel="004956B1">
                      <w:rPr>
                        <w:rFonts w:ascii="Consolas" w:eastAsia="ＭＳ Ｐゴシック" w:hAnsi="Consolas" w:cs="Consolas"/>
                        <w:sz w:val="10"/>
                        <w:szCs w:val="12"/>
                      </w:rPr>
                      <w:delText>delete (remove)</w:delText>
                    </w:r>
                  </w:del>
                </w:p>
                <w:p w14:paraId="4474E1B2" w14:textId="570F7F1E" w:rsidR="00166139" w:rsidRPr="003432A0" w:rsidDel="004956B1" w:rsidRDefault="00166139" w:rsidP="00166139">
                  <w:pPr>
                    <w:spacing w:line="180" w:lineRule="exact"/>
                    <w:rPr>
                      <w:del w:id="356" w:author="Endo, Masami" w:date="2022-02-18T14:17:00Z"/>
                      <w:rFonts w:ascii="Consolas" w:eastAsia="ＭＳ Ｐゴシック" w:hAnsi="Consolas" w:cs="Consolas"/>
                      <w:sz w:val="10"/>
                      <w:szCs w:val="12"/>
                    </w:rPr>
                  </w:pPr>
                  <w:del w:id="357" w:author="Endo, Masami" w:date="2022-02-18T14:17:00Z">
                    <w:r w:rsidRPr="003432A0" w:rsidDel="004956B1">
                      <w:rPr>
                        <w:rFonts w:ascii="Consolas" w:eastAsia="ＭＳ Ｐゴシック" w:hAnsi="Consolas" w:cs="Consolas"/>
                        <w:sz w:val="10"/>
                        <w:szCs w:val="12"/>
                      </w:rPr>
                      <w:delText>unlock (release)</w:delText>
                    </w:r>
                  </w:del>
                </w:p>
                <w:p w14:paraId="53034573" w14:textId="088C8029" w:rsidR="00166139" w:rsidRPr="003432A0" w:rsidDel="004956B1" w:rsidRDefault="00166139" w:rsidP="00166139">
                  <w:pPr>
                    <w:spacing w:line="180" w:lineRule="exact"/>
                    <w:rPr>
                      <w:del w:id="358" w:author="Endo, Masami" w:date="2022-02-18T14:17:00Z"/>
                      <w:rFonts w:ascii="Consolas" w:eastAsia="ＭＳ Ｐゴシック" w:hAnsi="Consolas" w:cs="Consolas"/>
                      <w:sz w:val="10"/>
                      <w:szCs w:val="12"/>
                    </w:rPr>
                  </w:pPr>
                  <w:del w:id="359" w:author="Endo, Masami" w:date="2022-02-18T14:17:00Z">
                    <w:r w:rsidRPr="003432A0" w:rsidDel="004956B1">
                      <w:rPr>
                        <w:rFonts w:ascii="Consolas" w:eastAsia="ＭＳ Ｐゴシック" w:hAnsi="Consolas" w:cs="Consolas"/>
                        <w:sz w:val="10"/>
                        <w:szCs w:val="12"/>
                      </w:rPr>
                      <w:delText>previous (Previous)</w:delText>
                    </w:r>
                  </w:del>
                </w:p>
                <w:p w14:paraId="3F8C3A2C" w14:textId="111D6BB4" w:rsidR="00166139" w:rsidRPr="003432A0" w:rsidDel="004956B1" w:rsidRDefault="00166139" w:rsidP="00166139">
                  <w:pPr>
                    <w:spacing w:line="180" w:lineRule="exact"/>
                    <w:rPr>
                      <w:del w:id="360" w:author="Endo, Masami" w:date="2022-02-18T14:17:00Z"/>
                      <w:rFonts w:ascii="Consolas" w:eastAsia="ＭＳ Ｐゴシック" w:hAnsi="Consolas" w:cs="Consolas"/>
                      <w:sz w:val="10"/>
                      <w:szCs w:val="12"/>
                    </w:rPr>
                  </w:pPr>
                  <w:del w:id="361" w:author="Endo, Masami" w:date="2022-02-18T14:17:00Z">
                    <w:r w:rsidRPr="003432A0" w:rsidDel="004956B1">
                      <w:rPr>
                        <w:rFonts w:ascii="Consolas" w:eastAsia="ＭＳ Ｐゴシック" w:hAnsi="Consolas" w:cs="Consolas"/>
                        <w:sz w:val="10"/>
                        <w:szCs w:val="12"/>
                      </w:rPr>
                      <w:delText>new (new)</w:delText>
                    </w:r>
                  </w:del>
                </w:p>
                <w:p w14:paraId="01A08B52" w14:textId="30B9A4D2" w:rsidR="00166139" w:rsidRPr="003432A0" w:rsidDel="004956B1" w:rsidRDefault="00166139" w:rsidP="00166139">
                  <w:pPr>
                    <w:spacing w:line="180" w:lineRule="exact"/>
                    <w:rPr>
                      <w:del w:id="362" w:author="Endo, Masami" w:date="2022-02-18T14:17:00Z"/>
                      <w:rFonts w:ascii="Consolas" w:eastAsia="ＭＳ Ｐゴシック" w:hAnsi="Consolas" w:cs="Consolas"/>
                      <w:sz w:val="10"/>
                      <w:szCs w:val="12"/>
                    </w:rPr>
                  </w:pPr>
                  <w:del w:id="363" w:author="Endo, Masami" w:date="2022-02-18T14:17:00Z">
                    <w:r w:rsidRPr="003432A0" w:rsidDel="004956B1">
                      <w:rPr>
                        <w:rFonts w:ascii="Consolas" w:eastAsia="ＭＳ Ｐゴシック" w:hAnsi="Consolas" w:cs="Consolas"/>
                        <w:sz w:val="10"/>
                        <w:szCs w:val="12"/>
                      </w:rPr>
                      <w:delText>close (Close)</w:delText>
                    </w:r>
                  </w:del>
                </w:p>
                <w:p w14:paraId="070D7A65" w14:textId="5CF4CA41" w:rsidR="00166139" w:rsidRPr="003432A0" w:rsidDel="004956B1" w:rsidRDefault="00166139" w:rsidP="00166139">
                  <w:pPr>
                    <w:spacing w:line="180" w:lineRule="exact"/>
                    <w:rPr>
                      <w:del w:id="364" w:author="Endo, Masami" w:date="2022-02-18T14:17:00Z"/>
                      <w:rFonts w:ascii="Consolas" w:eastAsia="ＭＳ Ｐゴシック" w:hAnsi="Consolas" w:cs="Consolas"/>
                      <w:sz w:val="10"/>
                      <w:szCs w:val="12"/>
                    </w:rPr>
                  </w:pPr>
                  <w:del w:id="365" w:author="Endo, Masami" w:date="2022-02-18T14:17:00Z">
                    <w:r w:rsidRPr="003432A0" w:rsidDel="004956B1">
                      <w:rPr>
                        <w:rFonts w:ascii="Consolas" w:eastAsia="ＭＳ Ｐゴシック" w:hAnsi="Consolas" w:cs="Consolas"/>
                        <w:sz w:val="10"/>
                        <w:szCs w:val="12"/>
                      </w:rPr>
                      <w:delText>get (get)</w:delText>
                    </w:r>
                  </w:del>
                </w:p>
                <w:p w14:paraId="2B1D319C" w14:textId="360001C5" w:rsidR="00166139" w:rsidRPr="003432A0" w:rsidDel="004956B1" w:rsidRDefault="00166139" w:rsidP="00166139">
                  <w:pPr>
                    <w:spacing w:line="180" w:lineRule="exact"/>
                    <w:rPr>
                      <w:del w:id="366" w:author="Endo, Masami" w:date="2022-02-18T14:17:00Z"/>
                      <w:rFonts w:ascii="Consolas" w:eastAsia="ＭＳ Ｐゴシック" w:hAnsi="Consolas" w:cs="Consolas"/>
                      <w:sz w:val="10"/>
                      <w:szCs w:val="12"/>
                    </w:rPr>
                  </w:pPr>
                  <w:del w:id="367" w:author="Endo, Masami" w:date="2022-02-18T14:17:00Z">
                    <w:r w:rsidRPr="003432A0" w:rsidDel="004956B1">
                      <w:rPr>
                        <w:rFonts w:ascii="Consolas" w:eastAsia="ＭＳ Ｐゴシック" w:hAnsi="Consolas" w:cs="Consolas"/>
                        <w:sz w:val="10"/>
                        <w:szCs w:val="12"/>
                      </w:rPr>
                      <w:delText>receive</w:delText>
                    </w:r>
                  </w:del>
                </w:p>
                <w:p w14:paraId="1A050681" w14:textId="3950BA75" w:rsidR="00166139" w:rsidRPr="003432A0" w:rsidDel="004956B1" w:rsidRDefault="00166139" w:rsidP="00166139">
                  <w:pPr>
                    <w:spacing w:line="180" w:lineRule="exact"/>
                    <w:rPr>
                      <w:del w:id="368" w:author="Endo, Masami" w:date="2022-02-18T14:17:00Z"/>
                      <w:rFonts w:ascii="Consolas" w:eastAsia="ＭＳ Ｐゴシック" w:hAnsi="Consolas" w:cs="Consolas"/>
                      <w:sz w:val="10"/>
                      <w:szCs w:val="12"/>
                    </w:rPr>
                  </w:pPr>
                  <w:del w:id="369" w:author="Endo, Masami" w:date="2022-02-18T14:17:00Z">
                    <w:r w:rsidRPr="003432A0" w:rsidDel="004956B1">
                      <w:rPr>
                        <w:rFonts w:ascii="Consolas" w:eastAsia="ＭＳ Ｐゴシック" w:hAnsi="Consolas" w:cs="Consolas"/>
                        <w:sz w:val="10"/>
                        <w:szCs w:val="12"/>
                      </w:rPr>
                      <w:delText>hide (hide)</w:delText>
                    </w:r>
                  </w:del>
                </w:p>
                <w:p w14:paraId="4DD73002" w14:textId="690DF6D0" w:rsidR="00166139" w:rsidRPr="003432A0" w:rsidDel="004956B1" w:rsidRDefault="00166139" w:rsidP="00166139">
                  <w:pPr>
                    <w:spacing w:line="180" w:lineRule="exact"/>
                    <w:rPr>
                      <w:del w:id="370" w:author="Endo, Masami" w:date="2022-02-18T14:17:00Z"/>
                      <w:rFonts w:ascii="Consolas" w:eastAsia="ＭＳ Ｐゴシック" w:hAnsi="Consolas" w:cs="Consolas"/>
                      <w:sz w:val="10"/>
                      <w:szCs w:val="12"/>
                    </w:rPr>
                  </w:pPr>
                  <w:del w:id="371" w:author="Endo, Masami" w:date="2022-02-18T14:17:00Z">
                    <w:r w:rsidRPr="003432A0" w:rsidDel="004956B1">
                      <w:rPr>
                        <w:rFonts w:ascii="Consolas" w:eastAsia="ＭＳ Ｐゴシック" w:hAnsi="Consolas" w:cs="Consolas"/>
                        <w:sz w:val="10"/>
                        <w:szCs w:val="12"/>
                      </w:rPr>
                      <w:delText>stop (stop)</w:delText>
                    </w:r>
                  </w:del>
                </w:p>
                <w:p w14:paraId="53599434" w14:textId="57C2815F" w:rsidR="00166139" w:rsidRPr="003432A0" w:rsidDel="004956B1" w:rsidRDefault="00166139" w:rsidP="00166139">
                  <w:pPr>
                    <w:spacing w:line="180" w:lineRule="exact"/>
                    <w:rPr>
                      <w:del w:id="372" w:author="Endo, Masami" w:date="2022-02-18T14:17:00Z"/>
                      <w:rFonts w:ascii="Consolas" w:eastAsia="ＭＳ Ｐゴシック" w:hAnsi="Consolas" w:cs="Consolas"/>
                      <w:sz w:val="10"/>
                      <w:szCs w:val="12"/>
                    </w:rPr>
                  </w:pPr>
                  <w:del w:id="373" w:author="Endo, Masami" w:date="2022-02-18T14:17:00Z">
                    <w:r w:rsidRPr="003432A0" w:rsidDel="004956B1">
                      <w:rPr>
                        <w:rFonts w:ascii="Consolas" w:eastAsia="ＭＳ Ｐゴシック" w:hAnsi="Consolas" w:cs="Consolas"/>
                        <w:sz w:val="10"/>
                        <w:szCs w:val="12"/>
                      </w:rPr>
                      <w:delText>bottom (bottom)</w:delText>
                    </w:r>
                  </w:del>
                </w:p>
                <w:p w14:paraId="2E977E76" w14:textId="5BEA045C" w:rsidR="00166139" w:rsidRPr="003432A0" w:rsidDel="004956B1" w:rsidRDefault="00166139" w:rsidP="00166139">
                  <w:pPr>
                    <w:spacing w:line="180" w:lineRule="exact"/>
                    <w:rPr>
                      <w:del w:id="374" w:author="Endo, Masami" w:date="2022-02-18T14:17:00Z"/>
                      <w:rFonts w:ascii="Consolas" w:eastAsia="ＭＳ Ｐゴシック" w:hAnsi="Consolas" w:cs="Consolas"/>
                      <w:sz w:val="10"/>
                      <w:szCs w:val="12"/>
                    </w:rPr>
                  </w:pPr>
                  <w:del w:id="375" w:author="Endo, Masami" w:date="2022-02-18T14:17:00Z">
                    <w:r w:rsidRPr="003432A0" w:rsidDel="004956B1">
                      <w:rPr>
                        <w:rFonts w:ascii="Consolas" w:eastAsia="ＭＳ Ｐゴシック" w:hAnsi="Consolas" w:cs="Consolas"/>
                        <w:sz w:val="10"/>
                        <w:szCs w:val="12"/>
                      </w:rPr>
                      <w:delText>down (down)</w:delText>
                    </w:r>
                  </w:del>
                </w:p>
                <w:p w14:paraId="4001B7D1" w14:textId="3BB61803" w:rsidR="00166139" w:rsidRPr="00D54DF6" w:rsidRDefault="00166139" w:rsidP="00166139">
                  <w:pPr>
                    <w:rPr>
                      <w:rFonts w:ascii="Consolas" w:eastAsia="ＭＳ Ｐゴシック" w:hAnsi="Consolas" w:cs="Consolas"/>
                      <w:sz w:val="10"/>
                      <w:szCs w:val="12"/>
                    </w:rPr>
                  </w:pPr>
                  <w:del w:id="376" w:author="Endo, Masami" w:date="2022-02-18T14:17:00Z">
                    <w:r w:rsidRPr="003432A0" w:rsidDel="004956B1">
                      <w:rPr>
                        <w:rFonts w:ascii="Consolas" w:eastAsia="ＭＳ Ｐゴシック" w:hAnsi="Consolas" w:cs="Consolas"/>
                        <w:sz w:val="10"/>
                        <w:szCs w:val="12"/>
                      </w:rPr>
                      <w:delText>lower (below)</w:delText>
                    </w:r>
                  </w:del>
                </w:p>
              </w:tc>
            </w:tr>
          </w:tbl>
          <w:p w14:paraId="72215351" w14:textId="77777777" w:rsidR="00E4294D" w:rsidRPr="00125933" w:rsidRDefault="00E4294D" w:rsidP="00E4294D">
            <w:pPr>
              <w:rPr>
                <w:rFonts w:ascii="ＭＳ Ｐゴシック" w:eastAsia="ＭＳ Ｐゴシック" w:hAnsi="ＭＳ Ｐゴシック"/>
                <w:sz w:val="10"/>
                <w:szCs w:val="12"/>
              </w:rPr>
            </w:pPr>
          </w:p>
        </w:tc>
      </w:tr>
    </w:tbl>
    <w:p w14:paraId="5212F46D" w14:textId="77777777" w:rsidR="005A06A7" w:rsidRDefault="005A06A7" w:rsidP="00824A7F">
      <w:pPr>
        <w:pStyle w:val="Heading2"/>
        <w:spacing w:before="123"/>
        <w:sectPr w:rsidR="005A06A7" w:rsidSect="0034470E">
          <w:pgSz w:w="11906" w:h="16838" w:code="9"/>
          <w:pgMar w:top="1701" w:right="1418" w:bottom="851" w:left="1418" w:header="851" w:footer="567" w:gutter="0"/>
          <w:cols w:space="425"/>
          <w:docGrid w:type="linesAndChars" w:linePitch="246"/>
        </w:sectPr>
      </w:pPr>
    </w:p>
    <w:p w14:paraId="0942006E" w14:textId="081CC089" w:rsidR="00824A7F" w:rsidRDefault="00824A7F" w:rsidP="00824A7F">
      <w:pPr>
        <w:pStyle w:val="Heading2"/>
        <w:spacing w:before="123"/>
      </w:pPr>
      <w:bookmarkStart w:id="377" w:name="_Toc482632824"/>
      <w:r>
        <w:rPr>
          <w:rFonts w:hint="eastAsia"/>
        </w:rPr>
        <w:lastRenderedPageBreak/>
        <w:t>Naming Constants</w:t>
      </w:r>
      <w:bookmarkEnd w:id="377"/>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755B2E" w:rsidRPr="00755B2E" w14:paraId="290AFEEE"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B431F0D" w14:textId="6E05C846" w:rsidR="00755B2E" w:rsidRPr="00755B2E" w:rsidRDefault="00755B2E" w:rsidP="004B1818">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Naming Constants</w:t>
            </w:r>
          </w:p>
        </w:tc>
      </w:tr>
      <w:tr w:rsidR="00755B2E" w:rsidRPr="00755B2E" w14:paraId="29517072" w14:textId="77777777" w:rsidTr="00413B10">
        <w:tc>
          <w:tcPr>
            <w:tcW w:w="368" w:type="pct"/>
          </w:tcPr>
          <w:p w14:paraId="25E2B5B2" w14:textId="77777777" w:rsidR="00755B2E" w:rsidRPr="00755B2E" w:rsidRDefault="00755B2E" w:rsidP="004B1818">
            <w:pPr>
              <w:jc w:val="center"/>
              <w:rPr>
                <w:rFonts w:ascii="ＭＳ Ｐゴシック" w:eastAsia="ＭＳ Ｐゴシック" w:hAnsi="ＭＳ Ｐゴシック"/>
                <w:b/>
                <w:color w:val="C00000"/>
                <w:sz w:val="10"/>
                <w:szCs w:val="12"/>
              </w:rPr>
            </w:pPr>
            <w:r w:rsidRPr="00755B2E">
              <w:rPr>
                <w:rFonts w:ascii="ＭＳ Ｐゴシック" w:eastAsia="ＭＳ Ｐゴシック" w:hAnsi="ＭＳ Ｐゴシック" w:hint="eastAsia"/>
                <w:sz w:val="10"/>
                <w:szCs w:val="12"/>
              </w:rPr>
              <w:t>strict observance</w:t>
            </w:r>
          </w:p>
        </w:tc>
        <w:tc>
          <w:tcPr>
            <w:tcW w:w="181" w:type="pct"/>
          </w:tcPr>
          <w:p w14:paraId="05614137" w14:textId="77777777" w:rsidR="00755B2E" w:rsidRPr="00755B2E" w:rsidRDefault="00755B2E" w:rsidP="004B1818">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1</w:t>
            </w:r>
          </w:p>
        </w:tc>
        <w:tc>
          <w:tcPr>
            <w:tcW w:w="4451" w:type="pct"/>
          </w:tcPr>
          <w:p w14:paraId="7F0F7C65" w14:textId="0AD1D827" w:rsidR="00755B2E" w:rsidRPr="00755B2E" w:rsidRDefault="00EE3184" w:rsidP="004B1818">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Constant names are given in upper case letters. Use _ to separate words.</w:t>
            </w:r>
          </w:p>
          <w:tbl>
            <w:tblPr>
              <w:tblStyle w:val="TableGrid"/>
              <w:tblW w:w="301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838"/>
            </w:tblGrid>
            <w:tr w:rsidR="00755B2E" w:rsidRPr="003432A0" w14:paraId="4EEE1712" w14:textId="77777777" w:rsidTr="00D54DF6">
              <w:tc>
                <w:tcPr>
                  <w:tcW w:w="5000" w:type="pct"/>
                  <w:shd w:val="clear" w:color="auto" w:fill="F2F2F2" w:themeFill="background1" w:themeFillShade="F2"/>
                </w:tcPr>
                <w:p w14:paraId="32D36662" w14:textId="77777777" w:rsidR="00755B2E" w:rsidRPr="003432A0" w:rsidRDefault="00755B2E"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Sample Constants * /</w:t>
                  </w:r>
                </w:p>
                <w:p w14:paraId="7F9C84A4" w14:textId="77777777" w:rsidR="003548A8" w:rsidRDefault="003548A8" w:rsidP="003548A8">
                  <w:pPr>
                    <w:autoSpaceDE w:val="0"/>
                    <w:autoSpaceDN w:val="0"/>
                    <w:adjustRightInd w:val="0"/>
                    <w:spacing w:line="180" w:lineRule="exact"/>
                    <w:jc w:val="left"/>
                    <w:rPr>
                      <w:ins w:id="378" w:author="Endo, Masami" w:date="2022-02-18T14:17:00Z"/>
                      <w:rFonts w:ascii="Consolas" w:eastAsia="ＭＳ Ｐゴシック" w:hAnsi="Consolas" w:cs="Consolas"/>
                      <w:color w:val="000000"/>
                      <w:kern w:val="0"/>
                      <w:sz w:val="14"/>
                      <w:szCs w:val="16"/>
                    </w:rPr>
                  </w:pPr>
                  <w:ins w:id="379" w:author="Endo, Masami" w:date="2022-02-18T14:17:00Z">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public</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static</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final</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int</w:t>
                    </w:r>
                    <w:r w:rsidRPr="003432A0">
                      <w:rPr>
                        <w:rFonts w:ascii="Consolas" w:eastAsia="ＭＳ Ｐゴシック" w:hAnsi="Consolas" w:cs="Consolas"/>
                        <w:color w:val="000000"/>
                        <w:kern w:val="0"/>
                        <w:sz w:val="14"/>
                        <w:szCs w:val="16"/>
                      </w:rPr>
                      <w:t xml:space="preserve"> MAX_VALUE = 200;</w:t>
                    </w:r>
                  </w:ins>
                </w:p>
                <w:p w14:paraId="32998F33" w14:textId="77777777" w:rsidR="003548A8" w:rsidRPr="003432A0" w:rsidRDefault="003548A8" w:rsidP="003548A8">
                  <w:pPr>
                    <w:autoSpaceDE w:val="0"/>
                    <w:autoSpaceDN w:val="0"/>
                    <w:adjustRightInd w:val="0"/>
                    <w:spacing w:line="180" w:lineRule="exact"/>
                    <w:jc w:val="left"/>
                    <w:rPr>
                      <w:ins w:id="380" w:author="Endo, Masami" w:date="2022-02-18T14:17:00Z"/>
                      <w:rFonts w:ascii="Consolas" w:eastAsia="ＭＳ Ｐゴシック" w:hAnsi="Consolas" w:cs="Consolas"/>
                      <w:kern w:val="0"/>
                      <w:sz w:val="14"/>
                      <w:szCs w:val="16"/>
                    </w:rPr>
                  </w:pPr>
                  <w:ins w:id="381" w:author="Endo, Masami" w:date="2022-02-18T14:17:00Z">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private</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static</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fianal</w:t>
                    </w:r>
                    <w:proofErr w:type="spellEnd"/>
                    <w:r w:rsidRPr="003432A0">
                      <w:rPr>
                        <w:rFonts w:ascii="Consolas" w:eastAsia="ＭＳ Ｐゴシック" w:hAnsi="Consolas" w:cs="Consolas"/>
                        <w:color w:val="000000"/>
                        <w:kern w:val="0"/>
                        <w:sz w:val="14"/>
                        <w:szCs w:val="16"/>
                      </w:rPr>
                      <w:t xml:space="preserve"> String TEMP_USER_ID = </w:t>
                    </w:r>
                    <w:r w:rsidRPr="003432A0">
                      <w:rPr>
                        <w:rFonts w:ascii="Consolas" w:eastAsia="ＭＳ Ｐゴシック" w:hAnsi="Consolas" w:cs="Consolas"/>
                        <w:color w:val="2A00FF"/>
                        <w:kern w:val="0"/>
                        <w:sz w:val="14"/>
                        <w:szCs w:val="16"/>
                      </w:rPr>
                      <w:t>"XXXXXXXX"</w:t>
                    </w:r>
                  </w:ins>
                </w:p>
                <w:p w14:paraId="760ED3C2" w14:textId="481768AD" w:rsidR="00755B2E" w:rsidDel="003548A8" w:rsidRDefault="003548A8" w:rsidP="003548A8">
                  <w:pPr>
                    <w:autoSpaceDE w:val="0"/>
                    <w:autoSpaceDN w:val="0"/>
                    <w:adjustRightInd w:val="0"/>
                    <w:spacing w:line="180" w:lineRule="exact"/>
                    <w:jc w:val="left"/>
                    <w:rPr>
                      <w:del w:id="382" w:author="Endo, Masami" w:date="2022-02-18T14:17:00Z"/>
                      <w:rFonts w:ascii="Consolas" w:eastAsia="ＭＳ Ｐゴシック" w:hAnsi="Consolas" w:cs="Consolas"/>
                      <w:color w:val="000000"/>
                      <w:kern w:val="0"/>
                      <w:sz w:val="10"/>
                      <w:szCs w:val="12"/>
                    </w:rPr>
                  </w:pPr>
                  <w:ins w:id="383" w:author="Endo, Masami" w:date="2022-02-18T14:17:00Z">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private</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static</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fianal</w:t>
                    </w:r>
                    <w:proofErr w:type="spellEnd"/>
                    <w:r w:rsidRPr="003432A0">
                      <w:rPr>
                        <w:rFonts w:ascii="Consolas" w:eastAsia="ＭＳ Ｐゴシック" w:hAnsi="Consolas" w:cs="Consolas"/>
                        <w:color w:val="000000"/>
                        <w:kern w:val="0"/>
                        <w:sz w:val="14"/>
                        <w:szCs w:val="16"/>
                      </w:rPr>
                      <w:t xml:space="preserve"> String </w:t>
                    </w:r>
                    <w:proofErr w:type="spellStart"/>
                    <w:r w:rsidRPr="003432A0">
                      <w:rPr>
                        <w:rFonts w:ascii="Consolas" w:eastAsia="ＭＳ Ｐゴシック" w:hAnsi="Consolas" w:cs="Consolas"/>
                        <w:color w:val="000000"/>
                        <w:kern w:val="0"/>
                        <w:sz w:val="14"/>
                        <w:szCs w:val="16"/>
                      </w:rPr>
                      <w:t>tempUserId</w:t>
                    </w:r>
                    <w:proofErr w:type="spellEnd"/>
                    <w:r w:rsidRPr="003432A0">
                      <w:rPr>
                        <w:rFonts w:ascii="Consolas" w:eastAsia="ＭＳ Ｐゴシック" w:hAnsi="Consolas" w:cs="Consolas"/>
                        <w:color w:val="000000"/>
                        <w:kern w:val="0"/>
                        <w:sz w:val="14"/>
                        <w:szCs w:val="16"/>
                      </w:rPr>
                      <w:t xml:space="preserve"> = </w:t>
                    </w:r>
                    <w:r w:rsidRPr="003432A0">
                      <w:rPr>
                        <w:rFonts w:ascii="Consolas" w:eastAsia="ＭＳ Ｐゴシック" w:hAnsi="Consolas" w:cs="Consolas"/>
                        <w:color w:val="2A00FF"/>
                        <w:kern w:val="0"/>
                        <w:sz w:val="14"/>
                        <w:szCs w:val="16"/>
                      </w:rPr>
                      <w:t>"XXXXXXXX"</w:t>
                    </w:r>
                  </w:ins>
                  <w:del w:id="384" w:author="Endo, Masami" w:date="2022-02-18T14:17:00Z">
                    <w:r w:rsidR="00EE3184" w:rsidRPr="003432A0" w:rsidDel="003548A8">
                      <w:rPr>
                        <w:rFonts w:ascii="Consolas" w:eastAsia="ＭＳ Ｐゴシック" w:hAnsi="Consolas" w:cs="Consolas"/>
                        <w:sz w:val="10"/>
                        <w:szCs w:val="12"/>
                      </w:rPr>
                      <w:delText>○   public static final int MAX _ VALUE = 200;</w:delText>
                    </w:r>
                  </w:del>
                </w:p>
                <w:p w14:paraId="07E67D79" w14:textId="748C227D" w:rsidR="00EE3184" w:rsidRPr="003432A0" w:rsidDel="003548A8" w:rsidRDefault="00EE3184" w:rsidP="00EE3184">
                  <w:pPr>
                    <w:autoSpaceDE w:val="0"/>
                    <w:autoSpaceDN w:val="0"/>
                    <w:adjustRightInd w:val="0"/>
                    <w:spacing w:line="180" w:lineRule="exact"/>
                    <w:jc w:val="left"/>
                    <w:rPr>
                      <w:del w:id="385" w:author="Endo, Masami" w:date="2022-02-18T14:17:00Z"/>
                      <w:rFonts w:ascii="Consolas" w:eastAsia="ＭＳ Ｐゴシック" w:hAnsi="Consolas" w:cs="Consolas"/>
                      <w:kern w:val="0"/>
                      <w:sz w:val="10"/>
                      <w:szCs w:val="12"/>
                    </w:rPr>
                  </w:pPr>
                  <w:del w:id="386" w:author="Endo, Masami" w:date="2022-02-18T14:17:00Z">
                    <w:r w:rsidRPr="003432A0" w:rsidDel="003548A8">
                      <w:rPr>
                        <w:rFonts w:ascii="Consolas" w:eastAsia="ＭＳ Ｐゴシック" w:hAnsi="Consolas" w:cs="Consolas"/>
                        <w:sz w:val="10"/>
                        <w:szCs w:val="12"/>
                      </w:rPr>
                      <w:delText>○   private static fianal String TEMP _ USER _ ID = "XXXXXXXX"</w:delText>
                    </w:r>
                  </w:del>
                </w:p>
                <w:p w14:paraId="5054592E" w14:textId="3F140F52" w:rsidR="00EE3184" w:rsidRPr="003432A0" w:rsidRDefault="00EE3184" w:rsidP="00EE3184">
                  <w:pPr>
                    <w:autoSpaceDE w:val="0"/>
                    <w:autoSpaceDN w:val="0"/>
                    <w:adjustRightInd w:val="0"/>
                    <w:spacing w:line="180" w:lineRule="exact"/>
                    <w:jc w:val="left"/>
                    <w:rPr>
                      <w:rFonts w:ascii="Consolas" w:eastAsia="ＭＳ Ｐゴシック" w:hAnsi="Consolas" w:cs="Consolas"/>
                      <w:kern w:val="0"/>
                      <w:sz w:val="10"/>
                      <w:szCs w:val="12"/>
                    </w:rPr>
                  </w:pPr>
                  <w:del w:id="387" w:author="Endo, Masami" w:date="2022-02-18T14:17:00Z">
                    <w:r w:rsidRPr="003432A0" w:rsidDel="003548A8">
                      <w:rPr>
                        <w:rFonts w:ascii="Consolas" w:eastAsia="ＭＳ Ｐゴシック" w:hAnsi="Consolas" w:cs="Consolas"/>
                        <w:sz w:val="10"/>
                        <w:szCs w:val="12"/>
                      </w:rPr>
                      <w:delText>×   private static fianal String tempUserId = "XXXXXXXX"</w:delText>
                    </w:r>
                  </w:del>
                </w:p>
              </w:tc>
            </w:tr>
          </w:tbl>
          <w:p w14:paraId="1EF7F3D2" w14:textId="77777777" w:rsidR="00755B2E" w:rsidRPr="00755B2E" w:rsidRDefault="00755B2E" w:rsidP="004B1818">
            <w:pPr>
              <w:rPr>
                <w:rFonts w:ascii="ＭＳ Ｐゴシック" w:eastAsia="ＭＳ Ｐゴシック" w:hAnsi="ＭＳ Ｐゴシック"/>
                <w:sz w:val="10"/>
                <w:szCs w:val="12"/>
              </w:rPr>
            </w:pPr>
          </w:p>
        </w:tc>
      </w:tr>
    </w:tbl>
    <w:p w14:paraId="6080B234" w14:textId="76F57D8C" w:rsidR="00824A7F" w:rsidRDefault="00824A7F" w:rsidP="00E44AA9">
      <w:pPr>
        <w:pStyle w:val="Heading2"/>
        <w:spacing w:before="123"/>
      </w:pPr>
      <w:bookmarkStart w:id="388" w:name="_Toc482632825"/>
      <w:r>
        <w:rPr>
          <w:rFonts w:hint="eastAsia"/>
        </w:rPr>
        <w:t>Field names, local variable names, and method parameter variable names</w:t>
      </w:r>
      <w:bookmarkEnd w:id="388"/>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755B2E" w:rsidRPr="00755B2E" w14:paraId="7432001E"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73969DD6" w14:textId="29BB5DC8" w:rsidR="00755B2E" w:rsidRPr="00755B2E" w:rsidRDefault="00755B2E" w:rsidP="004B1818">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Field names, local variable names, and method parameter variable names</w:t>
            </w:r>
          </w:p>
        </w:tc>
      </w:tr>
      <w:tr w:rsidR="00755B2E" w:rsidRPr="00755B2E" w14:paraId="59F93843" w14:textId="77777777" w:rsidTr="00413B10">
        <w:tc>
          <w:tcPr>
            <w:tcW w:w="368" w:type="pct"/>
          </w:tcPr>
          <w:p w14:paraId="3D3B75F6" w14:textId="77777777" w:rsidR="00755B2E" w:rsidRPr="00755B2E" w:rsidRDefault="00755B2E" w:rsidP="004B1818">
            <w:pPr>
              <w:jc w:val="center"/>
              <w:rPr>
                <w:rFonts w:ascii="ＭＳ Ｐゴシック" w:eastAsia="ＭＳ Ｐゴシック" w:hAnsi="ＭＳ Ｐゴシック"/>
                <w:b/>
                <w:color w:val="C00000"/>
                <w:sz w:val="10"/>
                <w:szCs w:val="12"/>
              </w:rPr>
            </w:pPr>
            <w:r w:rsidRPr="00755B2E">
              <w:rPr>
                <w:rFonts w:ascii="ＭＳ Ｐゴシック" w:eastAsia="ＭＳ Ｐゴシック" w:hAnsi="ＭＳ Ｐゴシック" w:hint="eastAsia"/>
                <w:sz w:val="10"/>
                <w:szCs w:val="12"/>
              </w:rPr>
              <w:t>Compliance</w:t>
            </w:r>
          </w:p>
        </w:tc>
        <w:tc>
          <w:tcPr>
            <w:tcW w:w="181" w:type="pct"/>
          </w:tcPr>
          <w:p w14:paraId="2D2929F9" w14:textId="77777777" w:rsidR="00755B2E" w:rsidRPr="00755B2E" w:rsidRDefault="00755B2E" w:rsidP="004B1818">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1</w:t>
            </w:r>
          </w:p>
        </w:tc>
        <w:tc>
          <w:tcPr>
            <w:tcW w:w="4451" w:type="pct"/>
          </w:tcPr>
          <w:p w14:paraId="07604598" w14:textId="77777777" w:rsidR="00755B2E" w:rsidRPr="00755B2E" w:rsidRDefault="00755B2E" w:rsidP="00755B2E">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 xml:space="preserve">In principle, generic names such as temp, info, data, str, and </w:t>
            </w:r>
            <w:proofErr w:type="spellStart"/>
            <w:r w:rsidRPr="00755B2E">
              <w:rPr>
                <w:rFonts w:ascii="ＭＳ Ｐゴシック" w:eastAsia="ＭＳ Ｐゴシック" w:hAnsi="ＭＳ Ｐゴシック" w:hint="eastAsia"/>
                <w:sz w:val="10"/>
                <w:szCs w:val="12"/>
              </w:rPr>
              <w:t>buf</w:t>
            </w:r>
            <w:proofErr w:type="spellEnd"/>
            <w:r w:rsidRPr="00755B2E">
              <w:rPr>
                <w:rFonts w:ascii="ＭＳ Ｐゴシック" w:eastAsia="ＭＳ Ｐゴシック" w:hAnsi="ＭＳ Ｐゴシック" w:hint="eastAsia"/>
                <w:sz w:val="10"/>
                <w:szCs w:val="12"/>
              </w:rPr>
              <w:t xml:space="preserve"> are prohibited.</w:t>
            </w:r>
          </w:p>
          <w:p w14:paraId="0E5DCDD9" w14:textId="77777777" w:rsidR="00755B2E" w:rsidRPr="00755B2E" w:rsidRDefault="00755B2E" w:rsidP="00755B2E">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Use of temp alone is prohibited, except as a prefix.</w:t>
            </w:r>
          </w:p>
          <w:tbl>
            <w:tblPr>
              <w:tblStyle w:val="TableGrid"/>
              <w:tblW w:w="904"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453"/>
            </w:tblGrid>
            <w:tr w:rsidR="00755B2E" w:rsidRPr="003432A0" w14:paraId="3AE701E2" w14:textId="77777777" w:rsidTr="00D54DF6">
              <w:tc>
                <w:tcPr>
                  <w:tcW w:w="5000" w:type="pct"/>
                  <w:shd w:val="clear" w:color="auto" w:fill="F2F2F2" w:themeFill="background1" w:themeFillShade="F2"/>
                </w:tcPr>
                <w:p w14:paraId="2AC8FD84" w14:textId="77777777" w:rsidR="00755B2E" w:rsidRPr="003432A0" w:rsidRDefault="00755B2E" w:rsidP="00755B2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roofErr w:type="spellStart"/>
                  <w:r w:rsidRPr="003432A0">
                    <w:rPr>
                      <w:rFonts w:ascii="Consolas" w:eastAsia="ＭＳ Ｐゴシック" w:hAnsi="Consolas" w:cs="Consolas"/>
                      <w:sz w:val="10"/>
                      <w:szCs w:val="12"/>
                    </w:rPr>
                    <w:t>tempUserId</w:t>
                  </w:r>
                  <w:proofErr w:type="spellEnd"/>
                </w:p>
                <w:p w14:paraId="2F390E51" w14:textId="09333A10" w:rsidR="00755B2E" w:rsidRPr="003432A0" w:rsidRDefault="00755B2E" w:rsidP="00755B2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temp</w:t>
                  </w:r>
                </w:p>
              </w:tc>
            </w:tr>
          </w:tbl>
          <w:p w14:paraId="1F3BF380" w14:textId="135A97B0" w:rsidR="00755B2E" w:rsidRPr="00755B2E" w:rsidRDefault="00755B2E" w:rsidP="00755B2E">
            <w:pPr>
              <w:rPr>
                <w:rFonts w:ascii="ＭＳ Ｐゴシック" w:eastAsia="ＭＳ Ｐゴシック" w:hAnsi="ＭＳ Ｐゴシック"/>
                <w:sz w:val="10"/>
                <w:szCs w:val="12"/>
              </w:rPr>
            </w:pPr>
          </w:p>
        </w:tc>
      </w:tr>
      <w:tr w:rsidR="00755B2E" w:rsidRPr="00755B2E" w14:paraId="29EA89F8" w14:textId="77777777" w:rsidTr="00413B10">
        <w:tc>
          <w:tcPr>
            <w:tcW w:w="368" w:type="pct"/>
          </w:tcPr>
          <w:p w14:paraId="2887CD5E" w14:textId="77777777" w:rsidR="00755B2E" w:rsidRPr="00755B2E" w:rsidRDefault="00755B2E" w:rsidP="004B1818">
            <w:pPr>
              <w:jc w:val="center"/>
              <w:rPr>
                <w:rFonts w:ascii="ＭＳ Ｐゴシック" w:eastAsia="ＭＳ Ｐゴシック" w:hAnsi="ＭＳ Ｐゴシック"/>
                <w:b/>
                <w:color w:val="0070C0"/>
                <w:sz w:val="10"/>
                <w:szCs w:val="12"/>
              </w:rPr>
            </w:pPr>
            <w:r w:rsidRPr="00755B2E">
              <w:rPr>
                <w:rFonts w:ascii="ＭＳ Ｐゴシック" w:eastAsia="ＭＳ Ｐゴシック" w:hAnsi="ＭＳ Ｐゴシック" w:hint="eastAsia"/>
                <w:sz w:val="10"/>
                <w:szCs w:val="12"/>
              </w:rPr>
              <w:t>Compliance</w:t>
            </w:r>
          </w:p>
        </w:tc>
        <w:tc>
          <w:tcPr>
            <w:tcW w:w="181" w:type="pct"/>
          </w:tcPr>
          <w:p w14:paraId="7CDE482A" w14:textId="2F5E14CE" w:rsidR="00755B2E" w:rsidRPr="00755B2E" w:rsidRDefault="0019693D" w:rsidP="004B1818">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2</w:t>
            </w:r>
          </w:p>
        </w:tc>
        <w:tc>
          <w:tcPr>
            <w:tcW w:w="4451" w:type="pct"/>
          </w:tcPr>
          <w:p w14:paraId="666B36D9" w14:textId="77777777" w:rsidR="003432A0" w:rsidRDefault="00755B2E" w:rsidP="004B1818">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Do not allow single-character variable names.</w:t>
            </w:r>
          </w:p>
          <w:p w14:paraId="5C364B10" w14:textId="76A2280B" w:rsidR="00755B2E" w:rsidRPr="00755B2E" w:rsidRDefault="00755B2E" w:rsidP="004B1818">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except in very small blocks, such as an index for a for statement (i, j, k, etc.) or an exception object in a catch clause (e).</w:t>
            </w:r>
          </w:p>
        </w:tc>
      </w:tr>
      <w:tr w:rsidR="00755B2E" w:rsidRPr="00755B2E" w14:paraId="594C9D55" w14:textId="77777777" w:rsidTr="00413B10">
        <w:trPr>
          <w:trHeight w:val="356"/>
        </w:trPr>
        <w:tc>
          <w:tcPr>
            <w:tcW w:w="368" w:type="pct"/>
          </w:tcPr>
          <w:p w14:paraId="25BBAAD0" w14:textId="77777777" w:rsidR="00755B2E" w:rsidRPr="00755B2E" w:rsidRDefault="00755B2E" w:rsidP="004B1818">
            <w:pPr>
              <w:jc w:val="center"/>
              <w:rPr>
                <w:rFonts w:ascii="ＭＳ Ｐゴシック" w:eastAsia="ＭＳ Ｐゴシック" w:hAnsi="ＭＳ Ｐゴシック"/>
                <w:b/>
                <w:color w:val="0070C0"/>
                <w:sz w:val="10"/>
                <w:szCs w:val="12"/>
              </w:rPr>
            </w:pPr>
            <w:r w:rsidRPr="00755B2E">
              <w:rPr>
                <w:rFonts w:ascii="ＭＳ Ｐゴシック" w:eastAsia="ＭＳ Ｐゴシック" w:hAnsi="ＭＳ Ｐゴシック" w:hint="eastAsia"/>
                <w:sz w:val="10"/>
                <w:szCs w:val="12"/>
              </w:rPr>
              <w:t>Compliance</w:t>
            </w:r>
          </w:p>
        </w:tc>
        <w:tc>
          <w:tcPr>
            <w:tcW w:w="181" w:type="pct"/>
          </w:tcPr>
          <w:p w14:paraId="2B94BE7D" w14:textId="4750E4FF" w:rsidR="00755B2E" w:rsidRPr="00755B2E" w:rsidRDefault="0019693D" w:rsidP="004B1818">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3</w:t>
            </w:r>
          </w:p>
        </w:tc>
        <w:tc>
          <w:tcPr>
            <w:tcW w:w="4451" w:type="pct"/>
          </w:tcPr>
          <w:p w14:paraId="3F60A486" w14:textId="1CD247A9" w:rsidR="00755B2E" w:rsidRPr="00755B2E" w:rsidRDefault="00755B2E" w:rsidP="004B1818">
            <w:pPr>
              <w:rPr>
                <w:rFonts w:ascii="ＭＳ Ｐゴシック" w:eastAsia="ＭＳ Ｐゴシック" w:hAnsi="ＭＳ Ｐゴシック"/>
                <w:sz w:val="10"/>
                <w:szCs w:val="12"/>
              </w:rPr>
            </w:pPr>
            <w:r w:rsidRPr="00755B2E">
              <w:rPr>
                <w:rFonts w:ascii="ＭＳ Ｐゴシック" w:eastAsia="ＭＳ Ｐゴシック" w:hAnsi="ＭＳ Ｐゴシック" w:hint="eastAsia"/>
                <w:sz w:val="10"/>
                <w:szCs w:val="12"/>
              </w:rPr>
              <w:t>For field names and local variable names that represent a set, such as an array, use a name that is a plural form of the type of object being stored.</w:t>
            </w:r>
          </w:p>
          <w:tbl>
            <w:tblPr>
              <w:tblStyle w:val="TableGrid"/>
              <w:tblW w:w="177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858"/>
            </w:tblGrid>
            <w:tr w:rsidR="00755B2E" w:rsidRPr="003432A0" w14:paraId="0AF46F06" w14:textId="77777777" w:rsidTr="00D54DF6">
              <w:tc>
                <w:tcPr>
                  <w:tcW w:w="5000" w:type="pct"/>
                  <w:shd w:val="clear" w:color="auto" w:fill="F2F2F2" w:themeFill="background1" w:themeFillShade="F2"/>
                </w:tcPr>
                <w:p w14:paraId="70B4FFE1" w14:textId="77777777" w:rsidR="003548A8" w:rsidRPr="003432A0" w:rsidRDefault="003548A8" w:rsidP="003548A8">
                  <w:pPr>
                    <w:autoSpaceDE w:val="0"/>
                    <w:autoSpaceDN w:val="0"/>
                    <w:adjustRightInd w:val="0"/>
                    <w:spacing w:line="180" w:lineRule="exact"/>
                    <w:jc w:val="left"/>
                    <w:rPr>
                      <w:ins w:id="389" w:author="Endo, Masami" w:date="2022-02-18T14:21:00Z"/>
                      <w:rFonts w:ascii="Consolas" w:eastAsia="ＭＳ Ｐゴシック" w:hAnsi="Consolas" w:cs="Consolas"/>
                      <w:kern w:val="0"/>
                      <w:sz w:val="14"/>
                      <w:szCs w:val="16"/>
                    </w:rPr>
                  </w:pPr>
                  <w:ins w:id="390" w:author="Endo, Masami" w:date="2022-02-18T14:21:00Z">
                    <w:r w:rsidRPr="003432A0">
                      <w:rPr>
                        <w:rFonts w:ascii="Consolas" w:eastAsia="ＭＳ Ｐゴシック" w:hAnsi="Consolas" w:cs="Consolas"/>
                        <w:b/>
                        <w:bCs/>
                        <w:color w:val="7F0055"/>
                        <w:kern w:val="0"/>
                        <w:sz w:val="14"/>
                        <w:szCs w:val="16"/>
                      </w:rPr>
                      <w:t>private</w:t>
                    </w:r>
                    <w:r w:rsidRPr="003432A0">
                      <w:rPr>
                        <w:rFonts w:ascii="Consolas" w:eastAsia="ＭＳ Ｐゴシック" w:hAnsi="Consolas" w:cs="Consolas"/>
                        <w:color w:val="000000"/>
                        <w:kern w:val="0"/>
                        <w:sz w:val="14"/>
                        <w:szCs w:val="16"/>
                      </w:rPr>
                      <w:t xml:space="preserve"> Customer[] customers = …</w:t>
                    </w:r>
                  </w:ins>
                </w:p>
                <w:p w14:paraId="28A8A0D6" w14:textId="6AC94E80" w:rsidR="00755B2E" w:rsidRPr="003432A0" w:rsidDel="003548A8" w:rsidRDefault="003548A8" w:rsidP="003548A8">
                  <w:pPr>
                    <w:autoSpaceDE w:val="0"/>
                    <w:autoSpaceDN w:val="0"/>
                    <w:adjustRightInd w:val="0"/>
                    <w:spacing w:line="180" w:lineRule="exact"/>
                    <w:jc w:val="left"/>
                    <w:rPr>
                      <w:del w:id="391" w:author="Endo, Masami" w:date="2022-02-18T14:21:00Z"/>
                      <w:rFonts w:ascii="Consolas" w:eastAsia="ＭＳ Ｐゴシック" w:hAnsi="Consolas" w:cs="Consolas"/>
                      <w:kern w:val="0"/>
                      <w:sz w:val="10"/>
                      <w:szCs w:val="12"/>
                    </w:rPr>
                  </w:pPr>
                  <w:ins w:id="392" w:author="Endo, Masami" w:date="2022-02-18T14:21:00Z">
                    <w:r w:rsidRPr="003432A0">
                      <w:rPr>
                        <w:rFonts w:ascii="Consolas" w:eastAsia="ＭＳ Ｐゴシック" w:hAnsi="Consolas" w:cs="Consolas"/>
                        <w:b/>
                        <w:bCs/>
                        <w:color w:val="7F0055"/>
                        <w:kern w:val="0"/>
                        <w:sz w:val="14"/>
                        <w:szCs w:val="16"/>
                      </w:rPr>
                      <w:t>private</w:t>
                    </w:r>
                    <w:r w:rsidRPr="003432A0">
                      <w:rPr>
                        <w:rFonts w:ascii="Consolas" w:eastAsia="ＭＳ Ｐゴシック" w:hAnsi="Consolas" w:cs="Consolas"/>
                        <w:color w:val="000000"/>
                        <w:kern w:val="0"/>
                        <w:sz w:val="14"/>
                        <w:szCs w:val="16"/>
                      </w:rPr>
                      <w:t xml:space="preserve"> File[] </w:t>
                    </w:r>
                    <w:proofErr w:type="spellStart"/>
                    <w:r w:rsidRPr="003432A0">
                      <w:rPr>
                        <w:rFonts w:ascii="Consolas" w:eastAsia="ＭＳ Ｐゴシック" w:hAnsi="Consolas" w:cs="Consolas"/>
                        <w:color w:val="000000"/>
                        <w:kern w:val="0"/>
                        <w:sz w:val="14"/>
                        <w:szCs w:val="16"/>
                      </w:rPr>
                      <w:t>systemFiles</w:t>
                    </w:r>
                    <w:proofErr w:type="spellEnd"/>
                    <w:r w:rsidRPr="003432A0">
                      <w:rPr>
                        <w:rFonts w:ascii="Consolas" w:eastAsia="ＭＳ Ｐゴシック" w:hAnsi="Consolas" w:cs="Consolas"/>
                        <w:color w:val="000000"/>
                        <w:kern w:val="0"/>
                        <w:sz w:val="14"/>
                        <w:szCs w:val="16"/>
                      </w:rPr>
                      <w:t xml:space="preserve"> = …</w:t>
                    </w:r>
                  </w:ins>
                  <w:del w:id="393" w:author="Endo, Masami" w:date="2022-02-18T14:21:00Z">
                    <w:r w:rsidR="00755B2E" w:rsidRPr="003432A0" w:rsidDel="003548A8">
                      <w:rPr>
                        <w:rFonts w:ascii="Consolas" w:eastAsia="ＭＳ Ｐゴシック" w:hAnsi="Consolas" w:cs="Consolas"/>
                        <w:sz w:val="10"/>
                        <w:szCs w:val="12"/>
                      </w:rPr>
                      <w:delText>private Customer [] customers = ...</w:delText>
                    </w:r>
                  </w:del>
                </w:p>
                <w:p w14:paraId="049CB5BB" w14:textId="4F184251" w:rsidR="00755B2E" w:rsidRPr="003432A0" w:rsidRDefault="00755B2E" w:rsidP="00755B2E">
                  <w:pPr>
                    <w:autoSpaceDE w:val="0"/>
                    <w:autoSpaceDN w:val="0"/>
                    <w:adjustRightInd w:val="0"/>
                    <w:spacing w:line="180" w:lineRule="exact"/>
                    <w:jc w:val="left"/>
                    <w:rPr>
                      <w:rFonts w:ascii="Consolas" w:eastAsia="ＭＳ Ｐゴシック" w:hAnsi="Consolas" w:cs="Consolas"/>
                      <w:kern w:val="0"/>
                      <w:sz w:val="10"/>
                      <w:szCs w:val="12"/>
                    </w:rPr>
                  </w:pPr>
                  <w:del w:id="394" w:author="Endo, Masami" w:date="2022-02-18T14:21:00Z">
                    <w:r w:rsidRPr="003432A0" w:rsidDel="003548A8">
                      <w:rPr>
                        <w:rFonts w:ascii="Consolas" w:eastAsia="ＭＳ Ｐゴシック" w:hAnsi="Consolas" w:cs="Consolas"/>
                        <w:sz w:val="10"/>
                        <w:szCs w:val="12"/>
                      </w:rPr>
                      <w:delText>private File [] systemFiles = ...</w:delText>
                    </w:r>
                  </w:del>
                </w:p>
              </w:tc>
            </w:tr>
          </w:tbl>
          <w:p w14:paraId="67D108D4" w14:textId="77777777" w:rsidR="00755B2E" w:rsidRPr="00755B2E" w:rsidRDefault="00755B2E" w:rsidP="00755B2E">
            <w:pPr>
              <w:rPr>
                <w:rFonts w:ascii="ＭＳ Ｐゴシック" w:eastAsia="ＭＳ Ｐゴシック" w:hAnsi="ＭＳ Ｐゴシック"/>
                <w:sz w:val="10"/>
                <w:szCs w:val="12"/>
              </w:rPr>
            </w:pPr>
          </w:p>
        </w:tc>
      </w:tr>
    </w:tbl>
    <w:p w14:paraId="3A413B8F" w14:textId="77777777" w:rsidR="00755B2E" w:rsidRPr="00755B2E" w:rsidRDefault="00755B2E" w:rsidP="00755B2E"/>
    <w:p w14:paraId="5B828BFC" w14:textId="77777777" w:rsidR="00755B2E" w:rsidRPr="00755B2E" w:rsidRDefault="00755B2E" w:rsidP="00755B2E">
      <w:pPr>
        <w:sectPr w:rsidR="00755B2E" w:rsidRPr="00755B2E" w:rsidSect="0034470E">
          <w:pgSz w:w="11906" w:h="16838" w:code="9"/>
          <w:pgMar w:top="1701" w:right="1418" w:bottom="851" w:left="1418" w:header="851" w:footer="567" w:gutter="0"/>
          <w:cols w:space="425"/>
          <w:docGrid w:type="linesAndChars" w:linePitch="246"/>
        </w:sectPr>
      </w:pPr>
    </w:p>
    <w:p w14:paraId="2551CD7B" w14:textId="4E9406EA" w:rsidR="00824A7F" w:rsidRDefault="00824A7F" w:rsidP="00824A7F">
      <w:pPr>
        <w:pStyle w:val="Heading1"/>
        <w:spacing w:before="246" w:after="123"/>
        <w:ind w:left="1629" w:hanging="1629"/>
      </w:pPr>
      <w:bookmarkStart w:id="395" w:name="_Toc482632826"/>
      <w:r w:rsidRPr="00824A7F">
        <w:rPr>
          <w:rFonts w:hint="eastAsia"/>
        </w:rPr>
        <w:lastRenderedPageBreak/>
        <w:t>Coding Standards (Prohibition, Compliance, and Precautions)</w:t>
      </w:r>
      <w:bookmarkEnd w:id="395"/>
    </w:p>
    <w:p w14:paraId="352CE971" w14:textId="77777777" w:rsidR="00824A7F" w:rsidRDefault="00824A7F" w:rsidP="00824A7F">
      <w:pPr>
        <w:pStyle w:val="Heading2"/>
        <w:spacing w:before="123"/>
      </w:pPr>
      <w:bookmarkStart w:id="396" w:name="_Toc482632827"/>
      <w:r>
        <w:rPr>
          <w:rFonts w:hint="eastAsia"/>
        </w:rPr>
        <w:t>Source File Structure</w:t>
      </w:r>
      <w:bookmarkEnd w:id="396"/>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F21D3D" w:rsidRPr="00413B10" w14:paraId="14DC9C8D"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772300A4" w14:textId="586DC585" w:rsidR="00F21D3D" w:rsidRPr="00413B10" w:rsidRDefault="003432A0" w:rsidP="00E44AA9">
            <w:pPr>
              <w:rPr>
                <w:rFonts w:ascii="ＭＳ Ｐゴシック" w:eastAsia="ＭＳ Ｐゴシック" w:hAnsi="ＭＳ Ｐゴシック"/>
                <w:sz w:val="10"/>
                <w:szCs w:val="12"/>
              </w:rPr>
            </w:pPr>
            <w:r w:rsidRPr="003432A0">
              <w:rPr>
                <w:rFonts w:ascii="ＭＳ Ｐゴシック" w:eastAsia="ＭＳ Ｐゴシック" w:hAnsi="ＭＳ Ｐゴシック" w:hint="eastAsia"/>
                <w:sz w:val="10"/>
                <w:szCs w:val="12"/>
              </w:rPr>
              <w:t>Source File Structure</w:t>
            </w:r>
          </w:p>
        </w:tc>
      </w:tr>
      <w:tr w:rsidR="00F21D3D" w:rsidRPr="00413B10" w14:paraId="0C60DB28" w14:textId="77777777" w:rsidTr="00413B10">
        <w:tc>
          <w:tcPr>
            <w:tcW w:w="368" w:type="pct"/>
          </w:tcPr>
          <w:p w14:paraId="6E6E8232" w14:textId="77777777" w:rsidR="00F21D3D" w:rsidRPr="00413B10" w:rsidRDefault="00F21D3D" w:rsidP="00E44AA9">
            <w:pPr>
              <w:jc w:val="center"/>
              <w:rPr>
                <w:rFonts w:ascii="ＭＳ Ｐゴシック" w:eastAsia="ＭＳ Ｐゴシック" w:hAnsi="ＭＳ Ｐゴシック"/>
                <w:b/>
                <w:color w:val="C00000"/>
                <w:sz w:val="10"/>
                <w:szCs w:val="12"/>
              </w:rPr>
            </w:pPr>
            <w:r w:rsidRPr="00413B10">
              <w:rPr>
                <w:rFonts w:ascii="ＭＳ Ｐゴシック" w:eastAsia="ＭＳ Ｐゴシック" w:hAnsi="ＭＳ Ｐゴシック" w:hint="eastAsia"/>
                <w:sz w:val="10"/>
                <w:szCs w:val="12"/>
              </w:rPr>
              <w:t>strict observance</w:t>
            </w:r>
          </w:p>
        </w:tc>
        <w:tc>
          <w:tcPr>
            <w:tcW w:w="181" w:type="pct"/>
          </w:tcPr>
          <w:p w14:paraId="2085A21D" w14:textId="77777777" w:rsidR="00F21D3D" w:rsidRPr="00413B10" w:rsidRDefault="00F21D3D" w:rsidP="00E44AA9">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1</w:t>
            </w:r>
          </w:p>
        </w:tc>
        <w:tc>
          <w:tcPr>
            <w:tcW w:w="4451" w:type="pct"/>
          </w:tcPr>
          <w:p w14:paraId="0B0724AF"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The description order of each element in the source file is as follows.</w:t>
            </w:r>
          </w:p>
          <w:p w14:paraId="3E66CF32" w14:textId="77777777" w:rsidR="0018050D" w:rsidRPr="00413B10" w:rsidRDefault="0018050D" w:rsidP="00F21D3D">
            <w:pPr>
              <w:rPr>
                <w:rFonts w:ascii="ＭＳ Ｐゴシック" w:eastAsia="ＭＳ Ｐゴシック" w:hAnsi="ＭＳ Ｐゴシック"/>
                <w:sz w:val="10"/>
                <w:szCs w:val="12"/>
              </w:rPr>
            </w:pPr>
          </w:p>
          <w:p w14:paraId="0AC6936E"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① Class Header Comment</w:t>
            </w:r>
          </w:p>
          <w:p w14:paraId="7F12A545"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② package</w:t>
            </w:r>
          </w:p>
          <w:p w14:paraId="095B3EC2"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③ import</w:t>
            </w:r>
          </w:p>
          <w:p w14:paraId="0C83412B"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④ Documentation comments for the class</w:t>
            </w:r>
          </w:p>
          <w:p w14:paraId="2267B3F0"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⑤ Start Class Definition</w:t>
            </w:r>
          </w:p>
          <w:p w14:paraId="7F6EC331"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⑥ static field</w:t>
            </w:r>
          </w:p>
          <w:p w14:paraId="57433A2B"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⑦ Field</w:t>
            </w:r>
          </w:p>
          <w:p w14:paraId="491B57C4"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⑧ Constructors</w:t>
            </w:r>
          </w:p>
          <w:p w14:paraId="3C739CD5" w14:textId="77777777" w:rsidR="00F21D3D" w:rsidRPr="00413B10" w:rsidRDefault="00F21D3D" w:rsidP="00F21D3D">
            <w:pPr>
              <w:rPr>
                <w:rFonts w:ascii="ＭＳ Ｐゴシック" w:eastAsia="ＭＳ Ｐゴシック" w:hAnsi="ＭＳ Ｐゴシック"/>
                <w:sz w:val="10"/>
                <w:szCs w:val="12"/>
              </w:rPr>
            </w:pPr>
            <w:r w:rsidRPr="00413B10">
              <w:rPr>
                <w:rFonts w:ascii="ＭＳ Ｐゴシック" w:eastAsia="ＭＳ Ｐゴシック" w:hAnsi="ＭＳ Ｐゴシック" w:hint="eastAsia"/>
                <w:sz w:val="10"/>
                <w:szCs w:val="12"/>
              </w:rPr>
              <w:t>⑨ Method</w:t>
            </w:r>
          </w:p>
          <w:p w14:paraId="616118A8" w14:textId="77777777" w:rsidR="00F21D3D" w:rsidRPr="00413B10" w:rsidRDefault="00F21D3D" w:rsidP="00F21D3D">
            <w:pPr>
              <w:rPr>
                <w:rFonts w:ascii="ＭＳ Ｐゴシック" w:eastAsia="ＭＳ Ｐゴシック" w:hAnsi="ＭＳ Ｐゴシック"/>
                <w:sz w:val="10"/>
                <w:szCs w:val="12"/>
              </w:rPr>
            </w:pPr>
          </w:p>
          <w:tbl>
            <w:tblPr>
              <w:tblStyle w:val="TableGrid"/>
              <w:tblW w:w="343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5526"/>
            </w:tblGrid>
            <w:tr w:rsidR="00F21D3D" w:rsidRPr="003432A0" w14:paraId="0E10F250" w14:textId="77777777" w:rsidTr="00D54DF6">
              <w:tc>
                <w:tcPr>
                  <w:tcW w:w="5000" w:type="pct"/>
                  <w:shd w:val="clear" w:color="auto" w:fill="F2F2F2" w:themeFill="background1" w:themeFillShade="F2"/>
                </w:tcPr>
                <w:p w14:paraId="3EB0EBBC" w14:textId="77777777" w:rsidR="005D6FF1" w:rsidRPr="0054411C" w:rsidRDefault="005D6FF1" w:rsidP="005D6FF1">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w:t>
                  </w:r>
                </w:p>
                <w:p w14:paraId="245057C3" w14:textId="77777777" w:rsidR="005D6FF1" w:rsidRPr="0054411C" w:rsidRDefault="005D6FF1" w:rsidP="005D6FF1">
                  <w:pPr>
                    <w:autoSpaceDE w:val="0"/>
                    <w:autoSpaceDN w:val="0"/>
                    <w:adjustRightInd w:val="0"/>
                    <w:spacing w:line="180" w:lineRule="exact"/>
                    <w:jc w:val="left"/>
                    <w:rPr>
                      <w:rFonts w:ascii="Consolas" w:hAnsi="Consolas" w:cs="Consolas"/>
                      <w:kern w:val="0"/>
                      <w:sz w:val="10"/>
                      <w:szCs w:val="12"/>
                    </w:rPr>
                  </w:pPr>
                  <w:r w:rsidRPr="0054411C">
                    <w:rPr>
                      <w:rFonts w:ascii="Consolas" w:eastAsia="ＭＳ Ｐゴシック" w:hAnsi="Consolas" w:cs="Consolas"/>
                      <w:sz w:val="10"/>
                      <w:szCs w:val="12"/>
                    </w:rPr>
                    <w:t xml:space="preserve"> * Copyright 2017 FUJITSU LIMITED. All rights reserved.</w:t>
                  </w:r>
                </w:p>
                <w:p w14:paraId="3943A882" w14:textId="77777777" w:rsidR="005D6FF1" w:rsidRPr="0054411C" w:rsidRDefault="005D6FF1" w:rsidP="005D6FF1">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73A466CE" w14:textId="77777777" w:rsidR="005D6FF1" w:rsidRPr="003432A0" w:rsidRDefault="005D6FF1" w:rsidP="005D6FF1">
                  <w:pPr>
                    <w:autoSpaceDE w:val="0"/>
                    <w:autoSpaceDN w:val="0"/>
                    <w:adjustRightInd w:val="0"/>
                    <w:spacing w:line="180" w:lineRule="exact"/>
                    <w:ind w:firstLineChars="50" w:firstLine="50"/>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Update History</w:t>
                  </w:r>
                </w:p>
                <w:p w14:paraId="0508D60A" w14:textId="77777777" w:rsidR="005D6FF1" w:rsidRDefault="005D6FF1" w:rsidP="005D6FF1">
                  <w:pPr>
                    <w:autoSpaceDE w:val="0"/>
                    <w:autoSpaceDN w:val="0"/>
                    <w:adjustRightInd w:val="0"/>
                    <w:spacing w:line="180" w:lineRule="exact"/>
                    <w:jc w:val="left"/>
                    <w:rPr>
                      <w:rFonts w:ascii="Consolas" w:hAnsi="Consolas" w:cs="Consolas"/>
                      <w:color w:val="3F7F5F"/>
                      <w:kern w:val="0"/>
                      <w:sz w:val="10"/>
                      <w:szCs w:val="12"/>
                    </w:rPr>
                  </w:pPr>
                  <w:r w:rsidRPr="003432A0">
                    <w:rPr>
                      <w:rFonts w:ascii="Consolas" w:eastAsia="ＭＳ Ｐゴシック" w:hAnsi="Consolas" w:cs="Consolas" w:hint="eastAsia"/>
                      <w:sz w:val="10"/>
                      <w:szCs w:val="12"/>
                    </w:rPr>
                    <w:t xml:space="preserve"> * 2017/99/99  FJ)Taro Fujitsu  New</w:t>
                  </w:r>
                </w:p>
                <w:p w14:paraId="3F07F202" w14:textId="77777777" w:rsidR="005D6FF1" w:rsidRPr="0054411C" w:rsidRDefault="005D6FF1" w:rsidP="005D6FF1">
                  <w:pPr>
                    <w:autoSpaceDE w:val="0"/>
                    <w:autoSpaceDN w:val="0"/>
                    <w:adjustRightInd w:val="0"/>
                    <w:spacing w:line="180" w:lineRule="exact"/>
                    <w:jc w:val="left"/>
                    <w:rPr>
                      <w:rFonts w:ascii="Consolas" w:hAnsi="Consolas" w:cs="Consolas"/>
                      <w:kern w:val="0"/>
                      <w:sz w:val="10"/>
                      <w:szCs w:val="12"/>
                    </w:rPr>
                  </w:pPr>
                  <w:r>
                    <w:rPr>
                      <w:rFonts w:ascii="Consolas" w:hAnsi="Consolas" w:cs="Consolas" w:hint="eastAsia"/>
                      <w:sz w:val="10"/>
                      <w:szCs w:val="12"/>
                    </w:rPr>
                    <w:t xml:space="preserve"> */</w:t>
                  </w:r>
                </w:p>
                <w:p w14:paraId="5B496E76" w14:textId="15B4D6E6"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hint="eastAsia"/>
                      <w:sz w:val="10"/>
                      <w:szCs w:val="12"/>
                    </w:rPr>
                    <w:t xml:space="preserve">package </w:t>
                  </w:r>
                  <w:proofErr w:type="spellStart"/>
                  <w:r w:rsidRPr="003432A0">
                    <w:rPr>
                      <w:rFonts w:ascii="Consolas" w:eastAsia="ＭＳ Ｐゴシック" w:hAnsi="Consolas" w:cs="Consolas" w:hint="eastAsia"/>
                      <w:sz w:val="10"/>
                      <w:szCs w:val="12"/>
                    </w:rPr>
                    <w:t>jp.co.alsok.sample</w:t>
                  </w:r>
                  <w:proofErr w:type="spellEnd"/>
                  <w:r w:rsidRPr="003432A0">
                    <w:rPr>
                      <w:rFonts w:ascii="Consolas" w:eastAsia="ＭＳ Ｐゴシック" w:hAnsi="Consolas" w:cs="Consolas" w:hint="eastAsia"/>
                      <w:sz w:val="10"/>
                      <w:szCs w:val="12"/>
                    </w:rPr>
                    <w:t>;</w:t>
                  </w:r>
                </w:p>
                <w:p w14:paraId="2B1F93EA"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p>
                <w:p w14:paraId="757A32D3" w14:textId="358F06EB"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hint="eastAsia"/>
                      <w:sz w:val="10"/>
                      <w:szCs w:val="12"/>
                    </w:rPr>
                    <w:t xml:space="preserve">import </w:t>
                  </w:r>
                  <w:proofErr w:type="spellStart"/>
                  <w:r w:rsidRPr="003432A0">
                    <w:rPr>
                      <w:rFonts w:ascii="Consolas" w:eastAsia="ＭＳ Ｐゴシック" w:hAnsi="Consolas" w:cs="Consolas" w:hint="eastAsia"/>
                      <w:sz w:val="10"/>
                      <w:szCs w:val="12"/>
                    </w:rPr>
                    <w:t>jp.co.alsok.sample.ParseExampleCsvFileException</w:t>
                  </w:r>
                  <w:proofErr w:type="spellEnd"/>
                  <w:r w:rsidRPr="003432A0">
                    <w:rPr>
                      <w:rFonts w:ascii="Consolas" w:eastAsia="ＭＳ Ｐゴシック" w:hAnsi="Consolas" w:cs="Consolas" w:hint="eastAsia"/>
                      <w:sz w:val="10"/>
                      <w:szCs w:val="12"/>
                    </w:rPr>
                    <w:t>;</w:t>
                  </w:r>
                </w:p>
                <w:p w14:paraId="6BFCB90B"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p>
                <w:p w14:paraId="5953C684"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7DF3A8F7"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These are the classes for the examples in the Java coding standard.</w:t>
                  </w:r>
                </w:p>
                <w:p w14:paraId="07194D87" w14:textId="24C9CA88" w:rsidR="00F21D3D" w:rsidRPr="003432A0" w:rsidRDefault="009D60ED" w:rsidP="003432A0">
                  <w:pPr>
                    <w:autoSpaceDE w:val="0"/>
                    <w:autoSpaceDN w:val="0"/>
                    <w:adjustRightInd w:val="0"/>
                    <w:spacing w:line="180" w:lineRule="exact"/>
                    <w:jc w:val="left"/>
                    <w:rPr>
                      <w:rFonts w:ascii="Consolas" w:eastAsia="ＭＳ Ｐゴシック" w:hAnsi="Consolas" w:cs="Consolas"/>
                      <w:kern w:val="0"/>
                      <w:sz w:val="10"/>
                      <w:szCs w:val="12"/>
                    </w:rPr>
                  </w:pPr>
                  <w:r>
                    <w:rPr>
                      <w:rFonts w:ascii="Consolas" w:eastAsia="ＭＳ Ｐゴシック" w:hAnsi="Consolas" w:cs="Consolas" w:hint="eastAsia"/>
                      <w:sz w:val="10"/>
                      <w:szCs w:val="12"/>
                    </w:rPr>
                    <w:t xml:space="preserve"> * @ author FUJITSU</w:t>
                  </w:r>
                </w:p>
                <w:p w14:paraId="70BFE6B1"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0D020C6A"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class </w:t>
                  </w:r>
                  <w:proofErr w:type="spellStart"/>
                  <w:r w:rsidRPr="003432A0">
                    <w:rPr>
                      <w:rFonts w:ascii="Consolas" w:eastAsia="ＭＳ Ｐゴシック" w:hAnsi="Consolas" w:cs="Consolas"/>
                      <w:sz w:val="10"/>
                      <w:szCs w:val="12"/>
                    </w:rPr>
                    <w:t>SampleJavaConvention</w:t>
                  </w:r>
                  <w:proofErr w:type="spellEnd"/>
                  <w:r w:rsidRPr="003432A0">
                    <w:rPr>
                      <w:rFonts w:ascii="Consolas" w:eastAsia="ＭＳ Ｐゴシック" w:hAnsi="Consolas" w:cs="Consolas"/>
                      <w:sz w:val="10"/>
                      <w:szCs w:val="12"/>
                    </w:rPr>
                    <w:t xml:space="preserve"> {</w:t>
                  </w:r>
                </w:p>
                <w:p w14:paraId="22A2F894"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p>
                <w:p w14:paraId="612716D6"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33A3FE1D"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Maximum number of times to display a sample</w:t>
                  </w:r>
                </w:p>
                <w:p w14:paraId="3558675E"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B8249E8"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public static final int MAX _ VIEW _ LIMIT = 100;</w:t>
                  </w:r>
                </w:p>
                <w:p w14:paraId="705A0B11"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p>
                <w:p w14:paraId="49677772"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215E3C63"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Sample name to identify the sample</w:t>
                  </w:r>
                </w:p>
                <w:p w14:paraId="373F71FD"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804D074" w14:textId="73B956E1"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private final String </w:t>
                  </w:r>
                  <w:proofErr w:type="spellStart"/>
                  <w:r w:rsidRPr="003432A0">
                    <w:rPr>
                      <w:rFonts w:ascii="Consolas" w:eastAsia="ＭＳ Ｐゴシック" w:hAnsi="Consolas" w:cs="Consolas"/>
                      <w:sz w:val="10"/>
                      <w:szCs w:val="12"/>
                    </w:rPr>
                    <w:t>sampleName</w:t>
                  </w:r>
                  <w:proofErr w:type="spellEnd"/>
                  <w:r w:rsidRPr="003432A0">
                    <w:rPr>
                      <w:rFonts w:ascii="Consolas" w:eastAsia="ＭＳ Ｐゴシック" w:hAnsi="Consolas" w:cs="Consolas"/>
                      <w:sz w:val="10"/>
                      <w:szCs w:val="12"/>
                    </w:rPr>
                    <w:t>;</w:t>
                  </w:r>
                </w:p>
                <w:p w14:paraId="0BBDA7F1"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p>
                <w:p w14:paraId="05E08C11"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26A0E8B"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*&lt; pre &gt;</w:t>
                  </w:r>
                </w:p>
                <w:p w14:paraId="09BC9DFA"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Constructor with arguments.</w:t>
                  </w:r>
                </w:p>
                <w:p w14:paraId="24052B22"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*&lt;/pre &gt;</w:t>
                  </w:r>
                </w:p>
                <w:p w14:paraId="75546A60"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 param </w:t>
                  </w:r>
                  <w:proofErr w:type="spellStart"/>
                  <w:r w:rsidRPr="003432A0">
                    <w:rPr>
                      <w:rFonts w:ascii="Consolas" w:eastAsia="ＭＳ Ｐゴシック" w:hAnsi="Consolas" w:cs="Consolas"/>
                      <w:sz w:val="10"/>
                      <w:szCs w:val="12"/>
                    </w:rPr>
                    <w:t>sampleName</w:t>
                  </w:r>
                  <w:proofErr w:type="spellEnd"/>
                  <w:r w:rsidRPr="003432A0">
                    <w:rPr>
                      <w:rFonts w:ascii="Consolas" w:eastAsia="ＭＳ Ｐゴシック" w:hAnsi="Consolas" w:cs="Consolas"/>
                      <w:sz w:val="10"/>
                      <w:szCs w:val="12"/>
                    </w:rPr>
                    <w:t xml:space="preserve"> Sample name to set for this instance</w:t>
                  </w:r>
                </w:p>
                <w:p w14:paraId="4281D977"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0A8075FD" w14:textId="78502EDC"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public </w:t>
                  </w:r>
                  <w:proofErr w:type="spellStart"/>
                  <w:r w:rsidRPr="003432A0">
                    <w:rPr>
                      <w:rFonts w:ascii="Consolas" w:eastAsia="ＭＳ Ｐゴシック" w:hAnsi="Consolas" w:cs="Consolas"/>
                      <w:sz w:val="10"/>
                      <w:szCs w:val="12"/>
                    </w:rPr>
                    <w:t>SampleJavaConvention</w:t>
                  </w:r>
                  <w:proofErr w:type="spellEnd"/>
                  <w:r w:rsidRPr="003432A0">
                    <w:rPr>
                      <w:rFonts w:ascii="Consolas" w:eastAsia="ＭＳ Ｐゴシック" w:hAnsi="Consolas" w:cs="Consolas"/>
                      <w:sz w:val="10"/>
                      <w:szCs w:val="12"/>
                    </w:rPr>
                    <w:t xml:space="preserve"> (String </w:t>
                  </w:r>
                  <w:proofErr w:type="spellStart"/>
                  <w:r w:rsidRPr="003432A0">
                    <w:rPr>
                      <w:rFonts w:ascii="Consolas" w:eastAsia="ＭＳ Ｐゴシック" w:hAnsi="Consolas" w:cs="Consolas"/>
                      <w:sz w:val="10"/>
                      <w:szCs w:val="12"/>
                    </w:rPr>
                    <w:t>sampleName</w:t>
                  </w:r>
                  <w:proofErr w:type="spellEnd"/>
                  <w:r w:rsidRPr="003432A0">
                    <w:rPr>
                      <w:rFonts w:ascii="Consolas" w:eastAsia="ＭＳ Ｐゴシック" w:hAnsi="Consolas" w:cs="Consolas"/>
                      <w:sz w:val="10"/>
                      <w:szCs w:val="12"/>
                    </w:rPr>
                    <w:t>) {</w:t>
                  </w:r>
                </w:p>
                <w:p w14:paraId="7D3B1085"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roofErr w:type="spellStart"/>
                  <w:r w:rsidRPr="003432A0">
                    <w:rPr>
                      <w:rFonts w:ascii="Consolas" w:eastAsia="ＭＳ Ｐゴシック" w:hAnsi="Consolas" w:cs="Consolas"/>
                      <w:sz w:val="10"/>
                      <w:szCs w:val="12"/>
                    </w:rPr>
                    <w:t>this.sampleName</w:t>
                  </w:r>
                  <w:proofErr w:type="spellEnd"/>
                  <w:r w:rsidRPr="003432A0">
                    <w:rPr>
                      <w:rFonts w:ascii="Consolas" w:eastAsia="ＭＳ Ｐゴシック" w:hAnsi="Consolas" w:cs="Consolas"/>
                      <w:sz w:val="10"/>
                      <w:szCs w:val="12"/>
                    </w:rPr>
                    <w:t xml:space="preserve"> = </w:t>
                  </w:r>
                  <w:proofErr w:type="spellStart"/>
                  <w:r w:rsidRPr="003432A0">
                    <w:rPr>
                      <w:rFonts w:ascii="Consolas" w:eastAsia="ＭＳ Ｐゴシック" w:hAnsi="Consolas" w:cs="Consolas"/>
                      <w:sz w:val="10"/>
                      <w:szCs w:val="12"/>
                    </w:rPr>
                    <w:t>sampleName</w:t>
                  </w:r>
                  <w:proofErr w:type="spellEnd"/>
                  <w:r w:rsidRPr="003432A0">
                    <w:rPr>
                      <w:rFonts w:ascii="Consolas" w:eastAsia="ＭＳ Ｐゴシック" w:hAnsi="Consolas" w:cs="Consolas"/>
                      <w:sz w:val="10"/>
                      <w:szCs w:val="12"/>
                    </w:rPr>
                    <w:t>;</w:t>
                  </w:r>
                </w:p>
                <w:p w14:paraId="5DF5C58F"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38A8F9E8"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p>
                <w:p w14:paraId="458815E5"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0BCB927"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&lt; pre &gt;</w:t>
                  </w:r>
                </w:p>
                <w:p w14:paraId="3317C12B"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Performs an analysis of the specified sample file.</w:t>
                  </w:r>
                </w:p>
                <w:p w14:paraId="315A6AB6"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*&lt;/pre &gt;</w:t>
                  </w:r>
                </w:p>
                <w:p w14:paraId="74BC84A8"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 param </w:t>
                  </w:r>
                  <w:proofErr w:type="spellStart"/>
                  <w:r w:rsidRPr="003432A0">
                    <w:rPr>
                      <w:rFonts w:ascii="Consolas" w:eastAsia="ＭＳ Ｐゴシック" w:hAnsi="Consolas" w:cs="Consolas"/>
                      <w:sz w:val="10"/>
                      <w:szCs w:val="12"/>
                    </w:rPr>
                    <w:t>exampleFileName</w:t>
                  </w:r>
                  <w:proofErr w:type="spellEnd"/>
                  <w:r w:rsidRPr="003432A0">
                    <w:rPr>
                      <w:rFonts w:ascii="Consolas" w:eastAsia="ＭＳ Ｐゴシック" w:hAnsi="Consolas" w:cs="Consolas"/>
                      <w:sz w:val="10"/>
                      <w:szCs w:val="12"/>
                    </w:rPr>
                    <w:t xml:space="preserve"> A File object for the sample file to parse.</w:t>
                  </w:r>
                </w:p>
                <w:p w14:paraId="7F3A183D"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72C0DC0F"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Override</w:t>
                  </w:r>
                </w:p>
                <w:p w14:paraId="6BC72E0C" w14:textId="46204E96"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public void </w:t>
                  </w:r>
                  <w:proofErr w:type="spellStart"/>
                  <w:r w:rsidRPr="003432A0">
                    <w:rPr>
                      <w:rFonts w:ascii="Consolas" w:eastAsia="ＭＳ Ｐゴシック" w:hAnsi="Consolas" w:cs="Consolas"/>
                      <w:sz w:val="10"/>
                      <w:szCs w:val="12"/>
                    </w:rPr>
                    <w:t>parseExampleFile</w:t>
                  </w:r>
                  <w:proofErr w:type="spellEnd"/>
                  <w:r w:rsidRPr="003432A0">
                    <w:rPr>
                      <w:rFonts w:ascii="Consolas" w:eastAsia="ＭＳ Ｐゴシック" w:hAnsi="Consolas" w:cs="Consolas"/>
                      <w:sz w:val="10"/>
                      <w:szCs w:val="12"/>
                    </w:rPr>
                    <w:t xml:space="preserve"> (File </w:t>
                  </w:r>
                  <w:proofErr w:type="spellStart"/>
                  <w:r w:rsidRPr="003432A0">
                    <w:rPr>
                      <w:rFonts w:ascii="Consolas" w:eastAsia="ＭＳ Ｐゴシック" w:hAnsi="Consolas" w:cs="Consolas"/>
                      <w:sz w:val="10"/>
                      <w:szCs w:val="12"/>
                    </w:rPr>
                    <w:t>exampleFileName</w:t>
                  </w:r>
                  <w:proofErr w:type="spellEnd"/>
                  <w:r w:rsidRPr="003432A0">
                    <w:rPr>
                      <w:rFonts w:ascii="Consolas" w:eastAsia="ＭＳ Ｐゴシック" w:hAnsi="Consolas" w:cs="Consolas"/>
                      <w:sz w:val="10"/>
                      <w:szCs w:val="12"/>
                    </w:rPr>
                    <w:t>) {</w:t>
                  </w:r>
                </w:p>
                <w:p w14:paraId="533E7347"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DD93A72"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31A3DE1D" w14:textId="77777777"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p>
                <w:p w14:paraId="45F61F06" w14:textId="12058731" w:rsidR="00F21D3D" w:rsidRPr="003432A0" w:rsidRDefault="00F21D3D"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tc>
            </w:tr>
          </w:tbl>
          <w:p w14:paraId="41A9063B" w14:textId="3902D35E" w:rsidR="00F21D3D" w:rsidRPr="00413B10" w:rsidRDefault="00F21D3D" w:rsidP="00F21D3D">
            <w:pPr>
              <w:rPr>
                <w:rFonts w:ascii="ＭＳ Ｐゴシック" w:eastAsia="ＭＳ Ｐゴシック" w:hAnsi="ＭＳ Ｐゴシック"/>
                <w:sz w:val="10"/>
                <w:szCs w:val="12"/>
              </w:rPr>
            </w:pPr>
          </w:p>
        </w:tc>
      </w:tr>
    </w:tbl>
    <w:p w14:paraId="6DC9BACF" w14:textId="77777777" w:rsidR="007627C7" w:rsidRDefault="007627C7" w:rsidP="007627C7"/>
    <w:p w14:paraId="6BB7A819" w14:textId="77777777" w:rsidR="00F21D3D" w:rsidRDefault="00F21D3D" w:rsidP="007627C7">
      <w:pPr>
        <w:sectPr w:rsidR="00F21D3D" w:rsidSect="0034470E">
          <w:pgSz w:w="11906" w:h="16838" w:code="9"/>
          <w:pgMar w:top="1701" w:right="1418" w:bottom="851" w:left="1418" w:header="851" w:footer="567" w:gutter="0"/>
          <w:cols w:space="425"/>
          <w:docGrid w:type="linesAndChars" w:linePitch="246"/>
        </w:sectPr>
      </w:pPr>
    </w:p>
    <w:p w14:paraId="1704564A" w14:textId="1B48F06A" w:rsidR="00824A7F" w:rsidRDefault="00824A7F" w:rsidP="00824A7F">
      <w:pPr>
        <w:pStyle w:val="Heading2"/>
        <w:spacing w:before="123"/>
      </w:pPr>
      <w:bookmarkStart w:id="397" w:name="_Toc482632828"/>
      <w:r>
        <w:rPr>
          <w:rFonts w:hint="eastAsia"/>
        </w:rPr>
        <w:lastRenderedPageBreak/>
        <w:t>Import Declaration</w:t>
      </w:r>
      <w:bookmarkEnd w:id="397"/>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F21D3D" w:rsidRPr="00157A7A" w14:paraId="6D27F5F0"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6A182E9" w14:textId="5E78A6C3" w:rsidR="00F21D3D" w:rsidRPr="00157A7A" w:rsidRDefault="003432A0" w:rsidP="00E44AA9">
            <w:pPr>
              <w:rPr>
                <w:rFonts w:ascii="ＭＳ Ｐゴシック" w:eastAsia="ＭＳ Ｐゴシック" w:hAnsi="ＭＳ Ｐゴシック"/>
                <w:sz w:val="10"/>
                <w:szCs w:val="12"/>
              </w:rPr>
            </w:pPr>
            <w:r w:rsidRPr="003432A0">
              <w:rPr>
                <w:rFonts w:ascii="ＭＳ Ｐゴシック" w:eastAsia="ＭＳ Ｐゴシック" w:hAnsi="ＭＳ Ｐゴシック" w:hint="eastAsia"/>
                <w:sz w:val="10"/>
                <w:szCs w:val="12"/>
              </w:rPr>
              <w:t>Import Declaration</w:t>
            </w:r>
          </w:p>
        </w:tc>
      </w:tr>
      <w:tr w:rsidR="00F21D3D" w:rsidRPr="00157A7A" w14:paraId="0F3F0DDF" w14:textId="77777777" w:rsidTr="00413B10">
        <w:tc>
          <w:tcPr>
            <w:tcW w:w="368" w:type="pct"/>
          </w:tcPr>
          <w:p w14:paraId="3112FB77" w14:textId="77777777" w:rsidR="00F21D3D" w:rsidRPr="00157A7A" w:rsidRDefault="00F21D3D" w:rsidP="00E44AA9">
            <w:pPr>
              <w:jc w:val="center"/>
              <w:rPr>
                <w:rFonts w:ascii="ＭＳ Ｐゴシック" w:eastAsia="ＭＳ Ｐゴシック" w:hAnsi="ＭＳ Ｐゴシック"/>
                <w:b/>
                <w:color w:val="C00000"/>
                <w:sz w:val="10"/>
                <w:szCs w:val="12"/>
              </w:rPr>
            </w:pPr>
            <w:r w:rsidRPr="00157A7A">
              <w:rPr>
                <w:rFonts w:ascii="ＭＳ Ｐゴシック" w:eastAsia="ＭＳ Ｐゴシック" w:hAnsi="ＭＳ Ｐゴシック" w:hint="eastAsia"/>
                <w:sz w:val="10"/>
                <w:szCs w:val="12"/>
              </w:rPr>
              <w:t>strict observance</w:t>
            </w:r>
          </w:p>
        </w:tc>
        <w:tc>
          <w:tcPr>
            <w:tcW w:w="181" w:type="pct"/>
          </w:tcPr>
          <w:p w14:paraId="4045C0B3" w14:textId="77777777" w:rsidR="00F21D3D" w:rsidRPr="00157A7A" w:rsidRDefault="00F21D3D" w:rsidP="00E44AA9">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1</w:t>
            </w:r>
          </w:p>
        </w:tc>
        <w:tc>
          <w:tcPr>
            <w:tcW w:w="4451" w:type="pct"/>
          </w:tcPr>
          <w:p w14:paraId="4EFE5CE8" w14:textId="4AE8B4A2" w:rsidR="00F21D3D" w:rsidRPr="00157A7A" w:rsidRDefault="00F21D3D" w:rsidP="00E44AA9">
            <w:pPr>
              <w:rPr>
                <w:rFonts w:ascii="ＭＳ Ｐゴシック" w:eastAsia="ＭＳ Ｐゴシック" w:hAnsi="ＭＳ Ｐゴシック"/>
                <w:sz w:val="10"/>
                <w:szCs w:val="12"/>
              </w:rPr>
            </w:pPr>
            <w:r w:rsidRPr="00F21D3D">
              <w:rPr>
                <w:rFonts w:ascii="ＭＳ Ｐゴシック" w:eastAsia="ＭＳ Ｐゴシック" w:hAnsi="ＭＳ Ｐゴシック" w:hint="eastAsia"/>
                <w:sz w:val="10"/>
                <w:szCs w:val="12"/>
              </w:rPr>
              <w:t xml:space="preserve">Prevents the import of </w:t>
            </w:r>
            <w:proofErr w:type="spellStart"/>
            <w:r w:rsidRPr="00F21D3D">
              <w:rPr>
                <w:rFonts w:ascii="ＭＳ Ｐゴシック" w:eastAsia="ＭＳ Ｐゴシック" w:hAnsi="ＭＳ Ｐゴシック" w:hint="eastAsia"/>
                <w:sz w:val="10"/>
                <w:szCs w:val="12"/>
              </w:rPr>
              <w:t>sun.xxx</w:t>
            </w:r>
            <w:proofErr w:type="spellEnd"/>
            <w:r w:rsidRPr="00F21D3D">
              <w:rPr>
                <w:rFonts w:ascii="ＭＳ Ｐゴシック" w:eastAsia="ＭＳ Ｐゴシック" w:hAnsi="ＭＳ Ｐゴシック" w:hint="eastAsia"/>
                <w:sz w:val="10"/>
                <w:szCs w:val="12"/>
              </w:rPr>
              <w:t>. * packages.</w:t>
            </w:r>
          </w:p>
        </w:tc>
      </w:tr>
      <w:tr w:rsidR="00F21D3D" w:rsidRPr="00157A7A" w14:paraId="6493797F" w14:textId="77777777" w:rsidTr="00413B10">
        <w:tc>
          <w:tcPr>
            <w:tcW w:w="368" w:type="pct"/>
          </w:tcPr>
          <w:p w14:paraId="71CDE04F" w14:textId="5482406E" w:rsidR="00F21D3D" w:rsidRPr="00157A7A" w:rsidRDefault="00F21D3D" w:rsidP="00E44AA9">
            <w:pPr>
              <w:jc w:val="center"/>
              <w:rPr>
                <w:rFonts w:ascii="ＭＳ Ｐゴシック" w:eastAsia="ＭＳ Ｐゴシック" w:hAnsi="ＭＳ Ｐゴシック"/>
                <w:b/>
                <w:color w:val="C00000"/>
                <w:sz w:val="10"/>
                <w:szCs w:val="12"/>
              </w:rPr>
            </w:pPr>
            <w:r w:rsidRPr="00157A7A">
              <w:rPr>
                <w:rFonts w:ascii="ＭＳ Ｐゴシック" w:eastAsia="ＭＳ Ｐゴシック" w:hAnsi="ＭＳ Ｐゴシック" w:hint="eastAsia"/>
                <w:sz w:val="10"/>
                <w:szCs w:val="12"/>
              </w:rPr>
              <w:t>strict observance</w:t>
            </w:r>
          </w:p>
        </w:tc>
        <w:tc>
          <w:tcPr>
            <w:tcW w:w="181" w:type="pct"/>
          </w:tcPr>
          <w:p w14:paraId="02233D80" w14:textId="08A8D8DA" w:rsidR="00F21D3D" w:rsidRPr="00157A7A" w:rsidRDefault="00F21D3D" w:rsidP="00E44AA9">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2</w:t>
            </w:r>
          </w:p>
        </w:tc>
        <w:tc>
          <w:tcPr>
            <w:tcW w:w="4451" w:type="pct"/>
          </w:tcPr>
          <w:p w14:paraId="1CFB0249" w14:textId="5F85638D" w:rsidR="00F21D3D" w:rsidRPr="005F0B1F" w:rsidRDefault="00F21D3D" w:rsidP="00E44AA9">
            <w:pPr>
              <w:rPr>
                <w:rFonts w:ascii="ＭＳ Ｐゴシック" w:eastAsia="ＭＳ Ｐゴシック" w:hAnsi="ＭＳ Ｐゴシック"/>
                <w:sz w:val="10"/>
                <w:szCs w:val="12"/>
              </w:rPr>
            </w:pPr>
            <w:r w:rsidRPr="00F21D3D">
              <w:rPr>
                <w:rFonts w:ascii="ＭＳ Ｐゴシック" w:eastAsia="ＭＳ Ｐゴシック" w:hAnsi="ＭＳ Ｐゴシック" w:hint="eastAsia"/>
                <w:sz w:val="10"/>
                <w:szCs w:val="12"/>
              </w:rPr>
              <w:t>In principle, static imports are prohibited. The definition class identification may be ambiguous.</w:t>
            </w:r>
          </w:p>
        </w:tc>
      </w:tr>
    </w:tbl>
    <w:p w14:paraId="4671DAA8" w14:textId="2846F50B" w:rsidR="001B017B" w:rsidRDefault="00812911" w:rsidP="00812911">
      <w:pPr>
        <w:pStyle w:val="Heading2"/>
        <w:spacing w:before="123"/>
      </w:pPr>
      <w:bookmarkStart w:id="398" w:name="_Toc482632829"/>
      <w:r>
        <w:rPr>
          <w:rFonts w:hint="eastAsia"/>
        </w:rPr>
        <w:t>Number of rows</w:t>
      </w:r>
      <w:bookmarkEnd w:id="398"/>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5F0B1F" w:rsidRPr="00157A7A" w14:paraId="0E2391F9" w14:textId="77777777" w:rsidTr="00212E9A">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69E19525" w14:textId="7FFD691B" w:rsidR="005F0B1F" w:rsidRPr="00157A7A" w:rsidRDefault="003432A0" w:rsidP="00E44AA9">
            <w:pPr>
              <w:rPr>
                <w:rFonts w:ascii="ＭＳ Ｐゴシック" w:eastAsia="ＭＳ Ｐゴシック" w:hAnsi="ＭＳ Ｐゴシック"/>
                <w:sz w:val="10"/>
                <w:szCs w:val="12"/>
              </w:rPr>
            </w:pPr>
            <w:r w:rsidRPr="003432A0">
              <w:rPr>
                <w:rFonts w:ascii="ＭＳ Ｐゴシック" w:eastAsia="ＭＳ Ｐゴシック" w:hAnsi="ＭＳ Ｐゴシック" w:hint="eastAsia"/>
                <w:sz w:val="10"/>
                <w:szCs w:val="12"/>
              </w:rPr>
              <w:t>Number of characters</w:t>
            </w:r>
          </w:p>
        </w:tc>
      </w:tr>
      <w:tr w:rsidR="005F0B1F" w:rsidRPr="00157A7A" w14:paraId="2D5F250B" w14:textId="77777777" w:rsidTr="00212E9A">
        <w:tc>
          <w:tcPr>
            <w:tcW w:w="368" w:type="pct"/>
          </w:tcPr>
          <w:p w14:paraId="05A3B5A8" w14:textId="77777777" w:rsidR="005F0B1F" w:rsidRPr="00157A7A" w:rsidRDefault="005F0B1F" w:rsidP="00E44AA9">
            <w:pPr>
              <w:jc w:val="center"/>
              <w:rPr>
                <w:rFonts w:ascii="ＭＳ Ｐゴシック" w:eastAsia="ＭＳ Ｐゴシック" w:hAnsi="ＭＳ Ｐゴシック"/>
                <w:b/>
                <w:color w:val="C00000"/>
                <w:sz w:val="10"/>
                <w:szCs w:val="12"/>
              </w:rPr>
            </w:pPr>
            <w:r w:rsidRPr="00157A7A">
              <w:rPr>
                <w:rFonts w:ascii="ＭＳ Ｐゴシック" w:eastAsia="ＭＳ Ｐゴシック" w:hAnsi="ＭＳ Ｐゴシック" w:hint="eastAsia"/>
                <w:sz w:val="10"/>
                <w:szCs w:val="12"/>
              </w:rPr>
              <w:t>strict observance</w:t>
            </w:r>
          </w:p>
        </w:tc>
        <w:tc>
          <w:tcPr>
            <w:tcW w:w="181" w:type="pct"/>
          </w:tcPr>
          <w:p w14:paraId="747CAA58" w14:textId="77777777" w:rsidR="005F0B1F" w:rsidRPr="00157A7A" w:rsidRDefault="005F0B1F" w:rsidP="00E44AA9">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1</w:t>
            </w:r>
          </w:p>
        </w:tc>
        <w:tc>
          <w:tcPr>
            <w:tcW w:w="4451" w:type="pct"/>
          </w:tcPr>
          <w:p w14:paraId="6D9FFAA3" w14:textId="487ABE38" w:rsidR="005F0B1F" w:rsidRPr="00157A7A" w:rsidRDefault="005F0B1F" w:rsidP="005F0B1F">
            <w:pPr>
              <w:rPr>
                <w:rFonts w:ascii="ＭＳ Ｐゴシック" w:eastAsia="ＭＳ Ｐゴシック" w:hAnsi="ＭＳ Ｐゴシック"/>
                <w:sz w:val="10"/>
                <w:szCs w:val="12"/>
              </w:rPr>
            </w:pPr>
            <w:r w:rsidRPr="005F0B1F">
              <w:rPr>
                <w:rFonts w:ascii="ＭＳ Ｐゴシック" w:eastAsia="ＭＳ Ｐゴシック" w:hAnsi="ＭＳ Ｐゴシック" w:hint="eastAsia"/>
                <w:sz w:val="10"/>
                <w:szCs w:val="12"/>
              </w:rPr>
              <w:t>The maximum number of lines in the source file is 8,000.</w:t>
            </w:r>
          </w:p>
        </w:tc>
      </w:tr>
      <w:tr w:rsidR="00A30E12" w:rsidRPr="00093D00" w14:paraId="3ED56331" w14:textId="77777777" w:rsidTr="00212E9A">
        <w:tc>
          <w:tcPr>
            <w:tcW w:w="368" w:type="pct"/>
          </w:tcPr>
          <w:p w14:paraId="60602F08" w14:textId="77777777" w:rsidR="00A30E12" w:rsidRPr="00093D00" w:rsidRDefault="00A30E12" w:rsidP="00A132B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1" w:type="pct"/>
          </w:tcPr>
          <w:p w14:paraId="64F92E94" w14:textId="2946A310" w:rsidR="00A30E12" w:rsidRPr="00093D00" w:rsidRDefault="00A30E12" w:rsidP="00A132B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2</w:t>
            </w:r>
          </w:p>
        </w:tc>
        <w:tc>
          <w:tcPr>
            <w:tcW w:w="4451" w:type="pct"/>
          </w:tcPr>
          <w:p w14:paraId="467CDA74" w14:textId="77777777" w:rsidR="00A30E12" w:rsidRPr="00093D00" w:rsidRDefault="00A30E12" w:rsidP="00A132B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The maximum number of lines for a method is 150.</w:t>
            </w:r>
          </w:p>
        </w:tc>
      </w:tr>
    </w:tbl>
    <w:p w14:paraId="6DE7DD54" w14:textId="1719F702" w:rsidR="00824A7F" w:rsidRDefault="00824A7F" w:rsidP="00824A7F">
      <w:pPr>
        <w:pStyle w:val="Heading2"/>
        <w:spacing w:before="123"/>
      </w:pPr>
      <w:bookmarkStart w:id="399" w:name="_Toc482632830"/>
      <w:r>
        <w:rPr>
          <w:rFonts w:hint="eastAsia"/>
        </w:rPr>
        <w:t>order in which modifiers are written</w:t>
      </w:r>
      <w:bookmarkEnd w:id="399"/>
    </w:p>
    <w:p w14:paraId="40F35BB0" w14:textId="3C43FBA7" w:rsidR="00E541BB" w:rsidRDefault="00E541BB" w:rsidP="007627C7">
      <w:pPr>
        <w:pStyle w:val="Heading3"/>
      </w:pPr>
      <w:bookmarkStart w:id="400" w:name="_Toc482632831"/>
      <w:r w:rsidRPr="00E541BB">
        <w:rPr>
          <w:rFonts w:hint="eastAsia"/>
        </w:rPr>
        <w:t>Annotations</w:t>
      </w:r>
      <w:bookmarkEnd w:id="400"/>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5F0B1F" w:rsidRPr="005F0B1F" w14:paraId="368F1F9C"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4A1999E" w14:textId="2064B8A9" w:rsidR="005F0B1F" w:rsidRPr="005F0B1F" w:rsidRDefault="005F0B1F" w:rsidP="00E44AA9">
            <w:pPr>
              <w:rPr>
                <w:rFonts w:ascii="ＭＳ Ｐゴシック" w:eastAsia="ＭＳ Ｐゴシック" w:hAnsi="ＭＳ Ｐゴシック"/>
                <w:sz w:val="10"/>
                <w:szCs w:val="12"/>
              </w:rPr>
            </w:pPr>
            <w:r w:rsidRPr="005F0B1F">
              <w:rPr>
                <w:rFonts w:ascii="ＭＳ Ｐゴシック" w:eastAsia="ＭＳ Ｐゴシック" w:hAnsi="ＭＳ Ｐゴシック" w:hint="eastAsia"/>
                <w:sz w:val="10"/>
                <w:szCs w:val="12"/>
              </w:rPr>
              <w:t>Descriptive order annotations for modifiers</w:t>
            </w:r>
          </w:p>
        </w:tc>
      </w:tr>
      <w:tr w:rsidR="005F0B1F" w:rsidRPr="005F0B1F" w14:paraId="0438710C" w14:textId="77777777" w:rsidTr="00413B10">
        <w:tc>
          <w:tcPr>
            <w:tcW w:w="368" w:type="pct"/>
          </w:tcPr>
          <w:p w14:paraId="2BBC7C04" w14:textId="77777777" w:rsidR="005F0B1F" w:rsidRPr="005F0B1F" w:rsidRDefault="005F0B1F" w:rsidP="00E44AA9">
            <w:pPr>
              <w:jc w:val="center"/>
              <w:rPr>
                <w:rFonts w:ascii="ＭＳ Ｐゴシック" w:eastAsia="ＭＳ Ｐゴシック" w:hAnsi="ＭＳ Ｐゴシック"/>
                <w:b/>
                <w:color w:val="C00000"/>
                <w:sz w:val="10"/>
                <w:szCs w:val="12"/>
              </w:rPr>
            </w:pPr>
            <w:r w:rsidRPr="005F0B1F">
              <w:rPr>
                <w:rFonts w:ascii="ＭＳ Ｐゴシック" w:eastAsia="ＭＳ Ｐゴシック" w:hAnsi="ＭＳ Ｐゴシック" w:hint="eastAsia"/>
                <w:sz w:val="10"/>
                <w:szCs w:val="12"/>
              </w:rPr>
              <w:t>Compliance</w:t>
            </w:r>
          </w:p>
        </w:tc>
        <w:tc>
          <w:tcPr>
            <w:tcW w:w="181" w:type="pct"/>
          </w:tcPr>
          <w:p w14:paraId="78EE5ED8" w14:textId="77777777" w:rsidR="005F0B1F" w:rsidRPr="005F0B1F" w:rsidRDefault="005F0B1F" w:rsidP="00E44AA9">
            <w:pPr>
              <w:rPr>
                <w:rFonts w:ascii="ＭＳ Ｐゴシック" w:eastAsia="ＭＳ Ｐゴシック" w:hAnsi="ＭＳ Ｐゴシック"/>
                <w:sz w:val="10"/>
                <w:szCs w:val="12"/>
              </w:rPr>
            </w:pPr>
            <w:r w:rsidRPr="005F0B1F">
              <w:rPr>
                <w:rFonts w:ascii="ＭＳ Ｐゴシック" w:eastAsia="ＭＳ Ｐゴシック" w:hAnsi="ＭＳ Ｐゴシック" w:hint="eastAsia"/>
                <w:sz w:val="10"/>
                <w:szCs w:val="12"/>
              </w:rPr>
              <w:t>1</w:t>
            </w:r>
          </w:p>
        </w:tc>
        <w:tc>
          <w:tcPr>
            <w:tcW w:w="4451" w:type="pct"/>
          </w:tcPr>
          <w:p w14:paraId="5C053817" w14:textId="4E5D8771" w:rsidR="005F0B1F" w:rsidRPr="005F0B1F" w:rsidRDefault="005F0B1F" w:rsidP="005F0B1F">
            <w:pPr>
              <w:rPr>
                <w:rFonts w:ascii="ＭＳ Ｐゴシック" w:eastAsia="ＭＳ Ｐゴシック" w:hAnsi="ＭＳ Ｐゴシック"/>
                <w:sz w:val="10"/>
                <w:szCs w:val="12"/>
              </w:rPr>
            </w:pPr>
            <w:r w:rsidRPr="005F0B1F">
              <w:rPr>
                <w:rFonts w:ascii="ＭＳ Ｐゴシック" w:eastAsia="ＭＳ Ｐゴシック" w:hAnsi="ＭＳ Ｐゴシック" w:hint="eastAsia"/>
                <w:sz w:val="10"/>
                <w:szCs w:val="12"/>
              </w:rPr>
              <w:t xml:space="preserve">Annotations to classes, methods, and fields should be placed at the beginning of the qualifier (immediately after the </w:t>
            </w:r>
            <w:proofErr w:type="spellStart"/>
            <w:r w:rsidRPr="005F0B1F">
              <w:rPr>
                <w:rFonts w:ascii="ＭＳ Ｐゴシック" w:eastAsia="ＭＳ Ｐゴシック" w:hAnsi="ＭＳ Ｐゴシック" w:hint="eastAsia"/>
                <w:sz w:val="10"/>
                <w:szCs w:val="12"/>
              </w:rPr>
              <w:t>javadoc</w:t>
            </w:r>
            <w:proofErr w:type="spellEnd"/>
            <w:r w:rsidRPr="005F0B1F">
              <w:rPr>
                <w:rFonts w:ascii="ＭＳ Ｐゴシック" w:eastAsia="ＭＳ Ｐゴシック" w:hAnsi="ＭＳ Ｐゴシック" w:hint="eastAsia"/>
                <w:sz w:val="10"/>
                <w:szCs w:val="12"/>
              </w:rPr>
              <w:t xml:space="preserve"> comment) on a separate line from the other qualifiers.</w:t>
            </w:r>
          </w:p>
          <w:p w14:paraId="4F45A2FF" w14:textId="77777777" w:rsidR="005F0B1F" w:rsidRPr="005F0B1F" w:rsidRDefault="005F0B1F" w:rsidP="005F0B1F">
            <w:pPr>
              <w:rPr>
                <w:rFonts w:ascii="ＭＳ Ｐゴシック" w:eastAsia="ＭＳ Ｐゴシック" w:hAnsi="ＭＳ Ｐゴシック"/>
                <w:sz w:val="10"/>
                <w:szCs w:val="12"/>
              </w:rPr>
            </w:pPr>
            <w:r w:rsidRPr="005F0B1F">
              <w:rPr>
                <w:rFonts w:ascii="ＭＳ Ｐゴシック" w:eastAsia="ＭＳ Ｐゴシック" w:hAnsi="ＭＳ Ｐゴシック" w:hint="eastAsia"/>
                <w:sz w:val="10"/>
                <w:szCs w:val="12"/>
              </w:rPr>
              <w:t>If there are multiple annotations, write one per line.</w:t>
            </w:r>
          </w:p>
          <w:p w14:paraId="14A2C3E2" w14:textId="77777777" w:rsidR="005F0B1F" w:rsidRPr="005F0B1F" w:rsidRDefault="005F0B1F" w:rsidP="005F0B1F">
            <w:pPr>
              <w:rPr>
                <w:rFonts w:ascii="ＭＳ Ｐゴシック" w:eastAsia="ＭＳ Ｐゴシック" w:hAnsi="ＭＳ Ｐゴシック"/>
                <w:sz w:val="10"/>
                <w:szCs w:val="12"/>
              </w:rPr>
            </w:pPr>
            <w:r w:rsidRPr="005F0B1F">
              <w:rPr>
                <w:rFonts w:ascii="ＭＳ Ｐゴシック" w:eastAsia="ＭＳ Ｐゴシック" w:hAnsi="ＭＳ Ｐゴシック" w:hint="eastAsia"/>
                <w:sz w:val="10"/>
                <w:szCs w:val="12"/>
              </w:rPr>
              <w:t>When annotating a method argument, write it immediately before the argument.</w:t>
            </w:r>
          </w:p>
          <w:tbl>
            <w:tblPr>
              <w:tblStyle w:val="TableGrid"/>
              <w:tblW w:w="2592"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165"/>
            </w:tblGrid>
            <w:tr w:rsidR="005F0B1F" w:rsidRPr="003432A0" w14:paraId="61088836" w14:textId="77777777" w:rsidTr="00D54DF6">
              <w:tc>
                <w:tcPr>
                  <w:tcW w:w="5000" w:type="pct"/>
                  <w:shd w:val="clear" w:color="auto" w:fill="F2F2F2" w:themeFill="background1" w:themeFillShade="F2"/>
                </w:tcPr>
                <w:p w14:paraId="7FD7537A" w14:textId="77777777" w:rsidR="005F0B1F" w:rsidRPr="003432A0" w:rsidRDefault="005F0B1F" w:rsidP="00F21D3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//Description for annotating the method</w:t>
                  </w:r>
                </w:p>
                <w:p w14:paraId="02AA7106" w14:textId="77777777" w:rsidR="005F0B1F" w:rsidRPr="003432A0" w:rsidRDefault="005F0B1F" w:rsidP="00F21D3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5FBEB6D7" w14:textId="77777777" w:rsidR="005F0B1F" w:rsidRPr="003432A0" w:rsidRDefault="005F0B1F" w:rsidP="00F21D3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The &lt; pre &gt; sample method. &lt;/pre &gt;</w:t>
                  </w:r>
                </w:p>
                <w:p w14:paraId="327930C6" w14:textId="77777777" w:rsidR="005F0B1F" w:rsidRPr="003432A0" w:rsidRDefault="005F0B1F" w:rsidP="00F21D3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F9AB600" w14:textId="77777777" w:rsidR="003548A8" w:rsidRPr="003432A0" w:rsidRDefault="003548A8" w:rsidP="003548A8">
                  <w:pPr>
                    <w:autoSpaceDE w:val="0"/>
                    <w:autoSpaceDN w:val="0"/>
                    <w:adjustRightInd w:val="0"/>
                    <w:spacing w:line="180" w:lineRule="exact"/>
                    <w:jc w:val="left"/>
                    <w:rPr>
                      <w:ins w:id="401" w:author="Endo, Masami" w:date="2022-02-18T14:22:00Z"/>
                      <w:rFonts w:ascii="Consolas" w:eastAsia="ＭＳ Ｐゴシック" w:hAnsi="Consolas" w:cs="Consolas"/>
                      <w:kern w:val="0"/>
                      <w:sz w:val="14"/>
                      <w:szCs w:val="16"/>
                    </w:rPr>
                  </w:pPr>
                  <w:ins w:id="402" w:author="Endo, Masami" w:date="2022-02-18T14:22:00Z">
                    <w:r w:rsidRPr="003432A0">
                      <w:rPr>
                        <w:rFonts w:ascii="Consolas" w:eastAsia="ＭＳ Ｐゴシック" w:hAnsi="Consolas" w:cs="Consolas"/>
                        <w:color w:val="646464"/>
                        <w:kern w:val="0"/>
                        <w:sz w:val="14"/>
                        <w:szCs w:val="16"/>
                      </w:rPr>
                      <w:t>@</w:t>
                    </w:r>
                    <w:r w:rsidRPr="003432A0">
                      <w:rPr>
                        <w:rFonts w:ascii="Consolas" w:eastAsia="ＭＳ Ｐゴシック" w:hAnsi="Consolas" w:cs="Consolas"/>
                        <w:color w:val="000000"/>
                        <w:kern w:val="0"/>
                        <w:sz w:val="14"/>
                        <w:szCs w:val="16"/>
                      </w:rPr>
                      <w:t>Override</w:t>
                    </w:r>
                  </w:ins>
                </w:p>
                <w:p w14:paraId="0D44E15D" w14:textId="77777777" w:rsidR="003548A8" w:rsidRPr="003432A0" w:rsidRDefault="003548A8" w:rsidP="003548A8">
                  <w:pPr>
                    <w:autoSpaceDE w:val="0"/>
                    <w:autoSpaceDN w:val="0"/>
                    <w:adjustRightInd w:val="0"/>
                    <w:spacing w:line="180" w:lineRule="exact"/>
                    <w:jc w:val="left"/>
                    <w:rPr>
                      <w:ins w:id="403" w:author="Endo, Masami" w:date="2022-02-18T14:22:00Z"/>
                      <w:rFonts w:ascii="Consolas" w:eastAsia="ＭＳ Ｐゴシック" w:hAnsi="Consolas" w:cs="Consolas"/>
                      <w:kern w:val="0"/>
                      <w:sz w:val="14"/>
                      <w:szCs w:val="16"/>
                    </w:rPr>
                  </w:pPr>
                  <w:ins w:id="404" w:author="Endo, Masami" w:date="2022-02-18T14:22:00Z">
                    <w:r w:rsidRPr="003432A0">
                      <w:rPr>
                        <w:rFonts w:ascii="Consolas" w:eastAsia="ＭＳ Ｐゴシック" w:hAnsi="Consolas" w:cs="Consolas"/>
                        <w:color w:val="646464"/>
                        <w:kern w:val="0"/>
                        <w:sz w:val="14"/>
                        <w:szCs w:val="16"/>
                      </w:rPr>
                      <w:t>@</w:t>
                    </w:r>
                    <w:proofErr w:type="spellStart"/>
                    <w:r w:rsidRPr="003432A0">
                      <w:rPr>
                        <w:rFonts w:ascii="Consolas" w:eastAsia="ＭＳ Ｐゴシック" w:hAnsi="Consolas" w:cs="Consolas"/>
                        <w:color w:val="000000"/>
                        <w:kern w:val="0"/>
                        <w:sz w:val="14"/>
                        <w:szCs w:val="16"/>
                      </w:rPr>
                      <w:t>SuppressWarnings</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"unchecked"</w:t>
                    </w:r>
                    <w:r>
                      <w:rPr>
                        <w:rFonts w:ascii="Consolas" w:eastAsia="ＭＳ Ｐゴシック" w:hAnsi="Consolas" w:cs="Consolas"/>
                        <w:color w:val="000000"/>
                        <w:kern w:val="0"/>
                        <w:sz w:val="14"/>
                        <w:szCs w:val="16"/>
                      </w:rPr>
                      <w:t>)</w:t>
                    </w:r>
                  </w:ins>
                </w:p>
                <w:p w14:paraId="26866B94" w14:textId="77777777" w:rsidR="003548A8" w:rsidRPr="003432A0" w:rsidRDefault="003548A8" w:rsidP="003548A8">
                  <w:pPr>
                    <w:autoSpaceDE w:val="0"/>
                    <w:autoSpaceDN w:val="0"/>
                    <w:adjustRightInd w:val="0"/>
                    <w:spacing w:line="180" w:lineRule="exact"/>
                    <w:jc w:val="left"/>
                    <w:rPr>
                      <w:ins w:id="405" w:author="Endo, Masami" w:date="2022-02-18T14:22:00Z"/>
                      <w:rFonts w:ascii="Consolas" w:eastAsia="ＭＳ Ｐゴシック" w:hAnsi="Consolas" w:cs="Consolas"/>
                      <w:kern w:val="0"/>
                      <w:sz w:val="14"/>
                      <w:szCs w:val="16"/>
                    </w:rPr>
                  </w:pPr>
                  <w:ins w:id="406" w:author="Endo, Masami" w:date="2022-02-18T14:22:00Z">
                    <w:r w:rsidRPr="003432A0">
                      <w:rPr>
                        <w:rFonts w:ascii="Consolas" w:eastAsia="ＭＳ Ｐゴシック" w:hAnsi="Consolas" w:cs="Consolas"/>
                        <w:b/>
                        <w:bCs/>
                        <w:color w:val="7F0055"/>
                        <w:kern w:val="0"/>
                        <w:sz w:val="14"/>
                        <w:szCs w:val="16"/>
                      </w:rPr>
                      <w:t>public</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void</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someMethod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p>
                <w:p w14:paraId="6E50DE2A" w14:textId="7E283A6A" w:rsidR="005F0B1F" w:rsidRPr="003432A0" w:rsidDel="003548A8" w:rsidRDefault="005F0B1F" w:rsidP="00F21D3D">
                  <w:pPr>
                    <w:autoSpaceDE w:val="0"/>
                    <w:autoSpaceDN w:val="0"/>
                    <w:adjustRightInd w:val="0"/>
                    <w:spacing w:line="180" w:lineRule="exact"/>
                    <w:jc w:val="left"/>
                    <w:rPr>
                      <w:del w:id="407" w:author="Endo, Masami" w:date="2022-02-18T14:22:00Z"/>
                      <w:rFonts w:ascii="Consolas" w:eastAsia="ＭＳ Ｐゴシック" w:hAnsi="Consolas" w:cs="Consolas"/>
                      <w:kern w:val="0"/>
                      <w:sz w:val="10"/>
                      <w:szCs w:val="12"/>
                    </w:rPr>
                  </w:pPr>
                  <w:del w:id="408" w:author="Endo, Masami" w:date="2022-02-18T14:22:00Z">
                    <w:r w:rsidRPr="003432A0" w:rsidDel="003548A8">
                      <w:rPr>
                        <w:rFonts w:ascii="Consolas" w:eastAsia="ＭＳ Ｐゴシック" w:hAnsi="Consolas" w:cs="Consolas"/>
                        <w:sz w:val="10"/>
                        <w:szCs w:val="12"/>
                      </w:rPr>
                      <w:delText>@ Override</w:delText>
                    </w:r>
                  </w:del>
                </w:p>
                <w:p w14:paraId="2F67E0FA" w14:textId="4218B8A1" w:rsidR="005F0B1F" w:rsidRPr="003432A0" w:rsidDel="003548A8" w:rsidRDefault="005F0B1F" w:rsidP="00F21D3D">
                  <w:pPr>
                    <w:autoSpaceDE w:val="0"/>
                    <w:autoSpaceDN w:val="0"/>
                    <w:adjustRightInd w:val="0"/>
                    <w:spacing w:line="180" w:lineRule="exact"/>
                    <w:jc w:val="left"/>
                    <w:rPr>
                      <w:del w:id="409" w:author="Endo, Masami" w:date="2022-02-18T14:22:00Z"/>
                      <w:rFonts w:ascii="Consolas" w:eastAsia="ＭＳ Ｐゴシック" w:hAnsi="Consolas" w:cs="Consolas"/>
                      <w:kern w:val="0"/>
                      <w:sz w:val="10"/>
                      <w:szCs w:val="12"/>
                    </w:rPr>
                  </w:pPr>
                  <w:del w:id="410" w:author="Endo, Masami" w:date="2022-02-18T14:22:00Z">
                    <w:r w:rsidRPr="003432A0" w:rsidDel="003548A8">
                      <w:rPr>
                        <w:rFonts w:ascii="Consolas" w:eastAsia="ＭＳ Ｐゴシック" w:hAnsi="Consolas" w:cs="Consolas"/>
                        <w:sz w:val="10"/>
                        <w:szCs w:val="12"/>
                      </w:rPr>
                      <w:delText>@ SuppressWarnings ("unchecked")</w:delText>
                    </w:r>
                  </w:del>
                </w:p>
                <w:p w14:paraId="3F2EAA11" w14:textId="619155F0" w:rsidR="005F0B1F" w:rsidRPr="003432A0" w:rsidDel="003548A8" w:rsidRDefault="005F0B1F" w:rsidP="00F21D3D">
                  <w:pPr>
                    <w:autoSpaceDE w:val="0"/>
                    <w:autoSpaceDN w:val="0"/>
                    <w:adjustRightInd w:val="0"/>
                    <w:spacing w:line="180" w:lineRule="exact"/>
                    <w:jc w:val="left"/>
                    <w:rPr>
                      <w:del w:id="411" w:author="Endo, Masami" w:date="2022-02-18T14:22:00Z"/>
                      <w:rFonts w:ascii="Consolas" w:eastAsia="ＭＳ Ｐゴシック" w:hAnsi="Consolas" w:cs="Consolas"/>
                      <w:kern w:val="0"/>
                      <w:sz w:val="10"/>
                      <w:szCs w:val="12"/>
                    </w:rPr>
                  </w:pPr>
                  <w:del w:id="412" w:author="Endo, Masami" w:date="2022-02-18T14:22:00Z">
                    <w:r w:rsidRPr="003432A0" w:rsidDel="003548A8">
                      <w:rPr>
                        <w:rFonts w:ascii="Consolas" w:eastAsia="ＭＳ Ｐゴシック" w:hAnsi="Consolas" w:cs="Consolas"/>
                        <w:sz w:val="10"/>
                        <w:szCs w:val="12"/>
                      </w:rPr>
                      <w:delText>public void someMethod () {</w:delText>
                    </w:r>
                  </w:del>
                </w:p>
                <w:p w14:paraId="7C3F2072" w14:textId="77777777" w:rsidR="005F0B1F" w:rsidRPr="003432A0" w:rsidRDefault="005F0B1F" w:rsidP="00F21D3D">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//Description for annotating method arguments</w:t>
                  </w:r>
                </w:p>
                <w:p w14:paraId="47ECC32E" w14:textId="7F82E330" w:rsidR="005F0B1F" w:rsidRPr="003432A0" w:rsidRDefault="003548A8" w:rsidP="004E0A5B">
                  <w:pPr>
                    <w:autoSpaceDE w:val="0"/>
                    <w:autoSpaceDN w:val="0"/>
                    <w:adjustRightInd w:val="0"/>
                    <w:spacing w:line="180" w:lineRule="exact"/>
                    <w:jc w:val="left"/>
                    <w:rPr>
                      <w:rFonts w:ascii="Consolas" w:eastAsia="ＭＳ Ｐゴシック" w:hAnsi="Consolas" w:cs="Consolas"/>
                      <w:kern w:val="0"/>
                      <w:sz w:val="10"/>
                      <w:szCs w:val="12"/>
                    </w:rPr>
                  </w:pPr>
                  <w:ins w:id="413" w:author="Endo, Masami" w:date="2022-02-18T14:22:00Z">
                    <w:r w:rsidRPr="003432A0">
                      <w:rPr>
                        <w:rFonts w:ascii="Consolas" w:eastAsia="ＭＳ Ｐゴシック" w:hAnsi="Consolas" w:cs="Consolas"/>
                        <w:b/>
                        <w:bCs/>
                        <w:color w:val="7F0055"/>
                        <w:kern w:val="0"/>
                        <w:sz w:val="14"/>
                        <w:szCs w:val="16"/>
                      </w:rPr>
                      <w:t>public</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void</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someMethod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646464"/>
                        <w:kern w:val="0"/>
                        <w:sz w:val="14"/>
                        <w:szCs w:val="16"/>
                      </w:rPr>
                      <w:t>@</w:t>
                    </w:r>
                    <w:r w:rsidRPr="003432A0">
                      <w:rPr>
                        <w:rFonts w:ascii="Consolas" w:eastAsia="ＭＳ Ｐゴシック" w:hAnsi="Consolas" w:cs="Consolas"/>
                        <w:color w:val="000000"/>
                        <w:kern w:val="0"/>
                        <w:sz w:val="14"/>
                        <w:szCs w:val="16"/>
                      </w:rPr>
                      <w:t xml:space="preserve">Validated </w:t>
                    </w:r>
                    <w:proofErr w:type="spellStart"/>
                    <w:r>
                      <w:rPr>
                        <w:rFonts w:ascii="Consolas" w:eastAsia="ＭＳ Ｐゴシック" w:hAnsi="Consolas" w:cs="Consolas" w:hint="eastAsia"/>
                        <w:color w:val="000000"/>
                        <w:kern w:val="0"/>
                        <w:sz w:val="14"/>
                        <w:szCs w:val="16"/>
                      </w:rPr>
                      <w:t>XXX</w:t>
                    </w:r>
                    <w:r w:rsidRPr="003432A0">
                      <w:rPr>
                        <w:rFonts w:ascii="Consolas" w:eastAsia="ＭＳ Ｐゴシック" w:hAnsi="Consolas" w:cs="Consolas"/>
                        <w:color w:val="000000"/>
                        <w:kern w:val="0"/>
                        <w:sz w:val="14"/>
                        <w:szCs w:val="16"/>
                      </w:rPr>
                      <w:t>Form</w:t>
                    </w:r>
                    <w:proofErr w:type="spellEnd"/>
                    <w:r w:rsidRPr="003432A0">
                      <w:rPr>
                        <w:rFonts w:ascii="Consolas" w:eastAsia="ＭＳ Ｐゴシック" w:hAnsi="Consolas" w:cs="Consolas"/>
                        <w:color w:val="000000"/>
                        <w:kern w:val="0"/>
                        <w:sz w:val="14"/>
                        <w:szCs w:val="16"/>
                      </w:rPr>
                      <w:t xml:space="preserve"> form</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del w:id="414" w:author="Endo, Masami" w:date="2022-02-18T14:22:00Z">
                    <w:r w:rsidR="005F0B1F" w:rsidRPr="003432A0" w:rsidDel="003548A8">
                      <w:rPr>
                        <w:rFonts w:ascii="Consolas" w:eastAsia="ＭＳ Ｐゴシック" w:hAnsi="Consolas" w:cs="Consolas" w:hint="eastAsia"/>
                        <w:sz w:val="10"/>
                        <w:szCs w:val="12"/>
                      </w:rPr>
                      <w:delText>public void someMethod (@ Validated XXXForm form) {</w:delText>
                    </w:r>
                  </w:del>
                </w:p>
              </w:tc>
            </w:tr>
          </w:tbl>
          <w:p w14:paraId="1F5E6AEB" w14:textId="77777777" w:rsidR="005F0B1F" w:rsidRPr="005F0B1F" w:rsidRDefault="005F0B1F" w:rsidP="00E44AA9">
            <w:pPr>
              <w:rPr>
                <w:rFonts w:ascii="ＭＳ Ｐゴシック" w:eastAsia="ＭＳ Ｐゴシック" w:hAnsi="ＭＳ Ｐゴシック"/>
                <w:sz w:val="10"/>
                <w:szCs w:val="12"/>
              </w:rPr>
            </w:pPr>
          </w:p>
        </w:tc>
      </w:tr>
    </w:tbl>
    <w:p w14:paraId="0BB54DD1" w14:textId="7CE5A7BA" w:rsidR="00E541BB" w:rsidRDefault="00E541BB" w:rsidP="007627C7">
      <w:pPr>
        <w:pStyle w:val="Heading3"/>
      </w:pPr>
      <w:bookmarkStart w:id="415" w:name="_Toc482632832"/>
      <w:r w:rsidRPr="00E541BB">
        <w:rPr>
          <w:rFonts w:hint="eastAsia"/>
        </w:rPr>
        <w:t>basic modifier</w:t>
      </w:r>
      <w:bookmarkEnd w:id="415"/>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5F0B1F" w:rsidRPr="005F0B1F" w14:paraId="5CFACC1A"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3C66418" w14:textId="67F10600" w:rsidR="005F0B1F" w:rsidRPr="005F0B1F" w:rsidRDefault="005F0B1F" w:rsidP="00E44AA9">
            <w:pPr>
              <w:rPr>
                <w:rFonts w:ascii="ＭＳ Ｐゴシック" w:eastAsia="ＭＳ Ｐゴシック" w:hAnsi="ＭＳ Ｐゴシック"/>
                <w:sz w:val="10"/>
                <w:szCs w:val="12"/>
              </w:rPr>
            </w:pPr>
            <w:r w:rsidRPr="005F0B1F">
              <w:rPr>
                <w:rFonts w:ascii="ＭＳ Ｐゴシック" w:eastAsia="ＭＳ Ｐゴシック" w:hAnsi="ＭＳ Ｐゴシック" w:hint="eastAsia"/>
                <w:sz w:val="10"/>
                <w:szCs w:val="12"/>
              </w:rPr>
              <w:t xml:space="preserve">modifier description </w:t>
            </w:r>
            <w:proofErr w:type="gramStart"/>
            <w:r w:rsidRPr="005F0B1F">
              <w:rPr>
                <w:rFonts w:ascii="ＭＳ Ｐゴシック" w:eastAsia="ＭＳ Ｐゴシック" w:hAnsi="ＭＳ Ｐゴシック" w:hint="eastAsia"/>
                <w:sz w:val="10"/>
                <w:szCs w:val="12"/>
              </w:rPr>
              <w:t>order</w:t>
            </w:r>
            <w:proofErr w:type="gramEnd"/>
            <w:r w:rsidRPr="005F0B1F">
              <w:rPr>
                <w:rFonts w:ascii="ＭＳ Ｐゴシック" w:eastAsia="ＭＳ Ｐゴシック" w:hAnsi="ＭＳ Ｐゴシック" w:hint="eastAsia"/>
                <w:sz w:val="10"/>
                <w:szCs w:val="12"/>
              </w:rPr>
              <w:t xml:space="preserve"> basic modifier</w:t>
            </w:r>
          </w:p>
        </w:tc>
      </w:tr>
      <w:tr w:rsidR="005F0B1F" w:rsidRPr="005F0B1F" w14:paraId="5AD233C0" w14:textId="77777777" w:rsidTr="00413B10">
        <w:tc>
          <w:tcPr>
            <w:tcW w:w="368" w:type="pct"/>
          </w:tcPr>
          <w:p w14:paraId="1C74E40E" w14:textId="77777777" w:rsidR="005F0B1F" w:rsidRPr="005F0B1F" w:rsidRDefault="005F0B1F" w:rsidP="00E44AA9">
            <w:pPr>
              <w:jc w:val="center"/>
              <w:rPr>
                <w:rFonts w:ascii="ＭＳ Ｐゴシック" w:eastAsia="ＭＳ Ｐゴシック" w:hAnsi="ＭＳ Ｐゴシック"/>
                <w:b/>
                <w:color w:val="C00000"/>
                <w:sz w:val="10"/>
                <w:szCs w:val="12"/>
              </w:rPr>
            </w:pPr>
            <w:r w:rsidRPr="005F0B1F">
              <w:rPr>
                <w:rFonts w:ascii="ＭＳ Ｐゴシック" w:eastAsia="ＭＳ Ｐゴシック" w:hAnsi="ＭＳ Ｐゴシック" w:hint="eastAsia"/>
                <w:sz w:val="10"/>
                <w:szCs w:val="12"/>
              </w:rPr>
              <w:t>Compliance</w:t>
            </w:r>
          </w:p>
        </w:tc>
        <w:tc>
          <w:tcPr>
            <w:tcW w:w="181" w:type="pct"/>
          </w:tcPr>
          <w:p w14:paraId="4B5DA20F" w14:textId="77777777" w:rsidR="005F0B1F" w:rsidRPr="005F0B1F" w:rsidRDefault="005F0B1F" w:rsidP="00E44AA9">
            <w:pPr>
              <w:rPr>
                <w:rFonts w:ascii="ＭＳ Ｐゴシック" w:eastAsia="ＭＳ Ｐゴシック" w:hAnsi="ＭＳ Ｐゴシック"/>
                <w:sz w:val="10"/>
                <w:szCs w:val="12"/>
              </w:rPr>
            </w:pPr>
            <w:r w:rsidRPr="005F0B1F">
              <w:rPr>
                <w:rFonts w:ascii="ＭＳ Ｐゴシック" w:eastAsia="ＭＳ Ｐゴシック" w:hAnsi="ＭＳ Ｐゴシック" w:hint="eastAsia"/>
                <w:sz w:val="10"/>
                <w:szCs w:val="12"/>
              </w:rPr>
              <w:t>1</w:t>
            </w:r>
          </w:p>
        </w:tc>
        <w:tc>
          <w:tcPr>
            <w:tcW w:w="4451" w:type="pct"/>
          </w:tcPr>
          <w:p w14:paraId="3B69DEB7" w14:textId="0582176D" w:rsidR="00374CA1" w:rsidRPr="00374CA1" w:rsidRDefault="00374CA1" w:rsidP="00374CA1">
            <w:pPr>
              <w:rPr>
                <w:rFonts w:ascii="ＭＳ Ｐゴシック" w:eastAsia="ＭＳ Ｐゴシック" w:hAnsi="ＭＳ Ｐゴシック"/>
                <w:sz w:val="10"/>
                <w:szCs w:val="12"/>
              </w:rPr>
            </w:pPr>
            <w:r w:rsidRPr="00374CA1">
              <w:rPr>
                <w:rFonts w:ascii="ＭＳ Ｐゴシック" w:eastAsia="ＭＳ Ｐゴシック" w:hAnsi="ＭＳ Ｐゴシック" w:hint="eastAsia"/>
                <w:sz w:val="10"/>
                <w:szCs w:val="12"/>
              </w:rPr>
              <w:t xml:space="preserve">The class, method, and field modifiers should appear in the following </w:t>
            </w:r>
            <w:proofErr w:type="gramStart"/>
            <w:r w:rsidRPr="00374CA1">
              <w:rPr>
                <w:rFonts w:ascii="ＭＳ Ｐゴシック" w:eastAsia="ＭＳ Ｐゴシック" w:hAnsi="ＭＳ Ｐゴシック" w:hint="eastAsia"/>
                <w:sz w:val="10"/>
                <w:szCs w:val="12"/>
              </w:rPr>
              <w:t>order:.</w:t>
            </w:r>
            <w:proofErr w:type="gramEnd"/>
          </w:p>
          <w:p w14:paraId="089FF95B" w14:textId="088746DD" w:rsidR="00796372" w:rsidRPr="005F0B1F" w:rsidRDefault="00374CA1" w:rsidP="00374CA1">
            <w:pPr>
              <w:rPr>
                <w:rFonts w:ascii="ＭＳ Ｐゴシック" w:eastAsia="ＭＳ Ｐゴシック" w:hAnsi="ＭＳ Ｐゴシック"/>
                <w:sz w:val="10"/>
                <w:szCs w:val="12"/>
              </w:rPr>
            </w:pPr>
            <w:r w:rsidRPr="00374CA1">
              <w:rPr>
                <w:rFonts w:ascii="ＭＳ Ｐゴシック" w:eastAsia="ＭＳ Ｐゴシック" w:hAnsi="ＭＳ Ｐゴシック"/>
                <w:sz w:val="10"/>
                <w:szCs w:val="12"/>
              </w:rPr>
              <w:t xml:space="preserve">public, protected, private, abstract, default, static, final, transient, volatile, synchronized, native, </w:t>
            </w:r>
            <w:proofErr w:type="spellStart"/>
            <w:r w:rsidRPr="00374CA1">
              <w:rPr>
                <w:rFonts w:ascii="ＭＳ Ｐゴシック" w:eastAsia="ＭＳ Ｐゴシック" w:hAnsi="ＭＳ Ｐゴシック"/>
                <w:sz w:val="10"/>
                <w:szCs w:val="12"/>
              </w:rPr>
              <w:t>strictfp</w:t>
            </w:r>
            <w:proofErr w:type="spellEnd"/>
          </w:p>
          <w:tbl>
            <w:tblPr>
              <w:tblStyle w:val="TableGrid"/>
              <w:tblW w:w="273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396"/>
            </w:tblGrid>
            <w:tr w:rsidR="005F0B1F" w:rsidRPr="003432A0" w14:paraId="31231D6E" w14:textId="77777777" w:rsidTr="00D54DF6">
              <w:tc>
                <w:tcPr>
                  <w:tcW w:w="5000" w:type="pct"/>
                  <w:shd w:val="clear" w:color="auto" w:fill="F2F2F2" w:themeFill="background1" w:themeFillShade="F2"/>
                </w:tcPr>
                <w:p w14:paraId="751E9410" w14:textId="6F8FDAF0" w:rsidR="005F0B1F" w:rsidRPr="003432A0" w:rsidRDefault="005F0B1F" w:rsidP="00E44AA9">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6"/>
                    </w:rPr>
                    <w:t xml:space="preserve">public static final synchronized void </w:t>
                  </w:r>
                  <w:proofErr w:type="spellStart"/>
                  <w:r w:rsidRPr="003432A0">
                    <w:rPr>
                      <w:rFonts w:ascii="Consolas" w:eastAsia="ＭＳ Ｐゴシック" w:hAnsi="Consolas" w:cs="Consolas"/>
                      <w:sz w:val="10"/>
                      <w:szCs w:val="16"/>
                    </w:rPr>
                    <w:t>someMethod</w:t>
                  </w:r>
                  <w:proofErr w:type="spellEnd"/>
                  <w:r w:rsidRPr="003432A0">
                    <w:rPr>
                      <w:rFonts w:ascii="Consolas" w:eastAsia="ＭＳ Ｐゴシック" w:hAnsi="Consolas" w:cs="Consolas"/>
                      <w:sz w:val="10"/>
                      <w:szCs w:val="16"/>
                    </w:rPr>
                    <w:t xml:space="preserve"> () {</w:t>
                  </w:r>
                </w:p>
              </w:tc>
            </w:tr>
          </w:tbl>
          <w:p w14:paraId="621F0365" w14:textId="77777777" w:rsidR="005F0B1F" w:rsidRPr="005F0B1F" w:rsidRDefault="005F0B1F" w:rsidP="00E44AA9">
            <w:pPr>
              <w:rPr>
                <w:rFonts w:ascii="ＭＳ Ｐゴシック" w:eastAsia="ＭＳ Ｐゴシック" w:hAnsi="ＭＳ Ｐゴシック"/>
                <w:sz w:val="10"/>
                <w:szCs w:val="12"/>
              </w:rPr>
            </w:pPr>
          </w:p>
        </w:tc>
      </w:tr>
    </w:tbl>
    <w:p w14:paraId="7322D12E" w14:textId="5095456D" w:rsidR="00824A7F" w:rsidRDefault="00824A7F" w:rsidP="00824A7F">
      <w:pPr>
        <w:pStyle w:val="Heading2"/>
        <w:spacing w:before="123"/>
      </w:pPr>
      <w:bookmarkStart w:id="416" w:name="_Toc482632833"/>
      <w:r>
        <w:rPr>
          <w:rFonts w:hint="eastAsia"/>
        </w:rPr>
        <w:t>Block</w:t>
      </w:r>
      <w:bookmarkEnd w:id="416"/>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841770" w:rsidRPr="00157A7A" w14:paraId="04BEDB83"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51F16EA" w14:textId="0FC184F4" w:rsidR="00841770" w:rsidRPr="00157A7A" w:rsidRDefault="00841770" w:rsidP="00E44AA9">
            <w:pPr>
              <w:rPr>
                <w:rFonts w:ascii="ＭＳ Ｐゴシック" w:eastAsia="ＭＳ Ｐゴシック" w:hAnsi="ＭＳ Ｐゴシック"/>
                <w:sz w:val="10"/>
                <w:szCs w:val="12"/>
              </w:rPr>
            </w:pPr>
            <w:r w:rsidRPr="00841770">
              <w:rPr>
                <w:rFonts w:ascii="ＭＳ Ｐゴシック" w:eastAsia="ＭＳ Ｐゴシック" w:hAnsi="ＭＳ Ｐゴシック" w:hint="eastAsia"/>
                <w:sz w:val="10"/>
                <w:szCs w:val="12"/>
              </w:rPr>
              <w:t>Block</w:t>
            </w:r>
          </w:p>
        </w:tc>
      </w:tr>
      <w:tr w:rsidR="00841770" w:rsidRPr="00157A7A" w14:paraId="13A9F72E" w14:textId="77777777" w:rsidTr="00413B10">
        <w:tc>
          <w:tcPr>
            <w:tcW w:w="368" w:type="pct"/>
          </w:tcPr>
          <w:p w14:paraId="28F7F587" w14:textId="447EA407" w:rsidR="00841770" w:rsidRPr="00157A7A" w:rsidRDefault="00841770" w:rsidP="00E44AA9">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1" w:type="pct"/>
          </w:tcPr>
          <w:p w14:paraId="4B92F3B7" w14:textId="77777777" w:rsidR="00841770" w:rsidRPr="00157A7A" w:rsidRDefault="00841770" w:rsidP="00E44AA9">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1</w:t>
            </w:r>
          </w:p>
        </w:tc>
        <w:tc>
          <w:tcPr>
            <w:tcW w:w="4451" w:type="pct"/>
          </w:tcPr>
          <w:p w14:paraId="5F9C8BBF" w14:textId="569304A0" w:rsidR="00841770" w:rsidRPr="00157A7A" w:rsidRDefault="00841770" w:rsidP="00E44AA9">
            <w:pPr>
              <w:rPr>
                <w:rFonts w:ascii="ＭＳ Ｐゴシック" w:eastAsia="ＭＳ Ｐゴシック" w:hAnsi="ＭＳ Ｐゴシック"/>
                <w:sz w:val="10"/>
                <w:szCs w:val="12"/>
              </w:rPr>
            </w:pPr>
            <w:r w:rsidRPr="00841770">
              <w:rPr>
                <w:rFonts w:ascii="ＭＳ Ｐゴシック" w:eastAsia="ＭＳ Ｐゴシック" w:hAnsi="ＭＳ Ｐゴシック" w:hint="eastAsia"/>
                <w:sz w:val="10"/>
                <w:szCs w:val="12"/>
              </w:rPr>
              <w:t>There must be at least one statement or comment within the block.</w:t>
            </w:r>
          </w:p>
        </w:tc>
      </w:tr>
      <w:tr w:rsidR="00841770" w:rsidRPr="00157A7A" w14:paraId="137C34EE" w14:textId="77777777" w:rsidTr="00413B10">
        <w:tc>
          <w:tcPr>
            <w:tcW w:w="368" w:type="pct"/>
          </w:tcPr>
          <w:p w14:paraId="7A7C5C8D" w14:textId="77777777" w:rsidR="00841770" w:rsidRPr="00157A7A" w:rsidRDefault="00841770" w:rsidP="00E44AA9">
            <w:pPr>
              <w:jc w:val="center"/>
              <w:rPr>
                <w:rFonts w:ascii="ＭＳ Ｐゴシック" w:eastAsia="ＭＳ Ｐゴシック" w:hAnsi="ＭＳ Ｐゴシック"/>
                <w:b/>
                <w:color w:val="C00000"/>
                <w:sz w:val="10"/>
                <w:szCs w:val="12"/>
              </w:rPr>
            </w:pPr>
            <w:r w:rsidRPr="00157A7A">
              <w:rPr>
                <w:rFonts w:ascii="ＭＳ Ｐゴシック" w:eastAsia="ＭＳ Ｐゴシック" w:hAnsi="ＭＳ Ｐゴシック" w:hint="eastAsia"/>
                <w:sz w:val="10"/>
                <w:szCs w:val="12"/>
              </w:rPr>
              <w:t>strict observance</w:t>
            </w:r>
          </w:p>
        </w:tc>
        <w:tc>
          <w:tcPr>
            <w:tcW w:w="181" w:type="pct"/>
          </w:tcPr>
          <w:p w14:paraId="0FF779F2" w14:textId="77777777" w:rsidR="00841770" w:rsidRPr="00157A7A" w:rsidRDefault="00841770" w:rsidP="00E44AA9">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2</w:t>
            </w:r>
          </w:p>
        </w:tc>
        <w:tc>
          <w:tcPr>
            <w:tcW w:w="4451" w:type="pct"/>
          </w:tcPr>
          <w:p w14:paraId="31EAB05A" w14:textId="46C259B8" w:rsidR="00841770" w:rsidRPr="00157A7A" w:rsidRDefault="00841770" w:rsidP="00841770">
            <w:pPr>
              <w:rPr>
                <w:rFonts w:ascii="ＭＳ Ｐゴシック" w:eastAsia="ＭＳ Ｐゴシック" w:hAnsi="ＭＳ Ｐゴシック"/>
                <w:sz w:val="10"/>
                <w:szCs w:val="12"/>
              </w:rPr>
            </w:pPr>
            <w:r w:rsidRPr="00841770">
              <w:rPr>
                <w:rFonts w:ascii="ＭＳ Ｐゴシック" w:eastAsia="ＭＳ Ｐゴシック" w:hAnsi="ＭＳ Ｐゴシック" w:hint="eastAsia"/>
                <w:sz w:val="10"/>
                <w:szCs w:val="12"/>
              </w:rPr>
              <w:t>As a rule, there are four levels of nesting that can be made by if statements, for statements, while statements, do statements, switch statements, try-catch clauses, try-with-resource clauses, etc.</w:t>
            </w:r>
          </w:p>
        </w:tc>
      </w:tr>
    </w:tbl>
    <w:p w14:paraId="0E92E9C6" w14:textId="77777777" w:rsidR="00841770" w:rsidRDefault="00841770" w:rsidP="00E541BB"/>
    <w:p w14:paraId="253A35A1" w14:textId="77777777" w:rsidR="00F21D3D" w:rsidRDefault="00F21D3D" w:rsidP="00E541BB">
      <w:pPr>
        <w:sectPr w:rsidR="00F21D3D" w:rsidSect="0034470E">
          <w:pgSz w:w="11906" w:h="16838" w:code="9"/>
          <w:pgMar w:top="1701" w:right="1418" w:bottom="851" w:left="1418" w:header="851" w:footer="567" w:gutter="0"/>
          <w:cols w:space="425"/>
          <w:docGrid w:type="linesAndChars" w:linePitch="246"/>
        </w:sectPr>
      </w:pPr>
    </w:p>
    <w:p w14:paraId="19BFC0AF" w14:textId="77777777" w:rsidR="00824A7F" w:rsidRDefault="00824A7F" w:rsidP="00824A7F">
      <w:pPr>
        <w:pStyle w:val="Heading2"/>
        <w:spacing w:before="123"/>
      </w:pPr>
      <w:bookmarkStart w:id="417" w:name="_Toc482632834"/>
      <w:r>
        <w:rPr>
          <w:rFonts w:hint="eastAsia"/>
        </w:rPr>
        <w:lastRenderedPageBreak/>
        <w:t>Statement</w:t>
      </w:r>
      <w:bookmarkEnd w:id="417"/>
    </w:p>
    <w:p w14:paraId="16664FC2" w14:textId="77777777" w:rsidR="00824A7F" w:rsidRDefault="00824A7F" w:rsidP="00824A7F">
      <w:pPr>
        <w:pStyle w:val="Heading3"/>
      </w:pPr>
      <w:bookmarkStart w:id="418" w:name="_Toc482632835"/>
      <w:r>
        <w:rPr>
          <w:rFonts w:hint="eastAsia"/>
        </w:rPr>
        <w:t>single statement</w:t>
      </w:r>
      <w:bookmarkEnd w:id="418"/>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600EAD" w:rsidRPr="00157A7A" w14:paraId="5B40B4EB"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F0D45EF" w14:textId="48560C57" w:rsidR="00600EAD" w:rsidRPr="00157A7A" w:rsidRDefault="00600EAD" w:rsidP="00600EAD">
            <w:pPr>
              <w:rPr>
                <w:rFonts w:ascii="ＭＳ Ｐゴシック" w:eastAsia="ＭＳ Ｐゴシック" w:hAnsi="ＭＳ Ｐゴシック"/>
                <w:sz w:val="10"/>
                <w:szCs w:val="12"/>
              </w:rPr>
            </w:pPr>
            <w:r w:rsidRPr="00600EAD">
              <w:rPr>
                <w:rFonts w:ascii="ＭＳ Ｐゴシック" w:eastAsia="ＭＳ Ｐゴシック" w:hAnsi="ＭＳ Ｐゴシック" w:hint="eastAsia"/>
                <w:sz w:val="10"/>
                <w:szCs w:val="12"/>
              </w:rPr>
              <w:t>single statement</w:t>
            </w:r>
          </w:p>
        </w:tc>
      </w:tr>
      <w:tr w:rsidR="00600EAD" w:rsidRPr="00157A7A" w14:paraId="11633348" w14:textId="77777777" w:rsidTr="00413B10">
        <w:tc>
          <w:tcPr>
            <w:tcW w:w="368" w:type="pct"/>
          </w:tcPr>
          <w:p w14:paraId="5C698611" w14:textId="77777777" w:rsidR="00600EAD" w:rsidRPr="00157A7A" w:rsidRDefault="00600EAD" w:rsidP="00E44AA9">
            <w:pPr>
              <w:jc w:val="center"/>
              <w:rPr>
                <w:rFonts w:ascii="ＭＳ Ｐゴシック" w:eastAsia="ＭＳ Ｐゴシック" w:hAnsi="ＭＳ Ｐゴシック"/>
                <w:b/>
                <w:color w:val="C00000"/>
                <w:sz w:val="10"/>
                <w:szCs w:val="12"/>
              </w:rPr>
            </w:pPr>
            <w:r w:rsidRPr="00157A7A">
              <w:rPr>
                <w:rFonts w:ascii="ＭＳ Ｐゴシック" w:eastAsia="ＭＳ Ｐゴシック" w:hAnsi="ＭＳ Ｐゴシック" w:hint="eastAsia"/>
                <w:sz w:val="10"/>
                <w:szCs w:val="12"/>
              </w:rPr>
              <w:t>strict observance</w:t>
            </w:r>
          </w:p>
        </w:tc>
        <w:tc>
          <w:tcPr>
            <w:tcW w:w="181" w:type="pct"/>
          </w:tcPr>
          <w:p w14:paraId="57492D31" w14:textId="77777777" w:rsidR="00600EAD" w:rsidRPr="00157A7A" w:rsidRDefault="00600EAD" w:rsidP="00E44AA9">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1</w:t>
            </w:r>
          </w:p>
        </w:tc>
        <w:tc>
          <w:tcPr>
            <w:tcW w:w="4451" w:type="pct"/>
          </w:tcPr>
          <w:p w14:paraId="2D5783AC" w14:textId="2E29A47B" w:rsidR="00600EAD" w:rsidRPr="00157A7A" w:rsidRDefault="00600EAD" w:rsidP="00E44AA9">
            <w:pPr>
              <w:rPr>
                <w:rFonts w:ascii="ＭＳ Ｐゴシック" w:eastAsia="ＭＳ Ｐゴシック" w:hAnsi="ＭＳ Ｐゴシック"/>
                <w:sz w:val="10"/>
                <w:szCs w:val="12"/>
              </w:rPr>
            </w:pPr>
            <w:r w:rsidRPr="00600EAD">
              <w:rPr>
                <w:rFonts w:ascii="ＭＳ Ｐゴシック" w:eastAsia="ＭＳ Ｐゴシック" w:hAnsi="ＭＳ Ｐゴシック" w:hint="eastAsia"/>
                <w:sz w:val="10"/>
                <w:szCs w:val="12"/>
              </w:rPr>
              <w:t>An empty statement (; line).</w:t>
            </w:r>
          </w:p>
        </w:tc>
      </w:tr>
      <w:tr w:rsidR="00D678CB" w:rsidRPr="004F0187" w14:paraId="76F24AF6" w14:textId="77777777" w:rsidTr="00212E9A">
        <w:tc>
          <w:tcPr>
            <w:tcW w:w="368" w:type="pct"/>
          </w:tcPr>
          <w:p w14:paraId="482AD9C0" w14:textId="77777777" w:rsidR="00D678CB" w:rsidRPr="004F0187" w:rsidRDefault="00D678CB" w:rsidP="008D34EF">
            <w:pPr>
              <w:jc w:val="center"/>
              <w:rPr>
                <w:rFonts w:ascii="ＭＳ Ｐゴシック" w:eastAsia="ＭＳ Ｐゴシック" w:hAnsi="ＭＳ Ｐゴシック"/>
                <w:b/>
                <w:color w:val="C00000"/>
                <w:sz w:val="10"/>
                <w:szCs w:val="12"/>
              </w:rPr>
            </w:pPr>
            <w:r w:rsidRPr="004F0187">
              <w:rPr>
                <w:rFonts w:ascii="ＭＳ Ｐゴシック" w:eastAsia="ＭＳ Ｐゴシック" w:hAnsi="ＭＳ Ｐゴシック" w:hint="eastAsia"/>
                <w:sz w:val="10"/>
                <w:szCs w:val="12"/>
              </w:rPr>
              <w:t>strict observance</w:t>
            </w:r>
          </w:p>
        </w:tc>
        <w:tc>
          <w:tcPr>
            <w:tcW w:w="181" w:type="pct"/>
          </w:tcPr>
          <w:p w14:paraId="2EF075F0" w14:textId="68F3DC01" w:rsidR="00D678CB" w:rsidRPr="004F0187" w:rsidRDefault="00D678CB" w:rsidP="008D34EF">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2</w:t>
            </w:r>
          </w:p>
        </w:tc>
        <w:tc>
          <w:tcPr>
            <w:tcW w:w="4451" w:type="pct"/>
          </w:tcPr>
          <w:p w14:paraId="59E95433" w14:textId="77777777" w:rsidR="00D678CB" w:rsidRPr="004F0187" w:rsidRDefault="00D678CB" w:rsidP="008D34EF">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Do not declare more than one statement per line.</w:t>
            </w:r>
          </w:p>
          <w:tbl>
            <w:tblPr>
              <w:tblStyle w:val="TableGrid"/>
              <w:tblW w:w="146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361"/>
            </w:tblGrid>
            <w:tr w:rsidR="00D678CB" w:rsidRPr="0054411C" w14:paraId="293E7F69" w14:textId="77777777" w:rsidTr="00D54DF6">
              <w:tc>
                <w:tcPr>
                  <w:tcW w:w="5000" w:type="pct"/>
                  <w:shd w:val="clear" w:color="auto" w:fill="F2F2F2" w:themeFill="background1" w:themeFillShade="F2"/>
                </w:tcPr>
                <w:p w14:paraId="67500476" w14:textId="77777777" w:rsidR="00D678CB" w:rsidRPr="0054411C" w:rsidRDefault="00D678CB" w:rsidP="008D34EF">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Declaring the correct statement</w:t>
                  </w:r>
                </w:p>
                <w:p w14:paraId="407BE1D7" w14:textId="77777777" w:rsidR="00666CEF" w:rsidRPr="0054411C" w:rsidRDefault="00666CEF" w:rsidP="00666CEF">
                  <w:pPr>
                    <w:autoSpaceDE w:val="0"/>
                    <w:autoSpaceDN w:val="0"/>
                    <w:adjustRightInd w:val="0"/>
                    <w:spacing w:line="180" w:lineRule="exact"/>
                    <w:jc w:val="left"/>
                    <w:rPr>
                      <w:ins w:id="419" w:author="Endo, Masami" w:date="2022-02-18T14:23:00Z"/>
                      <w:rFonts w:ascii="Consolas" w:eastAsia="ＭＳ Ｐゴシック" w:hAnsi="Consolas" w:cs="Consolas"/>
                      <w:kern w:val="0"/>
                      <w:sz w:val="14"/>
                      <w:szCs w:val="16"/>
                    </w:rPr>
                  </w:pPr>
                  <w:ins w:id="420" w:author="Endo, Masami" w:date="2022-02-18T14:23:00Z">
                    <w:r w:rsidRPr="0054411C">
                      <w:rPr>
                        <w:rFonts w:ascii="Consolas" w:eastAsia="ＭＳ Ｐゴシック" w:hAnsi="Consolas" w:cs="Consolas"/>
                        <w:color w:val="000000"/>
                        <w:kern w:val="0"/>
                        <w:sz w:val="14"/>
                        <w:szCs w:val="16"/>
                      </w:rPr>
                      <w:t>number++;</w:t>
                    </w:r>
                  </w:ins>
                </w:p>
                <w:p w14:paraId="6B93D250" w14:textId="77777777" w:rsidR="00666CEF" w:rsidRPr="0054411C" w:rsidRDefault="00666CEF" w:rsidP="00666CEF">
                  <w:pPr>
                    <w:autoSpaceDE w:val="0"/>
                    <w:autoSpaceDN w:val="0"/>
                    <w:adjustRightInd w:val="0"/>
                    <w:spacing w:line="180" w:lineRule="exact"/>
                    <w:jc w:val="left"/>
                    <w:rPr>
                      <w:ins w:id="421" w:author="Endo, Masami" w:date="2022-02-18T14:23:00Z"/>
                      <w:rFonts w:ascii="Consolas" w:eastAsia="ＭＳ Ｐゴシック" w:hAnsi="Consolas" w:cs="Consolas"/>
                      <w:kern w:val="0"/>
                      <w:sz w:val="14"/>
                      <w:szCs w:val="16"/>
                    </w:rPr>
                  </w:pPr>
                  <w:ins w:id="422" w:author="Endo, Masami" w:date="2022-02-18T14:23:00Z">
                    <w:r w:rsidRPr="0054411C">
                      <w:rPr>
                        <w:rFonts w:ascii="Consolas" w:eastAsia="ＭＳ Ｐゴシック" w:hAnsi="Consolas" w:cs="Consolas"/>
                        <w:color w:val="000000"/>
                        <w:kern w:val="0"/>
                        <w:sz w:val="14"/>
                        <w:szCs w:val="16"/>
                      </w:rPr>
                      <w:t>value++;</w:t>
                    </w:r>
                  </w:ins>
                </w:p>
                <w:p w14:paraId="03C81E34" w14:textId="177AC0E9" w:rsidR="00D678CB" w:rsidRPr="0054411C" w:rsidDel="00666CEF" w:rsidRDefault="00D678CB" w:rsidP="008D34EF">
                  <w:pPr>
                    <w:autoSpaceDE w:val="0"/>
                    <w:autoSpaceDN w:val="0"/>
                    <w:adjustRightInd w:val="0"/>
                    <w:spacing w:line="180" w:lineRule="exact"/>
                    <w:jc w:val="left"/>
                    <w:rPr>
                      <w:del w:id="423" w:author="Endo, Masami" w:date="2022-02-18T14:23:00Z"/>
                      <w:rFonts w:ascii="Consolas" w:eastAsia="ＭＳ Ｐゴシック" w:hAnsi="Consolas" w:cs="Consolas"/>
                      <w:kern w:val="0"/>
                      <w:sz w:val="10"/>
                      <w:szCs w:val="12"/>
                    </w:rPr>
                  </w:pPr>
                  <w:del w:id="424" w:author="Endo, Masami" w:date="2022-02-18T14:23:00Z">
                    <w:r w:rsidRPr="0054411C" w:rsidDel="00666CEF">
                      <w:rPr>
                        <w:rFonts w:ascii="Consolas" w:eastAsia="ＭＳ Ｐゴシック" w:hAnsi="Consolas" w:cs="Consolas"/>
                        <w:sz w:val="10"/>
                        <w:szCs w:val="12"/>
                      </w:rPr>
                      <w:delText>number + +;</w:delText>
                    </w:r>
                  </w:del>
                </w:p>
                <w:p w14:paraId="2F3B639E" w14:textId="5C6597C2" w:rsidR="00D678CB" w:rsidRPr="0054411C" w:rsidDel="00666CEF" w:rsidRDefault="00D678CB" w:rsidP="008D34EF">
                  <w:pPr>
                    <w:autoSpaceDE w:val="0"/>
                    <w:autoSpaceDN w:val="0"/>
                    <w:adjustRightInd w:val="0"/>
                    <w:spacing w:line="180" w:lineRule="exact"/>
                    <w:jc w:val="left"/>
                    <w:rPr>
                      <w:del w:id="425" w:author="Endo, Masami" w:date="2022-02-18T14:23:00Z"/>
                      <w:rFonts w:ascii="Consolas" w:eastAsia="ＭＳ Ｐゴシック" w:hAnsi="Consolas" w:cs="Consolas"/>
                      <w:kern w:val="0"/>
                      <w:sz w:val="10"/>
                      <w:szCs w:val="12"/>
                    </w:rPr>
                  </w:pPr>
                  <w:del w:id="426" w:author="Endo, Masami" w:date="2022-02-18T14:23:00Z">
                    <w:r w:rsidRPr="0054411C" w:rsidDel="00666CEF">
                      <w:rPr>
                        <w:rFonts w:ascii="Consolas" w:eastAsia="ＭＳ Ｐゴシック" w:hAnsi="Consolas" w:cs="Consolas"/>
                        <w:sz w:val="10"/>
                        <w:szCs w:val="12"/>
                      </w:rPr>
                      <w:delText>value + +;</w:delText>
                    </w:r>
                  </w:del>
                </w:p>
                <w:p w14:paraId="14697D1E" w14:textId="77777777" w:rsidR="00D678CB" w:rsidRPr="0054411C" w:rsidRDefault="00D678CB" w:rsidP="008D34EF">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//X Breach of Terms</w:t>
                  </w:r>
                </w:p>
                <w:p w14:paraId="2DF19DC6" w14:textId="67A04F52" w:rsidR="00D678CB" w:rsidRPr="0054411C" w:rsidRDefault="00666CEF" w:rsidP="008D34EF">
                  <w:pPr>
                    <w:autoSpaceDE w:val="0"/>
                    <w:autoSpaceDN w:val="0"/>
                    <w:adjustRightInd w:val="0"/>
                    <w:spacing w:line="180" w:lineRule="exact"/>
                    <w:jc w:val="left"/>
                    <w:rPr>
                      <w:rFonts w:ascii="Consolas" w:eastAsia="ＭＳ Ｐゴシック" w:hAnsi="Consolas" w:cs="Consolas"/>
                      <w:kern w:val="0"/>
                      <w:sz w:val="10"/>
                      <w:szCs w:val="12"/>
                    </w:rPr>
                  </w:pPr>
                  <w:ins w:id="427" w:author="Endo, Masami" w:date="2022-02-18T14:23:00Z">
                    <w:r w:rsidRPr="0054411C">
                      <w:rPr>
                        <w:rFonts w:ascii="Consolas" w:eastAsia="ＭＳ Ｐゴシック" w:hAnsi="Consolas" w:cs="Consolas"/>
                        <w:color w:val="000000"/>
                        <w:kern w:val="0"/>
                        <w:sz w:val="14"/>
                        <w:szCs w:val="16"/>
                      </w:rPr>
                      <w:t>number++; value++;</w:t>
                    </w:r>
                  </w:ins>
                  <w:del w:id="428" w:author="Endo, Masami" w:date="2022-02-18T14:23:00Z">
                    <w:r w:rsidR="00D678CB" w:rsidRPr="0054411C" w:rsidDel="00666CEF">
                      <w:rPr>
                        <w:rFonts w:ascii="Consolas" w:eastAsia="ＭＳ Ｐゴシック" w:hAnsi="Consolas" w:cs="Consolas"/>
                        <w:sz w:val="10"/>
                        <w:szCs w:val="12"/>
                      </w:rPr>
                      <w:delText>number + +; value + +;</w:delText>
                    </w:r>
                  </w:del>
                </w:p>
              </w:tc>
            </w:tr>
          </w:tbl>
          <w:p w14:paraId="5DAAA7C0" w14:textId="77777777" w:rsidR="00D678CB" w:rsidRPr="004F0187" w:rsidRDefault="00D678CB" w:rsidP="008D34EF">
            <w:pPr>
              <w:rPr>
                <w:rFonts w:ascii="ＭＳ Ｐゴシック" w:eastAsia="ＭＳ Ｐゴシック" w:hAnsi="ＭＳ Ｐゴシック"/>
                <w:sz w:val="10"/>
                <w:szCs w:val="12"/>
              </w:rPr>
            </w:pPr>
          </w:p>
        </w:tc>
      </w:tr>
    </w:tbl>
    <w:p w14:paraId="6E0E7594" w14:textId="77777777" w:rsidR="00824A7F" w:rsidRDefault="00824A7F" w:rsidP="00824A7F">
      <w:pPr>
        <w:pStyle w:val="Heading3"/>
      </w:pPr>
      <w:bookmarkStart w:id="429" w:name="_Toc482632836"/>
      <w:r>
        <w:rPr>
          <w:rFonts w:hint="eastAsia"/>
        </w:rPr>
        <w:t>for statement</w:t>
      </w:r>
      <w:bookmarkEnd w:id="42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600EAD" w:rsidRPr="00157A7A" w14:paraId="39E3B5A9"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61189E4" w14:textId="56A03CB2" w:rsidR="00600EAD" w:rsidRPr="00157A7A" w:rsidRDefault="00600EAD" w:rsidP="00600EAD">
            <w:pPr>
              <w:rPr>
                <w:rFonts w:ascii="ＭＳ Ｐゴシック" w:eastAsia="ＭＳ Ｐゴシック" w:hAnsi="ＭＳ Ｐゴシック"/>
                <w:sz w:val="10"/>
                <w:szCs w:val="12"/>
              </w:rPr>
            </w:pPr>
            <w:r w:rsidRPr="00600EAD">
              <w:rPr>
                <w:rFonts w:ascii="ＭＳ Ｐゴシック" w:eastAsia="ＭＳ Ｐゴシック" w:hAnsi="ＭＳ Ｐゴシック" w:hint="eastAsia"/>
                <w:sz w:val="10"/>
                <w:szCs w:val="12"/>
              </w:rPr>
              <w:t>for statement</w:t>
            </w:r>
          </w:p>
        </w:tc>
      </w:tr>
      <w:tr w:rsidR="00600EAD" w:rsidRPr="00157A7A" w14:paraId="328F20C8" w14:textId="77777777" w:rsidTr="00413B10">
        <w:tc>
          <w:tcPr>
            <w:tcW w:w="368" w:type="pct"/>
          </w:tcPr>
          <w:p w14:paraId="6FBCF952" w14:textId="7A2263C3" w:rsidR="00600EAD" w:rsidRPr="00157A7A" w:rsidRDefault="00600EAD" w:rsidP="00E44AA9">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1" w:type="pct"/>
          </w:tcPr>
          <w:p w14:paraId="3FB5B254" w14:textId="77777777" w:rsidR="00600EAD" w:rsidRPr="00157A7A" w:rsidRDefault="00600EAD" w:rsidP="00E44AA9">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1</w:t>
            </w:r>
          </w:p>
        </w:tc>
        <w:tc>
          <w:tcPr>
            <w:tcW w:w="4451" w:type="pct"/>
          </w:tcPr>
          <w:p w14:paraId="38871DCD" w14:textId="61A37D47" w:rsidR="00600EAD" w:rsidRPr="00157A7A" w:rsidRDefault="00600EAD" w:rsidP="00A40ED4">
            <w:pPr>
              <w:rPr>
                <w:rFonts w:ascii="ＭＳ Ｐゴシック" w:eastAsia="ＭＳ Ｐゴシック" w:hAnsi="ＭＳ Ｐゴシック"/>
                <w:sz w:val="10"/>
                <w:szCs w:val="12"/>
              </w:rPr>
            </w:pPr>
            <w:r w:rsidRPr="00600EAD">
              <w:rPr>
                <w:rFonts w:ascii="ＭＳ Ｐゴシック" w:eastAsia="ＭＳ Ｐゴシック" w:hAnsi="ＭＳ Ｐゴシック" w:hint="eastAsia"/>
                <w:sz w:val="10"/>
                <w:szCs w:val="12"/>
              </w:rPr>
              <w:t xml:space="preserve">To iterate collections and arrays with a </w:t>
            </w:r>
            <w:proofErr w:type="spellStart"/>
            <w:r w:rsidRPr="00600EAD">
              <w:rPr>
                <w:rFonts w:ascii="ＭＳ Ｐゴシック" w:eastAsia="ＭＳ Ｐゴシック" w:hAnsi="ＭＳ Ｐゴシック" w:hint="eastAsia"/>
                <w:sz w:val="10"/>
                <w:szCs w:val="12"/>
              </w:rPr>
              <w:t>for</w:t>
            </w:r>
            <w:proofErr w:type="spellEnd"/>
            <w:r w:rsidRPr="00600EAD">
              <w:rPr>
                <w:rFonts w:ascii="ＭＳ Ｐゴシック" w:eastAsia="ＭＳ Ｐゴシック" w:hAnsi="ＭＳ Ｐゴシック" w:hint="eastAsia"/>
                <w:sz w:val="10"/>
                <w:szCs w:val="12"/>
              </w:rPr>
              <w:t xml:space="preserve"> statement, use for-each.</w:t>
            </w:r>
          </w:p>
        </w:tc>
      </w:tr>
    </w:tbl>
    <w:p w14:paraId="3BC1A022" w14:textId="40FB2880" w:rsidR="00824A7F" w:rsidRDefault="00824A7F" w:rsidP="00824A7F">
      <w:pPr>
        <w:pStyle w:val="Heading3"/>
      </w:pPr>
      <w:bookmarkStart w:id="430" w:name="_Toc482632837"/>
      <w:r>
        <w:rPr>
          <w:rFonts w:hint="eastAsia"/>
        </w:rPr>
        <w:t>switch statement</w:t>
      </w:r>
      <w:bookmarkEnd w:id="430"/>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157A7A" w:rsidRPr="00157A7A" w14:paraId="003C38B2"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4346C9C9" w14:textId="0B7DC24D" w:rsidR="00157A7A" w:rsidRPr="00157A7A" w:rsidRDefault="00157A7A" w:rsidP="004B28EB">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switch statement</w:t>
            </w:r>
          </w:p>
        </w:tc>
      </w:tr>
      <w:tr w:rsidR="0008264A" w:rsidRPr="00157A7A" w14:paraId="47A1C9C6" w14:textId="77777777" w:rsidTr="00413B10">
        <w:tc>
          <w:tcPr>
            <w:tcW w:w="368" w:type="pct"/>
          </w:tcPr>
          <w:p w14:paraId="2157A350" w14:textId="4D4DD6EE" w:rsidR="0008264A" w:rsidRPr="00157A7A" w:rsidRDefault="0008264A" w:rsidP="0008264A">
            <w:pPr>
              <w:jc w:val="center"/>
              <w:rPr>
                <w:rFonts w:ascii="ＭＳ Ｐゴシック" w:eastAsia="ＭＳ Ｐゴシック" w:hAnsi="ＭＳ Ｐゴシック"/>
                <w:b/>
                <w:color w:val="C00000"/>
                <w:sz w:val="10"/>
                <w:szCs w:val="12"/>
              </w:rPr>
            </w:pPr>
            <w:r w:rsidRPr="00157A7A">
              <w:rPr>
                <w:rFonts w:ascii="ＭＳ Ｐゴシック" w:eastAsia="ＭＳ Ｐゴシック" w:hAnsi="ＭＳ Ｐゴシック" w:hint="eastAsia"/>
                <w:sz w:val="10"/>
                <w:szCs w:val="12"/>
              </w:rPr>
              <w:t>strict observance</w:t>
            </w:r>
          </w:p>
        </w:tc>
        <w:tc>
          <w:tcPr>
            <w:tcW w:w="181" w:type="pct"/>
          </w:tcPr>
          <w:p w14:paraId="3A20F2B4" w14:textId="2A6792FB" w:rsidR="0008264A" w:rsidRPr="00157A7A" w:rsidRDefault="0008264A" w:rsidP="004B28EB">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1</w:t>
            </w:r>
          </w:p>
        </w:tc>
        <w:tc>
          <w:tcPr>
            <w:tcW w:w="4451" w:type="pct"/>
          </w:tcPr>
          <w:p w14:paraId="1D0BC5EC" w14:textId="2B29D924" w:rsidR="0008264A" w:rsidRPr="00157A7A" w:rsidRDefault="0008264A" w:rsidP="004B28EB">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Be sure to specify default.</w:t>
            </w:r>
          </w:p>
        </w:tc>
      </w:tr>
      <w:tr w:rsidR="0008264A" w:rsidRPr="00157A7A" w14:paraId="3A6681EF" w14:textId="77777777" w:rsidTr="00413B10">
        <w:tc>
          <w:tcPr>
            <w:tcW w:w="368" w:type="pct"/>
          </w:tcPr>
          <w:p w14:paraId="24C684ED" w14:textId="3E3B39E9" w:rsidR="0008264A" w:rsidRPr="00157A7A" w:rsidRDefault="0008264A" w:rsidP="0008264A">
            <w:pPr>
              <w:jc w:val="center"/>
              <w:rPr>
                <w:rFonts w:ascii="ＭＳ Ｐゴシック" w:eastAsia="ＭＳ Ｐゴシック" w:hAnsi="ＭＳ Ｐゴシック"/>
                <w:b/>
                <w:color w:val="C00000"/>
                <w:sz w:val="10"/>
                <w:szCs w:val="12"/>
              </w:rPr>
            </w:pPr>
            <w:r w:rsidRPr="00157A7A">
              <w:rPr>
                <w:rFonts w:ascii="ＭＳ Ｐゴシック" w:eastAsia="ＭＳ Ｐゴシック" w:hAnsi="ＭＳ Ｐゴシック" w:hint="eastAsia"/>
                <w:sz w:val="10"/>
                <w:szCs w:val="12"/>
              </w:rPr>
              <w:t>strict observance</w:t>
            </w:r>
          </w:p>
        </w:tc>
        <w:tc>
          <w:tcPr>
            <w:tcW w:w="181" w:type="pct"/>
          </w:tcPr>
          <w:p w14:paraId="6EE64353" w14:textId="627E6692" w:rsidR="0008264A" w:rsidRPr="00157A7A" w:rsidRDefault="0008264A" w:rsidP="004B28EB">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2</w:t>
            </w:r>
          </w:p>
        </w:tc>
        <w:tc>
          <w:tcPr>
            <w:tcW w:w="4451" w:type="pct"/>
          </w:tcPr>
          <w:p w14:paraId="6C65374D" w14:textId="77777777" w:rsidR="0008264A" w:rsidRPr="00157A7A" w:rsidRDefault="0008264A" w:rsidP="004B28EB">
            <w:pPr>
              <w:rPr>
                <w:rFonts w:ascii="ＭＳ Ｐゴシック" w:eastAsia="ＭＳ Ｐゴシック" w:hAnsi="ＭＳ Ｐゴシック"/>
                <w:sz w:val="10"/>
                <w:szCs w:val="12"/>
              </w:rPr>
            </w:pPr>
            <w:r w:rsidRPr="00157A7A">
              <w:rPr>
                <w:rFonts w:ascii="ＭＳ Ｐゴシック" w:eastAsia="ＭＳ Ｐゴシック" w:hAnsi="ＭＳ Ｐゴシック" w:hint="eastAsia"/>
                <w:sz w:val="10"/>
                <w:szCs w:val="12"/>
              </w:rPr>
              <w:t>If you want to continue to execute the next group of statements without breaking, include a false through comment.</w:t>
            </w:r>
          </w:p>
          <w:tbl>
            <w:tblPr>
              <w:tblStyle w:val="TableGrid"/>
              <w:tblW w:w="171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758"/>
            </w:tblGrid>
            <w:tr w:rsidR="0008264A" w:rsidRPr="003432A0" w14:paraId="2BA71F2A" w14:textId="77777777" w:rsidTr="00D54DF6">
              <w:tc>
                <w:tcPr>
                  <w:tcW w:w="5000" w:type="pct"/>
                  <w:shd w:val="clear" w:color="auto" w:fill="F2F2F2" w:themeFill="background1" w:themeFillShade="F2"/>
                </w:tcPr>
                <w:p w14:paraId="35314A73" w14:textId="6E64C6DB"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switch (input) {</w:t>
                  </w:r>
                </w:p>
                <w:p w14:paraId="3F01E795"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case1:</w:t>
                  </w:r>
                </w:p>
                <w:p w14:paraId="471E15BF"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68351953"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//Continuecase2</w:t>
                  </w:r>
                </w:p>
                <w:p w14:paraId="5819764B"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case2:</w:t>
                  </w:r>
                </w:p>
                <w:p w14:paraId="63DBFFB9"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09EE4C4E"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break;</w:t>
                  </w:r>
                </w:p>
                <w:p w14:paraId="15F1F5A0"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default:</w:t>
                  </w:r>
                </w:p>
                <w:p w14:paraId="7E68B1D2"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117AB60F" w14:textId="77777777" w:rsidR="0008264A" w:rsidRPr="003432A0" w:rsidRDefault="0008264A" w:rsidP="003432A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tc>
            </w:tr>
          </w:tbl>
          <w:p w14:paraId="12B1AF15" w14:textId="2B838B62" w:rsidR="0008264A" w:rsidRPr="00157A7A" w:rsidRDefault="0008264A" w:rsidP="004B28EB">
            <w:pPr>
              <w:rPr>
                <w:rFonts w:ascii="ＭＳ Ｐゴシック" w:eastAsia="ＭＳ Ｐゴシック" w:hAnsi="ＭＳ Ｐゴシック"/>
                <w:sz w:val="10"/>
                <w:szCs w:val="12"/>
              </w:rPr>
            </w:pPr>
          </w:p>
        </w:tc>
      </w:tr>
    </w:tbl>
    <w:p w14:paraId="44416522" w14:textId="0E745517" w:rsidR="00824A7F" w:rsidRDefault="00824A7F" w:rsidP="00824A7F">
      <w:pPr>
        <w:pStyle w:val="Heading3"/>
      </w:pPr>
      <w:bookmarkStart w:id="431" w:name="_Toc482632838"/>
      <w:r>
        <w:rPr>
          <w:rFonts w:hint="eastAsia"/>
        </w:rPr>
        <w:t>try-catch statement</w:t>
      </w:r>
      <w:bookmarkEnd w:id="431"/>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157A7A" w:rsidRPr="00093D00" w14:paraId="73504F4B" w14:textId="77777777" w:rsidTr="00413B10">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47E109F" w14:textId="59791D7D" w:rsidR="00157A7A" w:rsidRPr="00093D00" w:rsidRDefault="00157A7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try-catch statement</w:t>
            </w:r>
          </w:p>
        </w:tc>
      </w:tr>
      <w:tr w:rsidR="00157A7A" w:rsidRPr="00093D00" w14:paraId="178EC542" w14:textId="77777777" w:rsidTr="00413B10">
        <w:trPr>
          <w:cantSplit/>
        </w:trPr>
        <w:tc>
          <w:tcPr>
            <w:tcW w:w="366" w:type="pct"/>
          </w:tcPr>
          <w:p w14:paraId="6AFEDE8A" w14:textId="01296422" w:rsidR="0008264A" w:rsidRPr="00093D00" w:rsidRDefault="002969EC"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4EAC3C5C" w14:textId="77777777" w:rsidR="0008264A" w:rsidRPr="00093D00" w:rsidRDefault="0008264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52" w:type="pct"/>
          </w:tcPr>
          <w:p w14:paraId="5A06B047" w14:textId="77777777" w:rsidR="0008264A" w:rsidRPr="00093D00" w:rsidRDefault="0008264A" w:rsidP="0008264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Prevent try-catch statements from capturing </w:t>
            </w:r>
            <w:proofErr w:type="spellStart"/>
            <w:r w:rsidRPr="00093D00">
              <w:rPr>
                <w:rFonts w:ascii="ＭＳ Ｐゴシック" w:eastAsia="ＭＳ Ｐゴシック" w:hAnsi="ＭＳ Ｐゴシック" w:hint="eastAsia"/>
                <w:sz w:val="10"/>
                <w:szCs w:val="12"/>
              </w:rPr>
              <w:t>java.lang.Error</w:t>
            </w:r>
            <w:proofErr w:type="spellEnd"/>
            <w:r w:rsidRPr="00093D00">
              <w:rPr>
                <w:rFonts w:ascii="ＭＳ Ｐゴシック" w:eastAsia="ＭＳ Ｐゴシック" w:hAnsi="ＭＳ Ｐゴシック" w:hint="eastAsia"/>
                <w:sz w:val="10"/>
                <w:szCs w:val="12"/>
              </w:rPr>
              <w:t xml:space="preserve">, </w:t>
            </w:r>
            <w:proofErr w:type="spellStart"/>
            <w:r w:rsidRPr="00093D00">
              <w:rPr>
                <w:rFonts w:ascii="ＭＳ Ｐゴシック" w:eastAsia="ＭＳ Ｐゴシック" w:hAnsi="ＭＳ Ｐゴシック" w:hint="eastAsia"/>
                <w:sz w:val="10"/>
                <w:szCs w:val="12"/>
              </w:rPr>
              <w:t>java.lang.Throwable</w:t>
            </w:r>
            <w:proofErr w:type="spellEnd"/>
            <w:r w:rsidRPr="00093D00">
              <w:rPr>
                <w:rFonts w:ascii="ＭＳ Ｐゴシック" w:eastAsia="ＭＳ Ｐゴシック" w:hAnsi="ＭＳ Ｐゴシック" w:hint="eastAsia"/>
                <w:sz w:val="10"/>
                <w:szCs w:val="12"/>
              </w:rPr>
              <w:t>.</w:t>
            </w:r>
          </w:p>
          <w:p w14:paraId="40946260" w14:textId="0BCEA441" w:rsidR="0008264A" w:rsidRPr="00093D00" w:rsidRDefault="0008264A" w:rsidP="0008264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Because </w:t>
            </w:r>
            <w:proofErr w:type="spellStart"/>
            <w:r w:rsidRPr="00093D00">
              <w:rPr>
                <w:rFonts w:ascii="ＭＳ Ｐゴシック" w:eastAsia="ＭＳ Ｐゴシック" w:hAnsi="ＭＳ Ｐゴシック" w:hint="eastAsia"/>
                <w:sz w:val="10"/>
                <w:szCs w:val="12"/>
              </w:rPr>
              <w:t>java.lang.Error</w:t>
            </w:r>
            <w:proofErr w:type="spellEnd"/>
            <w:r w:rsidRPr="00093D00">
              <w:rPr>
                <w:rFonts w:ascii="ＭＳ Ｐゴシック" w:eastAsia="ＭＳ Ｐゴシック" w:hAnsi="ＭＳ Ｐゴシック" w:hint="eastAsia"/>
                <w:sz w:val="10"/>
                <w:szCs w:val="12"/>
              </w:rPr>
              <w:t xml:space="preserve"> and </w:t>
            </w:r>
            <w:proofErr w:type="spellStart"/>
            <w:r w:rsidRPr="00093D00">
              <w:rPr>
                <w:rFonts w:ascii="ＭＳ Ｐゴシック" w:eastAsia="ＭＳ Ｐゴシック" w:hAnsi="ＭＳ Ｐゴシック" w:hint="eastAsia"/>
                <w:sz w:val="10"/>
                <w:szCs w:val="12"/>
              </w:rPr>
              <w:t>java.lang.Throwable</w:t>
            </w:r>
            <w:proofErr w:type="spellEnd"/>
            <w:r w:rsidRPr="00093D00">
              <w:rPr>
                <w:rFonts w:ascii="ＭＳ Ｐゴシック" w:eastAsia="ＭＳ Ｐゴシック" w:hAnsi="ＭＳ Ｐゴシック" w:hint="eastAsia"/>
                <w:sz w:val="10"/>
                <w:szCs w:val="12"/>
              </w:rPr>
              <w:t xml:space="preserve"> contain Java virtual machine errors and other inaccuracies that an application can catch, the Java API's </w:t>
            </w:r>
            <w:proofErr w:type="spellStart"/>
            <w:r w:rsidRPr="00093D00">
              <w:rPr>
                <w:rFonts w:ascii="ＭＳ Ｐゴシック" w:eastAsia="ＭＳ Ｐゴシック" w:hAnsi="ＭＳ Ｐゴシック" w:hint="eastAsia"/>
                <w:sz w:val="10"/>
                <w:szCs w:val="12"/>
              </w:rPr>
              <w:t>javadoc</w:t>
            </w:r>
            <w:proofErr w:type="spellEnd"/>
            <w:r w:rsidRPr="00093D00">
              <w:rPr>
                <w:rFonts w:ascii="ＭＳ Ｐゴシック" w:eastAsia="ＭＳ Ｐゴシック" w:hAnsi="ＭＳ Ｐゴシック" w:hint="eastAsia"/>
                <w:sz w:val="10"/>
                <w:szCs w:val="12"/>
              </w:rPr>
              <w:t xml:space="preserve"> also describes them as "serious issues that should not be caught.".</w:t>
            </w:r>
          </w:p>
        </w:tc>
      </w:tr>
      <w:tr w:rsidR="0008264A" w:rsidRPr="00093D00" w14:paraId="7C17C065" w14:textId="77777777" w:rsidTr="00413B10">
        <w:trPr>
          <w:cantSplit/>
        </w:trPr>
        <w:tc>
          <w:tcPr>
            <w:tcW w:w="366" w:type="pct"/>
          </w:tcPr>
          <w:p w14:paraId="0A1EE13E" w14:textId="2BF32094" w:rsidR="0008264A" w:rsidRPr="00093D00" w:rsidRDefault="002969EC"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5DB3CC75" w14:textId="2C2B34CA" w:rsidR="0008264A" w:rsidRPr="00093D00" w:rsidRDefault="0008264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2</w:t>
            </w:r>
          </w:p>
        </w:tc>
        <w:tc>
          <w:tcPr>
            <w:tcW w:w="4452" w:type="pct"/>
          </w:tcPr>
          <w:p w14:paraId="68AB073C" w14:textId="77777777" w:rsidR="0008264A" w:rsidRPr="00093D00" w:rsidRDefault="0008264A" w:rsidP="0008264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In principle, capture of </w:t>
            </w:r>
            <w:proofErr w:type="spellStart"/>
            <w:r w:rsidRPr="00093D00">
              <w:rPr>
                <w:rFonts w:ascii="ＭＳ Ｐゴシック" w:eastAsia="ＭＳ Ｐゴシック" w:hAnsi="ＭＳ Ｐゴシック" w:hint="eastAsia"/>
                <w:sz w:val="10"/>
                <w:szCs w:val="12"/>
              </w:rPr>
              <w:t>java.lang.RuntimeException</w:t>
            </w:r>
            <w:proofErr w:type="spellEnd"/>
            <w:r w:rsidRPr="00093D00">
              <w:rPr>
                <w:rFonts w:ascii="ＭＳ Ｐゴシック" w:eastAsia="ＭＳ Ｐゴシック" w:hAnsi="ＭＳ Ｐゴシック" w:hint="eastAsia"/>
                <w:sz w:val="10"/>
                <w:szCs w:val="12"/>
              </w:rPr>
              <w:t xml:space="preserve"> and </w:t>
            </w:r>
            <w:proofErr w:type="spellStart"/>
            <w:r w:rsidRPr="00093D00">
              <w:rPr>
                <w:rFonts w:ascii="ＭＳ Ｐゴシック" w:eastAsia="ＭＳ Ｐゴシック" w:hAnsi="ＭＳ Ｐゴシック" w:hint="eastAsia"/>
                <w:sz w:val="10"/>
                <w:szCs w:val="12"/>
              </w:rPr>
              <w:t>java.lang.Exception</w:t>
            </w:r>
            <w:proofErr w:type="spellEnd"/>
            <w:r w:rsidRPr="00093D00">
              <w:rPr>
                <w:rFonts w:ascii="ＭＳ Ｐゴシック" w:eastAsia="ＭＳ Ｐゴシック" w:hAnsi="ＭＳ Ｐゴシック" w:hint="eastAsia"/>
                <w:sz w:val="10"/>
                <w:szCs w:val="12"/>
              </w:rPr>
              <w:t xml:space="preserve"> in try-catch statements is prohibited.</w:t>
            </w:r>
          </w:p>
          <w:p w14:paraId="55B7828A" w14:textId="04417BD1" w:rsidR="0008264A" w:rsidRPr="00093D00" w:rsidRDefault="0008264A" w:rsidP="0008264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If capture is necessary, make sure to comment out the reason.</w:t>
            </w:r>
          </w:p>
        </w:tc>
      </w:tr>
      <w:tr w:rsidR="0008264A" w:rsidRPr="00093D00" w14:paraId="45A74AD0" w14:textId="77777777" w:rsidTr="00413B10">
        <w:trPr>
          <w:cantSplit/>
        </w:trPr>
        <w:tc>
          <w:tcPr>
            <w:tcW w:w="366" w:type="pct"/>
          </w:tcPr>
          <w:p w14:paraId="5C153C7E" w14:textId="29359866" w:rsidR="0008264A" w:rsidRPr="00093D00" w:rsidRDefault="002969EC"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35BEA3F0" w14:textId="1094EDB8" w:rsidR="0008264A" w:rsidRPr="00093D00" w:rsidRDefault="0008264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3</w:t>
            </w:r>
          </w:p>
        </w:tc>
        <w:tc>
          <w:tcPr>
            <w:tcW w:w="4452" w:type="pct"/>
          </w:tcPr>
          <w:p w14:paraId="1A73D6B8" w14:textId="77777777" w:rsidR="008E4906" w:rsidRPr="008E4906" w:rsidRDefault="008E4906" w:rsidP="008E4906">
            <w:pPr>
              <w:rPr>
                <w:ins w:id="432" w:author="Endo, Masami" w:date="2022-02-18T14:42:00Z"/>
                <w:rFonts w:ascii="ＭＳ Ｐゴシック" w:eastAsia="ＭＳ Ｐゴシック" w:hAnsi="ＭＳ Ｐゴシック"/>
                <w:sz w:val="10"/>
                <w:szCs w:val="12"/>
              </w:rPr>
            </w:pPr>
            <w:ins w:id="433" w:author="Endo, Masami" w:date="2022-02-18T14:42:00Z">
              <w:r w:rsidRPr="008E4906">
                <w:rPr>
                  <w:rFonts w:ascii="ＭＳ Ｐゴシック" w:eastAsia="ＭＳ Ｐゴシック" w:hAnsi="ＭＳ Ｐゴシック"/>
                  <w:sz w:val="10"/>
                  <w:szCs w:val="12"/>
                </w:rPr>
                <w:t>It is prohibited to write a throw statement in a finally block.</w:t>
              </w:r>
            </w:ins>
          </w:p>
          <w:p w14:paraId="690122D0" w14:textId="77777777" w:rsidR="008E4906" w:rsidRPr="008E4906" w:rsidRDefault="008E4906" w:rsidP="008E4906">
            <w:pPr>
              <w:rPr>
                <w:ins w:id="434" w:author="Endo, Masami" w:date="2022-02-18T14:42:00Z"/>
                <w:rFonts w:ascii="ＭＳ Ｐゴシック" w:eastAsia="ＭＳ Ｐゴシック" w:hAnsi="ＭＳ Ｐゴシック"/>
                <w:sz w:val="10"/>
                <w:szCs w:val="12"/>
              </w:rPr>
            </w:pPr>
            <w:ins w:id="435" w:author="Endo, Masami" w:date="2022-02-18T14:42:00Z">
              <w:r w:rsidRPr="008E4906">
                <w:rPr>
                  <w:rFonts w:ascii="ＭＳ Ｐゴシック" w:eastAsia="ＭＳ Ｐゴシック" w:hAnsi="ＭＳ Ｐゴシック"/>
                  <w:sz w:val="10"/>
                  <w:szCs w:val="12"/>
                </w:rPr>
                <w:t>The finally block is always executed at the end of the process.</w:t>
              </w:r>
            </w:ins>
          </w:p>
          <w:p w14:paraId="51D087F0" w14:textId="6BA17AD3" w:rsidR="0008264A" w:rsidRPr="00093D00" w:rsidDel="008E4906" w:rsidRDefault="008E4906" w:rsidP="008E4906">
            <w:pPr>
              <w:rPr>
                <w:del w:id="436" w:author="Endo, Masami" w:date="2022-02-18T14:42:00Z"/>
                <w:rFonts w:ascii="ＭＳ Ｐゴシック" w:eastAsia="ＭＳ Ｐゴシック" w:hAnsi="ＭＳ Ｐゴシック"/>
                <w:sz w:val="10"/>
                <w:szCs w:val="12"/>
              </w:rPr>
            </w:pPr>
            <w:ins w:id="437" w:author="Endo, Masami" w:date="2022-02-18T14:42:00Z">
              <w:r w:rsidRPr="008E4906">
                <w:rPr>
                  <w:rFonts w:ascii="ＭＳ Ｐゴシック" w:eastAsia="ＭＳ Ｐゴシック" w:hAnsi="ＭＳ Ｐゴシック"/>
                  <w:sz w:val="10"/>
                  <w:szCs w:val="12"/>
                </w:rPr>
                <w:t>Even if an exception is thrown in a try-catch statement, if another exception is thrown in a finally block, the calling method will be passed the exception thrown in the finally block, and will not be able to execute appropriate exception handling.</w:t>
              </w:r>
            </w:ins>
            <w:del w:id="438" w:author="Endo, Masami" w:date="2022-02-18T14:42:00Z">
              <w:r w:rsidR="0008264A" w:rsidRPr="00093D00" w:rsidDel="008E4906">
                <w:rPr>
                  <w:rFonts w:ascii="ＭＳ Ｐゴシック" w:eastAsia="ＭＳ Ｐゴシック" w:hAnsi="ＭＳ Ｐゴシック" w:hint="eastAsia"/>
                  <w:sz w:val="10"/>
                  <w:szCs w:val="12"/>
                </w:rPr>
                <w:delText>Finally Do not include a throw statement in a block.</w:delText>
              </w:r>
            </w:del>
          </w:p>
          <w:p w14:paraId="54FE6850" w14:textId="5F4A22A4" w:rsidR="00720FE1" w:rsidDel="008E4906" w:rsidRDefault="0008264A" w:rsidP="0008264A">
            <w:pPr>
              <w:rPr>
                <w:del w:id="439" w:author="Endo, Masami" w:date="2022-02-18T14:42:00Z"/>
                <w:rFonts w:ascii="ＭＳ Ｐゴシック" w:eastAsia="ＭＳ Ｐゴシック" w:hAnsi="ＭＳ Ｐゴシック"/>
                <w:sz w:val="10"/>
                <w:szCs w:val="12"/>
              </w:rPr>
            </w:pPr>
            <w:del w:id="440" w:author="Endo, Masami" w:date="2022-02-18T14:42:00Z">
              <w:r w:rsidRPr="00093D00" w:rsidDel="008E4906">
                <w:rPr>
                  <w:rFonts w:ascii="ＭＳ Ｐゴシック" w:eastAsia="ＭＳ Ｐゴシック" w:hAnsi="ＭＳ Ｐゴシック" w:hint="eastAsia"/>
                  <w:sz w:val="10"/>
                  <w:szCs w:val="12"/>
                </w:rPr>
                <w:delText>Finally blocks are always processed last.</w:delText>
              </w:r>
            </w:del>
          </w:p>
          <w:p w14:paraId="73317F8B" w14:textId="17470412" w:rsidR="0008264A" w:rsidRPr="00093D00" w:rsidDel="008E4906" w:rsidRDefault="0008264A" w:rsidP="0008264A">
            <w:pPr>
              <w:rPr>
                <w:del w:id="441" w:author="Endo, Masami" w:date="2022-02-18T14:42:00Z"/>
                <w:rFonts w:ascii="ＭＳ Ｐゴシック" w:eastAsia="ＭＳ Ｐゴシック" w:hAnsi="ＭＳ Ｐゴシック"/>
                <w:sz w:val="10"/>
                <w:szCs w:val="12"/>
              </w:rPr>
            </w:pPr>
            <w:del w:id="442" w:author="Endo, Masami" w:date="2022-02-18T14:42:00Z">
              <w:r w:rsidRPr="00093D00" w:rsidDel="008E4906">
                <w:rPr>
                  <w:rFonts w:ascii="ＭＳ Ｐゴシック" w:eastAsia="ＭＳ Ｐゴシック" w:hAnsi="ＭＳ Ｐゴシック" w:hint="eastAsia"/>
                  <w:sz w:val="10"/>
                  <w:szCs w:val="12"/>
                </w:rPr>
                <w:delText>If you throw an exception in a try-catch statement, but another exception is thrown in the finally block, the caller is passed the exception that was thrown in the finally block and cannot perform the appropriate exception handling.</w:delText>
              </w:r>
            </w:del>
          </w:p>
          <w:tbl>
            <w:tblPr>
              <w:tblStyle w:val="TableGrid"/>
              <w:tblW w:w="269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332"/>
            </w:tblGrid>
            <w:tr w:rsidR="0008264A" w:rsidRPr="003432A0" w14:paraId="6E02C939" w14:textId="77777777" w:rsidTr="00D54DF6">
              <w:tc>
                <w:tcPr>
                  <w:tcW w:w="5000" w:type="pct"/>
                  <w:shd w:val="clear" w:color="auto" w:fill="F2F2F2" w:themeFill="background1" w:themeFillShade="F2"/>
                </w:tcPr>
                <w:p w14:paraId="336D417E"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//Do not throw in finally block</w:t>
                  </w:r>
                </w:p>
                <w:p w14:paraId="01764609"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try {</w:t>
                  </w:r>
                </w:p>
                <w:p w14:paraId="316970C8" w14:textId="12D807F9"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roofErr w:type="spellStart"/>
                  <w:r w:rsidRPr="003432A0">
                    <w:rPr>
                      <w:rFonts w:ascii="Consolas" w:eastAsia="ＭＳ Ｐゴシック" w:hAnsi="Consolas" w:cs="Consolas"/>
                      <w:sz w:val="10"/>
                      <w:szCs w:val="16"/>
                    </w:rPr>
                    <w:t>InputStream</w:t>
                  </w:r>
                  <w:proofErr w:type="spellEnd"/>
                  <w:r w:rsidRPr="003432A0">
                    <w:rPr>
                      <w:rFonts w:ascii="Consolas" w:eastAsia="ＭＳ Ｐゴシック" w:hAnsi="Consolas" w:cs="Consolas"/>
                      <w:sz w:val="10"/>
                      <w:szCs w:val="16"/>
                    </w:rPr>
                    <w:t xml:space="preserve"> is = new </w:t>
                  </w:r>
                  <w:proofErr w:type="spellStart"/>
                  <w:r w:rsidRPr="003432A0">
                    <w:rPr>
                      <w:rFonts w:ascii="Consolas" w:eastAsia="ＭＳ Ｐゴシック" w:hAnsi="Consolas" w:cs="Consolas"/>
                      <w:sz w:val="10"/>
                      <w:szCs w:val="16"/>
                    </w:rPr>
                    <w:t>FileInputStream</w:t>
                  </w:r>
                  <w:proofErr w:type="spellEnd"/>
                  <w:r w:rsidRPr="003432A0">
                    <w:rPr>
                      <w:rFonts w:ascii="Consolas" w:eastAsia="ＭＳ Ｐゴシック" w:hAnsi="Consolas" w:cs="Consolas"/>
                      <w:sz w:val="10"/>
                      <w:szCs w:val="16"/>
                    </w:rPr>
                    <w:t xml:space="preserve"> (filename);</w:t>
                  </w:r>
                </w:p>
                <w:p w14:paraId="35187443"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0630F7E3" w14:textId="6B11D2EF"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catch (</w:t>
                  </w:r>
                  <w:proofErr w:type="spellStart"/>
                  <w:r w:rsidRPr="003432A0">
                    <w:rPr>
                      <w:rFonts w:ascii="Consolas" w:eastAsia="ＭＳ Ｐゴシック" w:hAnsi="Consolas" w:cs="Consolas"/>
                      <w:sz w:val="10"/>
                      <w:szCs w:val="16"/>
                    </w:rPr>
                    <w:t>IOException</w:t>
                  </w:r>
                  <w:proofErr w:type="spellEnd"/>
                  <w:r w:rsidRPr="003432A0">
                    <w:rPr>
                      <w:rFonts w:ascii="Consolas" w:eastAsia="ＭＳ Ｐゴシック" w:hAnsi="Consolas" w:cs="Consolas"/>
                      <w:sz w:val="10"/>
                      <w:szCs w:val="16"/>
                    </w:rPr>
                    <w:t xml:space="preserve"> e) {</w:t>
                  </w:r>
                </w:p>
                <w:p w14:paraId="1FA26A83"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34DCF7C6"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finally {</w:t>
                  </w:r>
                </w:p>
                <w:p w14:paraId="1C1A3066" w14:textId="7D8703B5"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ins w:id="443" w:author="Endo, Masami" w:date="2022-02-18T14:43:00Z">
                    <w:r w:rsidR="008E4906">
                      <w:t xml:space="preserve"> </w:t>
                    </w:r>
                    <w:r w:rsidR="008E4906" w:rsidRPr="008E4906">
                      <w:rPr>
                        <w:rFonts w:ascii="Consolas" w:eastAsia="ＭＳ Ｐゴシック" w:hAnsi="Consolas" w:cs="Consolas"/>
                        <w:sz w:val="10"/>
                        <w:szCs w:val="16"/>
                      </w:rPr>
                      <w:t>Do not throw in finally block</w:t>
                    </w:r>
                  </w:ins>
                  <w:del w:id="444" w:author="Endo, Masami" w:date="2022-02-18T14:43:00Z">
                    <w:r w:rsidRPr="003432A0" w:rsidDel="008E4906">
                      <w:rPr>
                        <w:rFonts w:ascii="Consolas" w:eastAsia="ＭＳ Ｐゴシック" w:hAnsi="Consolas" w:cs="Consolas"/>
                        <w:sz w:val="10"/>
                        <w:szCs w:val="16"/>
                      </w:rPr>
                      <w:delText>doesnotthrowinfinallblock</w:delText>
                    </w:r>
                  </w:del>
                </w:p>
                <w:p w14:paraId="33BF837F"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55247770"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color w:val="000000"/>
                      <w:kern w:val="0"/>
                      <w:sz w:val="10"/>
                      <w:szCs w:val="16"/>
                    </w:rPr>
                  </w:pPr>
                  <w:r w:rsidRPr="003432A0">
                    <w:rPr>
                      <w:rFonts w:ascii="Consolas" w:eastAsia="ＭＳ Ｐゴシック" w:hAnsi="Consolas" w:cs="Consolas"/>
                      <w:sz w:val="10"/>
                      <w:szCs w:val="16"/>
                    </w:rPr>
                    <w:t>}</w:t>
                  </w:r>
                </w:p>
                <w:p w14:paraId="57C615EC"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p>
                <w:p w14:paraId="7306F324"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//X Breach of Terms</w:t>
                  </w:r>
                </w:p>
                <w:p w14:paraId="6CAAA070"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try {</w:t>
                  </w:r>
                </w:p>
                <w:p w14:paraId="68D9EC56" w14:textId="1E3736FD"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roofErr w:type="spellStart"/>
                  <w:r w:rsidRPr="003432A0">
                    <w:rPr>
                      <w:rFonts w:ascii="Consolas" w:eastAsia="ＭＳ Ｐゴシック" w:hAnsi="Consolas" w:cs="Consolas"/>
                      <w:sz w:val="10"/>
                      <w:szCs w:val="16"/>
                    </w:rPr>
                    <w:t>InputStream</w:t>
                  </w:r>
                  <w:proofErr w:type="spellEnd"/>
                  <w:r w:rsidRPr="003432A0">
                    <w:rPr>
                      <w:rFonts w:ascii="Consolas" w:eastAsia="ＭＳ Ｐゴシック" w:hAnsi="Consolas" w:cs="Consolas"/>
                      <w:sz w:val="10"/>
                      <w:szCs w:val="16"/>
                    </w:rPr>
                    <w:t xml:space="preserve"> is = new </w:t>
                  </w:r>
                  <w:proofErr w:type="spellStart"/>
                  <w:r w:rsidRPr="003432A0">
                    <w:rPr>
                      <w:rFonts w:ascii="Consolas" w:eastAsia="ＭＳ Ｐゴシック" w:hAnsi="Consolas" w:cs="Consolas"/>
                      <w:sz w:val="10"/>
                      <w:szCs w:val="16"/>
                    </w:rPr>
                    <w:t>FileInputStream</w:t>
                  </w:r>
                  <w:proofErr w:type="spellEnd"/>
                  <w:r w:rsidRPr="003432A0">
                    <w:rPr>
                      <w:rFonts w:ascii="Consolas" w:eastAsia="ＭＳ Ｐゴシック" w:hAnsi="Consolas" w:cs="Consolas"/>
                      <w:sz w:val="10"/>
                      <w:szCs w:val="16"/>
                    </w:rPr>
                    <w:t xml:space="preserve"> (filename);</w:t>
                  </w:r>
                </w:p>
                <w:p w14:paraId="0B4C7EA1"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10A2A2BC" w14:textId="49F5093E"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catch (</w:t>
                  </w:r>
                  <w:proofErr w:type="spellStart"/>
                  <w:r w:rsidRPr="003432A0">
                    <w:rPr>
                      <w:rFonts w:ascii="Consolas" w:eastAsia="ＭＳ Ｐゴシック" w:hAnsi="Consolas" w:cs="Consolas"/>
                      <w:sz w:val="10"/>
                      <w:szCs w:val="16"/>
                    </w:rPr>
                    <w:t>IOException</w:t>
                  </w:r>
                  <w:proofErr w:type="spellEnd"/>
                  <w:r w:rsidRPr="003432A0">
                    <w:rPr>
                      <w:rFonts w:ascii="Consolas" w:eastAsia="ＭＳ Ｐゴシック" w:hAnsi="Consolas" w:cs="Consolas"/>
                      <w:sz w:val="10"/>
                      <w:szCs w:val="16"/>
                    </w:rPr>
                    <w:t xml:space="preserve"> e) {</w:t>
                  </w:r>
                </w:p>
                <w:p w14:paraId="4A49BB45"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09A23005" w14:textId="77777777"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finally {</w:t>
                  </w:r>
                </w:p>
                <w:p w14:paraId="2E18DD26" w14:textId="6E7D5A51"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ins w:id="445" w:author="Endo, Masami" w:date="2022-02-18T14:44:00Z">
                    <w:r w:rsidR="008E4906">
                      <w:t xml:space="preserve"> </w:t>
                    </w:r>
                    <w:r w:rsidR="008E4906" w:rsidRPr="008E4906">
                      <w:rPr>
                        <w:rFonts w:ascii="Consolas" w:eastAsia="ＭＳ Ｐゴシック" w:hAnsi="Consolas" w:cs="Consolas"/>
                        <w:sz w:val="10"/>
                        <w:szCs w:val="16"/>
                      </w:rPr>
                      <w:t>Throw another exception in the finally block</w:t>
                    </w:r>
                  </w:ins>
                  <w:del w:id="446" w:author="Endo, Masami" w:date="2022-02-18T14:44:00Z">
                    <w:r w:rsidRPr="003432A0" w:rsidDel="008E4906">
                      <w:rPr>
                        <w:rFonts w:ascii="Consolas" w:eastAsia="ＭＳ Ｐゴシック" w:hAnsi="Consolas" w:cs="Consolas"/>
                        <w:sz w:val="10"/>
                        <w:szCs w:val="16"/>
                      </w:rPr>
                      <w:delText>throwanother exception in the finally block</w:delText>
                    </w:r>
                  </w:del>
                </w:p>
                <w:p w14:paraId="0AE8D087" w14:textId="6D27B3B4" w:rsidR="00093D00"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throw new Exception ("Error reading file");</w:t>
                  </w:r>
                </w:p>
                <w:p w14:paraId="55A9CBF8" w14:textId="3EE32AAA" w:rsidR="0008264A" w:rsidRPr="003432A0" w:rsidRDefault="00093D00" w:rsidP="003432A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w:t>
                  </w:r>
                </w:p>
              </w:tc>
            </w:tr>
          </w:tbl>
          <w:p w14:paraId="6DA3F2D2" w14:textId="2759A601" w:rsidR="0008264A" w:rsidRPr="00093D00" w:rsidRDefault="0008264A" w:rsidP="00093D00">
            <w:pPr>
              <w:rPr>
                <w:rFonts w:ascii="ＭＳ Ｐゴシック" w:eastAsia="ＭＳ Ｐゴシック" w:hAnsi="ＭＳ Ｐゴシック"/>
                <w:sz w:val="10"/>
                <w:szCs w:val="12"/>
              </w:rPr>
            </w:pPr>
          </w:p>
        </w:tc>
      </w:tr>
      <w:tr w:rsidR="00157A7A" w:rsidRPr="00093D00" w14:paraId="2E28E4A3" w14:textId="77777777" w:rsidTr="00413B10">
        <w:trPr>
          <w:cantSplit/>
        </w:trPr>
        <w:tc>
          <w:tcPr>
            <w:tcW w:w="366" w:type="pct"/>
          </w:tcPr>
          <w:p w14:paraId="5B323A49" w14:textId="08243CBD" w:rsidR="0008264A" w:rsidRPr="00093D00" w:rsidRDefault="002969EC"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lastRenderedPageBreak/>
              <w:t>Compliance</w:t>
            </w:r>
          </w:p>
        </w:tc>
        <w:tc>
          <w:tcPr>
            <w:tcW w:w="182" w:type="pct"/>
          </w:tcPr>
          <w:p w14:paraId="30F2DD09" w14:textId="41CB7302" w:rsidR="0008264A" w:rsidRPr="00093D00" w:rsidRDefault="0008264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4</w:t>
            </w:r>
          </w:p>
        </w:tc>
        <w:tc>
          <w:tcPr>
            <w:tcW w:w="4452" w:type="pct"/>
          </w:tcPr>
          <w:p w14:paraId="42CF1002" w14:textId="5F477221" w:rsidR="00DB1579" w:rsidRPr="00093D00" w:rsidRDefault="00DB1579" w:rsidP="00DB1579">
            <w:pPr>
              <w:rPr>
                <w:rFonts w:ascii="ＭＳ Ｐゴシック" w:eastAsia="ＭＳ Ｐゴシック" w:hAnsi="ＭＳ Ｐゴシック"/>
                <w:sz w:val="10"/>
                <w:szCs w:val="12"/>
              </w:rPr>
            </w:pPr>
            <w:del w:id="447" w:author="Endo, Masami" w:date="2022-02-18T14:44:00Z">
              <w:r w:rsidRPr="00093D00" w:rsidDel="008E4906">
                <w:rPr>
                  <w:rFonts w:ascii="ＭＳ Ｐゴシック" w:eastAsia="ＭＳ Ｐゴシック" w:hAnsi="ＭＳ Ｐゴシック" w:hint="eastAsia"/>
                  <w:sz w:val="10"/>
                  <w:szCs w:val="12"/>
                </w:rPr>
                <w:delText xml:space="preserve">Finally </w:delText>
              </w:r>
            </w:del>
            <w:r w:rsidRPr="00093D00">
              <w:rPr>
                <w:rFonts w:ascii="ＭＳ Ｐゴシック" w:eastAsia="ＭＳ Ｐゴシック" w:hAnsi="ＭＳ Ｐゴシック" w:hint="eastAsia"/>
                <w:sz w:val="10"/>
                <w:szCs w:val="12"/>
              </w:rPr>
              <w:t xml:space="preserve">Do not allow return statements in </w:t>
            </w:r>
            <w:ins w:id="448" w:author="Endo, Masami" w:date="2022-02-18T14:44:00Z">
              <w:r w:rsidR="008E4906">
                <w:rPr>
                  <w:rFonts w:ascii="ＭＳ Ｐゴシック" w:eastAsia="ＭＳ Ｐゴシック" w:hAnsi="ＭＳ Ｐゴシック"/>
                  <w:sz w:val="10"/>
                  <w:szCs w:val="12"/>
                </w:rPr>
                <w:t xml:space="preserve">Finally </w:t>
              </w:r>
            </w:ins>
            <w:r w:rsidRPr="00093D00">
              <w:rPr>
                <w:rFonts w:ascii="ＭＳ Ｐゴシック" w:eastAsia="ＭＳ Ｐゴシック" w:hAnsi="ＭＳ Ｐゴシック" w:hint="eastAsia"/>
                <w:sz w:val="10"/>
                <w:szCs w:val="12"/>
              </w:rPr>
              <w:t>blocks.</w:t>
            </w:r>
          </w:p>
          <w:p w14:paraId="482AC4FB" w14:textId="77777777" w:rsidR="00720FE1" w:rsidRDefault="00DB1579" w:rsidP="00DB1579">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Finally blocks are always processed last.</w:t>
            </w:r>
          </w:p>
          <w:p w14:paraId="7954B560" w14:textId="1199473B" w:rsidR="0008264A" w:rsidRPr="00093D00" w:rsidRDefault="00DB1579" w:rsidP="00DB1579">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Even if you code a return statement in a try-catch statement to set the return value, if the return statement is coded in a finally block, the calling method will always return the return value returned in the finally block, and will not get the correct result.</w:t>
            </w:r>
          </w:p>
          <w:tbl>
            <w:tblPr>
              <w:tblStyle w:val="TableGrid"/>
              <w:tblW w:w="173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780"/>
            </w:tblGrid>
            <w:tr w:rsidR="0008264A" w:rsidRPr="003432A0" w14:paraId="37E98CD7" w14:textId="77777777" w:rsidTr="00D54DF6">
              <w:tc>
                <w:tcPr>
                  <w:tcW w:w="5000" w:type="pct"/>
                  <w:shd w:val="clear" w:color="auto" w:fill="F2F2F2" w:themeFill="background1" w:themeFillShade="F2"/>
                </w:tcPr>
                <w:p w14:paraId="419BCB7B"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//Do not return in finally block</w:t>
                  </w:r>
                </w:p>
                <w:p w14:paraId="10DA0C19"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try {</w:t>
                  </w:r>
                </w:p>
                <w:p w14:paraId="180EC977"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0A539E6B"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return1;</w:t>
                  </w:r>
                </w:p>
                <w:p w14:paraId="44F12D96" w14:textId="74905FD1"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catch (</w:t>
                  </w:r>
                  <w:proofErr w:type="spellStart"/>
                  <w:r w:rsidRPr="003432A0">
                    <w:rPr>
                      <w:rFonts w:ascii="Consolas" w:eastAsia="ＭＳ Ｐゴシック" w:hAnsi="Consolas" w:cs="Consolas"/>
                      <w:sz w:val="10"/>
                      <w:szCs w:val="16"/>
                    </w:rPr>
                    <w:t>IOException</w:t>
                  </w:r>
                  <w:proofErr w:type="spellEnd"/>
                  <w:r w:rsidRPr="003432A0">
                    <w:rPr>
                      <w:rFonts w:ascii="Consolas" w:eastAsia="ＭＳ Ｐゴシック" w:hAnsi="Consolas" w:cs="Consolas"/>
                      <w:sz w:val="10"/>
                      <w:szCs w:val="16"/>
                    </w:rPr>
                    <w:t xml:space="preserve"> e) {</w:t>
                  </w:r>
                </w:p>
                <w:p w14:paraId="736EAE9A"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782D4559"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return2;</w:t>
                  </w:r>
                </w:p>
                <w:p w14:paraId="7BCA6DD3"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finally {</w:t>
                  </w:r>
                </w:p>
                <w:p w14:paraId="1FE439A8"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//Do not return in finally block</w:t>
                  </w:r>
                </w:p>
                <w:p w14:paraId="11849B34"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2742E412"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color w:val="000000"/>
                      <w:kern w:val="0"/>
                      <w:sz w:val="10"/>
                      <w:szCs w:val="16"/>
                    </w:rPr>
                  </w:pPr>
                  <w:r w:rsidRPr="003432A0">
                    <w:rPr>
                      <w:rFonts w:ascii="Consolas" w:eastAsia="ＭＳ Ｐゴシック" w:hAnsi="Consolas" w:cs="Consolas"/>
                      <w:sz w:val="10"/>
                      <w:szCs w:val="16"/>
                    </w:rPr>
                    <w:t>}</w:t>
                  </w:r>
                </w:p>
                <w:p w14:paraId="0F86BBE6"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p>
                <w:p w14:paraId="4C3459A2"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//X Breach of Terms</w:t>
                  </w:r>
                </w:p>
                <w:p w14:paraId="0F5F868E"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try {</w:t>
                  </w:r>
                </w:p>
                <w:p w14:paraId="5EB99BDF"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119DB340"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return1;</w:t>
                  </w:r>
                </w:p>
                <w:p w14:paraId="69F24DAD" w14:textId="06EFB18A"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catch (</w:t>
                  </w:r>
                  <w:proofErr w:type="spellStart"/>
                  <w:r w:rsidRPr="003432A0">
                    <w:rPr>
                      <w:rFonts w:ascii="Consolas" w:eastAsia="ＭＳ Ｐゴシック" w:hAnsi="Consolas" w:cs="Consolas"/>
                      <w:sz w:val="10"/>
                      <w:szCs w:val="16"/>
                    </w:rPr>
                    <w:t>IOException</w:t>
                  </w:r>
                  <w:proofErr w:type="spellEnd"/>
                  <w:r w:rsidRPr="003432A0">
                    <w:rPr>
                      <w:rFonts w:ascii="Consolas" w:eastAsia="ＭＳ Ｐゴシック" w:hAnsi="Consolas" w:cs="Consolas"/>
                      <w:sz w:val="10"/>
                      <w:szCs w:val="16"/>
                    </w:rPr>
                    <w:t xml:space="preserve"> e) {</w:t>
                  </w:r>
                </w:p>
                <w:p w14:paraId="0F9AE53B"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w:t>
                  </w:r>
                </w:p>
                <w:p w14:paraId="4458B3D1"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return2;</w:t>
                  </w:r>
                </w:p>
                <w:p w14:paraId="19F73949"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finally {</w:t>
                  </w:r>
                </w:p>
                <w:p w14:paraId="3C5D6FA0" w14:textId="5F781629"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//return</w:t>
                  </w:r>
                  <w:ins w:id="449" w:author="Endo, Masami" w:date="2022-02-18T14:47:00Z">
                    <w:r w:rsidR="008E4906">
                      <w:rPr>
                        <w:rFonts w:ascii="Consolas" w:eastAsia="ＭＳ Ｐゴシック" w:hAnsi="Consolas" w:cs="Consolas"/>
                        <w:sz w:val="10"/>
                        <w:szCs w:val="16"/>
                      </w:rPr>
                      <w:t xml:space="preserve"> </w:t>
                    </w:r>
                  </w:ins>
                  <w:r w:rsidRPr="003432A0">
                    <w:rPr>
                      <w:rFonts w:ascii="Consolas" w:eastAsia="ＭＳ Ｐゴシック" w:hAnsi="Consolas" w:cs="Consolas"/>
                      <w:sz w:val="10"/>
                      <w:szCs w:val="16"/>
                    </w:rPr>
                    <w:t>from</w:t>
                  </w:r>
                  <w:ins w:id="450" w:author="Endo, Masami" w:date="2022-02-18T14:47:00Z">
                    <w:r w:rsidR="008E4906">
                      <w:rPr>
                        <w:rFonts w:ascii="Consolas" w:eastAsia="ＭＳ Ｐゴシック" w:hAnsi="Consolas" w:cs="Consolas"/>
                        <w:sz w:val="10"/>
                        <w:szCs w:val="16"/>
                      </w:rPr>
                      <w:t xml:space="preserve"> </w:t>
                    </w:r>
                  </w:ins>
                  <w:r w:rsidRPr="003432A0">
                    <w:rPr>
                      <w:rFonts w:ascii="Consolas" w:eastAsia="ＭＳ Ｐゴシック" w:hAnsi="Consolas" w:cs="Consolas"/>
                      <w:sz w:val="10"/>
                      <w:szCs w:val="16"/>
                    </w:rPr>
                    <w:t>finall</w:t>
                  </w:r>
                  <w:ins w:id="451" w:author="Endo, Masami" w:date="2022-02-18T14:47:00Z">
                    <w:r w:rsidR="008E4906">
                      <w:rPr>
                        <w:rFonts w:ascii="Consolas" w:eastAsia="ＭＳ Ｐゴシック" w:hAnsi="Consolas" w:cs="Consolas"/>
                        <w:sz w:val="10"/>
                        <w:szCs w:val="16"/>
                      </w:rPr>
                      <w:t xml:space="preserve">y </w:t>
                    </w:r>
                  </w:ins>
                  <w:r w:rsidRPr="003432A0">
                    <w:rPr>
                      <w:rFonts w:ascii="Consolas" w:eastAsia="ＭＳ Ｐゴシック" w:hAnsi="Consolas" w:cs="Consolas"/>
                      <w:sz w:val="10"/>
                      <w:szCs w:val="16"/>
                    </w:rPr>
                    <w:t>block</w:t>
                  </w:r>
                </w:p>
                <w:p w14:paraId="67901940" w14:textId="77777777" w:rsidR="00093D00"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    return -1;</w:t>
                  </w:r>
                </w:p>
                <w:p w14:paraId="09771191" w14:textId="6053F263" w:rsidR="00DB1579" w:rsidRPr="003432A0" w:rsidRDefault="00093D00" w:rsidP="00093D0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w:t>
                  </w:r>
                </w:p>
              </w:tc>
            </w:tr>
          </w:tbl>
          <w:p w14:paraId="725B2860" w14:textId="77777777" w:rsidR="0008264A" w:rsidRPr="00093D00" w:rsidRDefault="0008264A" w:rsidP="00093D00">
            <w:pPr>
              <w:rPr>
                <w:rFonts w:ascii="ＭＳ Ｐゴシック" w:eastAsia="ＭＳ Ｐゴシック" w:hAnsi="ＭＳ Ｐゴシック"/>
                <w:sz w:val="10"/>
                <w:szCs w:val="12"/>
              </w:rPr>
            </w:pPr>
          </w:p>
        </w:tc>
      </w:tr>
    </w:tbl>
    <w:p w14:paraId="561C2CB8" w14:textId="77777777" w:rsidR="0008264A" w:rsidRDefault="0008264A" w:rsidP="004B28EB"/>
    <w:p w14:paraId="7B31BCFD" w14:textId="77777777" w:rsidR="00093D00" w:rsidRDefault="00093D00" w:rsidP="004B28EB">
      <w:pPr>
        <w:sectPr w:rsidR="00093D00" w:rsidSect="0034470E">
          <w:pgSz w:w="11906" w:h="16838" w:code="9"/>
          <w:pgMar w:top="1701" w:right="1418" w:bottom="851" w:left="1418" w:header="851" w:footer="567" w:gutter="0"/>
          <w:cols w:space="425"/>
          <w:docGrid w:type="linesAndChars" w:linePitch="246"/>
        </w:sectPr>
      </w:pPr>
    </w:p>
    <w:p w14:paraId="6C4FAD7F" w14:textId="77777777" w:rsidR="00824A7F" w:rsidRDefault="00824A7F" w:rsidP="00824A7F">
      <w:pPr>
        <w:pStyle w:val="Heading2"/>
        <w:spacing w:before="123"/>
      </w:pPr>
      <w:bookmarkStart w:id="452" w:name="_Toc482632839"/>
      <w:r>
        <w:rPr>
          <w:rFonts w:hint="eastAsia"/>
        </w:rPr>
        <w:lastRenderedPageBreak/>
        <w:t>Variable</w:t>
      </w:r>
      <w:bookmarkEnd w:id="452"/>
    </w:p>
    <w:p w14:paraId="2E9BA34F" w14:textId="66B74A81" w:rsidR="00824A7F" w:rsidRDefault="00824A7F" w:rsidP="00824A7F">
      <w:pPr>
        <w:pStyle w:val="Heading3"/>
      </w:pPr>
      <w:bookmarkStart w:id="453" w:name="_Toc482632840"/>
      <w:r>
        <w:rPr>
          <w:rFonts w:hint="eastAsia"/>
        </w:rPr>
        <w:t>Defining Variables</w:t>
      </w:r>
      <w:bookmarkEnd w:id="453"/>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093D00" w14:paraId="2482B9A5"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A009C8E" w14:textId="3E306049" w:rsidR="00093D00" w:rsidRPr="00093D00" w:rsidRDefault="00093D00"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Defining Variables</w:t>
            </w:r>
          </w:p>
        </w:tc>
      </w:tr>
      <w:tr w:rsidR="00F55CCE" w:rsidRPr="00093D00" w14:paraId="5CF12F9D" w14:textId="77777777" w:rsidTr="00413B10">
        <w:tc>
          <w:tcPr>
            <w:tcW w:w="372" w:type="pct"/>
          </w:tcPr>
          <w:p w14:paraId="4618C269" w14:textId="48AE98C1" w:rsidR="00461D82" w:rsidRPr="00093D00" w:rsidRDefault="00461D82"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3EE71D52" w14:textId="77777777" w:rsidR="00461D82" w:rsidRPr="00093D00" w:rsidRDefault="00461D82"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46" w:type="pct"/>
          </w:tcPr>
          <w:p w14:paraId="432A2F26" w14:textId="630D76E2" w:rsidR="00461D82" w:rsidRPr="00093D00" w:rsidRDefault="00461D82"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Variables should be initialized (Here you can assign null, 0, or the result of an expression.) at declaration time.</w:t>
            </w:r>
          </w:p>
          <w:tbl>
            <w:tblPr>
              <w:tblStyle w:val="TableGrid"/>
              <w:tblW w:w="134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166"/>
            </w:tblGrid>
            <w:tr w:rsidR="00F55CCE" w:rsidRPr="003432A0" w14:paraId="64160D31" w14:textId="77777777" w:rsidTr="00D54DF6">
              <w:tc>
                <w:tcPr>
                  <w:tcW w:w="5000" w:type="pct"/>
                  <w:shd w:val="clear" w:color="auto" w:fill="F2F2F2" w:themeFill="background1" w:themeFillShade="F2"/>
                </w:tcPr>
                <w:p w14:paraId="3874DC89" w14:textId="77777777" w:rsidR="00F55CCE" w:rsidRPr="003432A0" w:rsidRDefault="00F55CCE" w:rsidP="00F55CC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int </w:t>
                  </w:r>
                  <w:proofErr w:type="spellStart"/>
                  <w:r w:rsidRPr="003432A0">
                    <w:rPr>
                      <w:rFonts w:ascii="Consolas" w:eastAsia="ＭＳ Ｐゴシック" w:hAnsi="Consolas" w:cs="Consolas"/>
                      <w:sz w:val="10"/>
                      <w:szCs w:val="12"/>
                    </w:rPr>
                    <w:t>userId</w:t>
                  </w:r>
                  <w:proofErr w:type="spellEnd"/>
                  <w:r w:rsidRPr="003432A0">
                    <w:rPr>
                      <w:rFonts w:ascii="Consolas" w:eastAsia="ＭＳ Ｐゴシック" w:hAnsi="Consolas" w:cs="Consolas"/>
                      <w:sz w:val="10"/>
                      <w:szCs w:val="12"/>
                    </w:rPr>
                    <w:t xml:space="preserve"> = 0;</w:t>
                  </w:r>
                </w:p>
                <w:p w14:paraId="763D46DD" w14:textId="77777777" w:rsidR="00F55CCE" w:rsidRPr="003432A0" w:rsidRDefault="00F55CCE" w:rsidP="00F55CC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String </w:t>
                  </w:r>
                  <w:proofErr w:type="spellStart"/>
                  <w:r w:rsidRPr="003432A0">
                    <w:rPr>
                      <w:rFonts w:ascii="Consolas" w:eastAsia="ＭＳ Ｐゴシック" w:hAnsi="Consolas" w:cs="Consolas"/>
                      <w:sz w:val="10"/>
                      <w:szCs w:val="12"/>
                    </w:rPr>
                    <w:t>userName</w:t>
                  </w:r>
                  <w:proofErr w:type="spellEnd"/>
                  <w:r w:rsidRPr="003432A0">
                    <w:rPr>
                      <w:rFonts w:ascii="Consolas" w:eastAsia="ＭＳ Ｐゴシック" w:hAnsi="Consolas" w:cs="Consolas"/>
                      <w:sz w:val="10"/>
                      <w:szCs w:val="12"/>
                    </w:rPr>
                    <w:t xml:space="preserve"> = "";</w:t>
                  </w:r>
                </w:p>
                <w:p w14:paraId="0DA73E84" w14:textId="52A769BA" w:rsidR="00F55CCE" w:rsidRPr="003432A0" w:rsidRDefault="00F55CCE" w:rsidP="00F55CC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int </w:t>
                  </w:r>
                  <w:proofErr w:type="spellStart"/>
                  <w:r w:rsidRPr="003432A0">
                    <w:rPr>
                      <w:rFonts w:ascii="Consolas" w:eastAsia="ＭＳ Ｐゴシック" w:hAnsi="Consolas" w:cs="Consolas"/>
                      <w:sz w:val="10"/>
                      <w:szCs w:val="12"/>
                    </w:rPr>
                    <w:t>loginTimes</w:t>
                  </w:r>
                  <w:proofErr w:type="spellEnd"/>
                  <w:r w:rsidRPr="003432A0">
                    <w:rPr>
                      <w:rFonts w:ascii="Consolas" w:eastAsia="ＭＳ Ｐゴシック" w:hAnsi="Consolas" w:cs="Consolas"/>
                      <w:sz w:val="10"/>
                      <w:szCs w:val="12"/>
                    </w:rPr>
                    <w:t xml:space="preserve"> = 1 + 1;</w:t>
                  </w:r>
                </w:p>
              </w:tc>
            </w:tr>
          </w:tbl>
          <w:p w14:paraId="5606C645" w14:textId="17BD669B" w:rsidR="00F55CCE" w:rsidRPr="00093D00" w:rsidRDefault="00F55CCE" w:rsidP="00157A7A">
            <w:pPr>
              <w:rPr>
                <w:rFonts w:ascii="ＭＳ Ｐゴシック" w:eastAsia="ＭＳ Ｐゴシック" w:hAnsi="ＭＳ Ｐゴシック"/>
                <w:sz w:val="10"/>
                <w:szCs w:val="12"/>
              </w:rPr>
            </w:pPr>
          </w:p>
        </w:tc>
      </w:tr>
      <w:tr w:rsidR="00461D82" w:rsidRPr="00093D00" w14:paraId="760F19CA" w14:textId="77777777" w:rsidTr="00413B10">
        <w:tc>
          <w:tcPr>
            <w:tcW w:w="372" w:type="pct"/>
          </w:tcPr>
          <w:p w14:paraId="2BBC7F1D" w14:textId="5576C69F" w:rsidR="00461D82" w:rsidRPr="00093D00" w:rsidRDefault="00461D82"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796556A5" w14:textId="77777777" w:rsidR="00461D82" w:rsidRPr="00093D00" w:rsidRDefault="00461D82"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2</w:t>
            </w:r>
          </w:p>
        </w:tc>
        <w:tc>
          <w:tcPr>
            <w:tcW w:w="4446" w:type="pct"/>
          </w:tcPr>
          <w:p w14:paraId="37AF4674" w14:textId="2CCED006" w:rsidR="00461D82" w:rsidRPr="00093D00" w:rsidRDefault="00461D82"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As a general rule, primitive types (</w:t>
            </w:r>
            <w:proofErr w:type="spellStart"/>
            <w:r w:rsidRPr="00093D00">
              <w:rPr>
                <w:rFonts w:ascii="ＭＳ Ｐゴシック" w:eastAsia="ＭＳ Ｐゴシック" w:hAnsi="ＭＳ Ｐゴシック" w:hint="eastAsia"/>
                <w:sz w:val="10"/>
                <w:szCs w:val="12"/>
              </w:rPr>
              <w:t>boolean</w:t>
            </w:r>
            <w:proofErr w:type="spellEnd"/>
            <w:r w:rsidRPr="00093D00">
              <w:rPr>
                <w:rFonts w:ascii="ＭＳ Ｐゴシック" w:eastAsia="ＭＳ Ｐゴシック" w:hAnsi="ＭＳ Ｐゴシック" w:hint="eastAsia"/>
                <w:sz w:val="10"/>
                <w:szCs w:val="12"/>
              </w:rPr>
              <w:t>, int, double, etc.) should be used.</w:t>
            </w:r>
          </w:p>
          <w:p w14:paraId="5BB97D77" w14:textId="031F73CD" w:rsidR="00461D82" w:rsidRPr="00093D00" w:rsidRDefault="00461D82"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The use of reference types (Wrapper classes such as Boolean, Integer, Double, etc.) is permitted only where intended.</w:t>
            </w:r>
          </w:p>
        </w:tc>
      </w:tr>
      <w:tr w:rsidR="00461D82" w:rsidRPr="00093D00" w14:paraId="1FB7822D" w14:textId="77777777" w:rsidTr="00413B10">
        <w:tc>
          <w:tcPr>
            <w:tcW w:w="372" w:type="pct"/>
          </w:tcPr>
          <w:p w14:paraId="3C5D593D" w14:textId="0D3215B0" w:rsidR="00461D82" w:rsidRPr="00093D00" w:rsidRDefault="00461D82"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64354091" w14:textId="77777777" w:rsidR="00461D82" w:rsidRPr="00093D00" w:rsidRDefault="00461D82"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3</w:t>
            </w:r>
          </w:p>
        </w:tc>
        <w:tc>
          <w:tcPr>
            <w:tcW w:w="4446" w:type="pct"/>
          </w:tcPr>
          <w:p w14:paraId="220B17AC" w14:textId="77777777" w:rsidR="00461D82" w:rsidRPr="00093D00" w:rsidRDefault="00461D82"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Use uppercase "l" instead of lowercase "L" at the end when using long numeric literals.</w:t>
            </w:r>
          </w:p>
          <w:tbl>
            <w:tblPr>
              <w:tblStyle w:val="TableGrid"/>
              <w:tblW w:w="2422"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889"/>
            </w:tblGrid>
            <w:tr w:rsidR="00461D82" w:rsidRPr="003432A0" w14:paraId="48B1224A" w14:textId="77777777" w:rsidTr="00D54DF6">
              <w:tc>
                <w:tcPr>
                  <w:tcW w:w="5000" w:type="pct"/>
                  <w:shd w:val="clear" w:color="auto" w:fill="F2F2F2" w:themeFill="background1" w:themeFillShade="F2"/>
                </w:tcPr>
                <w:p w14:paraId="0775E6AC" w14:textId="77777777" w:rsidR="00F55CCE" w:rsidRPr="003432A0" w:rsidRDefault="00F55CCE" w:rsidP="00F55CC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Clear</w:t>
                  </w:r>
                </w:p>
                <w:p w14:paraId="3C5D782E" w14:textId="29C69178" w:rsidR="00093D00" w:rsidRPr="008E4906" w:rsidRDefault="008E4906" w:rsidP="00F55CCE">
                  <w:pPr>
                    <w:autoSpaceDE w:val="0"/>
                    <w:autoSpaceDN w:val="0"/>
                    <w:adjustRightInd w:val="0"/>
                    <w:spacing w:line="180" w:lineRule="exact"/>
                    <w:jc w:val="left"/>
                    <w:rPr>
                      <w:rFonts w:ascii="Consolas" w:eastAsia="ＭＳ Ｐゴシック" w:hAnsi="Consolas" w:cs="Consolas"/>
                      <w:color w:val="000000"/>
                      <w:kern w:val="0"/>
                      <w:sz w:val="14"/>
                      <w:szCs w:val="16"/>
                      <w:rPrChange w:id="454" w:author="Endo, Masami" w:date="2022-02-18T14:48:00Z">
                        <w:rPr>
                          <w:rFonts w:ascii="Consolas" w:eastAsia="ＭＳ Ｐゴシック" w:hAnsi="Consolas" w:cs="Consolas"/>
                          <w:color w:val="000000"/>
                          <w:kern w:val="0"/>
                          <w:sz w:val="10"/>
                          <w:szCs w:val="12"/>
                        </w:rPr>
                      </w:rPrChange>
                    </w:rPr>
                  </w:pPr>
                  <w:ins w:id="455" w:author="Endo, Masami" w:date="2022-02-18T14:48:00Z">
                    <w:r w:rsidRPr="003432A0">
                      <w:rPr>
                        <w:rFonts w:ascii="Consolas" w:eastAsia="ＭＳ Ｐゴシック" w:hAnsi="Consolas" w:cs="Consolas"/>
                        <w:b/>
                        <w:bCs/>
                        <w:color w:val="7F0055"/>
                        <w:kern w:val="0"/>
                        <w:sz w:val="14"/>
                        <w:szCs w:val="16"/>
                      </w:rPr>
                      <w:t>long</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nanoSecond</w:t>
                    </w:r>
                    <w:proofErr w:type="spellEnd"/>
                    <w:r w:rsidRPr="003432A0">
                      <w:rPr>
                        <w:rFonts w:ascii="Consolas" w:eastAsia="ＭＳ Ｐゴシック" w:hAnsi="Consolas" w:cs="Consolas"/>
                        <w:color w:val="000000"/>
                        <w:kern w:val="0"/>
                        <w:sz w:val="14"/>
                        <w:szCs w:val="16"/>
                      </w:rPr>
                      <w:t xml:space="preserve"> = 11111L;</w:t>
                    </w:r>
                  </w:ins>
                  <w:del w:id="456" w:author="Endo, Masami" w:date="2022-02-18T14:48:00Z">
                    <w:r w:rsidR="00F55CCE" w:rsidRPr="003432A0" w:rsidDel="008E4906">
                      <w:rPr>
                        <w:rFonts w:ascii="Consolas" w:eastAsia="ＭＳ Ｐゴシック" w:hAnsi="Consolas" w:cs="Consolas"/>
                        <w:sz w:val="10"/>
                        <w:szCs w:val="12"/>
                      </w:rPr>
                      <w:delText>long nanoSecond = 11111 L;</w:delText>
                    </w:r>
                  </w:del>
                </w:p>
                <w:p w14:paraId="2DAC839C" w14:textId="77777777" w:rsidR="00F55CCE" w:rsidRPr="003432A0" w:rsidRDefault="00F55CCE" w:rsidP="00F55CC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//X Breach of Terms. be confusing depending on the font used</w:t>
                  </w:r>
                </w:p>
                <w:p w14:paraId="710E326B" w14:textId="68ABA7F3" w:rsidR="00461D82" w:rsidRPr="003432A0" w:rsidRDefault="008E4906" w:rsidP="00F55CCE">
                  <w:pPr>
                    <w:autoSpaceDE w:val="0"/>
                    <w:autoSpaceDN w:val="0"/>
                    <w:adjustRightInd w:val="0"/>
                    <w:spacing w:line="180" w:lineRule="exact"/>
                    <w:jc w:val="left"/>
                    <w:rPr>
                      <w:rFonts w:ascii="Consolas" w:eastAsia="ＭＳ Ｐゴシック" w:hAnsi="Consolas" w:cs="Consolas"/>
                      <w:kern w:val="0"/>
                      <w:sz w:val="10"/>
                      <w:szCs w:val="12"/>
                    </w:rPr>
                  </w:pPr>
                  <w:ins w:id="457" w:author="Endo, Masami" w:date="2022-02-18T14:48:00Z">
                    <w:r w:rsidRPr="003432A0">
                      <w:rPr>
                        <w:rFonts w:ascii="Consolas" w:eastAsia="ＭＳ Ｐゴシック" w:hAnsi="Consolas" w:cs="Consolas"/>
                        <w:b/>
                        <w:bCs/>
                        <w:color w:val="7F0055"/>
                        <w:kern w:val="0"/>
                        <w:sz w:val="14"/>
                        <w:szCs w:val="16"/>
                      </w:rPr>
                      <w:t>long</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miliSecond</w:t>
                    </w:r>
                    <w:proofErr w:type="spellEnd"/>
                    <w:r w:rsidRPr="003432A0">
                      <w:rPr>
                        <w:rFonts w:ascii="Consolas" w:eastAsia="ＭＳ Ｐゴシック" w:hAnsi="Consolas" w:cs="Consolas"/>
                        <w:color w:val="000000"/>
                        <w:kern w:val="0"/>
                        <w:sz w:val="14"/>
                        <w:szCs w:val="16"/>
                      </w:rPr>
                      <w:t xml:space="preserve"> = 11111l;</w:t>
                    </w:r>
                  </w:ins>
                  <w:del w:id="458" w:author="Endo, Masami" w:date="2022-02-18T14:48:00Z">
                    <w:r w:rsidR="00F55CCE" w:rsidRPr="003432A0" w:rsidDel="008E4906">
                      <w:rPr>
                        <w:rFonts w:ascii="Consolas" w:eastAsia="ＭＳ Ｐゴシック" w:hAnsi="Consolas" w:cs="Consolas"/>
                        <w:sz w:val="10"/>
                        <w:szCs w:val="12"/>
                      </w:rPr>
                      <w:delText>long miliSecond = 11111 l;</w:delText>
                    </w:r>
                  </w:del>
                </w:p>
              </w:tc>
            </w:tr>
          </w:tbl>
          <w:p w14:paraId="6C6FFFDC" w14:textId="68AC00EA" w:rsidR="00461D82" w:rsidRPr="00093D00" w:rsidRDefault="00461D82" w:rsidP="00F55CCE">
            <w:pPr>
              <w:rPr>
                <w:rFonts w:ascii="ＭＳ Ｐゴシック" w:eastAsia="ＭＳ Ｐゴシック" w:hAnsi="ＭＳ Ｐゴシック"/>
                <w:sz w:val="10"/>
                <w:szCs w:val="12"/>
              </w:rPr>
            </w:pPr>
          </w:p>
        </w:tc>
      </w:tr>
      <w:tr w:rsidR="00F55CCE" w:rsidRPr="00093D00" w14:paraId="51CF81EF" w14:textId="77777777" w:rsidTr="00413B10">
        <w:tc>
          <w:tcPr>
            <w:tcW w:w="372" w:type="pct"/>
          </w:tcPr>
          <w:p w14:paraId="5E09B75C" w14:textId="6D26F987" w:rsidR="00461D82" w:rsidRPr="00093D00" w:rsidRDefault="00461D82"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35CC3B69" w14:textId="77777777" w:rsidR="00461D82" w:rsidRPr="00093D00" w:rsidRDefault="00461D82"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4</w:t>
            </w:r>
          </w:p>
        </w:tc>
        <w:tc>
          <w:tcPr>
            <w:tcW w:w="4446" w:type="pct"/>
          </w:tcPr>
          <w:p w14:paraId="075E0FA4" w14:textId="77777777" w:rsidR="00461D82" w:rsidRPr="00093D00" w:rsidRDefault="00461D82" w:rsidP="00461D82">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If reference types are used, implementations should not rely on internal autoboxing/unboxing conversions.</w:t>
            </w:r>
          </w:p>
          <w:p w14:paraId="72FD09C8" w14:textId="3E8AB1E3" w:rsidR="00461D82" w:rsidRPr="00093D00" w:rsidRDefault="00461D82" w:rsidP="00461D82">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The following points should be noted regarding autoboxing/unboxing.</w:t>
            </w:r>
          </w:p>
          <w:p w14:paraId="56412CAB" w14:textId="6326D4D2" w:rsidR="00461D82" w:rsidRPr="00093D00" w:rsidRDefault="00461D82" w:rsidP="00093D00">
            <w:pPr>
              <w:ind w:firstLineChars="100" w:firstLine="100"/>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① Assign (In particular, converting a primitive type to a reference type is expensive because it involves the creation of new instances.).</w:t>
            </w:r>
          </w:p>
          <w:p w14:paraId="1D5B7224" w14:textId="5C2AAEB7" w:rsidR="00461D82" w:rsidRPr="00093D00" w:rsidRDefault="00461D82" w:rsidP="00093D00">
            <w:pPr>
              <w:ind w:firstLineChars="100" w:firstLine="100"/>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② An operation that mixes reference and primitive variables.</w:t>
            </w:r>
          </w:p>
          <w:p w14:paraId="58FCE5A7" w14:textId="35FF4D28" w:rsidR="00461D82" w:rsidRPr="00093D00" w:rsidRDefault="00461D82" w:rsidP="00093D00">
            <w:pPr>
              <w:ind w:firstLineChars="100" w:firstLine="100"/>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③ The arguments to pass to the method.</w:t>
            </w:r>
          </w:p>
          <w:p w14:paraId="0FFF5794" w14:textId="416E0D41" w:rsidR="00461D82" w:rsidRPr="00093D00" w:rsidRDefault="00461D82" w:rsidP="00461D82">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The internal Java conversion rules are due to compiler optimizations and are not discussed here.</w:t>
            </w:r>
          </w:p>
        </w:tc>
      </w:tr>
    </w:tbl>
    <w:p w14:paraId="23D4D5B5" w14:textId="20B2296E" w:rsidR="00824A7F" w:rsidRDefault="00824A7F" w:rsidP="00824A7F">
      <w:pPr>
        <w:pStyle w:val="Heading3"/>
      </w:pPr>
      <w:bookmarkStart w:id="459" w:name="_Toc482632841"/>
      <w:r>
        <w:rPr>
          <w:rFonts w:hint="eastAsia"/>
        </w:rPr>
        <w:t>array</w:t>
      </w:r>
      <w:bookmarkEnd w:id="45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093D00" w:rsidRPr="00093D00" w14:paraId="3428847F"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8230FF9" w14:textId="59C0CF79" w:rsidR="00093D00" w:rsidRPr="00093D00" w:rsidRDefault="00721BA6" w:rsidP="00157A7A">
            <w:pPr>
              <w:rPr>
                <w:rFonts w:ascii="ＭＳ Ｐゴシック" w:eastAsia="ＭＳ Ｐゴシック" w:hAnsi="ＭＳ Ｐゴシック"/>
                <w:sz w:val="10"/>
              </w:rPr>
            </w:pPr>
            <w:r w:rsidRPr="00093D00">
              <w:rPr>
                <w:rFonts w:ascii="ＭＳ Ｐゴシック" w:eastAsia="ＭＳ Ｐゴシック" w:hAnsi="ＭＳ Ｐゴシック"/>
                <w:sz w:val="10"/>
              </w:rPr>
              <w:t>A</w:t>
            </w:r>
            <w:r w:rsidR="00093D00" w:rsidRPr="00093D00">
              <w:rPr>
                <w:rFonts w:ascii="ＭＳ Ｐゴシック" w:eastAsia="ＭＳ Ｐゴシック" w:hAnsi="ＭＳ Ｐゴシック" w:hint="eastAsia"/>
                <w:sz w:val="10"/>
              </w:rPr>
              <w:t>rray</w:t>
            </w:r>
          </w:p>
        </w:tc>
      </w:tr>
      <w:tr w:rsidR="00471EF6" w:rsidRPr="00093D00" w14:paraId="0D6AE16D" w14:textId="77777777" w:rsidTr="00413B10">
        <w:tc>
          <w:tcPr>
            <w:tcW w:w="366" w:type="pct"/>
          </w:tcPr>
          <w:p w14:paraId="116FC917" w14:textId="2077CBF7" w:rsidR="00471EF6" w:rsidRPr="00093D00" w:rsidRDefault="008A69A7" w:rsidP="00157A7A">
            <w:pPr>
              <w:jc w:val="center"/>
              <w:rPr>
                <w:rFonts w:ascii="ＭＳ Ｐゴシック" w:eastAsia="ＭＳ Ｐゴシック" w:hAnsi="ＭＳ Ｐゴシック"/>
                <w:b/>
                <w:color w:val="C00000"/>
                <w:sz w:val="10"/>
              </w:rPr>
            </w:pPr>
            <w:r w:rsidRPr="00093D00">
              <w:rPr>
                <w:rFonts w:ascii="ＭＳ Ｐゴシック" w:eastAsia="ＭＳ Ｐゴシック" w:hAnsi="ＭＳ Ｐゴシック" w:hint="eastAsia"/>
                <w:sz w:val="10"/>
              </w:rPr>
              <w:t>strict observance</w:t>
            </w:r>
          </w:p>
        </w:tc>
        <w:tc>
          <w:tcPr>
            <w:tcW w:w="182" w:type="pct"/>
          </w:tcPr>
          <w:p w14:paraId="08823FBD" w14:textId="77777777" w:rsidR="00471EF6" w:rsidRPr="00093D00" w:rsidRDefault="00471EF6"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1</w:t>
            </w:r>
          </w:p>
        </w:tc>
        <w:tc>
          <w:tcPr>
            <w:tcW w:w="4452" w:type="pct"/>
          </w:tcPr>
          <w:p w14:paraId="58D6245A" w14:textId="0342E9F8" w:rsidR="00471EF6" w:rsidRPr="00093D00" w:rsidRDefault="00E142E9"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Array declarations include brackets immediately following the class or type name.</w:t>
            </w:r>
          </w:p>
          <w:tbl>
            <w:tblPr>
              <w:tblStyle w:val="TableGrid"/>
              <w:tblW w:w="132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133"/>
            </w:tblGrid>
            <w:tr w:rsidR="00E142E9" w:rsidRPr="003432A0" w14:paraId="3D0ED34F" w14:textId="77777777" w:rsidTr="00D54DF6">
              <w:tc>
                <w:tcPr>
                  <w:tcW w:w="5000" w:type="pct"/>
                  <w:shd w:val="clear" w:color="auto" w:fill="F2F2F2" w:themeFill="background1" w:themeFillShade="F2"/>
                </w:tcPr>
                <w:p w14:paraId="63B45FAC" w14:textId="77777777" w:rsidR="00E142E9" w:rsidRPr="003432A0" w:rsidRDefault="00E142E9" w:rsidP="00E142E9">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Correct bracket location</w:t>
                  </w:r>
                </w:p>
                <w:p w14:paraId="15D78F65" w14:textId="77777777" w:rsidR="00721BA6" w:rsidRPr="003432A0" w:rsidRDefault="00721BA6" w:rsidP="00721BA6">
                  <w:pPr>
                    <w:autoSpaceDE w:val="0"/>
                    <w:autoSpaceDN w:val="0"/>
                    <w:adjustRightInd w:val="0"/>
                    <w:spacing w:line="180" w:lineRule="exact"/>
                    <w:jc w:val="left"/>
                    <w:rPr>
                      <w:ins w:id="460" w:author="Endo, Masami" w:date="2022-02-18T15:17:00Z"/>
                      <w:rFonts w:ascii="Consolas" w:eastAsia="ＭＳ Ｐゴシック" w:hAnsi="Consolas" w:cs="Consolas"/>
                      <w:kern w:val="0"/>
                      <w:sz w:val="14"/>
                      <w:szCs w:val="16"/>
                    </w:rPr>
                  </w:pPr>
                  <w:ins w:id="461" w:author="Endo, Masami" w:date="2022-02-18T15:17:00Z">
                    <w:r w:rsidRPr="003432A0">
                      <w:rPr>
                        <w:rFonts w:ascii="Consolas" w:eastAsia="ＭＳ Ｐゴシック" w:hAnsi="Consolas" w:cs="Consolas"/>
                        <w:b/>
                        <w:bCs/>
                        <w:color w:val="7F0055"/>
                        <w:kern w:val="0"/>
                        <w:sz w:val="14"/>
                        <w:szCs w:val="16"/>
                      </w:rPr>
                      <w:t>int</w:t>
                    </w:r>
                    <w:r w:rsidRPr="003432A0">
                      <w:rPr>
                        <w:rFonts w:ascii="Consolas" w:eastAsia="ＭＳ Ｐゴシック" w:hAnsi="Consolas" w:cs="Consolas"/>
                        <w:color w:val="000000"/>
                        <w:kern w:val="0"/>
                        <w:sz w:val="14"/>
                        <w:szCs w:val="16"/>
                      </w:rPr>
                      <w:t xml:space="preserve">[] numbers = </w:t>
                    </w:r>
                    <w:r w:rsidRPr="003432A0">
                      <w:rPr>
                        <w:rFonts w:ascii="Consolas" w:eastAsia="ＭＳ Ｐゴシック" w:hAnsi="Consolas" w:cs="Consolas"/>
                        <w:b/>
                        <w:bCs/>
                        <w:color w:val="7F0055"/>
                        <w:kern w:val="0"/>
                        <w:sz w:val="14"/>
                        <w:szCs w:val="16"/>
                      </w:rPr>
                      <w:t>null</w:t>
                    </w:r>
                    <w:r w:rsidRPr="003432A0">
                      <w:rPr>
                        <w:rFonts w:ascii="Consolas" w:eastAsia="ＭＳ Ｐゴシック" w:hAnsi="Consolas" w:cs="Consolas"/>
                        <w:color w:val="000000"/>
                        <w:kern w:val="0"/>
                        <w:sz w:val="14"/>
                        <w:szCs w:val="16"/>
                      </w:rPr>
                      <w:t>;</w:t>
                    </w:r>
                  </w:ins>
                </w:p>
                <w:p w14:paraId="19C73289" w14:textId="25DC7740" w:rsidR="00E142E9" w:rsidRPr="003432A0" w:rsidDel="00721BA6" w:rsidRDefault="00E142E9" w:rsidP="00E142E9">
                  <w:pPr>
                    <w:autoSpaceDE w:val="0"/>
                    <w:autoSpaceDN w:val="0"/>
                    <w:adjustRightInd w:val="0"/>
                    <w:spacing w:line="180" w:lineRule="exact"/>
                    <w:jc w:val="left"/>
                    <w:rPr>
                      <w:del w:id="462" w:author="Endo, Masami" w:date="2022-02-18T15:17:00Z"/>
                      <w:rFonts w:ascii="Consolas" w:eastAsia="ＭＳ Ｐゴシック" w:hAnsi="Consolas" w:cs="Consolas"/>
                      <w:kern w:val="0"/>
                      <w:sz w:val="10"/>
                      <w:szCs w:val="12"/>
                    </w:rPr>
                  </w:pPr>
                  <w:del w:id="463" w:author="Endo, Masami" w:date="2022-02-18T15:17:00Z">
                    <w:r w:rsidRPr="003432A0" w:rsidDel="00721BA6">
                      <w:rPr>
                        <w:rFonts w:ascii="Consolas" w:eastAsia="ＭＳ Ｐゴシック" w:hAnsi="Consolas" w:cs="Consolas"/>
                        <w:sz w:val="10"/>
                        <w:szCs w:val="12"/>
                      </w:rPr>
                      <w:delText>int [] numbers = null;</w:delText>
                    </w:r>
                  </w:del>
                </w:p>
                <w:p w14:paraId="09EA7E93" w14:textId="77777777" w:rsidR="00E142E9" w:rsidRPr="003432A0" w:rsidRDefault="00E142E9" w:rsidP="00E142E9">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//X Breach of Terms</w:t>
                  </w:r>
                </w:p>
                <w:p w14:paraId="7679E338" w14:textId="3D9E9264" w:rsidR="00E142E9" w:rsidRPr="003432A0" w:rsidRDefault="00721BA6" w:rsidP="00E142E9">
                  <w:pPr>
                    <w:autoSpaceDE w:val="0"/>
                    <w:autoSpaceDN w:val="0"/>
                    <w:adjustRightInd w:val="0"/>
                    <w:spacing w:line="180" w:lineRule="exact"/>
                    <w:jc w:val="left"/>
                    <w:rPr>
                      <w:rFonts w:ascii="Consolas" w:eastAsia="ＭＳ Ｐゴシック" w:hAnsi="Consolas" w:cs="Consolas"/>
                      <w:kern w:val="0"/>
                      <w:sz w:val="10"/>
                      <w:szCs w:val="12"/>
                    </w:rPr>
                  </w:pPr>
                  <w:ins w:id="464" w:author="Endo, Masami" w:date="2022-02-18T15:17:00Z">
                    <w:r w:rsidRPr="003432A0">
                      <w:rPr>
                        <w:rFonts w:ascii="Consolas" w:eastAsia="ＭＳ Ｐゴシック" w:hAnsi="Consolas" w:cs="Consolas"/>
                        <w:color w:val="000000"/>
                        <w:kern w:val="0"/>
                        <w:sz w:val="14"/>
                        <w:szCs w:val="16"/>
                      </w:rPr>
                      <w:t xml:space="preserve">User users[] = </w:t>
                    </w:r>
                    <w:r w:rsidRPr="003432A0">
                      <w:rPr>
                        <w:rFonts w:ascii="Consolas" w:eastAsia="ＭＳ Ｐゴシック" w:hAnsi="Consolas" w:cs="Consolas"/>
                        <w:b/>
                        <w:bCs/>
                        <w:color w:val="7F0055"/>
                        <w:kern w:val="0"/>
                        <w:sz w:val="14"/>
                        <w:szCs w:val="16"/>
                      </w:rPr>
                      <w:t>null</w:t>
                    </w:r>
                    <w:r w:rsidRPr="003432A0">
                      <w:rPr>
                        <w:rFonts w:ascii="Consolas" w:eastAsia="ＭＳ Ｐゴシック" w:hAnsi="Consolas" w:cs="Consolas"/>
                        <w:color w:val="000000"/>
                        <w:kern w:val="0"/>
                        <w:sz w:val="14"/>
                        <w:szCs w:val="16"/>
                      </w:rPr>
                      <w:t>;</w:t>
                    </w:r>
                  </w:ins>
                  <w:del w:id="465" w:author="Endo, Masami" w:date="2022-02-18T15:17:00Z">
                    <w:r w:rsidR="00E142E9" w:rsidRPr="003432A0" w:rsidDel="00721BA6">
                      <w:rPr>
                        <w:rFonts w:ascii="Consolas" w:eastAsia="ＭＳ Ｐゴシック" w:hAnsi="Consolas" w:cs="Consolas"/>
                        <w:sz w:val="10"/>
                        <w:szCs w:val="12"/>
                      </w:rPr>
                      <w:delText>User users [] = null;</w:delText>
                    </w:r>
                  </w:del>
                </w:p>
              </w:tc>
            </w:tr>
          </w:tbl>
          <w:p w14:paraId="639CB223" w14:textId="77777777" w:rsidR="00E142E9" w:rsidRPr="00093D00" w:rsidRDefault="00E142E9" w:rsidP="00157A7A">
            <w:pPr>
              <w:rPr>
                <w:rFonts w:ascii="ＭＳ Ｐゴシック" w:eastAsia="ＭＳ Ｐゴシック" w:hAnsi="ＭＳ Ｐゴシック"/>
                <w:sz w:val="10"/>
              </w:rPr>
            </w:pPr>
          </w:p>
        </w:tc>
      </w:tr>
    </w:tbl>
    <w:p w14:paraId="37174996" w14:textId="6DEC3062" w:rsidR="00824A7F" w:rsidRDefault="00824A7F" w:rsidP="00824A7F">
      <w:pPr>
        <w:pStyle w:val="Heading3"/>
      </w:pPr>
      <w:bookmarkStart w:id="466" w:name="_Toc482632842"/>
      <w:r>
        <w:rPr>
          <w:rFonts w:hint="eastAsia"/>
        </w:rPr>
        <w:t>local variable</w:t>
      </w:r>
      <w:bookmarkEnd w:id="466"/>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08264A" w14:paraId="4606499C"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CEB9D82" w14:textId="7592DB40" w:rsidR="00093D00" w:rsidRPr="0008264A" w:rsidRDefault="00093D00"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local variable</w:t>
            </w:r>
          </w:p>
        </w:tc>
      </w:tr>
      <w:tr w:rsidR="008A69A7" w:rsidRPr="0008264A" w14:paraId="1D2F1446" w14:textId="77777777" w:rsidTr="00413B10">
        <w:tc>
          <w:tcPr>
            <w:tcW w:w="372" w:type="pct"/>
          </w:tcPr>
          <w:p w14:paraId="7A42C726" w14:textId="26F6D247" w:rsidR="008A69A7" w:rsidRPr="0008264A" w:rsidRDefault="008A69A7" w:rsidP="00157A7A">
            <w:pPr>
              <w:jc w:val="center"/>
              <w:rPr>
                <w:rFonts w:ascii="ＭＳ Ｐゴシック" w:eastAsia="ＭＳ Ｐゴシック" w:hAnsi="ＭＳ Ｐゴシック"/>
                <w:b/>
                <w:color w:val="C00000"/>
                <w:sz w:val="10"/>
              </w:rPr>
            </w:pPr>
            <w:r w:rsidRPr="002969EC">
              <w:rPr>
                <w:rFonts w:ascii="ＭＳ Ｐゴシック" w:eastAsia="ＭＳ Ｐゴシック" w:hAnsi="ＭＳ Ｐゴシック" w:hint="eastAsia"/>
                <w:sz w:val="10"/>
              </w:rPr>
              <w:t>Compliance</w:t>
            </w:r>
          </w:p>
        </w:tc>
        <w:tc>
          <w:tcPr>
            <w:tcW w:w="182" w:type="pct"/>
          </w:tcPr>
          <w:p w14:paraId="6EDF0911" w14:textId="77777777" w:rsidR="008A69A7" w:rsidRPr="0008264A" w:rsidRDefault="008A69A7" w:rsidP="00157A7A">
            <w:pPr>
              <w:rPr>
                <w:rFonts w:ascii="ＭＳ Ｐゴシック" w:eastAsia="ＭＳ Ｐゴシック" w:hAnsi="ＭＳ Ｐゴシック"/>
                <w:sz w:val="10"/>
              </w:rPr>
            </w:pPr>
            <w:r w:rsidRPr="0008264A">
              <w:rPr>
                <w:rFonts w:ascii="ＭＳ Ｐゴシック" w:eastAsia="ＭＳ Ｐゴシック" w:hAnsi="ＭＳ Ｐゴシック" w:hint="eastAsia"/>
                <w:sz w:val="10"/>
              </w:rPr>
              <w:t>1</w:t>
            </w:r>
          </w:p>
        </w:tc>
        <w:tc>
          <w:tcPr>
            <w:tcW w:w="4446" w:type="pct"/>
          </w:tcPr>
          <w:p w14:paraId="6C123B43" w14:textId="77777777" w:rsidR="008A69A7" w:rsidRPr="008A69A7" w:rsidRDefault="008A69A7" w:rsidP="008A69A7">
            <w:pPr>
              <w:rPr>
                <w:rFonts w:ascii="ＭＳ Ｐゴシック" w:eastAsia="ＭＳ Ｐゴシック" w:hAnsi="ＭＳ Ｐゴシック"/>
                <w:sz w:val="10"/>
              </w:rPr>
            </w:pPr>
            <w:r w:rsidRPr="008A69A7">
              <w:rPr>
                <w:rFonts w:ascii="ＭＳ Ｐゴシック" w:eastAsia="ＭＳ Ｐゴシック" w:hAnsi="ＭＳ Ｐゴシック" w:hint="eastAsia"/>
                <w:sz w:val="10"/>
              </w:rPr>
              <w:t>Declare local variables just before using them and narrow the scope as much as possible.</w:t>
            </w:r>
          </w:p>
          <w:p w14:paraId="175B1B32" w14:textId="753BBA98" w:rsidR="008A69A7" w:rsidRPr="008A69A7" w:rsidRDefault="008A69A7" w:rsidP="00157A7A">
            <w:r w:rsidRPr="008A69A7">
              <w:rPr>
                <w:rFonts w:ascii="ＭＳ Ｐゴシック" w:eastAsia="ＭＳ Ｐゴシック" w:hAnsi="ＭＳ Ｐゴシック" w:hint="eastAsia"/>
                <w:sz w:val="10"/>
              </w:rPr>
              <w:t>Also, do not reuse variables like a temporary buffer, and do not allow local variables of unnecessarily wide scope to exist.</w:t>
            </w:r>
          </w:p>
        </w:tc>
      </w:tr>
    </w:tbl>
    <w:p w14:paraId="57A8FF1C" w14:textId="19090E20" w:rsidR="00824A7F" w:rsidRDefault="00824A7F" w:rsidP="00824A7F">
      <w:pPr>
        <w:pStyle w:val="Heading3"/>
      </w:pPr>
      <w:bookmarkStart w:id="467" w:name="_Toc482632843"/>
      <w:r>
        <w:rPr>
          <w:rFonts w:hint="eastAsia"/>
        </w:rPr>
        <w:t>Assigning Values</w:t>
      </w:r>
      <w:bookmarkEnd w:id="467"/>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7"/>
        <w:gridCol w:w="8256"/>
      </w:tblGrid>
      <w:tr w:rsidR="00093D00" w:rsidRPr="00093D00" w14:paraId="1E72099F"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6A17645C" w14:textId="3CF55631" w:rsidR="00093D00" w:rsidRPr="00093D00" w:rsidRDefault="00093D00"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Assigning Values</w:t>
            </w:r>
          </w:p>
        </w:tc>
      </w:tr>
      <w:tr w:rsidR="008A69A7" w:rsidRPr="00093D00" w14:paraId="1ADB1A1D" w14:textId="77777777" w:rsidTr="00413B10">
        <w:tc>
          <w:tcPr>
            <w:tcW w:w="372" w:type="pct"/>
          </w:tcPr>
          <w:p w14:paraId="17E7D754" w14:textId="77777777" w:rsidR="008A69A7" w:rsidRPr="00093D00" w:rsidRDefault="008A69A7" w:rsidP="00157A7A">
            <w:pPr>
              <w:jc w:val="center"/>
              <w:rPr>
                <w:rFonts w:ascii="ＭＳ Ｐゴシック" w:eastAsia="ＭＳ Ｐゴシック" w:hAnsi="ＭＳ Ｐゴシック"/>
                <w:b/>
                <w:color w:val="C00000"/>
                <w:sz w:val="10"/>
              </w:rPr>
            </w:pPr>
            <w:r w:rsidRPr="00093D00">
              <w:rPr>
                <w:rFonts w:ascii="ＭＳ Ｐゴシック" w:eastAsia="ＭＳ Ｐゴシック" w:hAnsi="ＭＳ Ｐゴシック" w:hint="eastAsia"/>
                <w:sz w:val="10"/>
              </w:rPr>
              <w:t>strict observance</w:t>
            </w:r>
          </w:p>
        </w:tc>
        <w:tc>
          <w:tcPr>
            <w:tcW w:w="182" w:type="pct"/>
          </w:tcPr>
          <w:p w14:paraId="343C7EB1" w14:textId="77777777" w:rsidR="008A69A7" w:rsidRPr="00093D00" w:rsidRDefault="008A69A7"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1</w:t>
            </w:r>
          </w:p>
        </w:tc>
        <w:tc>
          <w:tcPr>
            <w:tcW w:w="4446" w:type="pct"/>
          </w:tcPr>
          <w:p w14:paraId="4ABD8611" w14:textId="77777777" w:rsidR="008A69A7" w:rsidRPr="00093D00" w:rsidRDefault="008A69A7"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Substitution within an expression is not performed in principle. If unavoidable, comment on the reason.</w:t>
            </w:r>
          </w:p>
          <w:tbl>
            <w:tblPr>
              <w:tblStyle w:val="TableGrid"/>
              <w:tblW w:w="317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5102"/>
            </w:tblGrid>
            <w:tr w:rsidR="00D256B8" w:rsidRPr="003432A0" w14:paraId="26381781" w14:textId="77777777" w:rsidTr="00D54DF6">
              <w:tc>
                <w:tcPr>
                  <w:tcW w:w="5000" w:type="pct"/>
                  <w:shd w:val="clear" w:color="auto" w:fill="F2F2F2" w:themeFill="background1" w:themeFillShade="F2"/>
                </w:tcPr>
                <w:p w14:paraId="0D9EF560" w14:textId="43C18353" w:rsidR="00D256B8" w:rsidRPr="003432A0" w:rsidRDefault="00035A3D" w:rsidP="00035A3D">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String s = </w:t>
                  </w:r>
                  <w:proofErr w:type="spellStart"/>
                  <w:r w:rsidRPr="003432A0">
                    <w:rPr>
                      <w:rFonts w:ascii="Consolas" w:eastAsia="ＭＳ Ｐゴシック" w:hAnsi="Consolas" w:cs="Consolas"/>
                      <w:sz w:val="10"/>
                      <w:szCs w:val="16"/>
                    </w:rPr>
                    <w:t>Integer.toString</w:t>
                  </w:r>
                  <w:proofErr w:type="spellEnd"/>
                  <w:r w:rsidRPr="003432A0">
                    <w:rPr>
                      <w:rFonts w:ascii="Consolas" w:eastAsia="ＭＳ Ｐゴシック" w:hAnsi="Consolas" w:cs="Consolas"/>
                      <w:sz w:val="10"/>
                      <w:szCs w:val="16"/>
                    </w:rPr>
                    <w:t xml:space="preserve"> (i = 2);    //Specify the reason here</w:t>
                  </w:r>
                </w:p>
              </w:tc>
            </w:tr>
          </w:tbl>
          <w:p w14:paraId="7FA93ECC" w14:textId="0ED123EC" w:rsidR="00D256B8" w:rsidRPr="00093D00" w:rsidRDefault="00D256B8" w:rsidP="00157A7A">
            <w:pPr>
              <w:rPr>
                <w:rFonts w:ascii="ＭＳ Ｐゴシック" w:eastAsia="ＭＳ Ｐゴシック" w:hAnsi="ＭＳ Ｐゴシック"/>
              </w:rPr>
            </w:pPr>
          </w:p>
        </w:tc>
      </w:tr>
    </w:tbl>
    <w:p w14:paraId="076D22FB" w14:textId="77777777" w:rsidR="008A69A7" w:rsidRDefault="008A69A7" w:rsidP="004B28EB"/>
    <w:p w14:paraId="106511A1" w14:textId="77777777" w:rsidR="00093D00" w:rsidRDefault="00093D00" w:rsidP="004B28EB">
      <w:pPr>
        <w:sectPr w:rsidR="00093D00" w:rsidSect="0034470E">
          <w:pgSz w:w="11906" w:h="16838" w:code="9"/>
          <w:pgMar w:top="1701" w:right="1418" w:bottom="851" w:left="1418" w:header="851" w:footer="567" w:gutter="0"/>
          <w:cols w:space="425"/>
          <w:docGrid w:type="linesAndChars" w:linePitch="246"/>
        </w:sectPr>
      </w:pPr>
    </w:p>
    <w:p w14:paraId="47BFDC9E" w14:textId="0B6F921B" w:rsidR="00824A7F" w:rsidRDefault="00824A7F" w:rsidP="00824A7F">
      <w:pPr>
        <w:pStyle w:val="Heading2"/>
        <w:spacing w:before="123"/>
      </w:pPr>
      <w:bookmarkStart w:id="468" w:name="_Toc482632844"/>
      <w:r>
        <w:rPr>
          <w:rFonts w:hint="eastAsia"/>
        </w:rPr>
        <w:lastRenderedPageBreak/>
        <w:t>Class</w:t>
      </w:r>
      <w:bookmarkEnd w:id="468"/>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093D00" w:rsidRPr="002B750F" w14:paraId="05C0E6BA"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4D63B91A" w14:textId="11695C8E" w:rsidR="00093D00" w:rsidRPr="002B750F" w:rsidRDefault="00093D00"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Class</w:t>
            </w:r>
          </w:p>
        </w:tc>
      </w:tr>
      <w:tr w:rsidR="002B750F" w:rsidRPr="002B750F" w14:paraId="2ADC6246" w14:textId="77777777" w:rsidTr="00413B10">
        <w:tc>
          <w:tcPr>
            <w:tcW w:w="366" w:type="pct"/>
          </w:tcPr>
          <w:p w14:paraId="54601D99" w14:textId="77777777" w:rsidR="002B750F" w:rsidRPr="002B750F" w:rsidRDefault="002B750F" w:rsidP="00157A7A">
            <w:pPr>
              <w:jc w:val="center"/>
              <w:rPr>
                <w:rFonts w:ascii="ＭＳ Ｐゴシック" w:eastAsia="ＭＳ Ｐゴシック" w:hAnsi="ＭＳ Ｐゴシック"/>
                <w:b/>
                <w:color w:val="C00000"/>
                <w:sz w:val="10"/>
                <w:szCs w:val="12"/>
              </w:rPr>
            </w:pPr>
            <w:r w:rsidRPr="002B750F">
              <w:rPr>
                <w:rFonts w:ascii="ＭＳ Ｐゴシック" w:eastAsia="ＭＳ Ｐゴシック" w:hAnsi="ＭＳ Ｐゴシック" w:hint="eastAsia"/>
                <w:sz w:val="10"/>
                <w:szCs w:val="12"/>
              </w:rPr>
              <w:t>Compliance</w:t>
            </w:r>
          </w:p>
        </w:tc>
        <w:tc>
          <w:tcPr>
            <w:tcW w:w="182" w:type="pct"/>
          </w:tcPr>
          <w:p w14:paraId="065C60FC" w14:textId="77777777" w:rsidR="002B750F" w:rsidRPr="002B750F" w:rsidRDefault="002B750F" w:rsidP="00157A7A">
            <w:pPr>
              <w:rPr>
                <w:rFonts w:ascii="ＭＳ Ｐゴシック" w:eastAsia="ＭＳ Ｐゴシック" w:hAnsi="ＭＳ Ｐゴシック"/>
                <w:sz w:val="10"/>
                <w:szCs w:val="12"/>
              </w:rPr>
            </w:pPr>
            <w:r w:rsidRPr="002B750F">
              <w:rPr>
                <w:rFonts w:ascii="ＭＳ Ｐゴシック" w:eastAsia="ＭＳ Ｐゴシック" w:hAnsi="ＭＳ Ｐゴシック" w:hint="eastAsia"/>
                <w:sz w:val="10"/>
                <w:szCs w:val="12"/>
              </w:rPr>
              <w:t>1</w:t>
            </w:r>
          </w:p>
        </w:tc>
        <w:tc>
          <w:tcPr>
            <w:tcW w:w="4452" w:type="pct"/>
          </w:tcPr>
          <w:p w14:paraId="653484ED" w14:textId="5E402B0B" w:rsidR="002B750F" w:rsidRPr="002B750F" w:rsidRDefault="002B750F" w:rsidP="00157A7A">
            <w:pPr>
              <w:rPr>
                <w:rFonts w:ascii="ＭＳ Ｐゴシック" w:eastAsia="ＭＳ Ｐゴシック" w:hAnsi="ＭＳ Ｐゴシック"/>
                <w:sz w:val="10"/>
                <w:szCs w:val="12"/>
              </w:rPr>
            </w:pPr>
            <w:r w:rsidRPr="002B750F">
              <w:rPr>
                <w:rFonts w:ascii="ＭＳ Ｐゴシック" w:eastAsia="ＭＳ Ｐゴシック" w:hAnsi="ＭＳ Ｐゴシック" w:hint="eastAsia"/>
                <w:sz w:val="10"/>
                <w:szCs w:val="12"/>
              </w:rPr>
              <w:t>Prohibits the creation of new final classes.</w:t>
            </w:r>
          </w:p>
        </w:tc>
      </w:tr>
      <w:tr w:rsidR="002B750F" w:rsidRPr="002B750F" w14:paraId="1FB509CC" w14:textId="77777777" w:rsidTr="00413B10">
        <w:tc>
          <w:tcPr>
            <w:tcW w:w="366" w:type="pct"/>
          </w:tcPr>
          <w:p w14:paraId="63B2D9AA" w14:textId="5D038AA2" w:rsidR="002B750F" w:rsidRPr="002B750F" w:rsidRDefault="002B750F" w:rsidP="00157A7A">
            <w:pPr>
              <w:jc w:val="center"/>
              <w:rPr>
                <w:rFonts w:ascii="ＭＳ Ｐゴシック" w:eastAsia="ＭＳ Ｐゴシック" w:hAnsi="ＭＳ Ｐゴシック"/>
                <w:b/>
                <w:color w:val="C00000"/>
                <w:sz w:val="10"/>
                <w:szCs w:val="12"/>
              </w:rPr>
            </w:pPr>
            <w:r w:rsidRPr="002969EC">
              <w:rPr>
                <w:rFonts w:ascii="ＭＳ Ｐゴシック" w:eastAsia="ＭＳ Ｐゴシック" w:hAnsi="ＭＳ Ｐゴシック" w:hint="eastAsia"/>
                <w:sz w:val="10"/>
              </w:rPr>
              <w:t>strict observance</w:t>
            </w:r>
          </w:p>
        </w:tc>
        <w:tc>
          <w:tcPr>
            <w:tcW w:w="182" w:type="pct"/>
          </w:tcPr>
          <w:p w14:paraId="5F553E79" w14:textId="77777777" w:rsidR="002B750F" w:rsidRPr="002B750F" w:rsidRDefault="002B750F" w:rsidP="00157A7A">
            <w:pPr>
              <w:rPr>
                <w:rFonts w:ascii="ＭＳ Ｐゴシック" w:eastAsia="ＭＳ Ｐゴシック" w:hAnsi="ＭＳ Ｐゴシック"/>
                <w:sz w:val="10"/>
                <w:szCs w:val="12"/>
              </w:rPr>
            </w:pPr>
            <w:r w:rsidRPr="002B750F">
              <w:rPr>
                <w:rFonts w:ascii="ＭＳ Ｐゴシック" w:eastAsia="ＭＳ Ｐゴシック" w:hAnsi="ＭＳ Ｐゴシック" w:hint="eastAsia"/>
                <w:sz w:val="10"/>
                <w:szCs w:val="12"/>
              </w:rPr>
              <w:t>2</w:t>
            </w:r>
          </w:p>
        </w:tc>
        <w:tc>
          <w:tcPr>
            <w:tcW w:w="4452" w:type="pct"/>
          </w:tcPr>
          <w:p w14:paraId="1E222A14" w14:textId="46CCD605" w:rsidR="002B750F" w:rsidRPr="002B750F" w:rsidRDefault="002B750F" w:rsidP="00157A7A">
            <w:pPr>
              <w:rPr>
                <w:rFonts w:ascii="ＭＳ Ｐゴシック" w:eastAsia="ＭＳ Ｐゴシック" w:hAnsi="ＭＳ Ｐゴシック"/>
                <w:sz w:val="10"/>
                <w:szCs w:val="12"/>
              </w:rPr>
            </w:pPr>
            <w:r w:rsidRPr="002B750F">
              <w:rPr>
                <w:rFonts w:ascii="ＭＳ Ｐゴシック" w:eastAsia="ＭＳ Ｐゴシック" w:hAnsi="ＭＳ Ｐゴシック" w:hint="eastAsia"/>
                <w:sz w:val="10"/>
                <w:szCs w:val="12"/>
              </w:rPr>
              <w:t>Classes with only private constructors shall be declared final. Make it explicit that the class is non-inheritable.</w:t>
            </w:r>
          </w:p>
        </w:tc>
      </w:tr>
    </w:tbl>
    <w:p w14:paraId="267F806D" w14:textId="5244DD4A" w:rsidR="00824A7F" w:rsidRDefault="00824A7F" w:rsidP="00824A7F">
      <w:pPr>
        <w:pStyle w:val="Heading2"/>
        <w:spacing w:before="123"/>
      </w:pPr>
      <w:bookmarkStart w:id="469" w:name="_Toc482632845"/>
      <w:r>
        <w:rPr>
          <w:rFonts w:hint="eastAsia"/>
        </w:rPr>
        <w:t>Interface</w:t>
      </w:r>
      <w:bookmarkEnd w:id="46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093D00" w14:paraId="7C7A39A6"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77E08C7B" w14:textId="3C2AF2BB" w:rsidR="00093D00" w:rsidRPr="00093D00" w:rsidRDefault="00093D00"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Interface</w:t>
            </w:r>
          </w:p>
        </w:tc>
      </w:tr>
      <w:tr w:rsidR="00657825" w:rsidRPr="00093D00" w14:paraId="26544B0C" w14:textId="77777777" w:rsidTr="00413B10">
        <w:tc>
          <w:tcPr>
            <w:tcW w:w="372" w:type="pct"/>
          </w:tcPr>
          <w:p w14:paraId="780295F4" w14:textId="77777777" w:rsidR="00657825" w:rsidRPr="00093D00" w:rsidRDefault="00657825" w:rsidP="00157A7A">
            <w:pPr>
              <w:jc w:val="center"/>
              <w:rPr>
                <w:rFonts w:ascii="ＭＳ Ｐゴシック" w:eastAsia="ＭＳ Ｐゴシック" w:hAnsi="ＭＳ Ｐゴシック"/>
                <w:b/>
                <w:color w:val="C00000"/>
                <w:sz w:val="10"/>
              </w:rPr>
            </w:pPr>
            <w:r w:rsidRPr="00093D00">
              <w:rPr>
                <w:rFonts w:ascii="ＭＳ Ｐゴシック" w:eastAsia="ＭＳ Ｐゴシック" w:hAnsi="ＭＳ Ｐゴシック" w:hint="eastAsia"/>
                <w:sz w:val="10"/>
              </w:rPr>
              <w:t>Compliance</w:t>
            </w:r>
          </w:p>
        </w:tc>
        <w:tc>
          <w:tcPr>
            <w:tcW w:w="182" w:type="pct"/>
          </w:tcPr>
          <w:p w14:paraId="163FAD33" w14:textId="77777777" w:rsidR="00657825" w:rsidRPr="00093D00" w:rsidRDefault="00657825"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1</w:t>
            </w:r>
          </w:p>
        </w:tc>
        <w:tc>
          <w:tcPr>
            <w:tcW w:w="4446" w:type="pct"/>
          </w:tcPr>
          <w:p w14:paraId="17229FAC" w14:textId="0315B3FB" w:rsidR="00657825" w:rsidRPr="00093D00" w:rsidRDefault="00657825"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Prevent new interface creation (However, unless explicitly permitted by frameworks, etc.).</w:t>
            </w:r>
          </w:p>
        </w:tc>
      </w:tr>
      <w:tr w:rsidR="00657825" w:rsidRPr="00093D00" w14:paraId="466A2F28" w14:textId="77777777" w:rsidTr="00413B10">
        <w:tc>
          <w:tcPr>
            <w:tcW w:w="372" w:type="pct"/>
          </w:tcPr>
          <w:p w14:paraId="0ACFE2BB" w14:textId="79E16EBA" w:rsidR="00657825" w:rsidRPr="00093D00" w:rsidRDefault="00657825" w:rsidP="00157A7A">
            <w:pPr>
              <w:jc w:val="center"/>
              <w:rPr>
                <w:rFonts w:ascii="ＭＳ Ｐゴシック" w:eastAsia="ＭＳ Ｐゴシック" w:hAnsi="ＭＳ Ｐゴシック"/>
                <w:b/>
                <w:color w:val="C00000"/>
                <w:sz w:val="10"/>
              </w:rPr>
            </w:pPr>
            <w:r w:rsidRPr="00093D00">
              <w:rPr>
                <w:rFonts w:ascii="ＭＳ Ｐゴシック" w:eastAsia="ＭＳ Ｐゴシック" w:hAnsi="ＭＳ Ｐゴシック" w:hint="eastAsia"/>
                <w:sz w:val="10"/>
              </w:rPr>
              <w:t>strict observance</w:t>
            </w:r>
          </w:p>
        </w:tc>
        <w:tc>
          <w:tcPr>
            <w:tcW w:w="182" w:type="pct"/>
          </w:tcPr>
          <w:p w14:paraId="6439CB77" w14:textId="77777777" w:rsidR="00657825" w:rsidRPr="00093D00" w:rsidRDefault="00657825"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2</w:t>
            </w:r>
          </w:p>
        </w:tc>
        <w:tc>
          <w:tcPr>
            <w:tcW w:w="4446" w:type="pct"/>
          </w:tcPr>
          <w:p w14:paraId="577F36E7" w14:textId="667B8614" w:rsidR="00657825" w:rsidRPr="00093D00" w:rsidRDefault="00657825" w:rsidP="00157A7A">
            <w:pPr>
              <w:rPr>
                <w:rFonts w:ascii="ＭＳ Ｐゴシック" w:eastAsia="ＭＳ Ｐゴシック" w:hAnsi="ＭＳ Ｐゴシック"/>
                <w:sz w:val="10"/>
              </w:rPr>
            </w:pPr>
            <w:r w:rsidRPr="00093D00">
              <w:rPr>
                <w:rFonts w:ascii="ＭＳ Ｐゴシック" w:eastAsia="ＭＳ Ｐゴシック" w:hAnsi="ＭＳ Ｐゴシック" w:hint="eastAsia"/>
                <w:sz w:val="10"/>
              </w:rPr>
              <w:t>Forbid interfaces with only constants without methods.</w:t>
            </w:r>
          </w:p>
        </w:tc>
      </w:tr>
    </w:tbl>
    <w:p w14:paraId="046EA613" w14:textId="36EA44AA" w:rsidR="00824A7F" w:rsidRDefault="00824A7F" w:rsidP="00824A7F">
      <w:pPr>
        <w:pStyle w:val="Heading2"/>
        <w:spacing w:before="123"/>
      </w:pPr>
      <w:bookmarkStart w:id="470" w:name="_Toc482632846"/>
      <w:r>
        <w:rPr>
          <w:rFonts w:hint="eastAsia"/>
        </w:rPr>
        <w:t>Annotations</w:t>
      </w:r>
      <w:bookmarkEnd w:id="470"/>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657825" w14:paraId="7EFFCF19"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957F932" w14:textId="44EE7757" w:rsidR="00093D00" w:rsidRPr="00657825" w:rsidRDefault="00093D00"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Annotations</w:t>
            </w:r>
          </w:p>
        </w:tc>
      </w:tr>
      <w:tr w:rsidR="00657825" w:rsidRPr="00657825" w14:paraId="2CDDA1D9" w14:textId="77777777" w:rsidTr="00413B10">
        <w:tc>
          <w:tcPr>
            <w:tcW w:w="372" w:type="pct"/>
          </w:tcPr>
          <w:p w14:paraId="36B8ED6A" w14:textId="77777777" w:rsidR="00657825" w:rsidRPr="00657825" w:rsidRDefault="00657825" w:rsidP="00157A7A">
            <w:pPr>
              <w:jc w:val="center"/>
              <w:rPr>
                <w:rFonts w:ascii="ＭＳ Ｐゴシック" w:eastAsia="ＭＳ Ｐゴシック" w:hAnsi="ＭＳ Ｐゴシック"/>
                <w:b/>
                <w:color w:val="C00000"/>
                <w:sz w:val="10"/>
                <w:szCs w:val="12"/>
              </w:rPr>
            </w:pPr>
            <w:r w:rsidRPr="00657825">
              <w:rPr>
                <w:rFonts w:ascii="ＭＳ Ｐゴシック" w:eastAsia="ＭＳ Ｐゴシック" w:hAnsi="ＭＳ Ｐゴシック" w:hint="eastAsia"/>
                <w:sz w:val="10"/>
                <w:szCs w:val="12"/>
              </w:rPr>
              <w:t>Compliance</w:t>
            </w:r>
          </w:p>
        </w:tc>
        <w:tc>
          <w:tcPr>
            <w:tcW w:w="182" w:type="pct"/>
          </w:tcPr>
          <w:p w14:paraId="6F78D498" w14:textId="77777777" w:rsidR="00657825" w:rsidRPr="00657825" w:rsidRDefault="00657825" w:rsidP="00157A7A">
            <w:pPr>
              <w:rPr>
                <w:rFonts w:ascii="ＭＳ Ｐゴシック" w:eastAsia="ＭＳ Ｐゴシック" w:hAnsi="ＭＳ Ｐゴシック"/>
                <w:sz w:val="10"/>
                <w:szCs w:val="12"/>
              </w:rPr>
            </w:pPr>
            <w:r w:rsidRPr="00657825">
              <w:rPr>
                <w:rFonts w:ascii="ＭＳ Ｐゴシック" w:eastAsia="ＭＳ Ｐゴシック" w:hAnsi="ＭＳ Ｐゴシック" w:hint="eastAsia"/>
                <w:sz w:val="10"/>
                <w:szCs w:val="12"/>
              </w:rPr>
              <w:t>1</w:t>
            </w:r>
          </w:p>
        </w:tc>
        <w:tc>
          <w:tcPr>
            <w:tcW w:w="4446" w:type="pct"/>
          </w:tcPr>
          <w:p w14:paraId="0980CA4D" w14:textId="2B68421D" w:rsidR="00657825" w:rsidRPr="00657825" w:rsidRDefault="00657825" w:rsidP="00157A7A">
            <w:pPr>
              <w:rPr>
                <w:rFonts w:ascii="ＭＳ Ｐゴシック" w:eastAsia="ＭＳ Ｐゴシック" w:hAnsi="ＭＳ Ｐゴシック"/>
                <w:sz w:val="10"/>
                <w:szCs w:val="12"/>
              </w:rPr>
            </w:pPr>
            <w:r w:rsidRPr="00657825">
              <w:rPr>
                <w:rFonts w:ascii="ＭＳ Ｐゴシック" w:eastAsia="ＭＳ Ｐゴシック" w:hAnsi="ＭＳ Ｐゴシック" w:hint="eastAsia"/>
                <w:sz w:val="10"/>
                <w:szCs w:val="12"/>
              </w:rPr>
              <w:t>Prohibit the creation of new annotations.</w:t>
            </w:r>
          </w:p>
        </w:tc>
      </w:tr>
    </w:tbl>
    <w:p w14:paraId="23E5DD87" w14:textId="5458ECFF" w:rsidR="00824A7F" w:rsidRDefault="00824A7F" w:rsidP="00824A7F">
      <w:pPr>
        <w:pStyle w:val="Heading2"/>
        <w:spacing w:before="123"/>
      </w:pPr>
      <w:bookmarkStart w:id="471" w:name="_Toc482632847"/>
      <w:r>
        <w:rPr>
          <w:rFonts w:hint="eastAsia"/>
        </w:rPr>
        <w:t>Constructors</w:t>
      </w:r>
      <w:bookmarkEnd w:id="471"/>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093D00" w14:paraId="2D17DB5D"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52980580" w14:textId="047E891D" w:rsidR="00093D00" w:rsidRPr="00093D00" w:rsidRDefault="00093D00"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Constructors</w:t>
            </w:r>
          </w:p>
        </w:tc>
      </w:tr>
      <w:tr w:rsidR="00657825" w:rsidRPr="00093D00" w14:paraId="3A9576B0" w14:textId="77777777" w:rsidTr="00413B10">
        <w:tc>
          <w:tcPr>
            <w:tcW w:w="372" w:type="pct"/>
          </w:tcPr>
          <w:p w14:paraId="07474CCA" w14:textId="243F0BB8" w:rsidR="00657825" w:rsidRPr="00093D00" w:rsidRDefault="00657825"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5559983B" w14:textId="77777777" w:rsidR="00657825" w:rsidRPr="00093D00" w:rsidRDefault="00657825"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46" w:type="pct"/>
          </w:tcPr>
          <w:p w14:paraId="6931E7C6" w14:textId="5E16766C" w:rsidR="00657825" w:rsidRPr="00093D00" w:rsidRDefault="00657825"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Disallow public constructors in classes with only static methods.</w:t>
            </w:r>
          </w:p>
        </w:tc>
      </w:tr>
      <w:tr w:rsidR="00657825" w:rsidRPr="00093D00" w14:paraId="137718AF" w14:textId="77777777" w:rsidTr="00413B10">
        <w:tc>
          <w:tcPr>
            <w:tcW w:w="372" w:type="pct"/>
          </w:tcPr>
          <w:p w14:paraId="12F71D06" w14:textId="09EDFAEC" w:rsidR="00657825" w:rsidRPr="00093D00" w:rsidRDefault="00657825"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2D2135EA" w14:textId="77777777" w:rsidR="00657825" w:rsidRPr="00093D00" w:rsidRDefault="00657825"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2</w:t>
            </w:r>
          </w:p>
        </w:tc>
        <w:tc>
          <w:tcPr>
            <w:tcW w:w="4446" w:type="pct"/>
          </w:tcPr>
          <w:p w14:paraId="6E1E1777" w14:textId="667D71B9" w:rsidR="00657825" w:rsidRPr="00093D00" w:rsidRDefault="00657825"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If there is more than one constructor, list them consecutively. Do not insert other methods between them.</w:t>
            </w:r>
          </w:p>
        </w:tc>
      </w:tr>
    </w:tbl>
    <w:p w14:paraId="7A17D5DB" w14:textId="77777777" w:rsidR="00657825" w:rsidRDefault="00657825" w:rsidP="00FA4189"/>
    <w:p w14:paraId="699CEC63" w14:textId="77777777" w:rsidR="00093D00" w:rsidRDefault="00093D00" w:rsidP="00FA4189">
      <w:pPr>
        <w:sectPr w:rsidR="00093D00" w:rsidSect="0034470E">
          <w:pgSz w:w="11906" w:h="16838" w:code="9"/>
          <w:pgMar w:top="1701" w:right="1418" w:bottom="851" w:left="1418" w:header="851" w:footer="567" w:gutter="0"/>
          <w:cols w:space="425"/>
          <w:docGrid w:type="linesAndChars" w:linePitch="246"/>
        </w:sectPr>
      </w:pPr>
    </w:p>
    <w:p w14:paraId="4470477A" w14:textId="77777777" w:rsidR="00824A7F" w:rsidRDefault="00824A7F" w:rsidP="00824A7F">
      <w:pPr>
        <w:pStyle w:val="Heading2"/>
        <w:spacing w:before="123"/>
      </w:pPr>
      <w:bookmarkStart w:id="472" w:name="_Toc482632848"/>
      <w:r>
        <w:rPr>
          <w:rFonts w:hint="eastAsia"/>
        </w:rPr>
        <w:lastRenderedPageBreak/>
        <w:t>Method</w:t>
      </w:r>
      <w:bookmarkEnd w:id="472"/>
    </w:p>
    <w:p w14:paraId="5ABEAD5B" w14:textId="7288D829" w:rsidR="00824A7F" w:rsidRDefault="00824A7F" w:rsidP="00824A7F">
      <w:pPr>
        <w:pStyle w:val="Heading3"/>
      </w:pPr>
      <w:bookmarkStart w:id="473" w:name="_Toc482632849"/>
      <w:r>
        <w:rPr>
          <w:rFonts w:hint="eastAsia"/>
        </w:rPr>
        <w:t>Arguments</w:t>
      </w:r>
      <w:bookmarkEnd w:id="473"/>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093D00" w14:paraId="0A5B92A7"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842EBC5" w14:textId="625BDACF" w:rsidR="00093D00" w:rsidRPr="00093D00" w:rsidRDefault="00093D00"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Arguments</w:t>
            </w:r>
          </w:p>
        </w:tc>
      </w:tr>
      <w:tr w:rsidR="00FC4876" w:rsidRPr="00093D00" w14:paraId="20EE29FC" w14:textId="77777777" w:rsidTr="00413B10">
        <w:tc>
          <w:tcPr>
            <w:tcW w:w="372" w:type="pct"/>
          </w:tcPr>
          <w:p w14:paraId="7615B8FA" w14:textId="404E559C" w:rsidR="00FC4876" w:rsidRPr="00093D00" w:rsidRDefault="00490FFE"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3A664462" w14:textId="77777777" w:rsidR="00FC4876" w:rsidRPr="00093D00" w:rsidRDefault="00FC4876"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46" w:type="pct"/>
          </w:tcPr>
          <w:p w14:paraId="005A3D4C" w14:textId="6B238CB2" w:rsidR="00FC4876" w:rsidRPr="00093D00" w:rsidRDefault="00FC4876" w:rsidP="00157A7A">
            <w:pPr>
              <w:rPr>
                <w:rFonts w:ascii="ＭＳ Ｐゴシック" w:eastAsia="ＭＳ Ｐゴシック" w:hAnsi="ＭＳ Ｐゴシック"/>
                <w:sz w:val="10"/>
                <w:szCs w:val="12"/>
              </w:rPr>
            </w:pPr>
            <w:r w:rsidRPr="00293E26">
              <w:rPr>
                <w:rFonts w:ascii="ＭＳ Ｐゴシック" w:eastAsia="ＭＳ Ｐゴシック" w:hAnsi="ＭＳ Ｐゴシック" w:hint="eastAsia"/>
                <w:sz w:val="10"/>
                <w:szCs w:val="12"/>
              </w:rPr>
              <w:t>As a rule, arguments should be final declared, and assignment of values to arguments is prohibited.</w:t>
            </w:r>
          </w:p>
        </w:tc>
      </w:tr>
      <w:tr w:rsidR="00FC4876" w:rsidRPr="00093D00" w14:paraId="0DD6B7D1" w14:textId="77777777" w:rsidTr="00413B10">
        <w:tc>
          <w:tcPr>
            <w:tcW w:w="372" w:type="pct"/>
          </w:tcPr>
          <w:p w14:paraId="6BCD63D0" w14:textId="77777777" w:rsidR="00FC4876" w:rsidRPr="00093D00" w:rsidRDefault="00FC4876"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417B24CA" w14:textId="77777777" w:rsidR="00FC4876" w:rsidRPr="00093D00" w:rsidRDefault="00FC4876"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2</w:t>
            </w:r>
          </w:p>
        </w:tc>
        <w:tc>
          <w:tcPr>
            <w:tcW w:w="4446" w:type="pct"/>
          </w:tcPr>
          <w:p w14:paraId="2C3F2762" w14:textId="2A9ABF39" w:rsidR="00FC4876" w:rsidRPr="00093D00" w:rsidRDefault="00FC4876"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Variable-length argument methods should be implemented after careful consideration of overloading.</w:t>
            </w:r>
          </w:p>
        </w:tc>
      </w:tr>
      <w:tr w:rsidR="00BB2A1E" w:rsidRPr="00093D00" w14:paraId="54C02B0A" w14:textId="77777777" w:rsidTr="00293E26">
        <w:tc>
          <w:tcPr>
            <w:tcW w:w="372" w:type="pct"/>
          </w:tcPr>
          <w:p w14:paraId="20A01977" w14:textId="77777777" w:rsidR="00BB2A1E" w:rsidRPr="00093D00" w:rsidRDefault="00BB2A1E" w:rsidP="00A132B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38FD9C23" w14:textId="0F1716F0" w:rsidR="00BB2A1E" w:rsidRPr="00093D00" w:rsidRDefault="00BB2A1E" w:rsidP="00A132B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3</w:t>
            </w:r>
          </w:p>
        </w:tc>
        <w:tc>
          <w:tcPr>
            <w:tcW w:w="4446" w:type="pct"/>
          </w:tcPr>
          <w:p w14:paraId="1D6F5FF0" w14:textId="37AA19A5" w:rsidR="00BB2A1E" w:rsidRPr="00093D00" w:rsidRDefault="00BB2A1E" w:rsidP="00A132B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The maximum number of arguments to the method is five.</w:t>
            </w:r>
          </w:p>
        </w:tc>
      </w:tr>
    </w:tbl>
    <w:p w14:paraId="600D56A5" w14:textId="18371DD6" w:rsidR="00824A7F" w:rsidRDefault="00F433CE" w:rsidP="008D34EF">
      <w:pPr>
        <w:pStyle w:val="Heading3"/>
      </w:pPr>
      <w:bookmarkStart w:id="474" w:name="_Toc482632850"/>
      <w:r>
        <w:rPr>
          <w:rFonts w:hint="eastAsia"/>
        </w:rPr>
        <w:t>Return Values</w:t>
      </w:r>
      <w:bookmarkEnd w:id="474"/>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093D00" w14:paraId="7A2D1648"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713E32BB" w14:textId="15805E41" w:rsidR="00093D00" w:rsidRPr="00093D00" w:rsidRDefault="00F433CE" w:rsidP="00157A7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Return Values</w:t>
            </w:r>
          </w:p>
        </w:tc>
      </w:tr>
      <w:tr w:rsidR="007E56DA" w:rsidRPr="00093D00" w14:paraId="6AFADBDB" w14:textId="77777777" w:rsidTr="00413B10">
        <w:tc>
          <w:tcPr>
            <w:tcW w:w="372" w:type="pct"/>
          </w:tcPr>
          <w:p w14:paraId="2EBCCD01" w14:textId="5FF98A96" w:rsidR="007E56DA" w:rsidRPr="00093D00" w:rsidRDefault="00641FF1"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1C117B27" w14:textId="0F1CDC80" w:rsidR="007E56DA" w:rsidRPr="00093D00" w:rsidRDefault="007E56D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46" w:type="pct"/>
          </w:tcPr>
          <w:p w14:paraId="5403E239" w14:textId="77777777" w:rsidR="00E2264C" w:rsidRPr="00093D00" w:rsidRDefault="00E2264C" w:rsidP="00E2264C">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Avoid using unnecessary parentheses.</w:t>
            </w:r>
          </w:p>
          <w:tbl>
            <w:tblPr>
              <w:tblStyle w:val="TableGrid"/>
              <w:tblW w:w="157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521"/>
            </w:tblGrid>
            <w:tr w:rsidR="00E2264C" w:rsidRPr="003432A0" w14:paraId="3298AEB5" w14:textId="77777777" w:rsidTr="00D54DF6">
              <w:tc>
                <w:tcPr>
                  <w:tcW w:w="5000" w:type="pct"/>
                  <w:shd w:val="clear" w:color="auto" w:fill="F2F2F2" w:themeFill="background1" w:themeFillShade="F2"/>
                </w:tcPr>
                <w:p w14:paraId="014328A0" w14:textId="77777777" w:rsidR="00E2264C" w:rsidRPr="003432A0" w:rsidRDefault="00E2264C" w:rsidP="00E2264C">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//INTENTIONALY TO EXPRESS OBLIGATIONS</w:t>
                  </w:r>
                </w:p>
                <w:p w14:paraId="087A347B" w14:textId="44A99A8D" w:rsidR="00E2264C" w:rsidRPr="003432A0" w:rsidRDefault="00E2264C" w:rsidP="00E2264C">
                  <w:pPr>
                    <w:autoSpaceDE w:val="0"/>
                    <w:autoSpaceDN w:val="0"/>
                    <w:adjustRightInd w:val="0"/>
                    <w:spacing w:line="180" w:lineRule="exact"/>
                    <w:jc w:val="left"/>
                    <w:rPr>
                      <w:rFonts w:ascii="Consolas" w:eastAsia="ＭＳ Ｐゴシック" w:hAnsi="Consolas" w:cs="Consolas"/>
                      <w:color w:val="000000"/>
                      <w:kern w:val="0"/>
                      <w:sz w:val="10"/>
                      <w:szCs w:val="12"/>
                    </w:rPr>
                  </w:pPr>
                  <w:r w:rsidRPr="003432A0">
                    <w:rPr>
                      <w:rFonts w:ascii="Consolas" w:eastAsia="ＭＳ Ｐゴシック" w:hAnsi="Consolas" w:cs="Consolas"/>
                      <w:sz w:val="10"/>
                      <w:szCs w:val="12"/>
                    </w:rPr>
                    <w:t>return (</w:t>
                  </w:r>
                  <w:proofErr w:type="spellStart"/>
                  <w:r w:rsidRPr="003432A0">
                    <w:rPr>
                      <w:rFonts w:ascii="Consolas" w:eastAsia="ＭＳ Ｐゴシック" w:hAnsi="Consolas" w:cs="Consolas"/>
                      <w:sz w:val="10"/>
                      <w:szCs w:val="12"/>
                    </w:rPr>
                    <w:t>userNumber</w:t>
                  </w:r>
                  <w:proofErr w:type="spellEnd"/>
                  <w:r w:rsidRPr="003432A0">
                    <w:rPr>
                      <w:rFonts w:ascii="Consolas" w:eastAsia="ＭＳ Ｐゴシック" w:hAnsi="Consolas" w:cs="Consolas"/>
                      <w:sz w:val="10"/>
                      <w:szCs w:val="12"/>
                    </w:rPr>
                    <w:t xml:space="preserve"> + 1);  </w:t>
                  </w:r>
                </w:p>
                <w:p w14:paraId="533C088F" w14:textId="77777777" w:rsidR="00E2264C" w:rsidRPr="003432A0" w:rsidRDefault="00E2264C" w:rsidP="00E2264C">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//X Breach of Terms</w:t>
                  </w:r>
                </w:p>
                <w:p w14:paraId="0D73E805" w14:textId="062F3FE1" w:rsidR="00E2264C" w:rsidRPr="003432A0" w:rsidRDefault="00E2264C" w:rsidP="00E2264C">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return (</w:t>
                  </w:r>
                  <w:proofErr w:type="spellStart"/>
                  <w:r w:rsidRPr="003432A0">
                    <w:rPr>
                      <w:rFonts w:ascii="Consolas" w:eastAsia="ＭＳ Ｐゴシック" w:hAnsi="Consolas" w:cs="Consolas"/>
                      <w:sz w:val="10"/>
                      <w:szCs w:val="12"/>
                    </w:rPr>
                    <w:t>userNumber</w:t>
                  </w:r>
                  <w:proofErr w:type="spellEnd"/>
                  <w:r w:rsidRPr="003432A0">
                    <w:rPr>
                      <w:rFonts w:ascii="Consolas" w:eastAsia="ＭＳ Ｐゴシック" w:hAnsi="Consolas" w:cs="Consolas"/>
                      <w:sz w:val="10"/>
                      <w:szCs w:val="12"/>
                    </w:rPr>
                    <w:t>);</w:t>
                  </w:r>
                </w:p>
              </w:tc>
            </w:tr>
          </w:tbl>
          <w:p w14:paraId="65AE4E33" w14:textId="3BD03E6C" w:rsidR="007E56DA" w:rsidRPr="00093D00" w:rsidRDefault="007E56DA" w:rsidP="00157A7A">
            <w:pPr>
              <w:rPr>
                <w:rFonts w:ascii="ＭＳ Ｐゴシック" w:eastAsia="ＭＳ Ｐゴシック" w:hAnsi="ＭＳ Ｐゴシック"/>
                <w:sz w:val="10"/>
                <w:szCs w:val="12"/>
              </w:rPr>
            </w:pPr>
          </w:p>
        </w:tc>
      </w:tr>
      <w:tr w:rsidR="007E56DA" w:rsidRPr="00093D00" w14:paraId="0421A258" w14:textId="77777777" w:rsidTr="00413B10">
        <w:tc>
          <w:tcPr>
            <w:tcW w:w="372" w:type="pct"/>
          </w:tcPr>
          <w:p w14:paraId="34D15EE4" w14:textId="2198AB93" w:rsidR="007E56DA" w:rsidRPr="00093D00" w:rsidRDefault="00641FF1"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5F320DBE" w14:textId="6143C116" w:rsidR="007E56DA" w:rsidRPr="00093D00" w:rsidRDefault="007E56D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2</w:t>
            </w:r>
          </w:p>
        </w:tc>
        <w:tc>
          <w:tcPr>
            <w:tcW w:w="4446" w:type="pct"/>
          </w:tcPr>
          <w:p w14:paraId="091744A3" w14:textId="13F5D373" w:rsidR="007E56DA" w:rsidRPr="00093D00" w:rsidRDefault="00E2264C"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Do not directly return the result of a calculation or conditional expression. Except for methods.</w:t>
            </w:r>
          </w:p>
          <w:tbl>
            <w:tblPr>
              <w:tblStyle w:val="TableGrid"/>
              <w:tblW w:w="307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929"/>
            </w:tblGrid>
            <w:tr w:rsidR="00E2264C" w:rsidRPr="003432A0" w14:paraId="0A5D75C3" w14:textId="77777777" w:rsidTr="00D54DF6">
              <w:tc>
                <w:tcPr>
                  <w:tcW w:w="5000" w:type="pct"/>
                  <w:shd w:val="clear" w:color="auto" w:fill="F2F2F2" w:themeFill="background1" w:themeFillShade="F2"/>
                </w:tcPr>
                <w:p w14:paraId="1AF7CC9C" w14:textId="4C5AE20A" w:rsidR="009C64F2" w:rsidRPr="003432A0" w:rsidRDefault="009C64F2" w:rsidP="009C64F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w:t>
                  </w:r>
                  <w:ins w:id="475" w:author="Endo, Masami" w:date="2022-02-18T15:24:00Z">
                    <w:r w:rsidR="00AB62F7">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Method</w:t>
                  </w:r>
                  <w:ins w:id="476" w:author="Endo, Masami" w:date="2022-02-18T15:24:00Z">
                    <w:r w:rsidR="00AB62F7">
                      <w:rPr>
                        <w:rFonts w:ascii="Consolas" w:eastAsia="ＭＳ Ｐゴシック" w:hAnsi="Consolas" w:cs="Consolas"/>
                        <w:sz w:val="10"/>
                        <w:szCs w:val="12"/>
                      </w:rPr>
                      <w:t xml:space="preserve"> is </w:t>
                    </w:r>
                  </w:ins>
                  <w:del w:id="477" w:author="Endo, Masami" w:date="2022-02-18T15:24:00Z">
                    <w:r w:rsidRPr="003432A0" w:rsidDel="00AB62F7">
                      <w:rPr>
                        <w:rFonts w:ascii="Consolas" w:eastAsia="ＭＳ Ｐゴシック" w:hAnsi="Consolas" w:cs="Consolas"/>
                        <w:sz w:val="10"/>
                        <w:szCs w:val="12"/>
                      </w:rPr>
                      <w:delText>s</w:delText>
                    </w:r>
                  </w:del>
                  <w:r w:rsidRPr="003432A0">
                    <w:rPr>
                      <w:rFonts w:ascii="Consolas" w:eastAsia="ＭＳ Ｐゴシック" w:hAnsi="Consolas" w:cs="Consolas"/>
                      <w:sz w:val="10"/>
                      <w:szCs w:val="12"/>
                    </w:rPr>
                    <w:t>OK</w:t>
                  </w:r>
                </w:p>
                <w:p w14:paraId="2F713B03" w14:textId="3CE065A5" w:rsidR="009C64F2" w:rsidRPr="003432A0" w:rsidRDefault="00AB62F7" w:rsidP="009C64F2">
                  <w:pPr>
                    <w:autoSpaceDE w:val="0"/>
                    <w:autoSpaceDN w:val="0"/>
                    <w:adjustRightInd w:val="0"/>
                    <w:spacing w:line="180" w:lineRule="exact"/>
                    <w:jc w:val="left"/>
                    <w:rPr>
                      <w:rFonts w:ascii="Consolas" w:eastAsia="ＭＳ Ｐゴシック" w:hAnsi="Consolas" w:cs="Consolas"/>
                      <w:kern w:val="0"/>
                      <w:sz w:val="10"/>
                      <w:szCs w:val="12"/>
                    </w:rPr>
                  </w:pPr>
                  <w:ins w:id="478" w:author="Endo, Masami" w:date="2022-02-18T15:25:00Z">
                    <w:r w:rsidRPr="003432A0">
                      <w:rPr>
                        <w:rFonts w:ascii="Consolas" w:eastAsia="ＭＳ Ｐゴシック" w:hAnsi="Consolas" w:cs="Consolas"/>
                        <w:b/>
                        <w:bCs/>
                        <w:color w:val="7F0055"/>
                        <w:kern w:val="0"/>
                        <w:sz w:val="14"/>
                        <w:szCs w:val="16"/>
                      </w:rPr>
                      <w:t>return</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calcMethod</w:t>
                    </w:r>
                    <w:proofErr w:type="spellEnd"/>
                    <w:r>
                      <w:rPr>
                        <w:rFonts w:ascii="Consolas" w:eastAsia="ＭＳ Ｐゴシック" w:hAnsi="Consolas" w:cs="Consolas"/>
                        <w:color w:val="000000"/>
                        <w:kern w:val="0"/>
                        <w:sz w:val="14"/>
                        <w:szCs w:val="16"/>
                      </w:rPr>
                      <w:t>(</w:t>
                    </w:r>
                    <w:proofErr w:type="spellStart"/>
                    <w:r w:rsidRPr="003432A0">
                      <w:rPr>
                        <w:rFonts w:ascii="Consolas" w:eastAsia="ＭＳ Ｐゴシック" w:hAnsi="Consolas" w:cs="Consolas"/>
                        <w:color w:val="000000"/>
                        <w:kern w:val="0"/>
                        <w:sz w:val="14"/>
                        <w:szCs w:val="16"/>
                      </w:rPr>
                      <w:t>userNumber</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del w:id="479" w:author="Endo, Masami" w:date="2022-02-18T15:25:00Z">
                    <w:r w:rsidR="009C64F2" w:rsidRPr="003432A0" w:rsidDel="00AB62F7">
                      <w:rPr>
                        <w:rFonts w:ascii="Consolas" w:eastAsia="ＭＳ Ｐゴシック" w:hAnsi="Consolas" w:cs="Consolas"/>
                        <w:sz w:val="10"/>
                        <w:szCs w:val="12"/>
                      </w:rPr>
                      <w:delText xml:space="preserve">return calcMethod (userNumber); </w:delText>
                    </w:r>
                  </w:del>
                  <w:r w:rsidR="009C64F2" w:rsidRPr="003432A0">
                    <w:rPr>
                      <w:rFonts w:ascii="Consolas" w:eastAsia="ＭＳ Ｐゴシック" w:hAnsi="Consolas" w:cs="Consolas"/>
                      <w:sz w:val="10"/>
                      <w:szCs w:val="12"/>
                    </w:rPr>
                    <w:t xml:space="preserve"> //returning</w:t>
                  </w:r>
                  <w:ins w:id="480" w:author="Endo, Masami" w:date="2022-02-18T15:24:00Z">
                    <w:r>
                      <w:rPr>
                        <w:rFonts w:ascii="Consolas" w:eastAsia="ＭＳ Ｐゴシック" w:hAnsi="Consolas" w:cs="Consolas"/>
                        <w:sz w:val="10"/>
                        <w:szCs w:val="12"/>
                      </w:rPr>
                      <w:t xml:space="preserve"> </w:t>
                    </w:r>
                  </w:ins>
                  <w:r w:rsidR="009C64F2" w:rsidRPr="003432A0">
                    <w:rPr>
                      <w:rFonts w:ascii="Consolas" w:eastAsia="ＭＳ Ｐゴシック" w:hAnsi="Consolas" w:cs="Consolas"/>
                      <w:sz w:val="10"/>
                      <w:szCs w:val="12"/>
                    </w:rPr>
                    <w:t>method</w:t>
                  </w:r>
                  <w:ins w:id="481" w:author="Endo, Masami" w:date="2022-02-18T15:24:00Z">
                    <w:r>
                      <w:rPr>
                        <w:rFonts w:ascii="Consolas" w:eastAsia="ＭＳ Ｐゴシック" w:hAnsi="Consolas" w:cs="Consolas"/>
                        <w:sz w:val="10"/>
                        <w:szCs w:val="12"/>
                      </w:rPr>
                      <w:t xml:space="preserve"> </w:t>
                    </w:r>
                  </w:ins>
                  <w:r w:rsidR="009C64F2" w:rsidRPr="003432A0">
                    <w:rPr>
                      <w:rFonts w:ascii="Consolas" w:eastAsia="ＭＳ Ｐゴシック" w:hAnsi="Consolas" w:cs="Consolas"/>
                      <w:sz w:val="10"/>
                      <w:szCs w:val="12"/>
                    </w:rPr>
                    <w:t>computation</w:t>
                  </w:r>
                  <w:proofErr w:type="spellStart"/>
                  <w:ins w:id="482" w:author="Endo, Masami" w:date="2022-02-18T15:24:00Z">
                    <w:r>
                      <w:rPr>
                        <w:rFonts w:ascii="Consolas" w:eastAsia="ＭＳ Ｐゴシック" w:hAnsi="Consolas" w:cs="Consolas"/>
                        <w:sz w:val="10"/>
                        <w:szCs w:val="12"/>
                      </w:rPr>
                      <w:t xml:space="preserve"> </w:t>
                    </w:r>
                  </w:ins>
                  <w:r w:rsidR="009C64F2" w:rsidRPr="003432A0">
                    <w:rPr>
                      <w:rFonts w:ascii="Consolas" w:eastAsia="ＭＳ Ｐゴシック" w:hAnsi="Consolas" w:cs="Consolas"/>
                      <w:sz w:val="10"/>
                      <w:szCs w:val="12"/>
                    </w:rPr>
                    <w:t>resul</w:t>
                  </w:r>
                  <w:proofErr w:type="spellEnd"/>
                  <w:r w:rsidR="009C64F2" w:rsidRPr="003432A0">
                    <w:rPr>
                      <w:rFonts w:ascii="Consolas" w:eastAsia="ＭＳ Ｐゴシック" w:hAnsi="Consolas" w:cs="Consolas"/>
                      <w:sz w:val="10"/>
                      <w:szCs w:val="12"/>
                    </w:rPr>
                    <w:t>t</w:t>
                  </w:r>
                </w:p>
                <w:p w14:paraId="25F1C0BA" w14:textId="2B96486E" w:rsidR="009C64F2" w:rsidRPr="003432A0" w:rsidRDefault="009C64F2" w:rsidP="009C64F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ins w:id="483" w:author="Endo, Masami" w:date="2022-02-18T15:25:00Z">
                    <w:r w:rsidR="00AB62F7" w:rsidRPr="00AB62F7">
                      <w:rPr>
                        <w:rFonts w:ascii="Consolas" w:eastAsia="ＭＳ Ｐゴシック" w:hAnsi="Consolas" w:cs="Consolas" w:hint="eastAsia"/>
                        <w:sz w:val="10"/>
                        <w:szCs w:val="12"/>
                      </w:rPr>
                      <w:t>○</w:t>
                    </w:r>
                    <w:r w:rsidR="00AB62F7" w:rsidRPr="00AB62F7">
                      <w:rPr>
                        <w:rFonts w:ascii="Consolas" w:eastAsia="ＭＳ Ｐゴシック" w:hAnsi="Consolas" w:cs="Consolas" w:hint="eastAsia"/>
                        <w:sz w:val="10"/>
                        <w:szCs w:val="12"/>
                      </w:rPr>
                      <w:t xml:space="preserve"> Local variables that store calculation results are acceptable</w:t>
                    </w:r>
                  </w:ins>
                  <w:del w:id="484" w:author="Endo, Masami" w:date="2022-02-18T15:25:00Z">
                    <w:r w:rsidRPr="003432A0" w:rsidDel="00AB62F7">
                      <w:rPr>
                        <w:rFonts w:ascii="Consolas" w:eastAsia="ＭＳ Ｐゴシック" w:hAnsi="Consolas" w:cs="Consolas"/>
                        <w:sz w:val="10"/>
                        <w:szCs w:val="12"/>
                      </w:rPr>
                      <w:delText>* local variables storing the calculation result are allowed</w:delText>
                    </w:r>
                  </w:del>
                </w:p>
                <w:p w14:paraId="467B62DB" w14:textId="013812F4" w:rsidR="009C64F2" w:rsidRPr="003432A0" w:rsidRDefault="009C64F2" w:rsidP="009C64F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int </w:t>
                  </w:r>
                  <w:proofErr w:type="spellStart"/>
                  <w:r w:rsidRPr="003432A0">
                    <w:rPr>
                      <w:rFonts w:ascii="Consolas" w:eastAsia="ＭＳ Ｐゴシック" w:hAnsi="Consolas" w:cs="Consolas"/>
                      <w:sz w:val="10"/>
                      <w:szCs w:val="12"/>
                    </w:rPr>
                    <w:t>userNumber</w:t>
                  </w:r>
                  <w:proofErr w:type="spellEnd"/>
                  <w:r w:rsidRPr="003432A0">
                    <w:rPr>
                      <w:rFonts w:ascii="Consolas" w:eastAsia="ＭＳ Ｐゴシック" w:hAnsi="Consolas" w:cs="Consolas"/>
                      <w:sz w:val="10"/>
                      <w:szCs w:val="12"/>
                    </w:rPr>
                    <w:t xml:space="preserve"> = (1 + 1);</w:t>
                  </w:r>
                </w:p>
                <w:p w14:paraId="73591A93" w14:textId="14ABA27A" w:rsidR="00093D00" w:rsidRPr="003432A0" w:rsidRDefault="009C64F2" w:rsidP="009C64F2">
                  <w:pPr>
                    <w:autoSpaceDE w:val="0"/>
                    <w:autoSpaceDN w:val="0"/>
                    <w:adjustRightInd w:val="0"/>
                    <w:spacing w:line="180" w:lineRule="exact"/>
                    <w:jc w:val="left"/>
                    <w:rPr>
                      <w:rFonts w:ascii="Consolas" w:eastAsia="ＭＳ Ｐゴシック" w:hAnsi="Consolas" w:cs="Consolas"/>
                      <w:color w:val="3F7F5F"/>
                      <w:kern w:val="0"/>
                      <w:sz w:val="10"/>
                      <w:szCs w:val="12"/>
                    </w:rPr>
                  </w:pPr>
                  <w:r w:rsidRPr="003432A0">
                    <w:rPr>
                      <w:rFonts w:ascii="Consolas" w:eastAsia="ＭＳ Ｐゴシック" w:hAnsi="Consolas" w:cs="Consolas"/>
                      <w:sz w:val="10"/>
                      <w:szCs w:val="12"/>
                    </w:rPr>
                    <w:t xml:space="preserve">return </w:t>
                  </w:r>
                  <w:proofErr w:type="spellStart"/>
                  <w:r w:rsidRPr="003432A0">
                    <w:rPr>
                      <w:rFonts w:ascii="Consolas" w:eastAsia="ＭＳ Ｐゴシック" w:hAnsi="Consolas" w:cs="Consolas"/>
                      <w:sz w:val="10"/>
                      <w:szCs w:val="12"/>
                    </w:rPr>
                    <w:t>userNumber</w:t>
                  </w:r>
                  <w:proofErr w:type="spellEnd"/>
                  <w:r w:rsidRPr="003432A0">
                    <w:rPr>
                      <w:rFonts w:ascii="Consolas" w:eastAsia="ＭＳ Ｐゴシック" w:hAnsi="Consolas" w:cs="Consolas"/>
                      <w:sz w:val="10"/>
                      <w:szCs w:val="12"/>
                    </w:rPr>
                    <w:t>;  //</w:t>
                  </w:r>
                  <w:ins w:id="485" w:author="Endo, Masami" w:date="2022-02-18T15:26:00Z">
                    <w:r w:rsidR="00AB62F7">
                      <w:t xml:space="preserve"> </w:t>
                    </w:r>
                    <w:r w:rsidR="00AB62F7" w:rsidRPr="00AB62F7">
                      <w:rPr>
                        <w:rFonts w:ascii="Consolas" w:eastAsia="ＭＳ Ｐゴシック" w:hAnsi="Consolas" w:cs="Consolas"/>
                        <w:sz w:val="10"/>
                        <w:szCs w:val="12"/>
                      </w:rPr>
                      <w:t>Returns the variable that stores the calculation result</w:t>
                    </w:r>
                  </w:ins>
                  <w:del w:id="486" w:author="Endo, Masami" w:date="2022-02-18T15:26:00Z">
                    <w:r w:rsidRPr="003432A0" w:rsidDel="00AB62F7">
                      <w:rPr>
                        <w:rFonts w:ascii="Consolas" w:eastAsia="ＭＳ Ｐゴシック" w:hAnsi="Consolas" w:cs="Consolas"/>
                        <w:sz w:val="10"/>
                        <w:szCs w:val="12"/>
                      </w:rPr>
                      <w:delText>returnvariablewiththeresult</w:delText>
                    </w:r>
                  </w:del>
                </w:p>
                <w:p w14:paraId="4EF5E43A" w14:textId="77777777" w:rsidR="009C64F2" w:rsidRPr="003432A0" w:rsidRDefault="009C64F2" w:rsidP="009C64F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//X Breach of Terms</w:t>
                  </w:r>
                </w:p>
                <w:p w14:paraId="1F869DB9" w14:textId="16842DE0" w:rsidR="00E2264C" w:rsidRPr="003432A0" w:rsidRDefault="009C64F2" w:rsidP="009C64F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return (1 + 1);</w:t>
                  </w:r>
                </w:p>
              </w:tc>
            </w:tr>
          </w:tbl>
          <w:p w14:paraId="1E4625B7" w14:textId="7A3973AA" w:rsidR="00E2264C" w:rsidRPr="00093D00" w:rsidRDefault="00E2264C" w:rsidP="00157A7A">
            <w:pPr>
              <w:rPr>
                <w:rFonts w:ascii="ＭＳ Ｐゴシック" w:eastAsia="ＭＳ Ｐゴシック" w:hAnsi="ＭＳ Ｐゴシック"/>
                <w:sz w:val="10"/>
                <w:szCs w:val="12"/>
              </w:rPr>
            </w:pPr>
          </w:p>
        </w:tc>
      </w:tr>
      <w:tr w:rsidR="007E56DA" w:rsidRPr="00093D00" w14:paraId="73210A5B" w14:textId="77777777" w:rsidTr="00413B10">
        <w:tc>
          <w:tcPr>
            <w:tcW w:w="372" w:type="pct"/>
          </w:tcPr>
          <w:p w14:paraId="5A5794A9" w14:textId="78FAF05A" w:rsidR="007E56DA" w:rsidRPr="00093D00" w:rsidRDefault="00641FF1"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6CEEF474" w14:textId="7F5357BC" w:rsidR="007E56DA" w:rsidRPr="00093D00" w:rsidRDefault="007E56D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3</w:t>
            </w:r>
          </w:p>
        </w:tc>
        <w:tc>
          <w:tcPr>
            <w:tcW w:w="4446" w:type="pct"/>
          </w:tcPr>
          <w:p w14:paraId="2624F6E9" w14:textId="58BD8E29" w:rsidR="007E56DA" w:rsidRPr="00093D00" w:rsidRDefault="006B6826" w:rsidP="006B6826">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Do not return a null collection; return an empty collection. Do not return a </w:t>
            </w:r>
            <w:proofErr w:type="spellStart"/>
            <w:r w:rsidRPr="00093D00">
              <w:rPr>
                <w:rFonts w:ascii="ＭＳ Ｐゴシック" w:eastAsia="ＭＳ Ｐゴシック" w:hAnsi="ＭＳ Ｐゴシック" w:hint="eastAsia"/>
                <w:sz w:val="10"/>
                <w:szCs w:val="12"/>
              </w:rPr>
              <w:t>null</w:t>
            </w:r>
            <w:proofErr w:type="spellEnd"/>
            <w:r w:rsidRPr="00093D00">
              <w:rPr>
                <w:rFonts w:ascii="ＭＳ Ｐゴシック" w:eastAsia="ＭＳ Ｐゴシック" w:hAnsi="ＭＳ Ｐゴシック" w:hint="eastAsia"/>
                <w:sz w:val="10"/>
                <w:szCs w:val="12"/>
              </w:rPr>
              <w:t xml:space="preserve"> array; return an array of length 0.</w:t>
            </w:r>
          </w:p>
        </w:tc>
      </w:tr>
      <w:tr w:rsidR="007E56DA" w:rsidRPr="00093D00" w14:paraId="1A337B31" w14:textId="77777777" w:rsidTr="00413B10">
        <w:tc>
          <w:tcPr>
            <w:tcW w:w="372" w:type="pct"/>
          </w:tcPr>
          <w:p w14:paraId="273D0982" w14:textId="3407D2BC" w:rsidR="007E56DA" w:rsidRPr="00093D00" w:rsidRDefault="00641FF1"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6BA29A23" w14:textId="13A16E8A" w:rsidR="007E56DA" w:rsidRPr="00093D00" w:rsidRDefault="003E76E8" w:rsidP="00157A7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4</w:t>
            </w:r>
          </w:p>
        </w:tc>
        <w:tc>
          <w:tcPr>
            <w:tcW w:w="4446" w:type="pct"/>
          </w:tcPr>
          <w:p w14:paraId="58002FB8" w14:textId="0F5824C9" w:rsidR="007E56DA" w:rsidRPr="00093D00" w:rsidRDefault="00165628" w:rsidP="006B6826">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If you return an object other than a collection or an array (such as a DTO), return null if there is no instance of the class to return in the result.</w:t>
            </w:r>
          </w:p>
        </w:tc>
      </w:tr>
      <w:tr w:rsidR="007E56DA" w:rsidRPr="00093D00" w14:paraId="646C7B6D" w14:textId="77777777" w:rsidTr="00413B10">
        <w:tc>
          <w:tcPr>
            <w:tcW w:w="372" w:type="pct"/>
          </w:tcPr>
          <w:p w14:paraId="4409B601" w14:textId="03469462" w:rsidR="007E56DA" w:rsidRPr="00093D00" w:rsidRDefault="00641FF1"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43982ED6" w14:textId="1412F3AF" w:rsidR="007E56DA" w:rsidRPr="00093D00" w:rsidRDefault="003E76E8" w:rsidP="00157A7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5</w:t>
            </w:r>
          </w:p>
        </w:tc>
        <w:tc>
          <w:tcPr>
            <w:tcW w:w="4446" w:type="pct"/>
          </w:tcPr>
          <w:p w14:paraId="4940E64C" w14:textId="77777777" w:rsidR="00006BCF" w:rsidRPr="00093D00" w:rsidRDefault="00006BCF" w:rsidP="00006BCF">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When returning a </w:t>
            </w:r>
            <w:proofErr w:type="spellStart"/>
            <w:r w:rsidRPr="00093D00">
              <w:rPr>
                <w:rFonts w:ascii="ＭＳ Ｐゴシック" w:eastAsia="ＭＳ Ｐゴシック" w:hAnsi="ＭＳ Ｐゴシック" w:hint="eastAsia"/>
                <w:sz w:val="10"/>
                <w:szCs w:val="12"/>
              </w:rPr>
              <w:t>boolean</w:t>
            </w:r>
            <w:proofErr w:type="spellEnd"/>
            <w:r w:rsidRPr="00093D00">
              <w:rPr>
                <w:rFonts w:ascii="ＭＳ Ｐゴシック" w:eastAsia="ＭＳ Ｐゴシック" w:hAnsi="ＭＳ Ｐゴシック" w:hint="eastAsia"/>
                <w:sz w:val="10"/>
                <w:szCs w:val="12"/>
              </w:rPr>
              <w:t>, keep in mind a simple return statement.</w:t>
            </w:r>
          </w:p>
          <w:p w14:paraId="19E3C87B" w14:textId="4387FB2D" w:rsidR="00006BCF" w:rsidRPr="00093D00" w:rsidRDefault="00006BCF" w:rsidP="00006BCF">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The following is an example of an </w:t>
            </w:r>
            <w:proofErr w:type="spellStart"/>
            <w:r w:rsidRPr="00093D00">
              <w:rPr>
                <w:rFonts w:ascii="ＭＳ Ｐゴシック" w:eastAsia="ＭＳ Ｐゴシック" w:hAnsi="ＭＳ Ｐゴシック" w:hint="eastAsia"/>
                <w:sz w:val="10"/>
                <w:szCs w:val="12"/>
              </w:rPr>
              <w:t>isMethod</w:t>
            </w:r>
            <w:proofErr w:type="spellEnd"/>
            <w:r w:rsidRPr="00093D00">
              <w:rPr>
                <w:rFonts w:ascii="ＭＳ Ｐゴシック" w:eastAsia="ＭＳ Ｐゴシック" w:hAnsi="ＭＳ Ｐゴシック" w:hint="eastAsia"/>
                <w:sz w:val="10"/>
                <w:szCs w:val="12"/>
              </w:rPr>
              <w:t xml:space="preserve"> () method that returns a </w:t>
            </w:r>
            <w:proofErr w:type="spellStart"/>
            <w:r w:rsidRPr="00093D00">
              <w:rPr>
                <w:rFonts w:ascii="ＭＳ Ｐゴシック" w:eastAsia="ＭＳ Ｐゴシック" w:hAnsi="ＭＳ Ｐゴシック" w:hint="eastAsia"/>
                <w:sz w:val="10"/>
                <w:szCs w:val="12"/>
              </w:rPr>
              <w:t>boolean</w:t>
            </w:r>
            <w:proofErr w:type="spellEnd"/>
            <w:r w:rsidRPr="00093D00">
              <w:rPr>
                <w:rFonts w:ascii="ＭＳ Ｐゴシック" w:eastAsia="ＭＳ Ｐゴシック" w:hAnsi="ＭＳ Ｐゴシック" w:hint="eastAsia"/>
                <w:sz w:val="10"/>
                <w:szCs w:val="12"/>
              </w:rPr>
              <w:t xml:space="preserve"> value and uses it as the return value.</w:t>
            </w:r>
          </w:p>
          <w:tbl>
            <w:tblPr>
              <w:tblStyle w:val="TableGrid"/>
              <w:tblW w:w="145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328"/>
            </w:tblGrid>
            <w:tr w:rsidR="00006BCF" w:rsidRPr="003432A0" w14:paraId="7C30D927" w14:textId="77777777" w:rsidTr="00D54DF6">
              <w:tc>
                <w:tcPr>
                  <w:tcW w:w="5000" w:type="pct"/>
                  <w:shd w:val="clear" w:color="auto" w:fill="F2F2F2" w:themeFill="background1" w:themeFillShade="F2"/>
                </w:tcPr>
                <w:p w14:paraId="33647717" w14:textId="77777777" w:rsidR="00006BCF" w:rsidRPr="003432A0" w:rsidRDefault="00006BCF" w:rsidP="00006BC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Clear</w:t>
                  </w:r>
                </w:p>
                <w:p w14:paraId="7C39B0E9" w14:textId="2663A8EF" w:rsidR="00093D00" w:rsidRPr="003432A0" w:rsidRDefault="00006BCF" w:rsidP="00006BCF">
                  <w:pPr>
                    <w:autoSpaceDE w:val="0"/>
                    <w:autoSpaceDN w:val="0"/>
                    <w:adjustRightInd w:val="0"/>
                    <w:spacing w:line="180" w:lineRule="exact"/>
                    <w:jc w:val="left"/>
                    <w:rPr>
                      <w:rFonts w:ascii="Consolas" w:eastAsia="ＭＳ Ｐゴシック" w:hAnsi="Consolas" w:cs="Consolas"/>
                      <w:color w:val="000000"/>
                      <w:kern w:val="0"/>
                      <w:sz w:val="10"/>
                      <w:szCs w:val="12"/>
                    </w:rPr>
                  </w:pPr>
                  <w:r w:rsidRPr="003432A0">
                    <w:rPr>
                      <w:rFonts w:ascii="Consolas" w:eastAsia="ＭＳ Ｐゴシック" w:hAnsi="Consolas" w:cs="Consolas"/>
                      <w:sz w:val="10"/>
                      <w:szCs w:val="12"/>
                    </w:rPr>
                    <w:t xml:space="preserve">return </w:t>
                  </w:r>
                  <w:proofErr w:type="spellStart"/>
                  <w:r w:rsidRPr="003432A0">
                    <w:rPr>
                      <w:rFonts w:ascii="Consolas" w:eastAsia="ＭＳ Ｐゴシック" w:hAnsi="Consolas" w:cs="Consolas"/>
                      <w:sz w:val="10"/>
                      <w:szCs w:val="12"/>
                    </w:rPr>
                    <w:t>isMethod</w:t>
                  </w:r>
                  <w:proofErr w:type="spellEnd"/>
                  <w:r w:rsidRPr="003432A0">
                    <w:rPr>
                      <w:rFonts w:ascii="Consolas" w:eastAsia="ＭＳ Ｐゴシック" w:hAnsi="Consolas" w:cs="Consolas"/>
                      <w:sz w:val="10"/>
                      <w:szCs w:val="12"/>
                    </w:rPr>
                    <w:t xml:space="preserve"> ();</w:t>
                  </w:r>
                </w:p>
                <w:p w14:paraId="2A82D526" w14:textId="3A8BDF73" w:rsidR="00006BCF" w:rsidRPr="003432A0" w:rsidRDefault="00006BCF" w:rsidP="00006BC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//X </w:t>
                  </w:r>
                  <w:ins w:id="487" w:author="Endo, Masami" w:date="2022-02-18T15:26:00Z">
                    <w:r w:rsidR="00AB62F7" w:rsidRPr="00AB62F7">
                      <w:rPr>
                        <w:rFonts w:ascii="Consolas" w:eastAsia="ＭＳ Ｐゴシック" w:hAnsi="Consolas" w:cs="Consolas"/>
                        <w:sz w:val="10"/>
                        <w:szCs w:val="12"/>
                      </w:rPr>
                      <w:t>Wasteful and not concise</w:t>
                    </w:r>
                  </w:ins>
                  <w:del w:id="488" w:author="Endo, Masami" w:date="2022-02-18T15:26:00Z">
                    <w:r w:rsidRPr="003432A0" w:rsidDel="00AB62F7">
                      <w:rPr>
                        <w:rFonts w:ascii="Consolas" w:eastAsia="ＭＳ Ｐゴシック" w:hAnsi="Consolas" w:cs="Consolas"/>
                        <w:sz w:val="10"/>
                        <w:szCs w:val="12"/>
                      </w:rPr>
                      <w:delText>wasteful, not succinct</w:delText>
                    </w:r>
                  </w:del>
                </w:p>
                <w:p w14:paraId="7837D051" w14:textId="6DD9B15C" w:rsidR="00006BCF" w:rsidRPr="003432A0" w:rsidRDefault="00006BCF" w:rsidP="00006BC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if (</w:t>
                  </w:r>
                  <w:proofErr w:type="spellStart"/>
                  <w:r w:rsidRPr="003432A0">
                    <w:rPr>
                      <w:rFonts w:ascii="Consolas" w:eastAsia="ＭＳ Ｐゴシック" w:hAnsi="Consolas" w:cs="Consolas"/>
                      <w:sz w:val="10"/>
                      <w:szCs w:val="12"/>
                    </w:rPr>
                    <w:t>isMethod</w:t>
                  </w:r>
                  <w:proofErr w:type="spellEnd"/>
                  <w:r w:rsidRPr="003432A0">
                    <w:rPr>
                      <w:rFonts w:ascii="Consolas" w:eastAsia="ＭＳ Ｐゴシック" w:hAnsi="Consolas" w:cs="Consolas"/>
                      <w:sz w:val="10"/>
                      <w:szCs w:val="12"/>
                    </w:rPr>
                    <w:t xml:space="preserve"> ()) {</w:t>
                  </w:r>
                </w:p>
                <w:p w14:paraId="103FB880" w14:textId="77777777" w:rsidR="00006BCF" w:rsidRPr="003432A0" w:rsidRDefault="00006BCF" w:rsidP="00006BC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roofErr w:type="spellStart"/>
                  <w:r w:rsidRPr="003432A0">
                    <w:rPr>
                      <w:rFonts w:ascii="Consolas" w:eastAsia="ＭＳ Ｐゴシック" w:hAnsi="Consolas" w:cs="Consolas"/>
                      <w:sz w:val="10"/>
                      <w:szCs w:val="12"/>
                    </w:rPr>
                    <w:t>returnValue</w:t>
                  </w:r>
                  <w:proofErr w:type="spellEnd"/>
                  <w:r w:rsidRPr="003432A0">
                    <w:rPr>
                      <w:rFonts w:ascii="Consolas" w:eastAsia="ＭＳ Ｐゴシック" w:hAnsi="Consolas" w:cs="Consolas"/>
                      <w:sz w:val="10"/>
                      <w:szCs w:val="12"/>
                    </w:rPr>
                    <w:t xml:space="preserve"> = true;</w:t>
                  </w:r>
                </w:p>
                <w:p w14:paraId="7795D0C0" w14:textId="77777777" w:rsidR="00006BCF" w:rsidRPr="003432A0" w:rsidRDefault="00006BCF" w:rsidP="00006BC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else {</w:t>
                  </w:r>
                </w:p>
                <w:p w14:paraId="4976562D" w14:textId="77777777" w:rsidR="00006BCF" w:rsidRPr="003432A0" w:rsidRDefault="00006BCF" w:rsidP="00006BC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roofErr w:type="spellStart"/>
                  <w:r w:rsidRPr="003432A0">
                    <w:rPr>
                      <w:rFonts w:ascii="Consolas" w:eastAsia="ＭＳ Ｐゴシック" w:hAnsi="Consolas" w:cs="Consolas"/>
                      <w:sz w:val="10"/>
                      <w:szCs w:val="12"/>
                    </w:rPr>
                    <w:t>returnValue</w:t>
                  </w:r>
                  <w:proofErr w:type="spellEnd"/>
                  <w:r w:rsidRPr="003432A0">
                    <w:rPr>
                      <w:rFonts w:ascii="Consolas" w:eastAsia="ＭＳ Ｐゴシック" w:hAnsi="Consolas" w:cs="Consolas"/>
                      <w:sz w:val="10"/>
                      <w:szCs w:val="12"/>
                    </w:rPr>
                    <w:t xml:space="preserve"> = false;</w:t>
                  </w:r>
                </w:p>
                <w:p w14:paraId="5BD4E2EC" w14:textId="77777777" w:rsidR="00006BCF" w:rsidRPr="003432A0" w:rsidRDefault="00006BCF" w:rsidP="00006BC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0C74E98F" w14:textId="4A46B1C7" w:rsidR="00006BCF" w:rsidRPr="003432A0" w:rsidRDefault="00006BCF" w:rsidP="00006BC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return </w:t>
                  </w:r>
                  <w:proofErr w:type="spellStart"/>
                  <w:r w:rsidRPr="003432A0">
                    <w:rPr>
                      <w:rFonts w:ascii="Consolas" w:eastAsia="ＭＳ Ｐゴシック" w:hAnsi="Consolas" w:cs="Consolas"/>
                      <w:sz w:val="10"/>
                      <w:szCs w:val="12"/>
                    </w:rPr>
                    <w:t>returnValue</w:t>
                  </w:r>
                  <w:proofErr w:type="spellEnd"/>
                  <w:r w:rsidRPr="003432A0">
                    <w:rPr>
                      <w:rFonts w:ascii="Consolas" w:eastAsia="ＭＳ Ｐゴシック" w:hAnsi="Consolas" w:cs="Consolas"/>
                      <w:sz w:val="10"/>
                      <w:szCs w:val="12"/>
                    </w:rPr>
                    <w:t>;</w:t>
                  </w:r>
                </w:p>
              </w:tc>
            </w:tr>
          </w:tbl>
          <w:p w14:paraId="4049A5DA" w14:textId="59CFD0B1" w:rsidR="007E56DA" w:rsidRPr="00093D00" w:rsidRDefault="007E56DA" w:rsidP="00006BCF">
            <w:pPr>
              <w:rPr>
                <w:rFonts w:ascii="ＭＳ Ｐゴシック" w:eastAsia="ＭＳ Ｐゴシック" w:hAnsi="ＭＳ Ｐゴシック"/>
                <w:sz w:val="10"/>
                <w:szCs w:val="12"/>
              </w:rPr>
            </w:pPr>
          </w:p>
        </w:tc>
      </w:tr>
    </w:tbl>
    <w:p w14:paraId="7AC1E8EE" w14:textId="6621B19B" w:rsidR="00824A7F" w:rsidRDefault="00824A7F" w:rsidP="00824A7F">
      <w:pPr>
        <w:pStyle w:val="Heading3"/>
      </w:pPr>
      <w:bookmarkStart w:id="489" w:name="_Toc482632851"/>
      <w:r>
        <w:rPr>
          <w:rFonts w:hint="eastAsia"/>
        </w:rPr>
        <w:t>throws declaration</w:t>
      </w:r>
      <w:bookmarkEnd w:id="48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093D00" w14:paraId="78D99F64"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BC0A72A" w14:textId="45AE33B4" w:rsidR="00093D00" w:rsidRPr="00093D00" w:rsidRDefault="00093D00"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throws declaration</w:t>
            </w:r>
          </w:p>
        </w:tc>
      </w:tr>
      <w:tr w:rsidR="0023797A" w:rsidRPr="00093D00" w14:paraId="001E6C44" w14:textId="77777777" w:rsidTr="00413B10">
        <w:tc>
          <w:tcPr>
            <w:tcW w:w="372" w:type="pct"/>
          </w:tcPr>
          <w:p w14:paraId="4FC4B4D1" w14:textId="52BBC41D" w:rsidR="0023797A" w:rsidRPr="00093D00" w:rsidRDefault="00AD20E4"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48598892" w14:textId="77777777" w:rsidR="0023797A" w:rsidRPr="00093D00" w:rsidRDefault="0023797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46" w:type="pct"/>
          </w:tcPr>
          <w:p w14:paraId="4CD1842D" w14:textId="77777777" w:rsidR="0023797A" w:rsidRPr="00093D00" w:rsidRDefault="0023797A" w:rsidP="002379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Do not declare throws for </w:t>
            </w:r>
            <w:proofErr w:type="spellStart"/>
            <w:r w:rsidRPr="00093D00">
              <w:rPr>
                <w:rFonts w:ascii="ＭＳ Ｐゴシック" w:eastAsia="ＭＳ Ｐゴシック" w:hAnsi="ＭＳ Ｐゴシック" w:hint="eastAsia"/>
                <w:sz w:val="10"/>
                <w:szCs w:val="12"/>
              </w:rPr>
              <w:t>java.lang.Throwable</w:t>
            </w:r>
            <w:proofErr w:type="spellEnd"/>
            <w:r w:rsidRPr="00093D00">
              <w:rPr>
                <w:rFonts w:ascii="ＭＳ Ｐゴシック" w:eastAsia="ＭＳ Ｐゴシック" w:hAnsi="ＭＳ Ｐゴシック" w:hint="eastAsia"/>
                <w:sz w:val="10"/>
                <w:szCs w:val="12"/>
              </w:rPr>
              <w:t xml:space="preserve"> and </w:t>
            </w:r>
            <w:proofErr w:type="spellStart"/>
            <w:r w:rsidRPr="00093D00">
              <w:rPr>
                <w:rFonts w:ascii="ＭＳ Ｐゴシック" w:eastAsia="ＭＳ Ｐゴシック" w:hAnsi="ＭＳ Ｐゴシック" w:hint="eastAsia"/>
                <w:sz w:val="10"/>
                <w:szCs w:val="12"/>
              </w:rPr>
              <w:t>java.lang.Exception</w:t>
            </w:r>
            <w:proofErr w:type="spellEnd"/>
            <w:r w:rsidRPr="00093D00">
              <w:rPr>
                <w:rFonts w:ascii="ＭＳ Ｐゴシック" w:eastAsia="ＭＳ Ｐゴシック" w:hAnsi="ＭＳ Ｐゴシック" w:hint="eastAsia"/>
                <w:sz w:val="10"/>
                <w:szCs w:val="12"/>
              </w:rPr>
              <w:t>.</w:t>
            </w:r>
          </w:p>
          <w:p w14:paraId="2DD9304B" w14:textId="1CC89029" w:rsidR="0023797A" w:rsidRPr="00093D00" w:rsidRDefault="0023797A" w:rsidP="002379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You should list all the exceptions identified in the design, and including Throwable and Exception </w:t>
            </w:r>
            <w:proofErr w:type="spellStart"/>
            <w:r w:rsidRPr="00093D00">
              <w:rPr>
                <w:rFonts w:ascii="ＭＳ Ｐゴシック" w:eastAsia="ＭＳ Ｐゴシック" w:hAnsi="ＭＳ Ｐゴシック" w:hint="eastAsia"/>
                <w:sz w:val="10"/>
                <w:szCs w:val="12"/>
              </w:rPr>
              <w:t>superclasses</w:t>
            </w:r>
            <w:proofErr w:type="spellEnd"/>
            <w:r w:rsidRPr="00093D00">
              <w:rPr>
                <w:rFonts w:ascii="ＭＳ Ｐゴシック" w:eastAsia="ＭＳ Ｐゴシック" w:hAnsi="ＭＳ Ｐゴシック" w:hint="eastAsia"/>
                <w:sz w:val="10"/>
                <w:szCs w:val="12"/>
              </w:rPr>
              <w:t xml:space="preserve"> in the </w:t>
            </w:r>
            <w:proofErr w:type="gramStart"/>
            <w:r w:rsidRPr="00093D00">
              <w:rPr>
                <w:rFonts w:ascii="ＭＳ Ｐゴシック" w:eastAsia="ＭＳ Ｐゴシック" w:hAnsi="ＭＳ Ｐゴシック" w:hint="eastAsia"/>
                <w:sz w:val="10"/>
                <w:szCs w:val="12"/>
              </w:rPr>
              <w:t>throws</w:t>
            </w:r>
            <w:proofErr w:type="gramEnd"/>
            <w:r w:rsidRPr="00093D00">
              <w:rPr>
                <w:rFonts w:ascii="ＭＳ Ｐゴシック" w:eastAsia="ＭＳ Ｐゴシック" w:hAnsi="ＭＳ Ｐゴシック" w:hint="eastAsia"/>
                <w:sz w:val="10"/>
                <w:szCs w:val="12"/>
              </w:rPr>
              <w:t xml:space="preserve"> clause is useless.</w:t>
            </w:r>
          </w:p>
        </w:tc>
      </w:tr>
      <w:tr w:rsidR="0023797A" w:rsidRPr="00093D00" w14:paraId="3C952ABA" w14:textId="77777777" w:rsidTr="00413B10">
        <w:tc>
          <w:tcPr>
            <w:tcW w:w="372" w:type="pct"/>
          </w:tcPr>
          <w:p w14:paraId="2A2C16F7" w14:textId="77777777" w:rsidR="0023797A" w:rsidRPr="00093D00" w:rsidRDefault="0023797A"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Compliance</w:t>
            </w:r>
          </w:p>
        </w:tc>
        <w:tc>
          <w:tcPr>
            <w:tcW w:w="182" w:type="pct"/>
          </w:tcPr>
          <w:p w14:paraId="7879C64A" w14:textId="77777777" w:rsidR="0023797A" w:rsidRPr="00093D00" w:rsidRDefault="0023797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2</w:t>
            </w:r>
          </w:p>
        </w:tc>
        <w:tc>
          <w:tcPr>
            <w:tcW w:w="4446" w:type="pct"/>
          </w:tcPr>
          <w:p w14:paraId="669D03E3" w14:textId="77777777" w:rsidR="0023797A" w:rsidRPr="00093D00" w:rsidRDefault="0023797A" w:rsidP="002379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Do not define a superclass or subclass of an already-declared exception in the </w:t>
            </w:r>
            <w:proofErr w:type="gramStart"/>
            <w:r w:rsidRPr="00093D00">
              <w:rPr>
                <w:rFonts w:ascii="ＭＳ Ｐゴシック" w:eastAsia="ＭＳ Ｐゴシック" w:hAnsi="ＭＳ Ｐゴシック" w:hint="eastAsia"/>
                <w:sz w:val="10"/>
                <w:szCs w:val="12"/>
              </w:rPr>
              <w:t>throws</w:t>
            </w:r>
            <w:proofErr w:type="gramEnd"/>
            <w:r w:rsidRPr="00093D00">
              <w:rPr>
                <w:rFonts w:ascii="ＭＳ Ｐゴシック" w:eastAsia="ＭＳ Ｐゴシック" w:hAnsi="ＭＳ Ｐゴシック" w:hint="eastAsia"/>
                <w:sz w:val="10"/>
                <w:szCs w:val="12"/>
              </w:rPr>
              <w:t xml:space="preserve"> clause.</w:t>
            </w:r>
          </w:p>
          <w:tbl>
            <w:tblPr>
              <w:tblStyle w:val="TableGrid"/>
              <w:tblW w:w="4963"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7969"/>
            </w:tblGrid>
            <w:tr w:rsidR="0023797A" w:rsidRPr="003432A0" w14:paraId="287473FD" w14:textId="77777777" w:rsidTr="00D54DF6">
              <w:tc>
                <w:tcPr>
                  <w:tcW w:w="5000" w:type="pct"/>
                  <w:shd w:val="clear" w:color="auto" w:fill="F2F2F2" w:themeFill="background1" w:themeFillShade="F2"/>
                </w:tcPr>
                <w:p w14:paraId="52944CDF" w14:textId="77777777" w:rsidR="0023797A" w:rsidRPr="009F683C" w:rsidRDefault="0023797A" w:rsidP="003432A0">
                  <w:pPr>
                    <w:autoSpaceDE w:val="0"/>
                    <w:autoSpaceDN w:val="0"/>
                    <w:adjustRightInd w:val="0"/>
                    <w:spacing w:line="180" w:lineRule="exact"/>
                    <w:jc w:val="left"/>
                    <w:rPr>
                      <w:rFonts w:ascii="Consolas" w:eastAsia="ＭＳ Ｐゴシック" w:hAnsi="Consolas" w:cs="Consolas"/>
                      <w:kern w:val="0"/>
                      <w:szCs w:val="12"/>
                      <w:rPrChange w:id="490" w:author="Endo, Masami" w:date="2022-02-18T15:29:00Z">
                        <w:rPr>
                          <w:rFonts w:ascii="Consolas" w:eastAsia="ＭＳ Ｐゴシック" w:hAnsi="Consolas" w:cs="Consolas"/>
                          <w:kern w:val="0"/>
                          <w:sz w:val="10"/>
                          <w:szCs w:val="12"/>
                        </w:rPr>
                      </w:rPrChange>
                    </w:rPr>
                  </w:pPr>
                  <w:r w:rsidRPr="009F683C">
                    <w:rPr>
                      <w:rFonts w:ascii="Consolas" w:eastAsia="ＭＳ Ｐゴシック" w:hAnsi="Consolas" w:cs="Consolas"/>
                      <w:szCs w:val="12"/>
                      <w:rPrChange w:id="491" w:author="Endo, Masami" w:date="2022-02-18T15:29:00Z">
                        <w:rPr>
                          <w:rFonts w:ascii="Consolas" w:eastAsia="ＭＳ Ｐゴシック" w:hAnsi="Consolas" w:cs="Consolas"/>
                          <w:sz w:val="10"/>
                          <w:szCs w:val="12"/>
                        </w:rPr>
                      </w:rPrChange>
                    </w:rPr>
                    <w:t>//X Breach of Terms</w:t>
                  </w:r>
                </w:p>
                <w:p w14:paraId="2AEEDBD6" w14:textId="5DCE4FEA" w:rsidR="0023797A" w:rsidRPr="009F683C" w:rsidRDefault="009F683C" w:rsidP="003432A0">
                  <w:pPr>
                    <w:autoSpaceDE w:val="0"/>
                    <w:autoSpaceDN w:val="0"/>
                    <w:adjustRightInd w:val="0"/>
                    <w:spacing w:line="180" w:lineRule="exact"/>
                    <w:jc w:val="left"/>
                    <w:rPr>
                      <w:rFonts w:ascii="Consolas" w:eastAsia="ＭＳ Ｐゴシック" w:hAnsi="Consolas" w:cs="Consolas"/>
                      <w:kern w:val="0"/>
                      <w:szCs w:val="12"/>
                      <w:rPrChange w:id="492" w:author="Endo, Masami" w:date="2022-02-18T15:29:00Z">
                        <w:rPr>
                          <w:rFonts w:ascii="Consolas" w:eastAsia="ＭＳ Ｐゴシック" w:hAnsi="Consolas" w:cs="Consolas"/>
                          <w:kern w:val="0"/>
                          <w:sz w:val="10"/>
                          <w:szCs w:val="12"/>
                        </w:rPr>
                      </w:rPrChange>
                    </w:rPr>
                  </w:pPr>
                  <w:ins w:id="493" w:author="Endo, Masami" w:date="2022-02-18T15:28:00Z">
                    <w:r w:rsidRPr="009F683C">
                      <w:rPr>
                        <w:rFonts w:ascii="Consolas" w:eastAsia="ＭＳ Ｐゴシック" w:hAnsi="Consolas" w:cs="Consolas"/>
                        <w:b/>
                        <w:bCs/>
                        <w:color w:val="7F0055"/>
                        <w:kern w:val="0"/>
                        <w:szCs w:val="16"/>
                        <w:rPrChange w:id="494" w:author="Endo, Masami" w:date="2022-02-18T15:29:00Z">
                          <w:rPr>
                            <w:rFonts w:ascii="Consolas" w:eastAsia="ＭＳ Ｐゴシック" w:hAnsi="Consolas" w:cs="Consolas"/>
                            <w:b/>
                            <w:bCs/>
                            <w:color w:val="7F0055"/>
                            <w:kern w:val="0"/>
                            <w:sz w:val="14"/>
                            <w:szCs w:val="16"/>
                          </w:rPr>
                        </w:rPrChange>
                      </w:rPr>
                      <w:t>public</w:t>
                    </w:r>
                    <w:r w:rsidRPr="009F683C">
                      <w:rPr>
                        <w:rFonts w:ascii="Consolas" w:eastAsia="ＭＳ Ｐゴシック" w:hAnsi="Consolas" w:cs="Consolas"/>
                        <w:color w:val="000000"/>
                        <w:kern w:val="0"/>
                        <w:szCs w:val="16"/>
                        <w:rPrChange w:id="495" w:author="Endo, Masami" w:date="2022-02-18T15:29:00Z">
                          <w:rPr>
                            <w:rFonts w:ascii="Consolas" w:eastAsia="ＭＳ Ｐゴシック" w:hAnsi="Consolas" w:cs="Consolas"/>
                            <w:color w:val="000000"/>
                            <w:kern w:val="0"/>
                            <w:sz w:val="14"/>
                            <w:szCs w:val="16"/>
                          </w:rPr>
                        </w:rPrChange>
                      </w:rPr>
                      <w:t xml:space="preserve"> </w:t>
                    </w:r>
                    <w:r w:rsidRPr="009F683C">
                      <w:rPr>
                        <w:rFonts w:ascii="Consolas" w:eastAsia="ＭＳ Ｐゴシック" w:hAnsi="Consolas" w:cs="Consolas"/>
                        <w:b/>
                        <w:bCs/>
                        <w:color w:val="7F0055"/>
                        <w:kern w:val="0"/>
                        <w:szCs w:val="16"/>
                        <w:rPrChange w:id="496" w:author="Endo, Masami" w:date="2022-02-18T15:29:00Z">
                          <w:rPr>
                            <w:rFonts w:ascii="Consolas" w:eastAsia="ＭＳ Ｐゴシック" w:hAnsi="Consolas" w:cs="Consolas"/>
                            <w:b/>
                            <w:bCs/>
                            <w:color w:val="7F0055"/>
                            <w:kern w:val="0"/>
                            <w:sz w:val="14"/>
                            <w:szCs w:val="16"/>
                          </w:rPr>
                        </w:rPrChange>
                      </w:rPr>
                      <w:t>void</w:t>
                    </w:r>
                    <w:r w:rsidRPr="009F683C">
                      <w:rPr>
                        <w:rFonts w:ascii="Consolas" w:eastAsia="ＭＳ Ｐゴシック" w:hAnsi="Consolas" w:cs="Consolas"/>
                        <w:color w:val="000000"/>
                        <w:kern w:val="0"/>
                        <w:szCs w:val="16"/>
                        <w:rPrChange w:id="497" w:author="Endo, Masami" w:date="2022-02-18T15:29:00Z">
                          <w:rPr>
                            <w:rFonts w:ascii="Consolas" w:eastAsia="ＭＳ Ｐゴシック" w:hAnsi="Consolas" w:cs="Consolas"/>
                            <w:color w:val="000000"/>
                            <w:kern w:val="0"/>
                            <w:sz w:val="14"/>
                            <w:szCs w:val="16"/>
                          </w:rPr>
                        </w:rPrChange>
                      </w:rPr>
                      <w:t xml:space="preserve"> </w:t>
                    </w:r>
                    <w:proofErr w:type="spellStart"/>
                    <w:r w:rsidRPr="009F683C">
                      <w:rPr>
                        <w:rFonts w:ascii="Consolas" w:eastAsia="ＭＳ Ｐゴシック" w:hAnsi="Consolas" w:cs="Consolas"/>
                        <w:color w:val="000000"/>
                        <w:kern w:val="0"/>
                        <w:szCs w:val="16"/>
                        <w:rPrChange w:id="498" w:author="Endo, Masami" w:date="2022-02-18T15:29:00Z">
                          <w:rPr>
                            <w:rFonts w:ascii="Consolas" w:eastAsia="ＭＳ Ｐゴシック" w:hAnsi="Consolas" w:cs="Consolas"/>
                            <w:color w:val="000000"/>
                            <w:kern w:val="0"/>
                            <w:sz w:val="14"/>
                            <w:szCs w:val="16"/>
                          </w:rPr>
                        </w:rPrChange>
                      </w:rPr>
                      <w:t>writeFile</w:t>
                    </w:r>
                    <w:proofErr w:type="spellEnd"/>
                    <w:r w:rsidRPr="009F683C">
                      <w:rPr>
                        <w:rFonts w:ascii="Consolas" w:eastAsia="ＭＳ Ｐゴシック" w:hAnsi="Consolas" w:cs="Consolas"/>
                        <w:color w:val="000000"/>
                        <w:kern w:val="0"/>
                        <w:szCs w:val="16"/>
                        <w:rPrChange w:id="499" w:author="Endo, Masami" w:date="2022-02-18T15:29:00Z">
                          <w:rPr>
                            <w:rFonts w:ascii="Consolas" w:eastAsia="ＭＳ Ｐゴシック" w:hAnsi="Consolas" w:cs="Consolas"/>
                            <w:color w:val="000000"/>
                            <w:kern w:val="0"/>
                            <w:sz w:val="14"/>
                            <w:szCs w:val="16"/>
                          </w:rPr>
                        </w:rPrChange>
                      </w:rPr>
                      <w:t xml:space="preserve">(File f) </w:t>
                    </w:r>
                    <w:r w:rsidRPr="009F683C">
                      <w:rPr>
                        <w:rFonts w:ascii="Consolas" w:eastAsia="ＭＳ Ｐゴシック" w:hAnsi="Consolas" w:cs="Consolas"/>
                        <w:b/>
                        <w:bCs/>
                        <w:color w:val="7F0055"/>
                        <w:kern w:val="0"/>
                        <w:szCs w:val="16"/>
                        <w:rPrChange w:id="500" w:author="Endo, Masami" w:date="2022-02-18T15:29:00Z">
                          <w:rPr>
                            <w:rFonts w:ascii="Consolas" w:eastAsia="ＭＳ Ｐゴシック" w:hAnsi="Consolas" w:cs="Consolas"/>
                            <w:b/>
                            <w:bCs/>
                            <w:color w:val="7F0055"/>
                            <w:kern w:val="0"/>
                            <w:sz w:val="14"/>
                            <w:szCs w:val="16"/>
                          </w:rPr>
                        </w:rPrChange>
                      </w:rPr>
                      <w:t>throws</w:t>
                    </w:r>
                    <w:r w:rsidRPr="009F683C">
                      <w:rPr>
                        <w:rFonts w:ascii="Consolas" w:eastAsia="ＭＳ Ｐゴシック" w:hAnsi="Consolas" w:cs="Consolas"/>
                        <w:color w:val="000000"/>
                        <w:kern w:val="0"/>
                        <w:szCs w:val="16"/>
                        <w:rPrChange w:id="501" w:author="Endo, Masami" w:date="2022-02-18T15:29:00Z">
                          <w:rPr>
                            <w:rFonts w:ascii="Consolas" w:eastAsia="ＭＳ Ｐゴシック" w:hAnsi="Consolas" w:cs="Consolas"/>
                            <w:color w:val="000000"/>
                            <w:kern w:val="0"/>
                            <w:sz w:val="14"/>
                            <w:szCs w:val="16"/>
                          </w:rPr>
                        </w:rPrChange>
                      </w:rPr>
                      <w:t xml:space="preserve"> </w:t>
                    </w:r>
                    <w:proofErr w:type="spellStart"/>
                    <w:r w:rsidRPr="009F683C">
                      <w:rPr>
                        <w:rFonts w:ascii="Consolas" w:eastAsia="ＭＳ Ｐゴシック" w:hAnsi="Consolas" w:cs="Consolas"/>
                        <w:color w:val="000000"/>
                        <w:kern w:val="0"/>
                        <w:szCs w:val="16"/>
                        <w:rPrChange w:id="502" w:author="Endo, Masami" w:date="2022-02-18T15:29:00Z">
                          <w:rPr>
                            <w:rFonts w:ascii="Consolas" w:eastAsia="ＭＳ Ｐゴシック" w:hAnsi="Consolas" w:cs="Consolas"/>
                            <w:color w:val="000000"/>
                            <w:kern w:val="0"/>
                            <w:sz w:val="14"/>
                            <w:szCs w:val="16"/>
                          </w:rPr>
                        </w:rPrChange>
                      </w:rPr>
                      <w:t>FileNotFoundException</w:t>
                    </w:r>
                    <w:proofErr w:type="spellEnd"/>
                    <w:r w:rsidRPr="009F683C">
                      <w:rPr>
                        <w:rFonts w:ascii="Consolas" w:eastAsia="ＭＳ Ｐゴシック" w:hAnsi="Consolas" w:cs="Consolas"/>
                        <w:color w:val="000000"/>
                        <w:kern w:val="0"/>
                        <w:szCs w:val="16"/>
                        <w:rPrChange w:id="503" w:author="Endo, Masami" w:date="2022-02-18T15:29:00Z">
                          <w:rPr>
                            <w:rFonts w:ascii="Consolas" w:eastAsia="ＭＳ Ｐゴシック" w:hAnsi="Consolas" w:cs="Consolas"/>
                            <w:color w:val="000000"/>
                            <w:kern w:val="0"/>
                            <w:sz w:val="14"/>
                            <w:szCs w:val="16"/>
                          </w:rPr>
                        </w:rPrChange>
                      </w:rPr>
                      <w:t xml:space="preserve">, </w:t>
                    </w:r>
                    <w:proofErr w:type="spellStart"/>
                    <w:r w:rsidRPr="009F683C">
                      <w:rPr>
                        <w:rFonts w:ascii="Consolas" w:eastAsia="ＭＳ Ｐゴシック" w:hAnsi="Consolas" w:cs="Consolas"/>
                        <w:color w:val="000000"/>
                        <w:kern w:val="0"/>
                        <w:szCs w:val="16"/>
                        <w:rPrChange w:id="504" w:author="Endo, Masami" w:date="2022-02-18T15:29:00Z">
                          <w:rPr>
                            <w:rFonts w:ascii="Consolas" w:eastAsia="ＭＳ Ｐゴシック" w:hAnsi="Consolas" w:cs="Consolas"/>
                            <w:color w:val="000000"/>
                            <w:kern w:val="0"/>
                            <w:sz w:val="14"/>
                            <w:szCs w:val="16"/>
                          </w:rPr>
                        </w:rPrChange>
                      </w:rPr>
                      <w:t>IOException</w:t>
                    </w:r>
                    <w:proofErr w:type="spellEnd"/>
                    <w:r w:rsidRPr="009F683C">
                      <w:rPr>
                        <w:rFonts w:ascii="Consolas" w:eastAsia="ＭＳ Ｐゴシック" w:hAnsi="Consolas" w:cs="Consolas"/>
                        <w:color w:val="000000"/>
                        <w:kern w:val="0"/>
                        <w:szCs w:val="16"/>
                        <w:rPrChange w:id="505" w:author="Endo, Masami" w:date="2022-02-18T15:29:00Z">
                          <w:rPr>
                            <w:rFonts w:ascii="Consolas" w:eastAsia="ＭＳ Ｐゴシック" w:hAnsi="Consolas" w:cs="Consolas"/>
                            <w:color w:val="000000"/>
                            <w:kern w:val="0"/>
                            <w:sz w:val="14"/>
                            <w:szCs w:val="16"/>
                          </w:rPr>
                        </w:rPrChange>
                      </w:rPr>
                      <w:t xml:space="preserve"> {</w:t>
                    </w:r>
                  </w:ins>
                  <w:del w:id="506" w:author="Endo, Masami" w:date="2022-02-18T15:27:00Z">
                    <w:r w:rsidR="0023797A" w:rsidRPr="009F683C" w:rsidDel="00AB62F7">
                      <w:rPr>
                        <w:rFonts w:ascii="Consolas" w:eastAsia="ＭＳ Ｐゴシック" w:hAnsi="Consolas" w:cs="Consolas"/>
                        <w:szCs w:val="12"/>
                        <w:rPrChange w:id="507" w:author="Endo, Masami" w:date="2022-02-18T15:29:00Z">
                          <w:rPr>
                            <w:rFonts w:ascii="Consolas" w:eastAsia="ＭＳ Ｐゴシック" w:hAnsi="Consolas" w:cs="Consolas"/>
                            <w:sz w:val="10"/>
                            <w:szCs w:val="12"/>
                          </w:rPr>
                        </w:rPrChange>
                      </w:rPr>
                      <w:delText>public void writeFile (File f) throws FileNotFoundException, IOException {</w:delText>
                    </w:r>
                  </w:del>
                  <w:r w:rsidR="0023797A" w:rsidRPr="009F683C">
                    <w:rPr>
                      <w:rFonts w:ascii="Consolas" w:eastAsia="ＭＳ Ｐゴシック" w:hAnsi="Consolas" w:cs="Consolas"/>
                      <w:szCs w:val="12"/>
                      <w:rPrChange w:id="508" w:author="Endo, Masami" w:date="2022-02-18T15:29:00Z">
                        <w:rPr>
                          <w:rFonts w:ascii="Consolas" w:eastAsia="ＭＳ Ｐゴシック" w:hAnsi="Consolas" w:cs="Consolas"/>
                          <w:sz w:val="10"/>
                          <w:szCs w:val="12"/>
                        </w:rPr>
                      </w:rPrChange>
                    </w:rPr>
                    <w:t>//Choose an exception that meets your requirements</w:t>
                  </w:r>
                </w:p>
              </w:tc>
            </w:tr>
          </w:tbl>
          <w:p w14:paraId="72B8F4D3" w14:textId="4DC2A871" w:rsidR="0023797A" w:rsidRPr="00093D00" w:rsidRDefault="0023797A" w:rsidP="00157A7A">
            <w:pPr>
              <w:rPr>
                <w:rFonts w:ascii="ＭＳ Ｐゴシック" w:eastAsia="ＭＳ Ｐゴシック" w:hAnsi="ＭＳ Ｐゴシック"/>
                <w:sz w:val="10"/>
                <w:szCs w:val="12"/>
              </w:rPr>
            </w:pPr>
          </w:p>
        </w:tc>
      </w:tr>
    </w:tbl>
    <w:p w14:paraId="02EC83AD" w14:textId="35A7699E" w:rsidR="00824A7F" w:rsidRDefault="00824A7F" w:rsidP="00824A7F">
      <w:pPr>
        <w:pStyle w:val="Heading3"/>
      </w:pPr>
      <w:bookmarkStart w:id="509" w:name="_Toc482632852"/>
      <w:r>
        <w:rPr>
          <w:rFonts w:hint="eastAsia"/>
        </w:rPr>
        <w:t>Overload</w:t>
      </w:r>
      <w:bookmarkEnd w:id="50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7"/>
        <w:gridCol w:w="8256"/>
      </w:tblGrid>
      <w:tr w:rsidR="00093D00" w:rsidRPr="00093D00" w14:paraId="1E5A2D65"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E3EE815" w14:textId="3262DDE6" w:rsidR="00093D00" w:rsidRPr="00093D00" w:rsidRDefault="00093D00"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Overload</w:t>
            </w:r>
          </w:p>
        </w:tc>
      </w:tr>
      <w:tr w:rsidR="00BA703B" w:rsidRPr="00093D00" w14:paraId="63F94BA8" w14:textId="77777777" w:rsidTr="00413B10">
        <w:tc>
          <w:tcPr>
            <w:tcW w:w="372" w:type="pct"/>
          </w:tcPr>
          <w:p w14:paraId="048C4546" w14:textId="77777777" w:rsidR="00BA703B" w:rsidRPr="00093D00" w:rsidRDefault="00BA703B"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rPr>
              <w:t>strict observance</w:t>
            </w:r>
          </w:p>
        </w:tc>
        <w:tc>
          <w:tcPr>
            <w:tcW w:w="182" w:type="pct"/>
          </w:tcPr>
          <w:p w14:paraId="144A5025" w14:textId="77777777" w:rsidR="00BA703B" w:rsidRPr="00093D00" w:rsidRDefault="00BA703B"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46" w:type="pct"/>
          </w:tcPr>
          <w:p w14:paraId="23252B42" w14:textId="36E2C5B0" w:rsidR="00BA703B" w:rsidRPr="00093D00" w:rsidRDefault="00BA703B"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Sequentially list overloaded methods, if any. Do not insert other methods between them.</w:t>
            </w:r>
          </w:p>
        </w:tc>
      </w:tr>
      <w:tr w:rsidR="00BA703B" w:rsidRPr="00093D00" w14:paraId="48F08E76" w14:textId="77777777" w:rsidTr="00413B10">
        <w:tc>
          <w:tcPr>
            <w:tcW w:w="372" w:type="pct"/>
          </w:tcPr>
          <w:p w14:paraId="6DD86437" w14:textId="16E9D900" w:rsidR="00BA703B" w:rsidRPr="00093D00" w:rsidRDefault="00BA703B"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Caution</w:t>
            </w:r>
          </w:p>
        </w:tc>
        <w:tc>
          <w:tcPr>
            <w:tcW w:w="182" w:type="pct"/>
          </w:tcPr>
          <w:p w14:paraId="2189794F" w14:textId="77777777" w:rsidR="00BA703B" w:rsidRPr="00093D00" w:rsidRDefault="00BA703B"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2</w:t>
            </w:r>
          </w:p>
        </w:tc>
        <w:tc>
          <w:tcPr>
            <w:tcW w:w="4446" w:type="pct"/>
          </w:tcPr>
          <w:p w14:paraId="52BA5FCB" w14:textId="104CB7F3" w:rsidR="00BA703B" w:rsidRPr="00093D00" w:rsidRDefault="00BA703B" w:rsidP="00BA703B">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Overloading different classes (or types) with only one argument can be confusing, so resolve it with method name naming if possible.</w:t>
            </w:r>
          </w:p>
          <w:tbl>
            <w:tblPr>
              <w:tblStyle w:val="TableGrid"/>
              <w:tblW w:w="1924"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090"/>
            </w:tblGrid>
            <w:tr w:rsidR="00BA703B" w:rsidRPr="003432A0" w14:paraId="25E36804" w14:textId="77777777" w:rsidTr="00D54DF6">
              <w:tc>
                <w:tcPr>
                  <w:tcW w:w="5000" w:type="pct"/>
                  <w:shd w:val="clear" w:color="auto" w:fill="F2F2F2" w:themeFill="background1" w:themeFillShade="F2"/>
                </w:tcPr>
                <w:p w14:paraId="41AF63FC" w14:textId="77777777" w:rsidR="00BA703B" w:rsidRPr="003432A0" w:rsidRDefault="00BA703B" w:rsidP="00BA703B">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//Overload to avoid if possible</w:t>
                  </w:r>
                </w:p>
                <w:p w14:paraId="4B6486A4" w14:textId="77777777" w:rsidR="009F683C" w:rsidRPr="003432A0" w:rsidRDefault="009F683C" w:rsidP="009F683C">
                  <w:pPr>
                    <w:autoSpaceDE w:val="0"/>
                    <w:autoSpaceDN w:val="0"/>
                    <w:adjustRightInd w:val="0"/>
                    <w:spacing w:line="180" w:lineRule="exact"/>
                    <w:jc w:val="left"/>
                    <w:rPr>
                      <w:ins w:id="510" w:author="Endo, Masami" w:date="2022-02-18T15:29:00Z"/>
                      <w:rFonts w:ascii="Consolas" w:eastAsia="ＭＳ Ｐゴシック" w:hAnsi="Consolas" w:cs="Consolas"/>
                      <w:kern w:val="0"/>
                      <w:sz w:val="14"/>
                      <w:szCs w:val="16"/>
                    </w:rPr>
                  </w:pPr>
                  <w:ins w:id="511" w:author="Endo, Masami" w:date="2022-02-18T15:29:00Z">
                    <w:r w:rsidRPr="003432A0">
                      <w:rPr>
                        <w:rFonts w:ascii="Consolas" w:eastAsia="ＭＳ Ｐゴシック" w:hAnsi="Consolas" w:cs="Consolas"/>
                        <w:b/>
                        <w:bCs/>
                        <w:color w:val="7F0055"/>
                        <w:kern w:val="0"/>
                        <w:sz w:val="14"/>
                        <w:szCs w:val="16"/>
                      </w:rPr>
                      <w:t>void</w:t>
                    </w:r>
                    <w:r w:rsidRPr="003432A0">
                      <w:rPr>
                        <w:rFonts w:ascii="Consolas" w:eastAsia="ＭＳ Ｐゴシック" w:hAnsi="Consolas" w:cs="Consolas"/>
                        <w:color w:val="000000"/>
                        <w:kern w:val="0"/>
                        <w:sz w:val="14"/>
                        <w:szCs w:val="16"/>
                      </w:rPr>
                      <w:t xml:space="preserve"> draw</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Rectangle </w:t>
                    </w:r>
                    <w:proofErr w:type="spellStart"/>
                    <w:r w:rsidRPr="003432A0">
                      <w:rPr>
                        <w:rFonts w:ascii="Consolas" w:eastAsia="ＭＳ Ｐゴシック" w:hAnsi="Consolas" w:cs="Consolas"/>
                        <w:color w:val="000000"/>
                        <w:kern w:val="0"/>
                        <w:sz w:val="14"/>
                        <w:szCs w:val="16"/>
                      </w:rPr>
                      <w:t>rect</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6A8E16EB" w14:textId="77777777" w:rsidR="009F683C" w:rsidRPr="003432A0" w:rsidRDefault="009F683C" w:rsidP="009F683C">
                  <w:pPr>
                    <w:autoSpaceDE w:val="0"/>
                    <w:autoSpaceDN w:val="0"/>
                    <w:adjustRightInd w:val="0"/>
                    <w:spacing w:line="180" w:lineRule="exact"/>
                    <w:jc w:val="left"/>
                    <w:rPr>
                      <w:ins w:id="512" w:author="Endo, Masami" w:date="2022-02-18T15:29:00Z"/>
                      <w:rFonts w:ascii="Consolas" w:eastAsia="ＭＳ Ｐゴシック" w:hAnsi="Consolas" w:cs="Consolas"/>
                      <w:kern w:val="0"/>
                      <w:sz w:val="14"/>
                      <w:szCs w:val="16"/>
                    </w:rPr>
                  </w:pPr>
                  <w:ins w:id="513" w:author="Endo, Masami" w:date="2022-02-18T15:29:00Z">
                    <w:r w:rsidRPr="003432A0">
                      <w:rPr>
                        <w:rFonts w:ascii="Consolas" w:eastAsia="ＭＳ Ｐゴシック" w:hAnsi="Consolas" w:cs="Consolas"/>
                        <w:b/>
                        <w:bCs/>
                        <w:color w:val="7F0055"/>
                        <w:kern w:val="0"/>
                        <w:sz w:val="14"/>
                        <w:szCs w:val="16"/>
                      </w:rPr>
                      <w:t>void</w:t>
                    </w:r>
                    <w:r w:rsidRPr="003432A0">
                      <w:rPr>
                        <w:rFonts w:ascii="Consolas" w:eastAsia="ＭＳ Ｐゴシック" w:hAnsi="Consolas" w:cs="Consolas"/>
                        <w:color w:val="000000"/>
                        <w:kern w:val="0"/>
                        <w:sz w:val="14"/>
                        <w:szCs w:val="16"/>
                      </w:rPr>
                      <w:t xml:space="preserve"> draw</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Circle circle</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009B8328" w14:textId="481456DD" w:rsidR="00BA703B" w:rsidRPr="003432A0" w:rsidDel="009F683C" w:rsidRDefault="00BA703B" w:rsidP="00BA703B">
                  <w:pPr>
                    <w:autoSpaceDE w:val="0"/>
                    <w:autoSpaceDN w:val="0"/>
                    <w:adjustRightInd w:val="0"/>
                    <w:spacing w:line="180" w:lineRule="exact"/>
                    <w:jc w:val="left"/>
                    <w:rPr>
                      <w:del w:id="514" w:author="Endo, Masami" w:date="2022-02-18T15:29:00Z"/>
                      <w:rFonts w:ascii="Consolas" w:eastAsia="ＭＳ Ｐゴシック" w:hAnsi="Consolas" w:cs="Consolas"/>
                      <w:kern w:val="0"/>
                      <w:sz w:val="10"/>
                      <w:szCs w:val="12"/>
                    </w:rPr>
                  </w:pPr>
                  <w:del w:id="515" w:author="Endo, Masami" w:date="2022-02-18T15:29:00Z">
                    <w:r w:rsidRPr="003432A0" w:rsidDel="009F683C">
                      <w:rPr>
                        <w:rFonts w:ascii="Consolas" w:eastAsia="ＭＳ Ｐゴシック" w:hAnsi="Consolas" w:cs="Consolas"/>
                        <w:sz w:val="10"/>
                        <w:szCs w:val="12"/>
                      </w:rPr>
                      <w:delText>void draw (Rectangle rect);</w:delText>
                    </w:r>
                  </w:del>
                </w:p>
                <w:p w14:paraId="3E2302C1" w14:textId="064976F0" w:rsidR="00BA703B" w:rsidRPr="003432A0" w:rsidDel="009F683C" w:rsidRDefault="00BA703B" w:rsidP="00BA703B">
                  <w:pPr>
                    <w:autoSpaceDE w:val="0"/>
                    <w:autoSpaceDN w:val="0"/>
                    <w:adjustRightInd w:val="0"/>
                    <w:spacing w:line="180" w:lineRule="exact"/>
                    <w:jc w:val="left"/>
                    <w:rPr>
                      <w:del w:id="516" w:author="Endo, Masami" w:date="2022-02-18T15:29:00Z"/>
                      <w:rFonts w:ascii="Consolas" w:eastAsia="ＭＳ Ｐゴシック" w:hAnsi="Consolas" w:cs="Consolas"/>
                      <w:kern w:val="0"/>
                      <w:sz w:val="10"/>
                      <w:szCs w:val="12"/>
                    </w:rPr>
                  </w:pPr>
                  <w:del w:id="517" w:author="Endo, Masami" w:date="2022-02-18T15:29:00Z">
                    <w:r w:rsidRPr="003432A0" w:rsidDel="009F683C">
                      <w:rPr>
                        <w:rFonts w:ascii="Consolas" w:eastAsia="ＭＳ Ｐゴシック" w:hAnsi="Consolas" w:cs="Consolas"/>
                        <w:sz w:val="10"/>
                        <w:szCs w:val="12"/>
                      </w:rPr>
                      <w:delText>void draw (Circle circle);</w:delText>
                    </w:r>
                  </w:del>
                </w:p>
                <w:p w14:paraId="602D765C" w14:textId="77777777" w:rsidR="00BA703B" w:rsidRPr="003432A0" w:rsidRDefault="00BA703B" w:rsidP="00BA703B">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//verb + class name to be processed</w:t>
                  </w:r>
                </w:p>
                <w:p w14:paraId="33B49C6E" w14:textId="77777777" w:rsidR="009F683C" w:rsidRPr="003432A0" w:rsidRDefault="009F683C" w:rsidP="009F683C">
                  <w:pPr>
                    <w:autoSpaceDE w:val="0"/>
                    <w:autoSpaceDN w:val="0"/>
                    <w:adjustRightInd w:val="0"/>
                    <w:spacing w:line="180" w:lineRule="exact"/>
                    <w:jc w:val="left"/>
                    <w:rPr>
                      <w:ins w:id="518" w:author="Endo, Masami" w:date="2022-02-18T15:29:00Z"/>
                      <w:rFonts w:ascii="Consolas" w:eastAsia="ＭＳ Ｐゴシック" w:hAnsi="Consolas" w:cs="Consolas"/>
                      <w:kern w:val="0"/>
                      <w:sz w:val="14"/>
                      <w:szCs w:val="16"/>
                    </w:rPr>
                  </w:pPr>
                  <w:ins w:id="519" w:author="Endo, Masami" w:date="2022-02-18T15:29:00Z">
                    <w:r w:rsidRPr="003432A0">
                      <w:rPr>
                        <w:rFonts w:ascii="Consolas" w:eastAsia="ＭＳ Ｐゴシック" w:hAnsi="Consolas" w:cs="Consolas"/>
                        <w:b/>
                        <w:bCs/>
                        <w:color w:val="7F0055"/>
                        <w:kern w:val="0"/>
                        <w:sz w:val="14"/>
                        <w:szCs w:val="16"/>
                      </w:rPr>
                      <w:t>void</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drawRectangle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Rectangle </w:t>
                    </w:r>
                    <w:proofErr w:type="spellStart"/>
                    <w:r w:rsidRPr="003432A0">
                      <w:rPr>
                        <w:rFonts w:ascii="Consolas" w:eastAsia="ＭＳ Ｐゴシック" w:hAnsi="Consolas" w:cs="Consolas"/>
                        <w:color w:val="000000"/>
                        <w:kern w:val="0"/>
                        <w:sz w:val="14"/>
                        <w:szCs w:val="16"/>
                      </w:rPr>
                      <w:t>rect</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4B2295DE" w14:textId="32E1EACC" w:rsidR="00BA703B" w:rsidRPr="003432A0" w:rsidDel="009F683C" w:rsidRDefault="009F683C" w:rsidP="009F683C">
                  <w:pPr>
                    <w:autoSpaceDE w:val="0"/>
                    <w:autoSpaceDN w:val="0"/>
                    <w:adjustRightInd w:val="0"/>
                    <w:spacing w:line="180" w:lineRule="exact"/>
                    <w:jc w:val="left"/>
                    <w:rPr>
                      <w:del w:id="520" w:author="Endo, Masami" w:date="2022-02-18T15:29:00Z"/>
                      <w:rFonts w:ascii="Consolas" w:eastAsia="ＭＳ Ｐゴシック" w:hAnsi="Consolas" w:cs="Consolas"/>
                      <w:kern w:val="0"/>
                      <w:sz w:val="10"/>
                      <w:szCs w:val="12"/>
                    </w:rPr>
                  </w:pPr>
                  <w:ins w:id="521" w:author="Endo, Masami" w:date="2022-02-18T15:29:00Z">
                    <w:r w:rsidRPr="003432A0">
                      <w:rPr>
                        <w:rFonts w:ascii="Consolas" w:eastAsia="ＭＳ Ｐゴシック" w:hAnsi="Consolas" w:cs="Consolas"/>
                        <w:b/>
                        <w:bCs/>
                        <w:color w:val="7F0055"/>
                        <w:kern w:val="0"/>
                        <w:sz w:val="14"/>
                        <w:szCs w:val="16"/>
                      </w:rPr>
                      <w:t>void</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drawCircle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Circle circle</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del w:id="522" w:author="Endo, Masami" w:date="2022-02-18T15:29:00Z">
                    <w:r w:rsidR="00BA703B" w:rsidRPr="003432A0" w:rsidDel="009F683C">
                      <w:rPr>
                        <w:rFonts w:ascii="Consolas" w:eastAsia="ＭＳ Ｐゴシック" w:hAnsi="Consolas" w:cs="Consolas"/>
                        <w:sz w:val="10"/>
                        <w:szCs w:val="12"/>
                      </w:rPr>
                      <w:delText>void drawRectangle (Rectangle rect);</w:delText>
                    </w:r>
                  </w:del>
                </w:p>
                <w:p w14:paraId="55E3F964" w14:textId="34D03CAE" w:rsidR="00BA703B" w:rsidRPr="003432A0" w:rsidRDefault="00BA703B" w:rsidP="00BA703B">
                  <w:pPr>
                    <w:autoSpaceDE w:val="0"/>
                    <w:autoSpaceDN w:val="0"/>
                    <w:adjustRightInd w:val="0"/>
                    <w:spacing w:line="180" w:lineRule="exact"/>
                    <w:jc w:val="left"/>
                    <w:rPr>
                      <w:rFonts w:ascii="Consolas" w:eastAsia="ＭＳ Ｐゴシック" w:hAnsi="Consolas" w:cs="Consolas"/>
                      <w:kern w:val="0"/>
                      <w:sz w:val="10"/>
                      <w:szCs w:val="12"/>
                    </w:rPr>
                  </w:pPr>
                  <w:del w:id="523" w:author="Endo, Masami" w:date="2022-02-18T15:29:00Z">
                    <w:r w:rsidRPr="003432A0" w:rsidDel="009F683C">
                      <w:rPr>
                        <w:rFonts w:ascii="Consolas" w:eastAsia="ＭＳ Ｐゴシック" w:hAnsi="Consolas" w:cs="Consolas"/>
                        <w:sz w:val="10"/>
                        <w:szCs w:val="12"/>
                      </w:rPr>
                      <w:delText>void drawCircle (Circle circle);</w:delText>
                    </w:r>
                  </w:del>
                </w:p>
              </w:tc>
            </w:tr>
          </w:tbl>
          <w:p w14:paraId="5E06E0F2" w14:textId="5FE92D86" w:rsidR="00BA703B" w:rsidRPr="00093D00" w:rsidRDefault="00BA703B" w:rsidP="00157A7A">
            <w:pPr>
              <w:rPr>
                <w:rFonts w:ascii="ＭＳ Ｐゴシック" w:eastAsia="ＭＳ Ｐゴシック" w:hAnsi="ＭＳ Ｐゴシック"/>
                <w:sz w:val="10"/>
                <w:szCs w:val="12"/>
              </w:rPr>
            </w:pPr>
          </w:p>
        </w:tc>
      </w:tr>
    </w:tbl>
    <w:p w14:paraId="384257BB" w14:textId="77777777" w:rsidR="00772D6C" w:rsidRDefault="00772D6C" w:rsidP="008D34EF">
      <w:pPr>
        <w:pStyle w:val="Heading3"/>
      </w:pPr>
      <w:bookmarkStart w:id="524" w:name="_Toc482632853"/>
      <w:r w:rsidRPr="00D44AD0">
        <w:rPr>
          <w:rFonts w:hint="eastAsia"/>
        </w:rPr>
        <w:t>Override</w:t>
      </w:r>
      <w:bookmarkEnd w:id="524"/>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772D6C" w:rsidRPr="004F0187" w14:paraId="19662FFE" w14:textId="77777777" w:rsidTr="008D34EF">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642C7A8C" w14:textId="77777777" w:rsidR="00772D6C" w:rsidRPr="004F0187" w:rsidRDefault="00772D6C" w:rsidP="008D34EF">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Override</w:t>
            </w:r>
          </w:p>
        </w:tc>
      </w:tr>
      <w:tr w:rsidR="00772D6C" w:rsidRPr="004F0187" w14:paraId="39B38C4A" w14:textId="77777777" w:rsidTr="008D34EF">
        <w:tc>
          <w:tcPr>
            <w:tcW w:w="368" w:type="pct"/>
          </w:tcPr>
          <w:p w14:paraId="004BE2AB" w14:textId="77777777" w:rsidR="00772D6C" w:rsidRPr="004F0187" w:rsidRDefault="00772D6C" w:rsidP="008D34EF">
            <w:pPr>
              <w:jc w:val="center"/>
              <w:rPr>
                <w:rFonts w:ascii="ＭＳ Ｐゴシック" w:eastAsia="ＭＳ Ｐゴシック" w:hAnsi="ＭＳ Ｐゴシック"/>
                <w:b/>
                <w:color w:val="C00000"/>
                <w:sz w:val="10"/>
                <w:szCs w:val="12"/>
              </w:rPr>
            </w:pPr>
            <w:r w:rsidRPr="004F0187">
              <w:rPr>
                <w:rFonts w:ascii="ＭＳ Ｐゴシック" w:eastAsia="ＭＳ Ｐゴシック" w:hAnsi="ＭＳ Ｐゴシック" w:hint="eastAsia"/>
                <w:sz w:val="10"/>
                <w:szCs w:val="12"/>
              </w:rPr>
              <w:t>Compliance</w:t>
            </w:r>
          </w:p>
        </w:tc>
        <w:tc>
          <w:tcPr>
            <w:tcW w:w="181" w:type="pct"/>
          </w:tcPr>
          <w:p w14:paraId="7A4360DB" w14:textId="77777777" w:rsidR="00772D6C" w:rsidRPr="004F0187" w:rsidRDefault="00772D6C" w:rsidP="008D34EF">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1</w:t>
            </w:r>
          </w:p>
        </w:tc>
        <w:tc>
          <w:tcPr>
            <w:tcW w:w="4451" w:type="pct"/>
          </w:tcPr>
          <w:p w14:paraId="05E7AE3F" w14:textId="77777777" w:rsidR="00772D6C" w:rsidRDefault="00772D6C" w:rsidP="008D34EF">
            <w:pPr>
              <w:rPr>
                <w:rFonts w:ascii="ＭＳ Ｐゴシック" w:eastAsia="ＭＳ Ｐゴシック" w:hAnsi="ＭＳ Ｐゴシック"/>
                <w:sz w:val="10"/>
                <w:szCs w:val="12"/>
              </w:rPr>
            </w:pPr>
            <w:r w:rsidRPr="0023476D">
              <w:rPr>
                <w:rFonts w:ascii="ＭＳ Ｐゴシック" w:eastAsia="ＭＳ Ｐゴシック" w:hAnsi="ＭＳ Ｐゴシック" w:hint="eastAsia"/>
                <w:sz w:val="10"/>
                <w:szCs w:val="12"/>
              </w:rPr>
              <w:t>Use the Override annotation for overridden methods and interface implementation methods.</w:t>
            </w:r>
          </w:p>
          <w:p w14:paraId="24144BFA" w14:textId="77777777" w:rsidR="00772D6C" w:rsidRPr="004F0187" w:rsidRDefault="00772D6C" w:rsidP="008D34EF">
            <w:pPr>
              <w:rPr>
                <w:rFonts w:ascii="ＭＳ Ｐゴシック" w:eastAsia="ＭＳ Ｐゴシック" w:hAnsi="ＭＳ Ｐゴシック"/>
                <w:sz w:val="10"/>
                <w:szCs w:val="12"/>
              </w:rPr>
            </w:pPr>
            <w:r w:rsidRPr="0023476D">
              <w:rPr>
                <w:rFonts w:ascii="ＭＳ Ｐゴシック" w:eastAsia="ＭＳ Ｐゴシック" w:hAnsi="ＭＳ Ｐゴシック" w:hint="eastAsia"/>
                <w:sz w:val="10"/>
                <w:szCs w:val="12"/>
              </w:rPr>
              <w:t>It allows coding mistakes to be checked at compile time.</w:t>
            </w:r>
          </w:p>
        </w:tc>
      </w:tr>
    </w:tbl>
    <w:p w14:paraId="3819BDE3" w14:textId="77777777" w:rsidR="00772D6C" w:rsidRPr="004F0187" w:rsidRDefault="00772D6C" w:rsidP="00772D6C"/>
    <w:p w14:paraId="4E96807C" w14:textId="77777777" w:rsidR="00772D6C" w:rsidRDefault="00772D6C" w:rsidP="00772D6C">
      <w:pPr>
        <w:sectPr w:rsidR="00772D6C" w:rsidSect="0034470E">
          <w:pgSz w:w="11906" w:h="16838" w:code="9"/>
          <w:pgMar w:top="1701" w:right="1418" w:bottom="851" w:left="1418" w:header="851" w:footer="567" w:gutter="0"/>
          <w:cols w:space="425"/>
          <w:docGrid w:type="linesAndChars" w:linePitch="246"/>
        </w:sectPr>
      </w:pPr>
    </w:p>
    <w:p w14:paraId="2272FF72" w14:textId="728B91DC" w:rsidR="00824A7F" w:rsidRDefault="00824A7F" w:rsidP="00824A7F">
      <w:pPr>
        <w:pStyle w:val="Heading2"/>
        <w:spacing w:before="123"/>
      </w:pPr>
      <w:bookmarkStart w:id="525" w:name="_Toc482632854"/>
      <w:r>
        <w:rPr>
          <w:rFonts w:hint="eastAsia"/>
        </w:rPr>
        <w:lastRenderedPageBreak/>
        <w:t>lambda expressions, method reference expressions</w:t>
      </w:r>
      <w:bookmarkEnd w:id="525"/>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1"/>
        <w:gridCol w:w="338"/>
        <w:gridCol w:w="8257"/>
      </w:tblGrid>
      <w:tr w:rsidR="00093D00" w:rsidRPr="00093D00" w14:paraId="6829C1F2"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9B7B865" w14:textId="7FCB9A02" w:rsidR="00093D00" w:rsidRPr="00093D00" w:rsidRDefault="00093D00"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lambda expressions, method reference expressions</w:t>
            </w:r>
          </w:p>
        </w:tc>
      </w:tr>
      <w:tr w:rsidR="001D1B08" w:rsidRPr="00093D00" w14:paraId="49F1F370" w14:textId="77777777" w:rsidTr="00413B10">
        <w:tc>
          <w:tcPr>
            <w:tcW w:w="372" w:type="pct"/>
          </w:tcPr>
          <w:p w14:paraId="5D88C61D" w14:textId="77777777" w:rsidR="001D1B08" w:rsidRPr="00093D00" w:rsidRDefault="001D1B08"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Caution</w:t>
            </w:r>
          </w:p>
        </w:tc>
        <w:tc>
          <w:tcPr>
            <w:tcW w:w="182" w:type="pct"/>
          </w:tcPr>
          <w:p w14:paraId="63252338" w14:textId="41DB4E4D" w:rsidR="001D1B08" w:rsidRPr="00093D00" w:rsidRDefault="001D1B08"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46" w:type="pct"/>
          </w:tcPr>
          <w:p w14:paraId="47726F92" w14:textId="0E5C7208" w:rsidR="001D1B08" w:rsidRPr="00093D00" w:rsidRDefault="001D1B08" w:rsidP="001D1B08">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When implementing functional interfaces, use method reference or lambda expressions instead of anonymous classes.</w:t>
            </w:r>
          </w:p>
          <w:p w14:paraId="0C2F1E97" w14:textId="77777777" w:rsidR="001D1B08" w:rsidRPr="00093D00" w:rsidRDefault="001D1B08" w:rsidP="001D1B08">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Method references and lambda expressions can be used to simplify code implementation compared to using anonymous classes.</w:t>
            </w:r>
          </w:p>
          <w:p w14:paraId="733ACD26" w14:textId="77777777" w:rsidR="001D1B08" w:rsidRPr="00093D00" w:rsidRDefault="001D1B08" w:rsidP="001D1B08">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Avoid using method reference expressions if they are not available or if the code is too simplified to be readable.</w:t>
            </w:r>
          </w:p>
          <w:tbl>
            <w:tblPr>
              <w:tblStyle w:val="TableGrid"/>
              <w:tblW w:w="2434"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909"/>
            </w:tblGrid>
            <w:tr w:rsidR="001D1B08" w:rsidRPr="003432A0" w14:paraId="07D954FD" w14:textId="77777777" w:rsidTr="00D54DF6">
              <w:tc>
                <w:tcPr>
                  <w:tcW w:w="5000" w:type="pct"/>
                  <w:shd w:val="clear" w:color="auto" w:fill="F2F2F2" w:themeFill="background1" w:themeFillShade="F2"/>
                </w:tcPr>
                <w:p w14:paraId="6A6BC36F" w14:textId="1B67349F" w:rsidR="001D1B08" w:rsidRPr="009F683C" w:rsidDel="009F683C" w:rsidRDefault="001D1B08" w:rsidP="001D1B08">
                  <w:pPr>
                    <w:autoSpaceDE w:val="0"/>
                    <w:autoSpaceDN w:val="0"/>
                    <w:adjustRightInd w:val="0"/>
                    <w:spacing w:line="180" w:lineRule="exact"/>
                    <w:jc w:val="left"/>
                    <w:rPr>
                      <w:del w:id="526" w:author="Endo, Masami" w:date="2022-02-18T15:34:00Z"/>
                      <w:rFonts w:ascii="Consolas" w:eastAsia="ＭＳ Ｐゴシック" w:hAnsi="Consolas" w:cs="Consolas"/>
                      <w:kern w:val="0"/>
                      <w:sz w:val="8"/>
                      <w:szCs w:val="12"/>
                      <w:rPrChange w:id="527" w:author="Endo, Masami" w:date="2022-02-18T15:34:00Z">
                        <w:rPr>
                          <w:del w:id="528" w:author="Endo, Masami" w:date="2022-02-18T15:34:00Z"/>
                          <w:rFonts w:ascii="Consolas" w:eastAsia="ＭＳ Ｐゴシック" w:hAnsi="Consolas" w:cs="Consolas"/>
                          <w:kern w:val="0"/>
                          <w:sz w:val="10"/>
                          <w:szCs w:val="12"/>
                        </w:rPr>
                      </w:rPrChange>
                    </w:rPr>
                  </w:pPr>
                  <w:r w:rsidRPr="003432A0">
                    <w:rPr>
                      <w:rFonts w:ascii="Consolas" w:eastAsia="ＭＳ Ｐゴシック" w:hAnsi="Consolas" w:cs="Consolas"/>
                      <w:sz w:val="10"/>
                      <w:szCs w:val="12"/>
                    </w:rPr>
                    <w:t>//</w:t>
                  </w:r>
                  <w:ins w:id="529" w:author="Endo, Masami" w:date="2022-02-18T15:34:00Z">
                    <w:r w:rsidR="009F683C" w:rsidRPr="004914A5">
                      <w:rPr>
                        <w:rFonts w:ascii="Consolas" w:eastAsia="ＭＳ Ｐゴシック" w:hAnsi="Consolas" w:cs="Consolas" w:hint="eastAsia"/>
                        <w:color w:val="3F7F5F"/>
                        <w:kern w:val="0"/>
                        <w:szCs w:val="16"/>
                      </w:rPr>
                      <w:t>○</w:t>
                    </w:r>
                    <w:r w:rsidR="009F683C" w:rsidRPr="004914A5">
                      <w:rPr>
                        <w:rFonts w:ascii="Consolas" w:eastAsia="ＭＳ Ｐゴシック" w:hAnsi="Consolas" w:cs="Consolas" w:hint="eastAsia"/>
                        <w:color w:val="3F7F5F"/>
                        <w:kern w:val="0"/>
                        <w:szCs w:val="16"/>
                      </w:rPr>
                      <w:t xml:space="preserve"> Description using a method reference expression</w:t>
                    </w:r>
                    <w:r w:rsidR="009F683C" w:rsidRPr="003432A0" w:rsidDel="009F683C">
                      <w:rPr>
                        <w:rFonts w:ascii="Consolas" w:eastAsia="ＭＳ Ｐゴシック" w:hAnsi="Consolas" w:cs="Consolas"/>
                        <w:sz w:val="10"/>
                        <w:szCs w:val="12"/>
                      </w:rPr>
                      <w:t xml:space="preserve"> </w:t>
                    </w:r>
                  </w:ins>
                  <w:del w:id="530" w:author="Endo, Masami" w:date="2022-02-18T15:34:00Z">
                    <w:r w:rsidRPr="009F683C" w:rsidDel="009F683C">
                      <w:rPr>
                        <w:rFonts w:ascii="Consolas" w:eastAsia="ＭＳ Ｐゴシック" w:hAnsi="Consolas" w:cs="Consolas"/>
                        <w:sz w:val="8"/>
                        <w:szCs w:val="12"/>
                        <w:rPrChange w:id="531" w:author="Endo, Masami" w:date="2022-02-18T15:34:00Z">
                          <w:rPr>
                            <w:rFonts w:ascii="Consolas" w:eastAsia="ＭＳ Ｐゴシック" w:hAnsi="Consolas" w:cs="Consolas"/>
                            <w:sz w:val="10"/>
                            <w:szCs w:val="12"/>
                          </w:rPr>
                        </w:rPrChange>
                      </w:rPr>
                      <w:delText>Use a method reference expression</w:delText>
                    </w:r>
                  </w:del>
                </w:p>
                <w:p w14:paraId="40E02AD9" w14:textId="78D82389" w:rsidR="00093D00" w:rsidRPr="009F683C" w:rsidDel="009F683C" w:rsidRDefault="009F683C" w:rsidP="001D1B08">
                  <w:pPr>
                    <w:autoSpaceDE w:val="0"/>
                    <w:autoSpaceDN w:val="0"/>
                    <w:adjustRightInd w:val="0"/>
                    <w:spacing w:line="180" w:lineRule="exact"/>
                    <w:jc w:val="left"/>
                    <w:rPr>
                      <w:del w:id="532" w:author="Endo, Masami" w:date="2022-02-18T15:33:00Z"/>
                      <w:rFonts w:ascii="Consolas" w:eastAsia="ＭＳ Ｐゴシック" w:hAnsi="Consolas" w:cs="Consolas"/>
                      <w:color w:val="000000"/>
                      <w:kern w:val="0"/>
                      <w:sz w:val="8"/>
                      <w:szCs w:val="12"/>
                      <w:rPrChange w:id="533" w:author="Endo, Masami" w:date="2022-02-18T15:34:00Z">
                        <w:rPr>
                          <w:del w:id="534" w:author="Endo, Masami" w:date="2022-02-18T15:33:00Z"/>
                          <w:rFonts w:ascii="Consolas" w:eastAsia="ＭＳ Ｐゴシック" w:hAnsi="Consolas" w:cs="Consolas"/>
                          <w:color w:val="000000"/>
                          <w:kern w:val="0"/>
                          <w:sz w:val="10"/>
                          <w:szCs w:val="12"/>
                        </w:rPr>
                      </w:rPrChange>
                    </w:rPr>
                  </w:pPr>
                  <w:proofErr w:type="spellStart"/>
                  <w:ins w:id="535" w:author="Endo, Masami" w:date="2022-02-18T15:33:00Z">
                    <w:r w:rsidRPr="009F683C">
                      <w:rPr>
                        <w:rFonts w:ascii="Consolas" w:eastAsia="ＭＳ Ｐゴシック" w:hAnsi="Consolas" w:cs="Consolas"/>
                        <w:color w:val="000000"/>
                        <w:kern w:val="0"/>
                        <w:szCs w:val="16"/>
                        <w:rPrChange w:id="536" w:author="Endo, Masami" w:date="2022-02-18T15:34:00Z">
                          <w:rPr>
                            <w:rFonts w:ascii="Consolas" w:eastAsia="ＭＳ Ｐゴシック" w:hAnsi="Consolas" w:cs="Consolas"/>
                            <w:color w:val="000000"/>
                            <w:kern w:val="0"/>
                            <w:sz w:val="14"/>
                            <w:szCs w:val="16"/>
                          </w:rPr>
                        </w:rPrChange>
                      </w:rPr>
                      <w:t>list.sort</w:t>
                    </w:r>
                    <w:proofErr w:type="spellEnd"/>
                    <w:r w:rsidRPr="009F683C">
                      <w:rPr>
                        <w:rFonts w:ascii="Consolas" w:eastAsia="ＭＳ Ｐゴシック" w:hAnsi="Consolas" w:cs="Consolas"/>
                        <w:color w:val="000000"/>
                        <w:kern w:val="0"/>
                        <w:szCs w:val="16"/>
                        <w:rPrChange w:id="537" w:author="Endo, Masami" w:date="2022-02-18T15:34:00Z">
                          <w:rPr>
                            <w:rFonts w:ascii="Consolas" w:eastAsia="ＭＳ Ｐゴシック" w:hAnsi="Consolas" w:cs="Consolas"/>
                            <w:color w:val="000000"/>
                            <w:kern w:val="0"/>
                            <w:sz w:val="14"/>
                            <w:szCs w:val="16"/>
                          </w:rPr>
                        </w:rPrChange>
                      </w:rPr>
                      <w:t>(</w:t>
                    </w:r>
                    <w:proofErr w:type="gramStart"/>
                    <w:r w:rsidRPr="009F683C">
                      <w:rPr>
                        <w:rFonts w:ascii="Consolas" w:eastAsia="ＭＳ Ｐゴシック" w:hAnsi="Consolas" w:cs="Consolas"/>
                        <w:color w:val="000000"/>
                        <w:kern w:val="0"/>
                        <w:szCs w:val="16"/>
                        <w:rPrChange w:id="538" w:author="Endo, Masami" w:date="2022-02-18T15:34:00Z">
                          <w:rPr>
                            <w:rFonts w:ascii="Consolas" w:eastAsia="ＭＳ Ｐゴシック" w:hAnsi="Consolas" w:cs="Consolas"/>
                            <w:color w:val="000000"/>
                            <w:kern w:val="0"/>
                            <w:sz w:val="14"/>
                            <w:szCs w:val="16"/>
                          </w:rPr>
                        </w:rPrChange>
                      </w:rPr>
                      <w:t>String::</w:t>
                    </w:r>
                    <w:proofErr w:type="spellStart"/>
                    <w:proofErr w:type="gramEnd"/>
                    <w:r w:rsidRPr="009F683C">
                      <w:rPr>
                        <w:rFonts w:ascii="Consolas" w:eastAsia="ＭＳ Ｐゴシック" w:hAnsi="Consolas" w:cs="Consolas"/>
                        <w:color w:val="000000"/>
                        <w:kern w:val="0"/>
                        <w:szCs w:val="16"/>
                        <w:rPrChange w:id="539" w:author="Endo, Masami" w:date="2022-02-18T15:34:00Z">
                          <w:rPr>
                            <w:rFonts w:ascii="Consolas" w:eastAsia="ＭＳ Ｐゴシック" w:hAnsi="Consolas" w:cs="Consolas"/>
                            <w:color w:val="000000"/>
                            <w:kern w:val="0"/>
                            <w:sz w:val="14"/>
                            <w:szCs w:val="16"/>
                          </w:rPr>
                        </w:rPrChange>
                      </w:rPr>
                      <w:t>compareTo</w:t>
                    </w:r>
                    <w:proofErr w:type="spellEnd"/>
                    <w:r w:rsidRPr="009F683C">
                      <w:rPr>
                        <w:rFonts w:ascii="Consolas" w:eastAsia="ＭＳ Ｐゴシック" w:hAnsi="Consolas" w:cs="Consolas"/>
                        <w:color w:val="000000"/>
                        <w:kern w:val="0"/>
                        <w:szCs w:val="16"/>
                        <w:rPrChange w:id="540" w:author="Endo, Masami" w:date="2022-02-18T15:34:00Z">
                          <w:rPr>
                            <w:rFonts w:ascii="Consolas" w:eastAsia="ＭＳ Ｐゴシック" w:hAnsi="Consolas" w:cs="Consolas"/>
                            <w:color w:val="000000"/>
                            <w:kern w:val="0"/>
                            <w:sz w:val="14"/>
                            <w:szCs w:val="16"/>
                          </w:rPr>
                        </w:rPrChange>
                      </w:rPr>
                      <w:t>);</w:t>
                    </w:r>
                  </w:ins>
                  <w:del w:id="541" w:author="Endo, Masami" w:date="2022-02-18T15:33:00Z">
                    <w:r w:rsidR="001D1B08" w:rsidRPr="009F683C" w:rsidDel="009F683C">
                      <w:rPr>
                        <w:rFonts w:ascii="Consolas" w:eastAsia="ＭＳ Ｐゴシック" w:hAnsi="Consolas" w:cs="Consolas"/>
                        <w:sz w:val="8"/>
                        <w:szCs w:val="12"/>
                        <w:rPrChange w:id="542" w:author="Endo, Masami" w:date="2022-02-18T15:34:00Z">
                          <w:rPr>
                            <w:rFonts w:ascii="Consolas" w:eastAsia="ＭＳ Ｐゴシック" w:hAnsi="Consolas" w:cs="Consolas"/>
                            <w:sz w:val="10"/>
                            <w:szCs w:val="12"/>
                          </w:rPr>
                        </w:rPrChange>
                      </w:rPr>
                      <w:delText>list.sort (String:: compareTo);</w:delText>
                    </w:r>
                  </w:del>
                </w:p>
                <w:p w14:paraId="023F3969" w14:textId="77777777" w:rsidR="009F683C" w:rsidRDefault="009F683C" w:rsidP="001D1B08">
                  <w:pPr>
                    <w:autoSpaceDE w:val="0"/>
                    <w:autoSpaceDN w:val="0"/>
                    <w:adjustRightInd w:val="0"/>
                    <w:spacing w:line="180" w:lineRule="exact"/>
                    <w:jc w:val="left"/>
                    <w:rPr>
                      <w:ins w:id="543" w:author="Endo, Masami" w:date="2022-02-18T15:33:00Z"/>
                      <w:rFonts w:ascii="Consolas" w:eastAsia="ＭＳ Ｐゴシック" w:hAnsi="Consolas" w:cs="Consolas"/>
                      <w:sz w:val="10"/>
                      <w:szCs w:val="12"/>
                    </w:rPr>
                  </w:pPr>
                </w:p>
                <w:p w14:paraId="7111B4ED" w14:textId="355BD3CD" w:rsidR="001D1B08" w:rsidRPr="009F683C" w:rsidRDefault="001D1B08" w:rsidP="001D1B08">
                  <w:pPr>
                    <w:autoSpaceDE w:val="0"/>
                    <w:autoSpaceDN w:val="0"/>
                    <w:adjustRightInd w:val="0"/>
                    <w:spacing w:line="180" w:lineRule="exact"/>
                    <w:jc w:val="left"/>
                    <w:rPr>
                      <w:rFonts w:ascii="Consolas" w:eastAsia="ＭＳ Ｐゴシック" w:hAnsi="Consolas" w:cs="Consolas"/>
                      <w:kern w:val="0"/>
                      <w:szCs w:val="16"/>
                      <w:rPrChange w:id="544" w:author="Endo, Masami" w:date="2022-02-18T15:35:00Z">
                        <w:rPr>
                          <w:rFonts w:ascii="Consolas" w:eastAsia="ＭＳ Ｐゴシック" w:hAnsi="Consolas" w:cs="Consolas"/>
                          <w:kern w:val="0"/>
                          <w:sz w:val="10"/>
                          <w:szCs w:val="12"/>
                        </w:rPr>
                      </w:rPrChange>
                    </w:rPr>
                  </w:pPr>
                  <w:r w:rsidRPr="009F683C">
                    <w:rPr>
                      <w:rFonts w:ascii="Consolas" w:eastAsia="ＭＳ Ｐゴシック" w:hAnsi="Consolas" w:cs="Consolas"/>
                      <w:sz w:val="8"/>
                      <w:szCs w:val="12"/>
                      <w:rPrChange w:id="545" w:author="Endo, Masami" w:date="2022-02-18T15:35:00Z">
                        <w:rPr>
                          <w:rFonts w:ascii="Consolas" w:eastAsia="ＭＳ Ｐゴシック" w:hAnsi="Consolas" w:cs="Consolas"/>
                          <w:sz w:val="10"/>
                          <w:szCs w:val="12"/>
                        </w:rPr>
                      </w:rPrChange>
                    </w:rPr>
                    <w:t>//</w:t>
                  </w:r>
                  <w:ins w:id="546" w:author="Endo, Masami" w:date="2022-02-18T15:34:00Z">
                    <w:r w:rsidR="009F683C" w:rsidRPr="009F683C">
                      <w:rPr>
                        <w:rFonts w:ascii="Cambria Math" w:eastAsia="ＭＳ Ｐゴシック" w:hAnsi="Cambria Math" w:cs="Cambria Math" w:hint="eastAsia"/>
                        <w:color w:val="3F7F5F"/>
                        <w:kern w:val="0"/>
                        <w:szCs w:val="16"/>
                        <w:rPrChange w:id="547" w:author="Endo, Masami" w:date="2022-02-18T15:35:00Z">
                          <w:rPr>
                            <w:rFonts w:ascii="Cambria Math" w:eastAsia="ＭＳ Ｐゴシック" w:hAnsi="Cambria Math" w:cs="Cambria Math" w:hint="eastAsia"/>
                            <w:color w:val="3F7F5F"/>
                            <w:kern w:val="0"/>
                            <w:sz w:val="14"/>
                            <w:szCs w:val="16"/>
                          </w:rPr>
                        </w:rPrChange>
                      </w:rPr>
                      <w:t>△</w:t>
                    </w:r>
                    <w:r w:rsidR="009F683C" w:rsidRPr="009F683C">
                      <w:rPr>
                        <w:rFonts w:ascii="Cambria Math" w:eastAsia="ＭＳ Ｐゴシック" w:hAnsi="Cambria Math" w:cs="Cambria Math" w:hint="eastAsia"/>
                        <w:color w:val="3F7F5F"/>
                        <w:kern w:val="0"/>
                        <w:szCs w:val="16"/>
                        <w:rPrChange w:id="548" w:author="Endo, Masami" w:date="2022-02-18T15:35:00Z">
                          <w:rPr>
                            <w:rFonts w:ascii="Cambria Math" w:eastAsia="ＭＳ Ｐゴシック" w:hAnsi="Cambria Math" w:cs="Cambria Math" w:hint="eastAsia"/>
                            <w:color w:val="3F7F5F"/>
                            <w:kern w:val="0"/>
                            <w:sz w:val="14"/>
                            <w:szCs w:val="16"/>
                          </w:rPr>
                        </w:rPrChange>
                      </w:rPr>
                      <w:t xml:space="preserve"> Description using lambda expression</w:t>
                    </w:r>
                  </w:ins>
                  <w:del w:id="549" w:author="Endo, Masami" w:date="2022-02-18T15:34:00Z">
                    <w:r w:rsidRPr="009F683C" w:rsidDel="009F683C">
                      <w:rPr>
                        <w:rFonts w:ascii="Consolas" w:eastAsia="ＭＳ Ｐゴシック" w:hAnsi="Consolas" w:cs="Consolas"/>
                        <w:sz w:val="8"/>
                        <w:szCs w:val="12"/>
                        <w:rPrChange w:id="550" w:author="Endo, Masami" w:date="2022-02-18T15:35:00Z">
                          <w:rPr>
                            <w:rFonts w:ascii="Consolas" w:eastAsia="ＭＳ Ｐゴシック" w:hAnsi="Consolas" w:cs="Consolas"/>
                            <w:sz w:val="10"/>
                            <w:szCs w:val="12"/>
                          </w:rPr>
                        </w:rPrChange>
                      </w:rPr>
                      <w:delText>Description using a △ lambda expression</w:delText>
                    </w:r>
                  </w:del>
                </w:p>
                <w:p w14:paraId="72D8A4DD" w14:textId="372C2B32" w:rsidR="00093D00" w:rsidRPr="009F683C" w:rsidRDefault="009F683C" w:rsidP="001D1B08">
                  <w:pPr>
                    <w:autoSpaceDE w:val="0"/>
                    <w:autoSpaceDN w:val="0"/>
                    <w:adjustRightInd w:val="0"/>
                    <w:spacing w:line="180" w:lineRule="exact"/>
                    <w:jc w:val="left"/>
                    <w:rPr>
                      <w:rFonts w:ascii="Consolas" w:eastAsia="ＭＳ Ｐゴシック" w:hAnsi="Consolas" w:cs="Consolas"/>
                      <w:kern w:val="0"/>
                      <w:sz w:val="14"/>
                      <w:szCs w:val="16"/>
                      <w:rPrChange w:id="551" w:author="Endo, Masami" w:date="2022-02-18T15:35:00Z">
                        <w:rPr>
                          <w:rFonts w:ascii="Consolas" w:eastAsia="ＭＳ Ｐゴシック" w:hAnsi="Consolas" w:cs="Consolas"/>
                          <w:kern w:val="0"/>
                          <w:sz w:val="10"/>
                          <w:szCs w:val="12"/>
                        </w:rPr>
                      </w:rPrChange>
                    </w:rPr>
                  </w:pPr>
                  <w:proofErr w:type="spellStart"/>
                  <w:ins w:id="552" w:author="Endo, Masami" w:date="2022-02-18T15:35:00Z">
                    <w:r w:rsidRPr="009F683C">
                      <w:rPr>
                        <w:rFonts w:ascii="Consolas" w:eastAsia="ＭＳ Ｐゴシック" w:hAnsi="Consolas" w:cs="Consolas"/>
                        <w:color w:val="000000"/>
                        <w:kern w:val="0"/>
                        <w:szCs w:val="16"/>
                        <w:rPrChange w:id="553" w:author="Endo, Masami" w:date="2022-02-18T15:35:00Z">
                          <w:rPr>
                            <w:rFonts w:ascii="Consolas" w:eastAsia="ＭＳ Ｐゴシック" w:hAnsi="Consolas" w:cs="Consolas"/>
                            <w:color w:val="000000"/>
                            <w:kern w:val="0"/>
                            <w:sz w:val="14"/>
                            <w:szCs w:val="16"/>
                          </w:rPr>
                        </w:rPrChange>
                      </w:rPr>
                      <w:t>list.sort</w:t>
                    </w:r>
                    <w:proofErr w:type="spellEnd"/>
                    <w:r w:rsidRPr="009F683C">
                      <w:rPr>
                        <w:rFonts w:ascii="Consolas" w:eastAsia="ＭＳ Ｐゴシック" w:hAnsi="Consolas" w:cs="Consolas"/>
                        <w:color w:val="000000"/>
                        <w:kern w:val="0"/>
                        <w:szCs w:val="16"/>
                        <w:rPrChange w:id="554" w:author="Endo, Masami" w:date="2022-02-18T15:35:00Z">
                          <w:rPr>
                            <w:rFonts w:ascii="Consolas" w:eastAsia="ＭＳ Ｐゴシック" w:hAnsi="Consolas" w:cs="Consolas"/>
                            <w:color w:val="000000"/>
                            <w:kern w:val="0"/>
                            <w:sz w:val="14"/>
                            <w:szCs w:val="16"/>
                          </w:rPr>
                        </w:rPrChange>
                      </w:rPr>
                      <w:t>((o1, o2) -&gt; o1.compareTo(o2));</w:t>
                    </w:r>
                  </w:ins>
                  <w:del w:id="555" w:author="Endo, Masami" w:date="2022-02-18T15:35:00Z">
                    <w:r w:rsidR="001D1B08" w:rsidRPr="003432A0" w:rsidDel="009F683C">
                      <w:rPr>
                        <w:rFonts w:ascii="Consolas" w:eastAsia="ＭＳ Ｐゴシック" w:hAnsi="Consolas" w:cs="Consolas"/>
                        <w:sz w:val="10"/>
                        <w:szCs w:val="12"/>
                      </w:rPr>
                      <w:delText>list.sort ((o1, o2) - &gt; o1.compareTo (o2));</w:delText>
                    </w:r>
                  </w:del>
                </w:p>
                <w:p w14:paraId="51630304" w14:textId="385196A0" w:rsidR="001D1B08" w:rsidRPr="003432A0" w:rsidDel="009F683C" w:rsidRDefault="009F683C" w:rsidP="001D1B08">
                  <w:pPr>
                    <w:autoSpaceDE w:val="0"/>
                    <w:autoSpaceDN w:val="0"/>
                    <w:adjustRightInd w:val="0"/>
                    <w:spacing w:line="180" w:lineRule="exact"/>
                    <w:jc w:val="left"/>
                    <w:rPr>
                      <w:del w:id="556" w:author="Endo, Masami" w:date="2022-02-18T15:35:00Z"/>
                      <w:rFonts w:ascii="Consolas" w:eastAsia="ＭＳ Ｐゴシック" w:hAnsi="Consolas" w:cs="Consolas"/>
                      <w:kern w:val="0"/>
                      <w:sz w:val="10"/>
                      <w:szCs w:val="12"/>
                    </w:rPr>
                  </w:pPr>
                  <w:ins w:id="557" w:author="Endo, Masami" w:date="2022-02-18T15:35:00Z">
                    <w:r w:rsidRPr="009F683C">
                      <w:rPr>
                        <w:rFonts w:ascii="Consolas" w:eastAsia="ＭＳ Ｐゴシック" w:hAnsi="Consolas" w:cs="Consolas"/>
                        <w:sz w:val="10"/>
                        <w:szCs w:val="12"/>
                      </w:rPr>
                      <w:t xml:space="preserve">// × Description using anonymous </w:t>
                    </w:r>
                    <w:proofErr w:type="spellStart"/>
                    <w:r w:rsidRPr="009F683C">
                      <w:rPr>
                        <w:rFonts w:ascii="Consolas" w:eastAsia="ＭＳ Ｐゴシック" w:hAnsi="Consolas" w:cs="Consolas"/>
                        <w:sz w:val="10"/>
                        <w:szCs w:val="12"/>
                      </w:rPr>
                      <w:t>class</w:t>
                    </w:r>
                  </w:ins>
                  <w:del w:id="558" w:author="Endo, Masami" w:date="2022-02-18T15:35:00Z">
                    <w:r w:rsidR="001D1B08" w:rsidRPr="003432A0" w:rsidDel="009F683C">
                      <w:rPr>
                        <w:rFonts w:ascii="Consolas" w:eastAsia="ＭＳ Ｐゴシック" w:hAnsi="Consolas" w:cs="Consolas"/>
                        <w:sz w:val="10"/>
                        <w:szCs w:val="12"/>
                      </w:rPr>
                      <w:delText xml:space="preserve">//* using anonymous class    </w:delText>
                    </w:r>
                  </w:del>
                </w:p>
                <w:p w14:paraId="4CC8415E" w14:textId="77777777" w:rsidR="009F683C" w:rsidRDefault="009F683C" w:rsidP="001D1B08">
                  <w:pPr>
                    <w:autoSpaceDE w:val="0"/>
                    <w:autoSpaceDN w:val="0"/>
                    <w:adjustRightInd w:val="0"/>
                    <w:spacing w:line="180" w:lineRule="exact"/>
                    <w:jc w:val="left"/>
                    <w:rPr>
                      <w:ins w:id="559" w:author="Endo, Masami" w:date="2022-02-18T15:35:00Z"/>
                      <w:rFonts w:ascii="Consolas" w:eastAsia="ＭＳ Ｐゴシック" w:hAnsi="Consolas" w:cs="Consolas"/>
                      <w:sz w:val="10"/>
                      <w:szCs w:val="12"/>
                    </w:rPr>
                  </w:pPr>
                  <w:proofErr w:type="spellEnd"/>
                </w:p>
                <w:p w14:paraId="5E7790A9" w14:textId="2D0C5291" w:rsidR="001D1B08" w:rsidRPr="003432A0" w:rsidRDefault="001D1B08" w:rsidP="001D1B08">
                  <w:pPr>
                    <w:autoSpaceDE w:val="0"/>
                    <w:autoSpaceDN w:val="0"/>
                    <w:adjustRightInd w:val="0"/>
                    <w:spacing w:line="180" w:lineRule="exact"/>
                    <w:jc w:val="left"/>
                    <w:rPr>
                      <w:rFonts w:ascii="Consolas" w:eastAsia="ＭＳ Ｐゴシック" w:hAnsi="Consolas" w:cs="Consolas"/>
                      <w:kern w:val="0"/>
                      <w:sz w:val="10"/>
                      <w:szCs w:val="12"/>
                    </w:rPr>
                  </w:pPr>
                  <w:proofErr w:type="spellStart"/>
                  <w:r w:rsidRPr="003432A0">
                    <w:rPr>
                      <w:rFonts w:ascii="Consolas" w:eastAsia="ＭＳ Ｐゴシック" w:hAnsi="Consolas" w:cs="Consolas"/>
                      <w:sz w:val="10"/>
                      <w:szCs w:val="12"/>
                    </w:rPr>
                    <w:t>list.sort</w:t>
                  </w:r>
                  <w:proofErr w:type="spellEnd"/>
                  <w:r w:rsidRPr="003432A0">
                    <w:rPr>
                      <w:rFonts w:ascii="Consolas" w:eastAsia="ＭＳ Ｐゴシック" w:hAnsi="Consolas" w:cs="Consolas"/>
                      <w:sz w:val="10"/>
                      <w:szCs w:val="12"/>
                    </w:rPr>
                    <w:t xml:space="preserve"> (new Comparator &lt; String &gt; () {</w:t>
                  </w:r>
                </w:p>
                <w:p w14:paraId="2BF585ED" w14:textId="77777777" w:rsidR="001D1B08" w:rsidRPr="003432A0" w:rsidRDefault="001D1B08" w:rsidP="001D1B08">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del w:id="560" w:author="Endo, Masami" w:date="2022-02-18T15:35:00Z">
                    <w:r w:rsidRPr="003432A0" w:rsidDel="009F683C">
                      <w:rPr>
                        <w:rFonts w:ascii="Consolas" w:eastAsia="ＭＳ Ｐゴシック" w:hAnsi="Consolas" w:cs="Consolas"/>
                        <w:sz w:val="10"/>
                        <w:szCs w:val="12"/>
                      </w:rPr>
                      <w:delText xml:space="preserve"> </w:delText>
                    </w:r>
                  </w:del>
                  <w:r w:rsidRPr="003432A0">
                    <w:rPr>
                      <w:rFonts w:ascii="Consolas" w:eastAsia="ＭＳ Ｐゴシック" w:hAnsi="Consolas" w:cs="Consolas"/>
                      <w:sz w:val="10"/>
                      <w:szCs w:val="12"/>
                    </w:rPr>
                    <w:t>Override</w:t>
                  </w:r>
                </w:p>
                <w:p w14:paraId="051FA979" w14:textId="5E6B0107" w:rsidR="001D1B08" w:rsidRPr="009F683C" w:rsidRDefault="001D1B08" w:rsidP="001D1B08">
                  <w:pPr>
                    <w:autoSpaceDE w:val="0"/>
                    <w:autoSpaceDN w:val="0"/>
                    <w:adjustRightInd w:val="0"/>
                    <w:spacing w:line="180" w:lineRule="exact"/>
                    <w:jc w:val="left"/>
                    <w:rPr>
                      <w:rFonts w:ascii="Consolas" w:eastAsia="ＭＳ Ｐゴシック" w:hAnsi="Consolas" w:cs="Consolas"/>
                      <w:kern w:val="0"/>
                      <w:szCs w:val="16"/>
                      <w:rPrChange w:id="561" w:author="Endo, Masami" w:date="2022-02-18T15:36:00Z">
                        <w:rPr>
                          <w:rFonts w:ascii="Consolas" w:eastAsia="ＭＳ Ｐゴシック" w:hAnsi="Consolas" w:cs="Consolas"/>
                          <w:kern w:val="0"/>
                          <w:sz w:val="10"/>
                          <w:szCs w:val="12"/>
                        </w:rPr>
                      </w:rPrChange>
                    </w:rPr>
                  </w:pPr>
                  <w:r w:rsidRPr="009F683C">
                    <w:rPr>
                      <w:rFonts w:ascii="Consolas" w:eastAsia="ＭＳ Ｐゴシック" w:hAnsi="Consolas" w:cs="Consolas"/>
                      <w:sz w:val="8"/>
                      <w:szCs w:val="12"/>
                      <w:rPrChange w:id="562" w:author="Endo, Masami" w:date="2022-02-18T15:36:00Z">
                        <w:rPr>
                          <w:rFonts w:ascii="Consolas" w:eastAsia="ＭＳ Ｐゴシック" w:hAnsi="Consolas" w:cs="Consolas"/>
                          <w:sz w:val="10"/>
                          <w:szCs w:val="12"/>
                        </w:rPr>
                      </w:rPrChange>
                    </w:rPr>
                    <w:t xml:space="preserve">    </w:t>
                  </w:r>
                  <w:ins w:id="563" w:author="Endo, Masami" w:date="2022-02-18T15:36:00Z">
                    <w:r w:rsidR="009F683C" w:rsidRPr="009F683C">
                      <w:rPr>
                        <w:rFonts w:ascii="Consolas" w:eastAsia="ＭＳ Ｐゴシック" w:hAnsi="Consolas" w:cs="Consolas"/>
                        <w:b/>
                        <w:bCs/>
                        <w:color w:val="7F0055"/>
                        <w:kern w:val="0"/>
                        <w:szCs w:val="16"/>
                        <w:rPrChange w:id="564" w:author="Endo, Masami" w:date="2022-02-18T15:36:00Z">
                          <w:rPr>
                            <w:rFonts w:ascii="Consolas" w:eastAsia="ＭＳ Ｐゴシック" w:hAnsi="Consolas" w:cs="Consolas"/>
                            <w:b/>
                            <w:bCs/>
                            <w:color w:val="7F0055"/>
                            <w:kern w:val="0"/>
                            <w:sz w:val="14"/>
                            <w:szCs w:val="16"/>
                          </w:rPr>
                        </w:rPrChange>
                      </w:rPr>
                      <w:t>public</w:t>
                    </w:r>
                    <w:r w:rsidR="009F683C" w:rsidRPr="009F683C">
                      <w:rPr>
                        <w:rFonts w:ascii="Consolas" w:eastAsia="ＭＳ Ｐゴシック" w:hAnsi="Consolas" w:cs="Consolas"/>
                        <w:color w:val="000000"/>
                        <w:kern w:val="0"/>
                        <w:szCs w:val="16"/>
                        <w:rPrChange w:id="565" w:author="Endo, Masami" w:date="2022-02-18T15:36:00Z">
                          <w:rPr>
                            <w:rFonts w:ascii="Consolas" w:eastAsia="ＭＳ Ｐゴシック" w:hAnsi="Consolas" w:cs="Consolas"/>
                            <w:color w:val="000000"/>
                            <w:kern w:val="0"/>
                            <w:sz w:val="14"/>
                            <w:szCs w:val="16"/>
                          </w:rPr>
                        </w:rPrChange>
                      </w:rPr>
                      <w:t xml:space="preserve"> </w:t>
                    </w:r>
                    <w:r w:rsidR="009F683C" w:rsidRPr="009F683C">
                      <w:rPr>
                        <w:rFonts w:ascii="Consolas" w:eastAsia="ＭＳ Ｐゴシック" w:hAnsi="Consolas" w:cs="Consolas"/>
                        <w:b/>
                        <w:bCs/>
                        <w:color w:val="7F0055"/>
                        <w:kern w:val="0"/>
                        <w:szCs w:val="16"/>
                        <w:rPrChange w:id="566" w:author="Endo, Masami" w:date="2022-02-18T15:36:00Z">
                          <w:rPr>
                            <w:rFonts w:ascii="Consolas" w:eastAsia="ＭＳ Ｐゴシック" w:hAnsi="Consolas" w:cs="Consolas"/>
                            <w:b/>
                            <w:bCs/>
                            <w:color w:val="7F0055"/>
                            <w:kern w:val="0"/>
                            <w:sz w:val="14"/>
                            <w:szCs w:val="16"/>
                          </w:rPr>
                        </w:rPrChange>
                      </w:rPr>
                      <w:t>int</w:t>
                    </w:r>
                    <w:r w:rsidR="009F683C" w:rsidRPr="009F683C">
                      <w:rPr>
                        <w:rFonts w:ascii="Consolas" w:eastAsia="ＭＳ Ｐゴシック" w:hAnsi="Consolas" w:cs="Consolas"/>
                        <w:color w:val="000000"/>
                        <w:kern w:val="0"/>
                        <w:szCs w:val="16"/>
                        <w:rPrChange w:id="567" w:author="Endo, Masami" w:date="2022-02-18T15:36:00Z">
                          <w:rPr>
                            <w:rFonts w:ascii="Consolas" w:eastAsia="ＭＳ Ｐゴシック" w:hAnsi="Consolas" w:cs="Consolas"/>
                            <w:color w:val="000000"/>
                            <w:kern w:val="0"/>
                            <w:sz w:val="14"/>
                            <w:szCs w:val="16"/>
                          </w:rPr>
                        </w:rPrChange>
                      </w:rPr>
                      <w:t xml:space="preserve"> compare(String s1, String s2) {</w:t>
                    </w:r>
                  </w:ins>
                  <w:del w:id="568" w:author="Endo, Masami" w:date="2022-02-18T15:36:00Z">
                    <w:r w:rsidRPr="009F683C" w:rsidDel="009F683C">
                      <w:rPr>
                        <w:rFonts w:ascii="Consolas" w:eastAsia="ＭＳ Ｐゴシック" w:hAnsi="Consolas" w:cs="Consolas"/>
                        <w:sz w:val="8"/>
                        <w:szCs w:val="12"/>
                        <w:rPrChange w:id="569" w:author="Endo, Masami" w:date="2022-02-18T15:36:00Z">
                          <w:rPr>
                            <w:rFonts w:ascii="Consolas" w:eastAsia="ＭＳ Ｐゴシック" w:hAnsi="Consolas" w:cs="Consolas"/>
                            <w:sz w:val="10"/>
                            <w:szCs w:val="12"/>
                          </w:rPr>
                        </w:rPrChange>
                      </w:rPr>
                      <w:delText>public int compare (String s1, String s2) {</w:delText>
                    </w:r>
                  </w:del>
                </w:p>
                <w:p w14:paraId="2AB5284D" w14:textId="77777777" w:rsidR="001D1B08" w:rsidRPr="003432A0" w:rsidRDefault="001D1B08" w:rsidP="001D1B08">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02D7E54C" w14:textId="77777777" w:rsidR="001D1B08" w:rsidRPr="003432A0" w:rsidRDefault="001D1B08" w:rsidP="001D1B08">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E2B8D52" w14:textId="374A2540" w:rsidR="001D1B08" w:rsidRPr="003432A0" w:rsidRDefault="001D1B08" w:rsidP="001D1B08">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tc>
            </w:tr>
          </w:tbl>
          <w:p w14:paraId="379E2B5A" w14:textId="77777777" w:rsidR="001D1B08" w:rsidRPr="00093D00" w:rsidRDefault="001D1B08" w:rsidP="00157A7A">
            <w:pPr>
              <w:rPr>
                <w:rFonts w:ascii="ＭＳ Ｐゴシック" w:eastAsia="ＭＳ Ｐゴシック" w:hAnsi="ＭＳ Ｐゴシック"/>
                <w:sz w:val="10"/>
                <w:szCs w:val="12"/>
              </w:rPr>
            </w:pPr>
          </w:p>
        </w:tc>
      </w:tr>
    </w:tbl>
    <w:p w14:paraId="6D2CA57E" w14:textId="77777777" w:rsidR="001D1B08" w:rsidRDefault="001D1B08" w:rsidP="00FA4189"/>
    <w:p w14:paraId="62A105B7" w14:textId="77777777" w:rsidR="00FE5DE9" w:rsidRDefault="00FE5DE9" w:rsidP="00FA4189">
      <w:pPr>
        <w:sectPr w:rsidR="00FE5DE9" w:rsidSect="0034470E">
          <w:pgSz w:w="11906" w:h="16838" w:code="9"/>
          <w:pgMar w:top="1701" w:right="1418" w:bottom="851" w:left="1418" w:header="851" w:footer="567" w:gutter="0"/>
          <w:cols w:space="425"/>
          <w:docGrid w:type="linesAndChars" w:linePitch="246"/>
        </w:sectPr>
      </w:pPr>
    </w:p>
    <w:p w14:paraId="351BFC9E" w14:textId="30BE7003" w:rsidR="00824A7F" w:rsidRDefault="00824A7F" w:rsidP="00824A7F">
      <w:pPr>
        <w:pStyle w:val="Heading2"/>
        <w:spacing w:before="123"/>
      </w:pPr>
      <w:bookmarkStart w:id="570" w:name="_Toc482632855"/>
      <w:r>
        <w:rPr>
          <w:rFonts w:hint="eastAsia"/>
        </w:rPr>
        <w:lastRenderedPageBreak/>
        <w:t>Special notes</w:t>
      </w:r>
      <w:bookmarkEnd w:id="570"/>
    </w:p>
    <w:p w14:paraId="6FF6FAD8" w14:textId="09A7B0F8" w:rsidR="00824A7F" w:rsidRDefault="00824A7F" w:rsidP="00824A7F">
      <w:pPr>
        <w:pStyle w:val="Heading3"/>
      </w:pPr>
      <w:bookmarkStart w:id="571" w:name="_Toc482632856"/>
      <w:r>
        <w:rPr>
          <w:rFonts w:hint="eastAsia"/>
        </w:rPr>
        <w:t>Comparing Values (comparison operators, equals method)</w:t>
      </w:r>
      <w:bookmarkEnd w:id="571"/>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093D00" w:rsidRPr="00093D00" w14:paraId="381458C7" w14:textId="77777777" w:rsidTr="00413B10">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3"/>
          </w:tcPr>
          <w:p w14:paraId="0DCE22A9" w14:textId="15734288" w:rsidR="00093D00" w:rsidRPr="00093D00" w:rsidRDefault="009170E7" w:rsidP="00157A7A">
            <w:pPr>
              <w:rPr>
                <w:rFonts w:ascii="ＭＳ Ｐゴシック" w:eastAsia="ＭＳ Ｐゴシック" w:hAnsi="ＭＳ Ｐゴシック"/>
                <w:sz w:val="10"/>
                <w:szCs w:val="12"/>
              </w:rPr>
            </w:pPr>
            <w:r w:rsidRPr="009170E7">
              <w:rPr>
                <w:rFonts w:ascii="ＭＳ Ｐゴシック" w:eastAsia="ＭＳ Ｐゴシック" w:hAnsi="ＭＳ Ｐゴシック" w:hint="eastAsia"/>
                <w:sz w:val="10"/>
                <w:szCs w:val="12"/>
              </w:rPr>
              <w:t>Comparing Values (comparison operators, equals method)</w:t>
            </w:r>
          </w:p>
        </w:tc>
      </w:tr>
      <w:tr w:rsidR="00FE5DE9" w:rsidRPr="00093D00" w14:paraId="63C0D38F" w14:textId="77777777" w:rsidTr="00413B10">
        <w:trPr>
          <w:cantSplit/>
        </w:trPr>
        <w:tc>
          <w:tcPr>
            <w:tcW w:w="372" w:type="pct"/>
          </w:tcPr>
          <w:p w14:paraId="7F9EAAA6" w14:textId="34782695" w:rsidR="00FE5DE9" w:rsidRPr="00093D00" w:rsidRDefault="00093D00" w:rsidP="00157A7A">
            <w:pPr>
              <w:jc w:val="center"/>
              <w:rPr>
                <w:rFonts w:ascii="ＭＳ Ｐゴシック" w:eastAsia="ＭＳ Ｐゴシック" w:hAnsi="ＭＳ Ｐゴシック"/>
                <w:b/>
                <w:sz w:val="10"/>
                <w:szCs w:val="12"/>
              </w:rPr>
            </w:pPr>
            <w:r w:rsidRPr="00093D00">
              <w:rPr>
                <w:rFonts w:ascii="ＭＳ Ｐゴシック" w:eastAsia="ＭＳ Ｐゴシック" w:hAnsi="ＭＳ Ｐゴシック" w:hint="eastAsia"/>
                <w:sz w:val="10"/>
                <w:szCs w:val="12"/>
              </w:rPr>
              <w:t>Caution</w:t>
            </w:r>
          </w:p>
        </w:tc>
        <w:tc>
          <w:tcPr>
            <w:tcW w:w="182" w:type="pct"/>
          </w:tcPr>
          <w:p w14:paraId="050592C7" w14:textId="5230EE33" w:rsidR="00FE5DE9" w:rsidRPr="00093D00" w:rsidRDefault="00FE5DE9"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1</w:t>
            </w:r>
          </w:p>
        </w:tc>
        <w:tc>
          <w:tcPr>
            <w:tcW w:w="4446" w:type="pct"/>
          </w:tcPr>
          <w:p w14:paraId="7BC5865F" w14:textId="35701577" w:rsidR="00FE5DE9" w:rsidRPr="00093D00" w:rsidRDefault="003B79D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As a general rule, when comparing the size of values, use &lt; or &lt; = to improve readability.</w:t>
            </w:r>
          </w:p>
        </w:tc>
      </w:tr>
      <w:tr w:rsidR="00FE5DE9" w:rsidRPr="00093D00" w14:paraId="16D08DBC" w14:textId="77777777" w:rsidTr="00413B10">
        <w:trPr>
          <w:cantSplit/>
        </w:trPr>
        <w:tc>
          <w:tcPr>
            <w:tcW w:w="372" w:type="pct"/>
          </w:tcPr>
          <w:p w14:paraId="7781081C" w14:textId="085F736A" w:rsidR="00FE5DE9" w:rsidRPr="00093D00" w:rsidRDefault="00044EA9" w:rsidP="00157A7A">
            <w:pPr>
              <w:jc w:val="center"/>
              <w:rPr>
                <w:rFonts w:ascii="ＭＳ Ｐゴシック" w:eastAsia="ＭＳ Ｐゴシック" w:hAnsi="ＭＳ Ｐゴシック"/>
                <w:b/>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2C212158" w14:textId="3A2EF604" w:rsidR="00FE5DE9" w:rsidRPr="00093D00" w:rsidRDefault="00FE5DE9"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2</w:t>
            </w:r>
          </w:p>
        </w:tc>
        <w:tc>
          <w:tcPr>
            <w:tcW w:w="4446" w:type="pct"/>
          </w:tcPr>
          <w:p w14:paraId="68E791C8" w14:textId="39EB0391" w:rsidR="00FE5DE9" w:rsidRPr="00093D00" w:rsidRDefault="003B79D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Compare Strings with = = or! Use the equals method instead of =.</w:t>
            </w:r>
          </w:p>
        </w:tc>
      </w:tr>
      <w:tr w:rsidR="00FE5DE9" w:rsidRPr="00093D00" w14:paraId="2698567E" w14:textId="77777777" w:rsidTr="00413B10">
        <w:trPr>
          <w:cantSplit/>
        </w:trPr>
        <w:tc>
          <w:tcPr>
            <w:tcW w:w="372" w:type="pct"/>
          </w:tcPr>
          <w:p w14:paraId="59DA243C" w14:textId="71A0B14B" w:rsidR="00FE5DE9" w:rsidRPr="00093D00" w:rsidRDefault="00093D00" w:rsidP="00157A7A">
            <w:pPr>
              <w:jc w:val="center"/>
              <w:rPr>
                <w:rFonts w:ascii="ＭＳ Ｐゴシック" w:eastAsia="ＭＳ Ｐゴシック" w:hAnsi="ＭＳ Ｐゴシック"/>
                <w:b/>
                <w:sz w:val="10"/>
                <w:szCs w:val="12"/>
              </w:rPr>
            </w:pPr>
            <w:r w:rsidRPr="00093D00">
              <w:rPr>
                <w:rFonts w:ascii="ＭＳ Ｐゴシック" w:eastAsia="ＭＳ Ｐゴシック" w:hAnsi="ＭＳ Ｐゴシック" w:hint="eastAsia"/>
                <w:sz w:val="10"/>
                <w:szCs w:val="12"/>
              </w:rPr>
              <w:t>Caution</w:t>
            </w:r>
          </w:p>
        </w:tc>
        <w:tc>
          <w:tcPr>
            <w:tcW w:w="182" w:type="pct"/>
          </w:tcPr>
          <w:p w14:paraId="20AD01D1" w14:textId="36A0C8FA" w:rsidR="00FE5DE9" w:rsidRPr="00093D00" w:rsidRDefault="00FE5DE9"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3</w:t>
            </w:r>
          </w:p>
        </w:tc>
        <w:tc>
          <w:tcPr>
            <w:tcW w:w="4446" w:type="pct"/>
          </w:tcPr>
          <w:p w14:paraId="68D6EBE7" w14:textId="77777777" w:rsidR="00FE5DE9" w:rsidRPr="00093D00" w:rsidRDefault="003B79D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You should use the </w:t>
            </w:r>
            <w:proofErr w:type="spellStart"/>
            <w:r w:rsidRPr="00093D00">
              <w:rPr>
                <w:rFonts w:ascii="ＭＳ Ｐゴシック" w:eastAsia="ＭＳ Ｐゴシック" w:hAnsi="ＭＳ Ｐゴシック" w:hint="eastAsia"/>
                <w:sz w:val="10"/>
                <w:szCs w:val="12"/>
              </w:rPr>
              <w:t>compareTo</w:t>
            </w:r>
            <w:proofErr w:type="spellEnd"/>
            <w:r w:rsidRPr="00093D00">
              <w:rPr>
                <w:rFonts w:ascii="ＭＳ Ｐゴシック" w:eastAsia="ＭＳ Ｐゴシック" w:hAnsi="ＭＳ Ｐゴシック" w:hint="eastAsia"/>
                <w:sz w:val="10"/>
                <w:szCs w:val="12"/>
              </w:rPr>
              <w:t xml:space="preserve"> method if you want </w:t>
            </w:r>
            <w:proofErr w:type="spellStart"/>
            <w:r w:rsidRPr="00093D00">
              <w:rPr>
                <w:rFonts w:ascii="ＭＳ Ｐゴシック" w:eastAsia="ＭＳ Ｐゴシック" w:hAnsi="ＭＳ Ｐゴシック" w:hint="eastAsia"/>
                <w:sz w:val="10"/>
                <w:szCs w:val="12"/>
              </w:rPr>
              <w:t>BigDecimal</w:t>
            </w:r>
            <w:proofErr w:type="spellEnd"/>
            <w:r w:rsidRPr="00093D00">
              <w:rPr>
                <w:rFonts w:ascii="ＭＳ Ｐゴシック" w:eastAsia="ＭＳ Ｐゴシック" w:hAnsi="ＭＳ Ｐゴシック" w:hint="eastAsia"/>
                <w:sz w:val="10"/>
                <w:szCs w:val="12"/>
              </w:rPr>
              <w:t xml:space="preserve"> to compare equal values but different scales, but still consider them equal.</w:t>
            </w:r>
          </w:p>
          <w:p w14:paraId="5F787B3E" w14:textId="48F6CCB4" w:rsidR="00362580" w:rsidRDefault="00362580" w:rsidP="003B79DA">
            <w:pPr>
              <w:rPr>
                <w:rFonts w:ascii="ＭＳ Ｐゴシック" w:eastAsia="ＭＳ Ｐゴシック" w:hAnsi="ＭＳ Ｐゴシック"/>
                <w:sz w:val="10"/>
                <w:szCs w:val="12"/>
              </w:rPr>
            </w:pPr>
          </w:p>
          <w:p w14:paraId="5BADFB59" w14:textId="2AA72748" w:rsidR="003B79DA" w:rsidRPr="00093D0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① Example Code</w:t>
            </w:r>
          </w:p>
          <w:tbl>
            <w:tblPr>
              <w:tblStyle w:val="TableGrid"/>
              <w:tblW w:w="327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5262"/>
            </w:tblGrid>
            <w:tr w:rsidR="003B79DA" w:rsidRPr="003432A0" w14:paraId="1F997A72" w14:textId="77777777" w:rsidTr="00D54DF6">
              <w:tc>
                <w:tcPr>
                  <w:tcW w:w="5000" w:type="pct"/>
                  <w:shd w:val="clear" w:color="auto" w:fill="F2F2F2" w:themeFill="background1" w:themeFillShade="F2"/>
                </w:tcPr>
                <w:p w14:paraId="163087BC" w14:textId="77777777" w:rsidR="003B79DA" w:rsidRPr="003432A0" w:rsidRDefault="003B79DA" w:rsidP="003B79DA">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Differences in behavior between equals and </w:t>
                  </w:r>
                  <w:proofErr w:type="spellStart"/>
                  <w:r w:rsidRPr="003432A0">
                    <w:rPr>
                      <w:rFonts w:ascii="Consolas" w:eastAsia="ＭＳ Ｐゴシック" w:hAnsi="Consolas" w:cs="Consolas"/>
                      <w:sz w:val="10"/>
                      <w:szCs w:val="12"/>
                    </w:rPr>
                    <w:t>compareTo</w:t>
                  </w:r>
                  <w:proofErr w:type="spellEnd"/>
                  <w:r w:rsidRPr="003432A0">
                    <w:rPr>
                      <w:rFonts w:ascii="Consolas" w:eastAsia="ＭＳ Ｐゴシック" w:hAnsi="Consolas" w:cs="Consolas"/>
                      <w:sz w:val="10"/>
                      <w:szCs w:val="12"/>
                    </w:rPr>
                    <w:t xml:space="preserve"> methods * /</w:t>
                  </w:r>
                </w:p>
                <w:p w14:paraId="5923534C" w14:textId="77777777" w:rsidR="00B269D1" w:rsidRPr="003432A0" w:rsidRDefault="00B269D1" w:rsidP="00B269D1">
                  <w:pPr>
                    <w:autoSpaceDE w:val="0"/>
                    <w:autoSpaceDN w:val="0"/>
                    <w:adjustRightInd w:val="0"/>
                    <w:spacing w:line="180" w:lineRule="exact"/>
                    <w:jc w:val="left"/>
                    <w:rPr>
                      <w:ins w:id="572" w:author="Endo, Masami" w:date="2022-02-18T15:56:00Z"/>
                      <w:rFonts w:ascii="Consolas" w:eastAsia="ＭＳ Ｐゴシック" w:hAnsi="Consolas" w:cs="Consolas"/>
                      <w:kern w:val="0"/>
                      <w:sz w:val="14"/>
                      <w:szCs w:val="16"/>
                    </w:rPr>
                  </w:pPr>
                  <w:proofErr w:type="spellStart"/>
                  <w:ins w:id="573" w:author="Endo, Masami" w:date="2022-02-18T15:56:00Z">
                    <w:r w:rsidRPr="003432A0">
                      <w:rPr>
                        <w:rFonts w:ascii="Consolas" w:eastAsia="ＭＳ Ｐゴシック" w:hAnsi="Consolas" w:cs="Consolas"/>
                        <w:color w:val="000000"/>
                        <w:kern w:val="0"/>
                        <w:sz w:val="14"/>
                        <w:szCs w:val="16"/>
                      </w:rPr>
                      <w:t>BigDecimal</w:t>
                    </w:r>
                    <w:proofErr w:type="spellEnd"/>
                    <w:r w:rsidRPr="003432A0">
                      <w:rPr>
                        <w:rFonts w:ascii="Consolas" w:eastAsia="ＭＳ Ｐゴシック" w:hAnsi="Consolas" w:cs="Consolas"/>
                        <w:color w:val="000000"/>
                        <w:kern w:val="0"/>
                        <w:sz w:val="14"/>
                        <w:szCs w:val="16"/>
                      </w:rPr>
                      <w:t xml:space="preserve"> bd1 = </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BigDecimal</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"10"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3B3F7382" w14:textId="77777777" w:rsidR="00B269D1" w:rsidRPr="003432A0" w:rsidRDefault="00B269D1" w:rsidP="00B269D1">
                  <w:pPr>
                    <w:autoSpaceDE w:val="0"/>
                    <w:autoSpaceDN w:val="0"/>
                    <w:adjustRightInd w:val="0"/>
                    <w:spacing w:line="180" w:lineRule="exact"/>
                    <w:jc w:val="left"/>
                    <w:rPr>
                      <w:ins w:id="574" w:author="Endo, Masami" w:date="2022-02-18T15:56:00Z"/>
                      <w:rFonts w:ascii="Consolas" w:eastAsia="ＭＳ Ｐゴシック" w:hAnsi="Consolas" w:cs="Consolas"/>
                      <w:kern w:val="0"/>
                      <w:sz w:val="14"/>
                      <w:szCs w:val="16"/>
                    </w:rPr>
                  </w:pPr>
                  <w:proofErr w:type="spellStart"/>
                  <w:ins w:id="575" w:author="Endo, Masami" w:date="2022-02-18T15:56:00Z">
                    <w:r w:rsidRPr="003432A0">
                      <w:rPr>
                        <w:rFonts w:ascii="Consolas" w:eastAsia="ＭＳ Ｐゴシック" w:hAnsi="Consolas" w:cs="Consolas"/>
                        <w:color w:val="000000"/>
                        <w:kern w:val="0"/>
                        <w:sz w:val="14"/>
                        <w:szCs w:val="16"/>
                      </w:rPr>
                      <w:t>BigDecimal</w:t>
                    </w:r>
                    <w:proofErr w:type="spellEnd"/>
                    <w:r w:rsidRPr="003432A0">
                      <w:rPr>
                        <w:rFonts w:ascii="Consolas" w:eastAsia="ＭＳ Ｐゴシック" w:hAnsi="Consolas" w:cs="Consolas"/>
                        <w:color w:val="000000"/>
                        <w:kern w:val="0"/>
                        <w:sz w:val="14"/>
                        <w:szCs w:val="16"/>
                      </w:rPr>
                      <w:t xml:space="preserve"> bd2 = </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BigDecimal</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"10.0"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3221C08B" w14:textId="77777777" w:rsidR="00B269D1" w:rsidRPr="003432A0" w:rsidRDefault="00B269D1" w:rsidP="00B269D1">
                  <w:pPr>
                    <w:autoSpaceDE w:val="0"/>
                    <w:autoSpaceDN w:val="0"/>
                    <w:adjustRightInd w:val="0"/>
                    <w:spacing w:line="180" w:lineRule="exact"/>
                    <w:jc w:val="left"/>
                    <w:rPr>
                      <w:ins w:id="576" w:author="Endo, Masami" w:date="2022-02-18T15:56:00Z"/>
                      <w:rFonts w:ascii="Consolas" w:eastAsia="ＭＳ Ｐゴシック" w:hAnsi="Consolas" w:cs="Consolas"/>
                      <w:kern w:val="0"/>
                      <w:sz w:val="14"/>
                      <w:szCs w:val="16"/>
                    </w:rPr>
                  </w:pPr>
                  <w:ins w:id="577" w:author="Endo, Masami" w:date="2022-02-18T15:56:00Z">
                    <w:r w:rsidRPr="003432A0">
                      <w:rPr>
                        <w:rFonts w:ascii="Consolas" w:eastAsia="ＭＳ Ｐゴシック" w:hAnsi="Consolas" w:cs="Consolas"/>
                        <w:b/>
                        <w:bCs/>
                        <w:color w:val="7F0055"/>
                        <w:kern w:val="0"/>
                        <w:sz w:val="14"/>
                        <w:szCs w:val="16"/>
                      </w:rPr>
                      <w:t>if</w:t>
                    </w:r>
                    <w:r w:rsidRPr="003432A0">
                      <w:rPr>
                        <w:rFonts w:ascii="Consolas" w:eastAsia="ＭＳ Ｐゴシック" w:hAnsi="Consolas" w:cs="Consolas"/>
                        <w:color w:val="000000"/>
                        <w:kern w:val="0"/>
                        <w:sz w:val="14"/>
                        <w:szCs w:val="16"/>
                      </w:rPr>
                      <w:t xml:space="preserve"> </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bd1.equals</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bd2</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p>
                <w:p w14:paraId="53E473BB" w14:textId="77777777" w:rsidR="00B269D1" w:rsidRPr="003432A0" w:rsidRDefault="00B269D1" w:rsidP="00B269D1">
                  <w:pPr>
                    <w:autoSpaceDE w:val="0"/>
                    <w:autoSpaceDN w:val="0"/>
                    <w:adjustRightInd w:val="0"/>
                    <w:spacing w:line="180" w:lineRule="exact"/>
                    <w:jc w:val="left"/>
                    <w:rPr>
                      <w:ins w:id="578" w:author="Endo, Masami" w:date="2022-02-18T15:56:00Z"/>
                      <w:rFonts w:ascii="Consolas" w:eastAsia="ＭＳ Ｐゴシック" w:hAnsi="Consolas" w:cs="Consolas"/>
                      <w:kern w:val="0"/>
                      <w:sz w:val="14"/>
                      <w:szCs w:val="16"/>
                    </w:rPr>
                  </w:pPr>
                  <w:ins w:id="579" w:author="Endo, Masami" w:date="2022-02-18T15:56: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bd1.equals</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bd2</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 xml:space="preserve"> </w:t>
                    </w:r>
                    <w:r w:rsidRPr="003432A0">
                      <w:rPr>
                        <w:rFonts w:ascii="Consolas" w:eastAsia="ＭＳ Ｐゴシック" w:hAnsi="Consolas" w:cs="Consolas"/>
                        <w:color w:val="2A00FF"/>
                        <w:kern w:val="0"/>
                        <w:sz w:val="14"/>
                        <w:szCs w:val="16"/>
                      </w:rPr>
                      <w:t>は等しい。</w:t>
                    </w:r>
                    <w:r w:rsidRPr="003432A0">
                      <w:rPr>
                        <w:rFonts w:ascii="Consolas" w:eastAsia="ＭＳ Ｐゴシック" w:hAnsi="Consolas" w:cs="Consolas"/>
                        <w:color w:val="2A00FF"/>
                        <w:kern w:val="0"/>
                        <w:sz w:val="14"/>
                        <w:szCs w:val="16"/>
                      </w:rPr>
                      <w: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7E38A199" w14:textId="77777777" w:rsidR="00B269D1" w:rsidRPr="003432A0" w:rsidRDefault="00B269D1" w:rsidP="00B269D1">
                  <w:pPr>
                    <w:autoSpaceDE w:val="0"/>
                    <w:autoSpaceDN w:val="0"/>
                    <w:adjustRightInd w:val="0"/>
                    <w:spacing w:line="180" w:lineRule="exact"/>
                    <w:jc w:val="left"/>
                    <w:rPr>
                      <w:ins w:id="580" w:author="Endo, Masami" w:date="2022-02-18T15:56:00Z"/>
                      <w:rFonts w:ascii="Consolas" w:eastAsia="ＭＳ Ｐゴシック" w:hAnsi="Consolas" w:cs="Consolas"/>
                      <w:kern w:val="0"/>
                      <w:sz w:val="14"/>
                      <w:szCs w:val="16"/>
                    </w:rPr>
                  </w:pPr>
                  <w:ins w:id="581" w:author="Endo, Masami" w:date="2022-02-18T15:56:00Z">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else</w:t>
                    </w:r>
                    <w:r w:rsidRPr="003432A0">
                      <w:rPr>
                        <w:rFonts w:ascii="Consolas" w:eastAsia="ＭＳ Ｐゴシック" w:hAnsi="Consolas" w:cs="Consolas"/>
                        <w:color w:val="000000"/>
                        <w:kern w:val="0"/>
                        <w:sz w:val="14"/>
                        <w:szCs w:val="16"/>
                      </w:rPr>
                      <w:t xml:space="preserve"> {</w:t>
                    </w:r>
                  </w:ins>
                </w:p>
                <w:p w14:paraId="5D9C7486" w14:textId="77777777" w:rsidR="00B269D1" w:rsidRPr="003432A0" w:rsidRDefault="00B269D1" w:rsidP="00B269D1">
                  <w:pPr>
                    <w:autoSpaceDE w:val="0"/>
                    <w:autoSpaceDN w:val="0"/>
                    <w:adjustRightInd w:val="0"/>
                    <w:spacing w:line="180" w:lineRule="exact"/>
                    <w:jc w:val="left"/>
                    <w:rPr>
                      <w:ins w:id="582" w:author="Endo, Masami" w:date="2022-02-18T15:56:00Z"/>
                      <w:rFonts w:ascii="Consolas" w:eastAsia="ＭＳ Ｐゴシック" w:hAnsi="Consolas" w:cs="Consolas"/>
                      <w:kern w:val="0"/>
                      <w:sz w:val="14"/>
                      <w:szCs w:val="16"/>
                    </w:rPr>
                  </w:pPr>
                  <w:ins w:id="583" w:author="Endo, Masami" w:date="2022-02-18T15:56: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bd1.equals</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bd2</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 xml:space="preserve"> </w:t>
                    </w:r>
                    <w:r w:rsidRPr="003432A0">
                      <w:rPr>
                        <w:rFonts w:ascii="Consolas" w:eastAsia="ＭＳ Ｐゴシック" w:hAnsi="Consolas" w:cs="Consolas"/>
                        <w:color w:val="2A00FF"/>
                        <w:kern w:val="0"/>
                        <w:sz w:val="14"/>
                        <w:szCs w:val="16"/>
                      </w:rPr>
                      <w:t>は等しくない。</w:t>
                    </w:r>
                    <w:r w:rsidRPr="003432A0">
                      <w:rPr>
                        <w:rFonts w:ascii="Consolas" w:eastAsia="ＭＳ Ｐゴシック" w:hAnsi="Consolas" w:cs="Consolas"/>
                        <w:color w:val="2A00FF"/>
                        <w:kern w:val="0"/>
                        <w:sz w:val="14"/>
                        <w:szCs w:val="16"/>
                      </w:rPr>
                      <w: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562F21F4" w14:textId="77777777" w:rsidR="00B269D1" w:rsidRPr="003432A0" w:rsidRDefault="00B269D1" w:rsidP="00B269D1">
                  <w:pPr>
                    <w:autoSpaceDE w:val="0"/>
                    <w:autoSpaceDN w:val="0"/>
                    <w:adjustRightInd w:val="0"/>
                    <w:spacing w:line="180" w:lineRule="exact"/>
                    <w:jc w:val="left"/>
                    <w:rPr>
                      <w:ins w:id="584" w:author="Endo, Masami" w:date="2022-02-18T15:56:00Z"/>
                      <w:rFonts w:ascii="Consolas" w:eastAsia="ＭＳ Ｐゴシック" w:hAnsi="Consolas" w:cs="Consolas"/>
                      <w:kern w:val="0"/>
                      <w:sz w:val="14"/>
                      <w:szCs w:val="16"/>
                    </w:rPr>
                  </w:pPr>
                  <w:ins w:id="585" w:author="Endo, Masami" w:date="2022-02-18T15:56:00Z">
                    <w:r w:rsidRPr="003432A0">
                      <w:rPr>
                        <w:rFonts w:ascii="Consolas" w:eastAsia="ＭＳ Ｐゴシック" w:hAnsi="Consolas" w:cs="Consolas"/>
                        <w:color w:val="000000"/>
                        <w:kern w:val="0"/>
                        <w:sz w:val="14"/>
                        <w:szCs w:val="16"/>
                      </w:rPr>
                      <w:t>}</w:t>
                    </w:r>
                  </w:ins>
                </w:p>
                <w:p w14:paraId="69366F58" w14:textId="77777777" w:rsidR="00B269D1" w:rsidRPr="003432A0" w:rsidRDefault="00B269D1" w:rsidP="00B269D1">
                  <w:pPr>
                    <w:autoSpaceDE w:val="0"/>
                    <w:autoSpaceDN w:val="0"/>
                    <w:adjustRightInd w:val="0"/>
                    <w:spacing w:line="180" w:lineRule="exact"/>
                    <w:jc w:val="left"/>
                    <w:rPr>
                      <w:ins w:id="586" w:author="Endo, Masami" w:date="2022-02-18T15:56:00Z"/>
                      <w:rFonts w:ascii="Consolas" w:eastAsia="ＭＳ Ｐゴシック" w:hAnsi="Consolas" w:cs="Consolas"/>
                      <w:kern w:val="0"/>
                      <w:sz w:val="14"/>
                      <w:szCs w:val="16"/>
                    </w:rPr>
                  </w:pPr>
                  <w:ins w:id="587" w:author="Endo, Masami" w:date="2022-02-18T15:56:00Z">
                    <w:r w:rsidRPr="003432A0">
                      <w:rPr>
                        <w:rFonts w:ascii="Consolas" w:eastAsia="ＭＳ Ｐゴシック" w:hAnsi="Consolas" w:cs="Consolas"/>
                        <w:b/>
                        <w:bCs/>
                        <w:color w:val="7F0055"/>
                        <w:kern w:val="0"/>
                        <w:sz w:val="14"/>
                        <w:szCs w:val="16"/>
                      </w:rPr>
                      <w:t>if</w:t>
                    </w:r>
                    <w:r w:rsidRPr="003432A0">
                      <w:rPr>
                        <w:rFonts w:ascii="Consolas" w:eastAsia="ＭＳ Ｐゴシック" w:hAnsi="Consolas" w:cs="Consolas"/>
                        <w:color w:val="000000"/>
                        <w:kern w:val="0"/>
                        <w:sz w:val="14"/>
                        <w:szCs w:val="16"/>
                      </w:rPr>
                      <w:t xml:space="preserve"> </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bd1.compareTo</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bd2</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 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p>
                <w:p w14:paraId="685A7DC6" w14:textId="77777777" w:rsidR="00B269D1" w:rsidRPr="003432A0" w:rsidRDefault="00B269D1" w:rsidP="00B269D1">
                  <w:pPr>
                    <w:autoSpaceDE w:val="0"/>
                    <w:autoSpaceDN w:val="0"/>
                    <w:adjustRightInd w:val="0"/>
                    <w:spacing w:line="180" w:lineRule="exact"/>
                    <w:jc w:val="left"/>
                    <w:rPr>
                      <w:ins w:id="588" w:author="Endo, Masami" w:date="2022-02-18T15:56:00Z"/>
                      <w:rFonts w:ascii="Consolas" w:eastAsia="ＭＳ Ｐゴシック" w:hAnsi="Consolas" w:cs="Consolas"/>
                      <w:kern w:val="0"/>
                      <w:sz w:val="14"/>
                      <w:szCs w:val="16"/>
                    </w:rPr>
                  </w:pPr>
                  <w:ins w:id="589" w:author="Endo, Masami" w:date="2022-02-18T15:56: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bd1.compareTo</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bd2</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 xml:space="preserve"> == 0</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 xml:space="preserve"> </w:t>
                    </w:r>
                    <w:r w:rsidRPr="003432A0">
                      <w:rPr>
                        <w:rFonts w:ascii="Consolas" w:eastAsia="ＭＳ Ｐゴシック" w:hAnsi="Consolas" w:cs="Consolas"/>
                        <w:color w:val="2A00FF"/>
                        <w:kern w:val="0"/>
                        <w:sz w:val="14"/>
                        <w:szCs w:val="16"/>
                      </w:rPr>
                      <w:t>は等しい。</w:t>
                    </w:r>
                    <w:r w:rsidRPr="003432A0">
                      <w:rPr>
                        <w:rFonts w:ascii="Consolas" w:eastAsia="ＭＳ Ｐゴシック" w:hAnsi="Consolas" w:cs="Consolas"/>
                        <w:color w:val="2A00FF"/>
                        <w:kern w:val="0"/>
                        <w:sz w:val="14"/>
                        <w:szCs w:val="16"/>
                      </w:rPr>
                      <w: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729809F7" w14:textId="77777777" w:rsidR="00B269D1" w:rsidRPr="003432A0" w:rsidRDefault="00B269D1" w:rsidP="00B269D1">
                  <w:pPr>
                    <w:autoSpaceDE w:val="0"/>
                    <w:autoSpaceDN w:val="0"/>
                    <w:adjustRightInd w:val="0"/>
                    <w:spacing w:line="180" w:lineRule="exact"/>
                    <w:jc w:val="left"/>
                    <w:rPr>
                      <w:ins w:id="590" w:author="Endo, Masami" w:date="2022-02-18T15:56:00Z"/>
                      <w:rFonts w:ascii="Consolas" w:eastAsia="ＭＳ Ｐゴシック" w:hAnsi="Consolas" w:cs="Consolas"/>
                      <w:kern w:val="0"/>
                      <w:sz w:val="14"/>
                      <w:szCs w:val="16"/>
                    </w:rPr>
                  </w:pPr>
                  <w:ins w:id="591" w:author="Endo, Masami" w:date="2022-02-18T15:56:00Z">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else</w:t>
                    </w:r>
                    <w:r w:rsidRPr="003432A0">
                      <w:rPr>
                        <w:rFonts w:ascii="Consolas" w:eastAsia="ＭＳ Ｐゴシック" w:hAnsi="Consolas" w:cs="Consolas"/>
                        <w:color w:val="000000"/>
                        <w:kern w:val="0"/>
                        <w:sz w:val="14"/>
                        <w:szCs w:val="16"/>
                      </w:rPr>
                      <w:t xml:space="preserve"> {</w:t>
                    </w:r>
                  </w:ins>
                </w:p>
                <w:p w14:paraId="4DC33E4B" w14:textId="77777777" w:rsidR="00B269D1" w:rsidRPr="003432A0" w:rsidRDefault="00B269D1" w:rsidP="00B269D1">
                  <w:pPr>
                    <w:autoSpaceDE w:val="0"/>
                    <w:autoSpaceDN w:val="0"/>
                    <w:adjustRightInd w:val="0"/>
                    <w:spacing w:line="180" w:lineRule="exact"/>
                    <w:jc w:val="left"/>
                    <w:rPr>
                      <w:ins w:id="592" w:author="Endo, Masami" w:date="2022-02-18T15:56:00Z"/>
                      <w:rFonts w:ascii="Consolas" w:eastAsia="ＭＳ Ｐゴシック" w:hAnsi="Consolas" w:cs="Consolas"/>
                      <w:kern w:val="0"/>
                      <w:sz w:val="14"/>
                      <w:szCs w:val="16"/>
                    </w:rPr>
                  </w:pPr>
                  <w:ins w:id="593" w:author="Endo, Masami" w:date="2022-02-18T15:56: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bd1.compareTo</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bd2</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 xml:space="preserve"> == 0</w:t>
                    </w:r>
                    <w:r>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 xml:space="preserve"> </w:t>
                    </w:r>
                    <w:r w:rsidRPr="003432A0">
                      <w:rPr>
                        <w:rFonts w:ascii="Consolas" w:eastAsia="ＭＳ Ｐゴシック" w:hAnsi="Consolas" w:cs="Consolas"/>
                        <w:color w:val="2A00FF"/>
                        <w:kern w:val="0"/>
                        <w:sz w:val="14"/>
                        <w:szCs w:val="16"/>
                      </w:rPr>
                      <w:t>は等しくない。</w:t>
                    </w:r>
                    <w:r w:rsidRPr="003432A0">
                      <w:rPr>
                        <w:rFonts w:ascii="Consolas" w:eastAsia="ＭＳ Ｐゴシック" w:hAnsi="Consolas" w:cs="Consolas"/>
                        <w:color w:val="2A00FF"/>
                        <w:kern w:val="0"/>
                        <w:sz w:val="14"/>
                        <w:szCs w:val="16"/>
                      </w:rPr>
                      <w: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5ED3FC01" w14:textId="56399CEF" w:rsidR="003B79DA" w:rsidRPr="003432A0" w:rsidDel="00B269D1" w:rsidRDefault="00B269D1" w:rsidP="00B269D1">
                  <w:pPr>
                    <w:autoSpaceDE w:val="0"/>
                    <w:autoSpaceDN w:val="0"/>
                    <w:adjustRightInd w:val="0"/>
                    <w:spacing w:line="180" w:lineRule="exact"/>
                    <w:jc w:val="left"/>
                    <w:rPr>
                      <w:del w:id="594" w:author="Endo, Masami" w:date="2022-02-18T15:56:00Z"/>
                      <w:rFonts w:ascii="Consolas" w:eastAsia="ＭＳ Ｐゴシック" w:hAnsi="Consolas" w:cs="Consolas"/>
                      <w:kern w:val="0"/>
                      <w:sz w:val="10"/>
                      <w:szCs w:val="12"/>
                    </w:rPr>
                  </w:pPr>
                  <w:ins w:id="595" w:author="Endo, Masami" w:date="2022-02-18T15:56:00Z">
                    <w:r w:rsidRPr="003432A0">
                      <w:rPr>
                        <w:rFonts w:ascii="Consolas" w:eastAsia="ＭＳ Ｐゴシック" w:hAnsi="Consolas" w:cs="Consolas"/>
                        <w:color w:val="000000"/>
                        <w:kern w:val="0"/>
                        <w:sz w:val="14"/>
                        <w:szCs w:val="16"/>
                      </w:rPr>
                      <w:t>}</w:t>
                    </w:r>
                  </w:ins>
                  <w:del w:id="596" w:author="Endo, Masami" w:date="2022-02-18T15:56:00Z">
                    <w:r w:rsidR="003B79DA" w:rsidRPr="003432A0" w:rsidDel="00B269D1">
                      <w:rPr>
                        <w:rFonts w:ascii="Consolas" w:eastAsia="ＭＳ Ｐゴシック" w:hAnsi="Consolas" w:cs="Consolas"/>
                        <w:sz w:val="10"/>
                        <w:szCs w:val="12"/>
                      </w:rPr>
                      <w:delText>BigDecimal bd1 = new BigDecimal ("10");</w:delText>
                    </w:r>
                  </w:del>
                </w:p>
                <w:p w14:paraId="59893330" w14:textId="15FAFF5D" w:rsidR="003B79DA" w:rsidRPr="003432A0" w:rsidDel="00B269D1" w:rsidRDefault="003B79DA" w:rsidP="003B79DA">
                  <w:pPr>
                    <w:autoSpaceDE w:val="0"/>
                    <w:autoSpaceDN w:val="0"/>
                    <w:adjustRightInd w:val="0"/>
                    <w:spacing w:line="180" w:lineRule="exact"/>
                    <w:jc w:val="left"/>
                    <w:rPr>
                      <w:del w:id="597" w:author="Endo, Masami" w:date="2022-02-18T15:56:00Z"/>
                      <w:rFonts w:ascii="Consolas" w:eastAsia="ＭＳ Ｐゴシック" w:hAnsi="Consolas" w:cs="Consolas"/>
                      <w:kern w:val="0"/>
                      <w:sz w:val="10"/>
                      <w:szCs w:val="12"/>
                    </w:rPr>
                  </w:pPr>
                  <w:del w:id="598" w:author="Endo, Masami" w:date="2022-02-18T15:56:00Z">
                    <w:r w:rsidRPr="003432A0" w:rsidDel="00B269D1">
                      <w:rPr>
                        <w:rFonts w:ascii="Consolas" w:eastAsia="ＭＳ Ｐゴシック" w:hAnsi="Consolas" w:cs="Consolas"/>
                        <w:sz w:val="10"/>
                        <w:szCs w:val="12"/>
                      </w:rPr>
                      <w:delText>BigDecimal bd2 = new BigDecimal ("10.0");</w:delText>
                    </w:r>
                  </w:del>
                </w:p>
                <w:p w14:paraId="7F7D901A" w14:textId="07AE22C8" w:rsidR="003B79DA" w:rsidRPr="003432A0" w:rsidDel="00B269D1" w:rsidRDefault="003B79DA" w:rsidP="003B79DA">
                  <w:pPr>
                    <w:autoSpaceDE w:val="0"/>
                    <w:autoSpaceDN w:val="0"/>
                    <w:adjustRightInd w:val="0"/>
                    <w:spacing w:line="180" w:lineRule="exact"/>
                    <w:jc w:val="left"/>
                    <w:rPr>
                      <w:del w:id="599" w:author="Endo, Masami" w:date="2022-02-18T15:56:00Z"/>
                      <w:rFonts w:ascii="Consolas" w:eastAsia="ＭＳ Ｐゴシック" w:hAnsi="Consolas" w:cs="Consolas"/>
                      <w:kern w:val="0"/>
                      <w:sz w:val="10"/>
                      <w:szCs w:val="12"/>
                    </w:rPr>
                  </w:pPr>
                  <w:del w:id="600" w:author="Endo, Masami" w:date="2022-02-18T15:56:00Z">
                    <w:r w:rsidRPr="003432A0" w:rsidDel="00B269D1">
                      <w:rPr>
                        <w:rFonts w:ascii="Consolas" w:eastAsia="ＭＳ Ｐゴシック" w:hAnsi="Consolas" w:cs="Consolas"/>
                        <w:sz w:val="10"/>
                        <w:szCs w:val="12"/>
                      </w:rPr>
                      <w:delText>if (bd1.equals (bd2)) {</w:delText>
                    </w:r>
                  </w:del>
                </w:p>
                <w:p w14:paraId="0F0E2338" w14:textId="41D94FF3" w:rsidR="003B79DA" w:rsidRPr="003432A0" w:rsidDel="00B269D1" w:rsidRDefault="003B79DA" w:rsidP="003B79DA">
                  <w:pPr>
                    <w:autoSpaceDE w:val="0"/>
                    <w:autoSpaceDN w:val="0"/>
                    <w:adjustRightInd w:val="0"/>
                    <w:spacing w:line="180" w:lineRule="exact"/>
                    <w:jc w:val="left"/>
                    <w:rPr>
                      <w:del w:id="601" w:author="Endo, Masami" w:date="2022-02-18T15:56:00Z"/>
                      <w:rFonts w:ascii="Consolas" w:eastAsia="ＭＳ Ｐゴシック" w:hAnsi="Consolas" w:cs="Consolas"/>
                      <w:kern w:val="0"/>
                      <w:sz w:val="10"/>
                      <w:szCs w:val="12"/>
                    </w:rPr>
                  </w:pPr>
                  <w:del w:id="602" w:author="Endo, Masami" w:date="2022-02-18T15:56:00Z">
                    <w:r w:rsidRPr="003432A0" w:rsidDel="00B269D1">
                      <w:rPr>
                        <w:rFonts w:ascii="Consolas" w:eastAsia="ＭＳ Ｐゴシック" w:hAnsi="Consolas" w:cs="Consolas"/>
                        <w:sz w:val="10"/>
                        <w:szCs w:val="12"/>
                      </w:rPr>
                      <w:delText xml:space="preserve">    System.out.println ("(bd1.equals (bd2)) is equal.") ;</w:delText>
                    </w:r>
                  </w:del>
                </w:p>
                <w:p w14:paraId="2C69D2DE" w14:textId="0D9E5B32" w:rsidR="003B79DA" w:rsidRPr="003432A0" w:rsidDel="00B269D1" w:rsidRDefault="003B79DA" w:rsidP="003B79DA">
                  <w:pPr>
                    <w:autoSpaceDE w:val="0"/>
                    <w:autoSpaceDN w:val="0"/>
                    <w:adjustRightInd w:val="0"/>
                    <w:spacing w:line="180" w:lineRule="exact"/>
                    <w:jc w:val="left"/>
                    <w:rPr>
                      <w:del w:id="603" w:author="Endo, Masami" w:date="2022-02-18T15:56:00Z"/>
                      <w:rFonts w:ascii="Consolas" w:eastAsia="ＭＳ Ｐゴシック" w:hAnsi="Consolas" w:cs="Consolas"/>
                      <w:kern w:val="0"/>
                      <w:sz w:val="10"/>
                      <w:szCs w:val="12"/>
                    </w:rPr>
                  </w:pPr>
                  <w:del w:id="604" w:author="Endo, Masami" w:date="2022-02-18T15:56:00Z">
                    <w:r w:rsidRPr="003432A0" w:rsidDel="00B269D1">
                      <w:rPr>
                        <w:rFonts w:ascii="Consolas" w:eastAsia="ＭＳ Ｐゴシック" w:hAnsi="Consolas" w:cs="Consolas"/>
                        <w:sz w:val="10"/>
                        <w:szCs w:val="12"/>
                      </w:rPr>
                      <w:delText>} else {</w:delText>
                    </w:r>
                  </w:del>
                </w:p>
                <w:p w14:paraId="72CB58F9" w14:textId="704B64FD" w:rsidR="003B79DA" w:rsidRPr="003432A0" w:rsidDel="00B269D1" w:rsidRDefault="003B79DA" w:rsidP="003B79DA">
                  <w:pPr>
                    <w:autoSpaceDE w:val="0"/>
                    <w:autoSpaceDN w:val="0"/>
                    <w:adjustRightInd w:val="0"/>
                    <w:spacing w:line="180" w:lineRule="exact"/>
                    <w:jc w:val="left"/>
                    <w:rPr>
                      <w:del w:id="605" w:author="Endo, Masami" w:date="2022-02-18T15:56:00Z"/>
                      <w:rFonts w:ascii="Consolas" w:eastAsia="ＭＳ Ｐゴシック" w:hAnsi="Consolas" w:cs="Consolas"/>
                      <w:kern w:val="0"/>
                      <w:sz w:val="10"/>
                      <w:szCs w:val="12"/>
                    </w:rPr>
                  </w:pPr>
                  <w:del w:id="606" w:author="Endo, Masami" w:date="2022-02-18T15:56:00Z">
                    <w:r w:rsidRPr="003432A0" w:rsidDel="00B269D1">
                      <w:rPr>
                        <w:rFonts w:ascii="Consolas" w:eastAsia="ＭＳ Ｐゴシック" w:hAnsi="Consolas" w:cs="Consolas"/>
                        <w:sz w:val="10"/>
                        <w:szCs w:val="12"/>
                      </w:rPr>
                      <w:delText xml:space="preserve">    System.out.println ("(bd1.equals (bd2)) is not equal.") ;</w:delText>
                    </w:r>
                  </w:del>
                </w:p>
                <w:p w14:paraId="5F0140B9" w14:textId="7A043F48" w:rsidR="003B79DA" w:rsidRPr="003432A0" w:rsidDel="00B269D1" w:rsidRDefault="003B79DA" w:rsidP="003B79DA">
                  <w:pPr>
                    <w:autoSpaceDE w:val="0"/>
                    <w:autoSpaceDN w:val="0"/>
                    <w:adjustRightInd w:val="0"/>
                    <w:spacing w:line="180" w:lineRule="exact"/>
                    <w:jc w:val="left"/>
                    <w:rPr>
                      <w:del w:id="607" w:author="Endo, Masami" w:date="2022-02-18T15:56:00Z"/>
                      <w:rFonts w:ascii="Consolas" w:eastAsia="ＭＳ Ｐゴシック" w:hAnsi="Consolas" w:cs="Consolas"/>
                      <w:kern w:val="0"/>
                      <w:sz w:val="10"/>
                      <w:szCs w:val="12"/>
                    </w:rPr>
                  </w:pPr>
                  <w:del w:id="608" w:author="Endo, Masami" w:date="2022-02-18T15:56:00Z">
                    <w:r w:rsidRPr="003432A0" w:rsidDel="00B269D1">
                      <w:rPr>
                        <w:rFonts w:ascii="Consolas" w:eastAsia="ＭＳ Ｐゴシック" w:hAnsi="Consolas" w:cs="Consolas"/>
                        <w:sz w:val="10"/>
                        <w:szCs w:val="12"/>
                      </w:rPr>
                      <w:delText>}</w:delText>
                    </w:r>
                  </w:del>
                </w:p>
                <w:p w14:paraId="4E1CF404" w14:textId="69742CAF" w:rsidR="003B79DA" w:rsidRPr="003432A0" w:rsidDel="00B269D1" w:rsidRDefault="003B79DA" w:rsidP="003B79DA">
                  <w:pPr>
                    <w:autoSpaceDE w:val="0"/>
                    <w:autoSpaceDN w:val="0"/>
                    <w:adjustRightInd w:val="0"/>
                    <w:spacing w:line="180" w:lineRule="exact"/>
                    <w:jc w:val="left"/>
                    <w:rPr>
                      <w:del w:id="609" w:author="Endo, Masami" w:date="2022-02-18T15:56:00Z"/>
                      <w:rFonts w:ascii="Consolas" w:eastAsia="ＭＳ Ｐゴシック" w:hAnsi="Consolas" w:cs="Consolas"/>
                      <w:kern w:val="0"/>
                      <w:sz w:val="10"/>
                      <w:szCs w:val="12"/>
                    </w:rPr>
                  </w:pPr>
                  <w:del w:id="610" w:author="Endo, Masami" w:date="2022-02-18T15:56:00Z">
                    <w:r w:rsidRPr="003432A0" w:rsidDel="00B269D1">
                      <w:rPr>
                        <w:rFonts w:ascii="Consolas" w:eastAsia="ＭＳ Ｐゴシック" w:hAnsi="Consolas" w:cs="Consolas"/>
                        <w:sz w:val="10"/>
                        <w:szCs w:val="12"/>
                      </w:rPr>
                      <w:delText>if (bd1.compareTo (bd2) = = 0) {</w:delText>
                    </w:r>
                  </w:del>
                </w:p>
                <w:p w14:paraId="47CA0C21" w14:textId="2D961BDB" w:rsidR="003B79DA" w:rsidRPr="003432A0" w:rsidDel="00B269D1" w:rsidRDefault="003B79DA" w:rsidP="003B79DA">
                  <w:pPr>
                    <w:autoSpaceDE w:val="0"/>
                    <w:autoSpaceDN w:val="0"/>
                    <w:adjustRightInd w:val="0"/>
                    <w:spacing w:line="180" w:lineRule="exact"/>
                    <w:jc w:val="left"/>
                    <w:rPr>
                      <w:del w:id="611" w:author="Endo, Masami" w:date="2022-02-18T15:56:00Z"/>
                      <w:rFonts w:ascii="Consolas" w:eastAsia="ＭＳ Ｐゴシック" w:hAnsi="Consolas" w:cs="Consolas"/>
                      <w:kern w:val="0"/>
                      <w:sz w:val="10"/>
                      <w:szCs w:val="12"/>
                    </w:rPr>
                  </w:pPr>
                  <w:del w:id="612" w:author="Endo, Masami" w:date="2022-02-18T15:56:00Z">
                    <w:r w:rsidRPr="003432A0" w:rsidDel="00B269D1">
                      <w:rPr>
                        <w:rFonts w:ascii="Consolas" w:eastAsia="ＭＳ Ｐゴシック" w:hAnsi="Consolas" w:cs="Consolas"/>
                        <w:sz w:val="10"/>
                        <w:szCs w:val="12"/>
                      </w:rPr>
                      <w:delText xml:space="preserve">    System.out.println ("(bd1.compareTo (bd2) = = 0) is equal.") ;</w:delText>
                    </w:r>
                  </w:del>
                </w:p>
                <w:p w14:paraId="2D401D30" w14:textId="03E24C9A" w:rsidR="003B79DA" w:rsidRPr="003432A0" w:rsidDel="00B269D1" w:rsidRDefault="003B79DA" w:rsidP="003B79DA">
                  <w:pPr>
                    <w:autoSpaceDE w:val="0"/>
                    <w:autoSpaceDN w:val="0"/>
                    <w:adjustRightInd w:val="0"/>
                    <w:spacing w:line="180" w:lineRule="exact"/>
                    <w:jc w:val="left"/>
                    <w:rPr>
                      <w:del w:id="613" w:author="Endo, Masami" w:date="2022-02-18T15:56:00Z"/>
                      <w:rFonts w:ascii="Consolas" w:eastAsia="ＭＳ Ｐゴシック" w:hAnsi="Consolas" w:cs="Consolas"/>
                      <w:kern w:val="0"/>
                      <w:sz w:val="10"/>
                      <w:szCs w:val="12"/>
                    </w:rPr>
                  </w:pPr>
                  <w:del w:id="614" w:author="Endo, Masami" w:date="2022-02-18T15:56:00Z">
                    <w:r w:rsidRPr="003432A0" w:rsidDel="00B269D1">
                      <w:rPr>
                        <w:rFonts w:ascii="Consolas" w:eastAsia="ＭＳ Ｐゴシック" w:hAnsi="Consolas" w:cs="Consolas"/>
                        <w:sz w:val="10"/>
                        <w:szCs w:val="12"/>
                      </w:rPr>
                      <w:delText>} else {</w:delText>
                    </w:r>
                  </w:del>
                </w:p>
                <w:p w14:paraId="0FAC940E" w14:textId="18C37FAB" w:rsidR="003B79DA" w:rsidRPr="003432A0" w:rsidDel="00B269D1" w:rsidRDefault="003B79DA" w:rsidP="003B79DA">
                  <w:pPr>
                    <w:autoSpaceDE w:val="0"/>
                    <w:autoSpaceDN w:val="0"/>
                    <w:adjustRightInd w:val="0"/>
                    <w:spacing w:line="180" w:lineRule="exact"/>
                    <w:jc w:val="left"/>
                    <w:rPr>
                      <w:del w:id="615" w:author="Endo, Masami" w:date="2022-02-18T15:56:00Z"/>
                      <w:rFonts w:ascii="Consolas" w:eastAsia="ＭＳ Ｐゴシック" w:hAnsi="Consolas" w:cs="Consolas"/>
                      <w:kern w:val="0"/>
                      <w:sz w:val="10"/>
                      <w:szCs w:val="12"/>
                    </w:rPr>
                  </w:pPr>
                  <w:del w:id="616" w:author="Endo, Masami" w:date="2022-02-18T15:56:00Z">
                    <w:r w:rsidRPr="003432A0" w:rsidDel="00B269D1">
                      <w:rPr>
                        <w:rFonts w:ascii="Consolas" w:eastAsia="ＭＳ Ｐゴシック" w:hAnsi="Consolas" w:cs="Consolas"/>
                        <w:sz w:val="10"/>
                        <w:szCs w:val="12"/>
                      </w:rPr>
                      <w:delText xml:space="preserve">    System.out.println ("(bd1.compareTo (bd2) = = 0) is not equal.") ;</w:delText>
                    </w:r>
                  </w:del>
                </w:p>
                <w:p w14:paraId="6C8AB047" w14:textId="1F05873C" w:rsidR="003B79DA" w:rsidRPr="003432A0" w:rsidRDefault="003B79DA" w:rsidP="003B79DA">
                  <w:pPr>
                    <w:autoSpaceDE w:val="0"/>
                    <w:autoSpaceDN w:val="0"/>
                    <w:adjustRightInd w:val="0"/>
                    <w:spacing w:line="180" w:lineRule="exact"/>
                    <w:jc w:val="left"/>
                    <w:rPr>
                      <w:rFonts w:ascii="Consolas" w:eastAsia="ＭＳ Ｐゴシック" w:hAnsi="Consolas" w:cs="Consolas"/>
                      <w:kern w:val="0"/>
                      <w:sz w:val="10"/>
                      <w:szCs w:val="12"/>
                    </w:rPr>
                  </w:pPr>
                  <w:del w:id="617" w:author="Endo, Masami" w:date="2022-02-18T15:56:00Z">
                    <w:r w:rsidRPr="003432A0" w:rsidDel="00B269D1">
                      <w:rPr>
                        <w:rFonts w:ascii="Consolas" w:eastAsia="ＭＳ Ｐゴシック" w:hAnsi="Consolas" w:cs="Consolas"/>
                        <w:sz w:val="10"/>
                        <w:szCs w:val="12"/>
                      </w:rPr>
                      <w:delText>}</w:delText>
                    </w:r>
                  </w:del>
                </w:p>
              </w:tc>
            </w:tr>
          </w:tbl>
          <w:p w14:paraId="0A22F660" w14:textId="1F558FAD" w:rsidR="003B79DA" w:rsidRPr="00093D0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② Execution results of the sample code</w:t>
            </w:r>
          </w:p>
          <w:tbl>
            <w:tblPr>
              <w:tblStyle w:val="TableGrid"/>
              <w:tblW w:w="187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002"/>
            </w:tblGrid>
            <w:tr w:rsidR="003B79DA" w:rsidRPr="003432A0" w14:paraId="1A0D6A02" w14:textId="77777777" w:rsidTr="00D54DF6">
              <w:tc>
                <w:tcPr>
                  <w:tcW w:w="5000" w:type="pct"/>
                  <w:shd w:val="clear" w:color="auto" w:fill="F2F2F2" w:themeFill="background1" w:themeFillShade="F2"/>
                </w:tcPr>
                <w:p w14:paraId="51A134DB" w14:textId="77777777" w:rsidR="0062100A" w:rsidRPr="0062100A" w:rsidRDefault="0062100A" w:rsidP="0062100A">
                  <w:pPr>
                    <w:autoSpaceDE w:val="0"/>
                    <w:autoSpaceDN w:val="0"/>
                    <w:adjustRightInd w:val="0"/>
                    <w:spacing w:line="180" w:lineRule="exact"/>
                    <w:jc w:val="left"/>
                    <w:rPr>
                      <w:ins w:id="618" w:author="Endo, Masami" w:date="2022-02-18T15:57:00Z"/>
                      <w:rFonts w:ascii="Consolas" w:eastAsia="ＭＳ Ｐゴシック" w:hAnsi="Consolas" w:cs="Consolas"/>
                      <w:sz w:val="10"/>
                      <w:szCs w:val="12"/>
                    </w:rPr>
                  </w:pPr>
                  <w:ins w:id="619" w:author="Endo, Masami" w:date="2022-02-18T15:57:00Z">
                    <w:r w:rsidRPr="0062100A">
                      <w:rPr>
                        <w:rFonts w:ascii="Consolas" w:eastAsia="ＭＳ Ｐゴシック" w:hAnsi="Consolas" w:cs="Consolas"/>
                        <w:sz w:val="10"/>
                        <w:szCs w:val="12"/>
                      </w:rPr>
                      <w:t>(bd1.equals (bd2)) are not equal.</w:t>
                    </w:r>
                  </w:ins>
                </w:p>
                <w:p w14:paraId="35F86401" w14:textId="30758B6D" w:rsidR="003B79DA" w:rsidRPr="003432A0" w:rsidDel="0062100A" w:rsidRDefault="0062100A" w:rsidP="0062100A">
                  <w:pPr>
                    <w:autoSpaceDE w:val="0"/>
                    <w:autoSpaceDN w:val="0"/>
                    <w:adjustRightInd w:val="0"/>
                    <w:spacing w:line="180" w:lineRule="exact"/>
                    <w:jc w:val="left"/>
                    <w:rPr>
                      <w:del w:id="620" w:author="Endo, Masami" w:date="2022-02-18T15:57:00Z"/>
                      <w:rFonts w:ascii="Consolas" w:eastAsia="ＭＳ Ｐゴシック" w:hAnsi="Consolas" w:cs="Consolas"/>
                      <w:kern w:val="0"/>
                      <w:sz w:val="10"/>
                      <w:szCs w:val="12"/>
                    </w:rPr>
                  </w:pPr>
                  <w:ins w:id="621" w:author="Endo, Masami" w:date="2022-02-18T15:57:00Z">
                    <w:r w:rsidRPr="0062100A">
                      <w:rPr>
                        <w:rFonts w:ascii="Consolas" w:eastAsia="ＭＳ Ｐゴシック" w:hAnsi="Consolas" w:cs="Consolas"/>
                        <w:sz w:val="10"/>
                        <w:szCs w:val="12"/>
                      </w:rPr>
                      <w:t>(bd1.compareTo (bd2) == 0) are equal.</w:t>
                    </w:r>
                  </w:ins>
                  <w:del w:id="622" w:author="Endo, Masami" w:date="2022-02-18T15:57:00Z">
                    <w:r w:rsidR="00872FB0" w:rsidDel="0062100A">
                      <w:rPr>
                        <w:rFonts w:ascii="Consolas" w:eastAsia="ＭＳ Ｐゴシック" w:hAnsi="Consolas" w:cs="Consolas"/>
                        <w:sz w:val="10"/>
                        <w:szCs w:val="12"/>
                      </w:rPr>
                      <w:delText>(bd1.equals (bd2)) is not equal.</w:delText>
                    </w:r>
                  </w:del>
                </w:p>
                <w:p w14:paraId="020BCEE9" w14:textId="4A3E431B" w:rsidR="003B79DA" w:rsidRPr="003432A0" w:rsidRDefault="00872FB0" w:rsidP="003B79DA">
                  <w:pPr>
                    <w:autoSpaceDE w:val="0"/>
                    <w:autoSpaceDN w:val="0"/>
                    <w:adjustRightInd w:val="0"/>
                    <w:spacing w:line="180" w:lineRule="exact"/>
                    <w:jc w:val="left"/>
                    <w:rPr>
                      <w:rFonts w:ascii="Consolas" w:eastAsia="ＭＳ Ｐゴシック" w:hAnsi="Consolas" w:cs="Consolas"/>
                      <w:kern w:val="0"/>
                      <w:sz w:val="10"/>
                      <w:szCs w:val="12"/>
                    </w:rPr>
                  </w:pPr>
                  <w:del w:id="623" w:author="Endo, Masami" w:date="2022-02-18T15:57:00Z">
                    <w:r w:rsidDel="0062100A">
                      <w:rPr>
                        <w:rFonts w:ascii="Consolas" w:eastAsia="ＭＳ Ｐゴシック" w:hAnsi="Consolas" w:cs="Consolas"/>
                        <w:sz w:val="10"/>
                        <w:szCs w:val="12"/>
                      </w:rPr>
                      <w:delText>(bd1.compareTo (bd2) = = 0) is equal.</w:delText>
                    </w:r>
                  </w:del>
                </w:p>
              </w:tc>
            </w:tr>
          </w:tbl>
          <w:p w14:paraId="776175D3" w14:textId="77777777" w:rsidR="003B79DA" w:rsidRDefault="003B79DA" w:rsidP="00157A7A">
            <w:pPr>
              <w:rPr>
                <w:rFonts w:ascii="ＭＳ Ｐゴシック" w:eastAsia="ＭＳ Ｐゴシック" w:hAnsi="ＭＳ Ｐゴシック"/>
                <w:sz w:val="10"/>
                <w:szCs w:val="12"/>
              </w:rPr>
            </w:pPr>
          </w:p>
          <w:p w14:paraId="282B779C" w14:textId="43D42756" w:rsidR="00772D6C" w:rsidRPr="00093D00" w:rsidRDefault="00772D6C" w:rsidP="00157A7A">
            <w:pPr>
              <w:rPr>
                <w:rFonts w:ascii="ＭＳ Ｐゴシック" w:eastAsia="ＭＳ Ｐゴシック" w:hAnsi="ＭＳ Ｐゴシック"/>
                <w:sz w:val="10"/>
                <w:szCs w:val="12"/>
              </w:rPr>
            </w:pPr>
          </w:p>
        </w:tc>
      </w:tr>
      <w:tr w:rsidR="00FE5DE9" w:rsidRPr="00093D00" w14:paraId="7BD7A8E1" w14:textId="77777777" w:rsidTr="00413B10">
        <w:trPr>
          <w:cantSplit/>
        </w:trPr>
        <w:tc>
          <w:tcPr>
            <w:tcW w:w="372" w:type="pct"/>
          </w:tcPr>
          <w:p w14:paraId="3D3AE9CE" w14:textId="3CBE7A44" w:rsidR="00FE5DE9" w:rsidRPr="00093D00" w:rsidRDefault="00093D00" w:rsidP="00157A7A">
            <w:pPr>
              <w:jc w:val="center"/>
              <w:rPr>
                <w:rFonts w:ascii="ＭＳ Ｐゴシック" w:eastAsia="ＭＳ Ｐゴシック" w:hAnsi="ＭＳ Ｐゴシック"/>
                <w:b/>
                <w:sz w:val="10"/>
                <w:szCs w:val="12"/>
              </w:rPr>
            </w:pPr>
            <w:r w:rsidRPr="00093D00">
              <w:rPr>
                <w:rFonts w:ascii="ＭＳ Ｐゴシック" w:eastAsia="ＭＳ Ｐゴシック" w:hAnsi="ＭＳ Ｐゴシック" w:hint="eastAsia"/>
                <w:sz w:val="10"/>
                <w:szCs w:val="12"/>
              </w:rPr>
              <w:t>Caution</w:t>
            </w:r>
          </w:p>
        </w:tc>
        <w:tc>
          <w:tcPr>
            <w:tcW w:w="182" w:type="pct"/>
          </w:tcPr>
          <w:p w14:paraId="182848FF" w14:textId="514AEA46" w:rsidR="00FE5DE9" w:rsidRPr="00093D00" w:rsidRDefault="00FE5DE9"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4</w:t>
            </w:r>
          </w:p>
        </w:tc>
        <w:tc>
          <w:tcPr>
            <w:tcW w:w="4446" w:type="pct"/>
          </w:tcPr>
          <w:p w14:paraId="75D83A19" w14:textId="2C69DF68" w:rsidR="003B79DA"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If you implement the equals method, you should override the equals (Object) method with an Object argument without implementing a method in your class.</w:t>
            </w:r>
          </w:p>
          <w:p w14:paraId="7E84B514" w14:textId="77777777" w:rsidR="00772D6C" w:rsidRPr="00093D00" w:rsidRDefault="00772D6C" w:rsidP="003B79DA">
            <w:pPr>
              <w:rPr>
                <w:rFonts w:ascii="ＭＳ Ｐゴシック" w:eastAsia="ＭＳ Ｐゴシック" w:hAnsi="ＭＳ Ｐゴシック"/>
                <w:sz w:val="10"/>
                <w:szCs w:val="12"/>
              </w:rPr>
            </w:pPr>
          </w:p>
          <w:p w14:paraId="1AE6A963" w14:textId="11C26878" w:rsidR="003B79DA" w:rsidRPr="00093D0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Implement </w:t>
            </w:r>
            <w:proofErr w:type="spellStart"/>
            <w:r w:rsidRPr="00093D00">
              <w:rPr>
                <w:rFonts w:ascii="ＭＳ Ｐゴシック" w:eastAsia="ＭＳ Ｐゴシック" w:hAnsi="ＭＳ Ｐゴシック" w:hint="eastAsia"/>
                <w:sz w:val="10"/>
                <w:szCs w:val="12"/>
              </w:rPr>
              <w:t>SomeClass</w:t>
            </w:r>
            <w:proofErr w:type="spellEnd"/>
            <w:r w:rsidRPr="00093D00">
              <w:rPr>
                <w:rFonts w:ascii="ＭＳ Ｐゴシック" w:eastAsia="ＭＳ Ｐゴシック" w:hAnsi="ＭＳ Ｐゴシック" w:hint="eastAsia"/>
                <w:sz w:val="10"/>
                <w:szCs w:val="12"/>
              </w:rPr>
              <w:t xml:space="preserve"> with an equals (</w:t>
            </w:r>
            <w:proofErr w:type="spellStart"/>
            <w:r w:rsidRPr="00093D00">
              <w:rPr>
                <w:rFonts w:ascii="ＭＳ Ｐゴシック" w:eastAsia="ＭＳ Ｐゴシック" w:hAnsi="ＭＳ Ｐゴシック" w:hint="eastAsia"/>
                <w:sz w:val="10"/>
                <w:szCs w:val="12"/>
              </w:rPr>
              <w:t>SomeClass</w:t>
            </w:r>
            <w:proofErr w:type="spellEnd"/>
            <w:r w:rsidRPr="00093D00">
              <w:rPr>
                <w:rFonts w:ascii="ＭＳ Ｐゴシック" w:eastAsia="ＭＳ Ｐゴシック" w:hAnsi="ＭＳ Ｐゴシック" w:hint="eastAsia"/>
                <w:sz w:val="10"/>
                <w:szCs w:val="12"/>
              </w:rPr>
              <w:t>) method that uses your class's arguments as an example.</w:t>
            </w:r>
          </w:p>
          <w:tbl>
            <w:tblPr>
              <w:tblStyle w:val="TableGrid"/>
              <w:tblW w:w="238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831"/>
            </w:tblGrid>
            <w:tr w:rsidR="003B79DA" w:rsidRPr="003432A0" w14:paraId="2CA02993" w14:textId="77777777" w:rsidTr="00D54DF6">
              <w:tc>
                <w:tcPr>
                  <w:tcW w:w="5000" w:type="pct"/>
                  <w:shd w:val="clear" w:color="auto" w:fill="F2F2F2" w:themeFill="background1" w:themeFillShade="F2"/>
                </w:tcPr>
                <w:p w14:paraId="4BB49A7E" w14:textId="77777777" w:rsidR="00F37DBC" w:rsidRPr="003432A0" w:rsidRDefault="00F37DBC"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public class </w:t>
                  </w:r>
                  <w:proofErr w:type="spellStart"/>
                  <w:r w:rsidRPr="003432A0">
                    <w:rPr>
                      <w:rFonts w:ascii="Consolas" w:eastAsia="ＭＳ Ｐゴシック" w:hAnsi="Consolas" w:cs="Consolas"/>
                      <w:sz w:val="10"/>
                      <w:szCs w:val="12"/>
                    </w:rPr>
                    <w:t>SomeClass</w:t>
                  </w:r>
                  <w:proofErr w:type="spellEnd"/>
                  <w:r w:rsidRPr="003432A0">
                    <w:rPr>
                      <w:rFonts w:ascii="Consolas" w:eastAsia="ＭＳ Ｐゴシック" w:hAnsi="Consolas" w:cs="Consolas"/>
                      <w:sz w:val="10"/>
                      <w:szCs w:val="12"/>
                    </w:rPr>
                    <w:t xml:space="preserve"> {</w:t>
                  </w:r>
                </w:p>
                <w:p w14:paraId="6A97B268" w14:textId="15B16729" w:rsidR="00F37DBC" w:rsidRPr="003432A0" w:rsidRDefault="00F37DBC"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public </w:t>
                  </w:r>
                  <w:proofErr w:type="spellStart"/>
                  <w:r w:rsidRPr="003432A0">
                    <w:rPr>
                      <w:rFonts w:ascii="Consolas" w:eastAsia="ＭＳ Ｐゴシック" w:hAnsi="Consolas" w:cs="Consolas"/>
                      <w:sz w:val="10"/>
                      <w:szCs w:val="12"/>
                    </w:rPr>
                    <w:t>boolean</w:t>
                  </w:r>
                  <w:proofErr w:type="spellEnd"/>
                  <w:r w:rsidRPr="003432A0">
                    <w:rPr>
                      <w:rFonts w:ascii="Consolas" w:eastAsia="ＭＳ Ｐゴシック" w:hAnsi="Consolas" w:cs="Consolas"/>
                      <w:sz w:val="10"/>
                      <w:szCs w:val="12"/>
                    </w:rPr>
                    <w:t xml:space="preserve"> equals (</w:t>
                  </w:r>
                  <w:proofErr w:type="spellStart"/>
                  <w:r w:rsidRPr="003432A0">
                    <w:rPr>
                      <w:rFonts w:ascii="Consolas" w:eastAsia="ＭＳ Ｐゴシック" w:hAnsi="Consolas" w:cs="Consolas"/>
                      <w:sz w:val="10"/>
                      <w:szCs w:val="12"/>
                    </w:rPr>
                    <w:t>SomeClass</w:t>
                  </w:r>
                  <w:proofErr w:type="spellEnd"/>
                  <w:r w:rsidRPr="003432A0">
                    <w:rPr>
                      <w:rFonts w:ascii="Consolas" w:eastAsia="ＭＳ Ｐゴシック" w:hAnsi="Consolas" w:cs="Consolas"/>
                      <w:sz w:val="10"/>
                      <w:szCs w:val="12"/>
                    </w:rPr>
                    <w:t xml:space="preserve"> target) {</w:t>
                  </w:r>
                </w:p>
                <w:p w14:paraId="58A4296E" w14:textId="3D6D3259" w:rsidR="00F37DBC" w:rsidRPr="003432A0" w:rsidRDefault="00F37DBC"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2CD63F26" w14:textId="77777777" w:rsidR="00F37DBC" w:rsidRPr="003432A0" w:rsidRDefault="00F37DBC"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0D486039" w14:textId="6FF32273" w:rsidR="003B79DA" w:rsidRPr="003432A0" w:rsidRDefault="00F37DBC"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tc>
            </w:tr>
          </w:tbl>
          <w:p w14:paraId="7FB4D227" w14:textId="165C563F" w:rsidR="003B79DA" w:rsidRPr="00093D00" w:rsidRDefault="000B64D0"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After assigning instances to the </w:t>
            </w:r>
            <w:proofErr w:type="spellStart"/>
            <w:r w:rsidRPr="00093D00">
              <w:rPr>
                <w:rFonts w:ascii="ＭＳ Ｐゴシック" w:eastAsia="ＭＳ Ｐゴシック" w:hAnsi="ＭＳ Ｐゴシック" w:hint="eastAsia"/>
                <w:sz w:val="10"/>
                <w:szCs w:val="12"/>
              </w:rPr>
              <w:t>SomeClass</w:t>
            </w:r>
            <w:proofErr w:type="spellEnd"/>
            <w:r w:rsidRPr="00093D00">
              <w:rPr>
                <w:rFonts w:ascii="ＭＳ Ｐゴシック" w:eastAsia="ＭＳ Ｐゴシック" w:hAnsi="ＭＳ Ｐゴシック" w:hint="eastAsia"/>
                <w:sz w:val="10"/>
                <w:szCs w:val="12"/>
              </w:rPr>
              <w:t xml:space="preserve"> and Object variables,</w:t>
            </w:r>
          </w:p>
          <w:tbl>
            <w:tblPr>
              <w:tblStyle w:val="TableGrid"/>
              <w:tblW w:w="206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320"/>
            </w:tblGrid>
            <w:tr w:rsidR="003B79DA" w:rsidRPr="003432A0" w14:paraId="336C244C" w14:textId="77777777" w:rsidTr="00D54DF6">
              <w:tc>
                <w:tcPr>
                  <w:tcW w:w="5000" w:type="pct"/>
                  <w:shd w:val="clear" w:color="auto" w:fill="F2F2F2" w:themeFill="background1" w:themeFillShade="F2"/>
                </w:tcPr>
                <w:p w14:paraId="1E60195E" w14:textId="1763E4AB" w:rsidR="00F37DBC" w:rsidRPr="003432A0" w:rsidRDefault="00F37DBC" w:rsidP="000B64D0">
                  <w:pPr>
                    <w:autoSpaceDE w:val="0"/>
                    <w:autoSpaceDN w:val="0"/>
                    <w:adjustRightInd w:val="0"/>
                    <w:spacing w:line="180" w:lineRule="exact"/>
                    <w:jc w:val="left"/>
                    <w:rPr>
                      <w:rFonts w:ascii="Consolas" w:eastAsia="ＭＳ Ｐゴシック" w:hAnsi="Consolas" w:cs="Consolas"/>
                      <w:kern w:val="0"/>
                      <w:sz w:val="10"/>
                      <w:szCs w:val="12"/>
                    </w:rPr>
                  </w:pPr>
                  <w:proofErr w:type="spellStart"/>
                  <w:r w:rsidRPr="003432A0">
                    <w:rPr>
                      <w:rFonts w:ascii="Consolas" w:eastAsia="ＭＳ Ｐゴシック" w:hAnsi="Consolas" w:cs="Consolas"/>
                      <w:sz w:val="10"/>
                      <w:szCs w:val="12"/>
                    </w:rPr>
                    <w:t>SomeClass</w:t>
                  </w:r>
                  <w:proofErr w:type="spellEnd"/>
                  <w:r w:rsidRPr="003432A0">
                    <w:rPr>
                      <w:rFonts w:ascii="Consolas" w:eastAsia="ＭＳ Ｐゴシック" w:hAnsi="Consolas" w:cs="Consolas"/>
                      <w:sz w:val="10"/>
                      <w:szCs w:val="12"/>
                    </w:rPr>
                    <w:t xml:space="preserve"> </w:t>
                  </w:r>
                  <w:proofErr w:type="spellStart"/>
                  <w:r w:rsidRPr="003432A0">
                    <w:rPr>
                      <w:rFonts w:ascii="Consolas" w:eastAsia="ＭＳ Ｐゴシック" w:hAnsi="Consolas" w:cs="Consolas"/>
                      <w:sz w:val="10"/>
                      <w:szCs w:val="12"/>
                    </w:rPr>
                    <w:t>someClass</w:t>
                  </w:r>
                  <w:proofErr w:type="spellEnd"/>
                  <w:r w:rsidRPr="003432A0">
                    <w:rPr>
                      <w:rFonts w:ascii="Consolas" w:eastAsia="ＭＳ Ｐゴシック" w:hAnsi="Consolas" w:cs="Consolas"/>
                      <w:sz w:val="10"/>
                      <w:szCs w:val="12"/>
                    </w:rPr>
                    <w:t xml:space="preserve"> = new </w:t>
                  </w:r>
                  <w:proofErr w:type="spellStart"/>
                  <w:r w:rsidRPr="003432A0">
                    <w:rPr>
                      <w:rFonts w:ascii="Consolas" w:eastAsia="ＭＳ Ｐゴシック" w:hAnsi="Consolas" w:cs="Consolas"/>
                      <w:sz w:val="10"/>
                      <w:szCs w:val="12"/>
                    </w:rPr>
                    <w:t>SomeClass</w:t>
                  </w:r>
                  <w:proofErr w:type="spellEnd"/>
                  <w:r w:rsidRPr="003432A0">
                    <w:rPr>
                      <w:rFonts w:ascii="Consolas" w:eastAsia="ＭＳ Ｐゴシック" w:hAnsi="Consolas" w:cs="Consolas"/>
                      <w:sz w:val="10"/>
                      <w:szCs w:val="12"/>
                    </w:rPr>
                    <w:t xml:space="preserve"> ();</w:t>
                  </w:r>
                </w:p>
                <w:p w14:paraId="3011BC28" w14:textId="645A0544" w:rsidR="003B79DA" w:rsidRPr="003432A0" w:rsidRDefault="00F37DBC"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Object </w:t>
                  </w:r>
                  <w:proofErr w:type="spellStart"/>
                  <w:r w:rsidRPr="003432A0">
                    <w:rPr>
                      <w:rFonts w:ascii="Consolas" w:eastAsia="ＭＳ Ｐゴシック" w:hAnsi="Consolas" w:cs="Consolas"/>
                      <w:sz w:val="10"/>
                      <w:szCs w:val="12"/>
                    </w:rPr>
                    <w:t>object</w:t>
                  </w:r>
                  <w:proofErr w:type="spellEnd"/>
                  <w:r w:rsidRPr="003432A0">
                    <w:rPr>
                      <w:rFonts w:ascii="Consolas" w:eastAsia="ＭＳ Ｐゴシック" w:hAnsi="Consolas" w:cs="Consolas"/>
                      <w:sz w:val="10"/>
                      <w:szCs w:val="12"/>
                    </w:rPr>
                    <w:t xml:space="preserve"> = new </w:t>
                  </w:r>
                  <w:proofErr w:type="spellStart"/>
                  <w:r w:rsidRPr="003432A0">
                    <w:rPr>
                      <w:rFonts w:ascii="Consolas" w:eastAsia="ＭＳ Ｐゴシック" w:hAnsi="Consolas" w:cs="Consolas"/>
                      <w:sz w:val="10"/>
                      <w:szCs w:val="12"/>
                    </w:rPr>
                    <w:t>SomeClass</w:t>
                  </w:r>
                  <w:proofErr w:type="spellEnd"/>
                  <w:r w:rsidRPr="003432A0">
                    <w:rPr>
                      <w:rFonts w:ascii="Consolas" w:eastAsia="ＭＳ Ｐゴシック" w:hAnsi="Consolas" w:cs="Consolas"/>
                      <w:sz w:val="10"/>
                      <w:szCs w:val="12"/>
                    </w:rPr>
                    <w:t xml:space="preserve"> ();</w:t>
                  </w:r>
                </w:p>
              </w:tc>
            </w:tr>
          </w:tbl>
          <w:p w14:paraId="1C31D493" w14:textId="1879B8E5" w:rsidR="003B79DA" w:rsidRPr="00093D00" w:rsidRDefault="000B64D0"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Both of the following methods call </w:t>
            </w:r>
            <w:proofErr w:type="spellStart"/>
            <w:r w:rsidRPr="00093D00">
              <w:rPr>
                <w:rFonts w:ascii="ＭＳ Ｐゴシック" w:eastAsia="ＭＳ Ｐゴシック" w:hAnsi="ＭＳ Ｐゴシック" w:hint="eastAsia"/>
                <w:sz w:val="10"/>
                <w:szCs w:val="12"/>
              </w:rPr>
              <w:t>Object.equals</w:t>
            </w:r>
            <w:proofErr w:type="spellEnd"/>
            <w:r w:rsidRPr="00093D00">
              <w:rPr>
                <w:rFonts w:ascii="ＭＳ Ｐゴシック" w:eastAsia="ＭＳ Ｐゴシック" w:hAnsi="ＭＳ Ｐゴシック" w:hint="eastAsia"/>
                <w:sz w:val="10"/>
                <w:szCs w:val="12"/>
              </w:rPr>
              <w:t xml:space="preserve"> (Object) instead of </w:t>
            </w:r>
            <w:proofErr w:type="spellStart"/>
            <w:r w:rsidRPr="00093D00">
              <w:rPr>
                <w:rFonts w:ascii="ＭＳ Ｐゴシック" w:eastAsia="ＭＳ Ｐゴシック" w:hAnsi="ＭＳ Ｐゴシック" w:hint="eastAsia"/>
                <w:sz w:val="10"/>
                <w:szCs w:val="12"/>
              </w:rPr>
              <w:t>SomeClass</w:t>
            </w:r>
            <w:proofErr w:type="spellEnd"/>
            <w:r w:rsidRPr="00093D00">
              <w:rPr>
                <w:rFonts w:ascii="ＭＳ Ｐゴシック" w:eastAsia="ＭＳ Ｐゴシック" w:hAnsi="ＭＳ Ｐゴシック" w:hint="eastAsia"/>
                <w:sz w:val="10"/>
                <w:szCs w:val="12"/>
              </w:rPr>
              <w:t xml:space="preserve"> # equals (</w:t>
            </w:r>
            <w:proofErr w:type="spellStart"/>
            <w:r w:rsidRPr="00093D00">
              <w:rPr>
                <w:rFonts w:ascii="ＭＳ Ｐゴシック" w:eastAsia="ＭＳ Ｐゴシック" w:hAnsi="ＭＳ Ｐゴシック" w:hint="eastAsia"/>
                <w:sz w:val="10"/>
                <w:szCs w:val="12"/>
              </w:rPr>
              <w:t>SomeClass</w:t>
            </w:r>
            <w:proofErr w:type="spellEnd"/>
            <w:proofErr w:type="gramStart"/>
            <w:r w:rsidRPr="00093D00">
              <w:rPr>
                <w:rFonts w:ascii="ＭＳ Ｐゴシック" w:eastAsia="ＭＳ Ｐゴシック" w:hAnsi="ＭＳ Ｐゴシック" w:hint="eastAsia"/>
                <w:sz w:val="10"/>
                <w:szCs w:val="12"/>
              </w:rPr>
              <w:t>):.</w:t>
            </w:r>
            <w:proofErr w:type="gramEnd"/>
          </w:p>
          <w:tbl>
            <w:tblPr>
              <w:tblStyle w:val="TableGrid"/>
              <w:tblW w:w="201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235"/>
            </w:tblGrid>
            <w:tr w:rsidR="003B79DA" w:rsidRPr="003432A0" w14:paraId="725B220B" w14:textId="77777777" w:rsidTr="00D54DF6">
              <w:tc>
                <w:tcPr>
                  <w:tcW w:w="5000" w:type="pct"/>
                  <w:shd w:val="clear" w:color="auto" w:fill="F2F2F2" w:themeFill="background1" w:themeFillShade="F2"/>
                </w:tcPr>
                <w:p w14:paraId="7A821BCA" w14:textId="5316D3F7"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//Object # equals (Object) is called</w:t>
                  </w:r>
                </w:p>
                <w:p w14:paraId="745BF7DE" w14:textId="77777777" w:rsidR="004C6564" w:rsidRPr="003432A0" w:rsidRDefault="004C6564" w:rsidP="004C6564">
                  <w:pPr>
                    <w:autoSpaceDE w:val="0"/>
                    <w:autoSpaceDN w:val="0"/>
                    <w:adjustRightInd w:val="0"/>
                    <w:spacing w:line="180" w:lineRule="exact"/>
                    <w:jc w:val="left"/>
                    <w:rPr>
                      <w:ins w:id="624" w:author="Endo, Masami" w:date="2022-02-18T16:03:00Z"/>
                      <w:rFonts w:ascii="Consolas" w:eastAsia="ＭＳ Ｐゴシック" w:hAnsi="Consolas" w:cs="Consolas"/>
                      <w:kern w:val="0"/>
                      <w:sz w:val="14"/>
                      <w:szCs w:val="16"/>
                    </w:rPr>
                  </w:pPr>
                  <w:proofErr w:type="spellStart"/>
                  <w:ins w:id="625" w:author="Endo, Masami" w:date="2022-02-18T16:03:00Z">
                    <w:r w:rsidRPr="003432A0">
                      <w:rPr>
                        <w:rFonts w:ascii="Consolas" w:eastAsia="ＭＳ Ｐゴシック" w:hAnsi="Consolas" w:cs="Consolas"/>
                        <w:color w:val="000000"/>
                        <w:kern w:val="0"/>
                        <w:sz w:val="14"/>
                        <w:szCs w:val="16"/>
                      </w:rPr>
                      <w:t>someClass.equals</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object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6C710D9D" w14:textId="671A3B25" w:rsidR="000B64D0" w:rsidRPr="003432A0" w:rsidDel="004C6564" w:rsidRDefault="000B64D0" w:rsidP="000B64D0">
                  <w:pPr>
                    <w:autoSpaceDE w:val="0"/>
                    <w:autoSpaceDN w:val="0"/>
                    <w:adjustRightInd w:val="0"/>
                    <w:spacing w:line="180" w:lineRule="exact"/>
                    <w:jc w:val="left"/>
                    <w:rPr>
                      <w:del w:id="626" w:author="Endo, Masami" w:date="2022-02-18T16:03:00Z"/>
                      <w:rFonts w:ascii="Consolas" w:eastAsia="ＭＳ Ｐゴシック" w:hAnsi="Consolas" w:cs="Consolas"/>
                      <w:kern w:val="0"/>
                      <w:sz w:val="10"/>
                      <w:szCs w:val="12"/>
                    </w:rPr>
                  </w:pPr>
                  <w:del w:id="627" w:author="Endo, Masami" w:date="2022-02-18T16:03:00Z">
                    <w:r w:rsidRPr="003432A0" w:rsidDel="004C6564">
                      <w:rPr>
                        <w:rFonts w:ascii="Consolas" w:eastAsia="ＭＳ Ｐゴシック" w:hAnsi="Consolas" w:cs="Consolas"/>
                        <w:sz w:val="10"/>
                        <w:szCs w:val="12"/>
                      </w:rPr>
                      <w:delText>someClass.equals (object);</w:delText>
                    </w:r>
                  </w:del>
                </w:p>
                <w:p w14:paraId="48243C31" w14:textId="0649B035"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//Object # equals (Object) is called</w:t>
                  </w:r>
                </w:p>
                <w:p w14:paraId="3AFF61E3" w14:textId="4FC45131" w:rsidR="003B79DA" w:rsidRPr="003432A0" w:rsidRDefault="004C6564" w:rsidP="000B64D0">
                  <w:pPr>
                    <w:autoSpaceDE w:val="0"/>
                    <w:autoSpaceDN w:val="0"/>
                    <w:adjustRightInd w:val="0"/>
                    <w:spacing w:line="180" w:lineRule="exact"/>
                    <w:jc w:val="left"/>
                    <w:rPr>
                      <w:rFonts w:ascii="Consolas" w:eastAsia="ＭＳ Ｐゴシック" w:hAnsi="Consolas" w:cs="Consolas"/>
                      <w:kern w:val="0"/>
                      <w:sz w:val="10"/>
                      <w:szCs w:val="12"/>
                    </w:rPr>
                  </w:pPr>
                  <w:proofErr w:type="spellStart"/>
                  <w:ins w:id="628" w:author="Endo, Masami" w:date="2022-02-18T16:03:00Z">
                    <w:r w:rsidRPr="003432A0">
                      <w:rPr>
                        <w:rFonts w:ascii="Consolas" w:eastAsia="ＭＳ Ｐゴシック" w:hAnsi="Consolas" w:cs="Consolas"/>
                        <w:color w:val="000000"/>
                        <w:kern w:val="0"/>
                        <w:sz w:val="14"/>
                        <w:szCs w:val="16"/>
                      </w:rPr>
                      <w:t>object.equals</w:t>
                    </w:r>
                    <w:proofErr w:type="spellEnd"/>
                    <w:r>
                      <w:rPr>
                        <w:rFonts w:ascii="Consolas" w:eastAsia="ＭＳ Ｐゴシック" w:hAnsi="Consolas" w:cs="Consolas"/>
                        <w:color w:val="000000"/>
                        <w:kern w:val="0"/>
                        <w:sz w:val="14"/>
                        <w:szCs w:val="16"/>
                      </w:rPr>
                      <w:t>(</w:t>
                    </w:r>
                    <w:proofErr w:type="spellStart"/>
                    <w:r w:rsidRPr="003432A0">
                      <w:rPr>
                        <w:rFonts w:ascii="Consolas" w:eastAsia="ＭＳ Ｐゴシック" w:hAnsi="Consolas" w:cs="Consolas"/>
                        <w:color w:val="000000"/>
                        <w:kern w:val="0"/>
                        <w:sz w:val="14"/>
                        <w:szCs w:val="16"/>
                      </w:rPr>
                      <w:t>someClass</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del w:id="629" w:author="Endo, Masami" w:date="2022-02-18T16:03:00Z">
                    <w:r w:rsidR="000B64D0" w:rsidRPr="003432A0" w:rsidDel="004C6564">
                      <w:rPr>
                        <w:rFonts w:ascii="Consolas" w:eastAsia="ＭＳ Ｐゴシック" w:hAnsi="Consolas" w:cs="Consolas"/>
                        <w:sz w:val="10"/>
                        <w:szCs w:val="12"/>
                      </w:rPr>
                      <w:delText>object.equals (someClass);</w:delText>
                    </w:r>
                  </w:del>
                </w:p>
              </w:tc>
            </w:tr>
          </w:tbl>
          <w:p w14:paraId="0FB0CA38" w14:textId="77777777" w:rsidR="003B79DA" w:rsidRDefault="003B79DA" w:rsidP="003B79DA">
            <w:pPr>
              <w:rPr>
                <w:rFonts w:ascii="ＭＳ Ｐゴシック" w:eastAsia="ＭＳ Ｐゴシック" w:hAnsi="ＭＳ Ｐゴシック"/>
                <w:sz w:val="10"/>
                <w:szCs w:val="12"/>
              </w:rPr>
            </w:pPr>
          </w:p>
          <w:p w14:paraId="5C852B36" w14:textId="0339D722" w:rsidR="00772D6C" w:rsidRPr="00093D00" w:rsidRDefault="00772D6C" w:rsidP="003B79DA">
            <w:pPr>
              <w:rPr>
                <w:rFonts w:ascii="ＭＳ Ｐゴシック" w:eastAsia="ＭＳ Ｐゴシック" w:hAnsi="ＭＳ Ｐゴシック"/>
                <w:sz w:val="10"/>
                <w:szCs w:val="12"/>
              </w:rPr>
            </w:pPr>
          </w:p>
        </w:tc>
      </w:tr>
      <w:tr w:rsidR="00FE5DE9" w:rsidRPr="00093D00" w14:paraId="28629383" w14:textId="77777777" w:rsidTr="00413B10">
        <w:trPr>
          <w:cantSplit/>
        </w:trPr>
        <w:tc>
          <w:tcPr>
            <w:tcW w:w="372" w:type="pct"/>
          </w:tcPr>
          <w:p w14:paraId="1B76C005" w14:textId="6B8F1F04" w:rsidR="00FE5DE9" w:rsidRPr="00093D00" w:rsidRDefault="00093D00" w:rsidP="00157A7A">
            <w:pPr>
              <w:jc w:val="center"/>
              <w:rPr>
                <w:rFonts w:ascii="ＭＳ Ｐゴシック" w:eastAsia="ＭＳ Ｐゴシック" w:hAnsi="ＭＳ Ｐゴシック"/>
                <w:b/>
                <w:sz w:val="10"/>
                <w:szCs w:val="12"/>
              </w:rPr>
            </w:pPr>
            <w:r w:rsidRPr="00093D00">
              <w:rPr>
                <w:rFonts w:ascii="ＭＳ Ｐゴシック" w:eastAsia="ＭＳ Ｐゴシック" w:hAnsi="ＭＳ Ｐゴシック" w:hint="eastAsia"/>
                <w:sz w:val="10"/>
                <w:szCs w:val="12"/>
              </w:rPr>
              <w:t>Caution</w:t>
            </w:r>
          </w:p>
        </w:tc>
        <w:tc>
          <w:tcPr>
            <w:tcW w:w="182" w:type="pct"/>
          </w:tcPr>
          <w:p w14:paraId="35B13218" w14:textId="420A55E6" w:rsidR="00FE5DE9" w:rsidRPr="00093D00" w:rsidRDefault="00FE5DE9"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5</w:t>
            </w:r>
          </w:p>
        </w:tc>
        <w:tc>
          <w:tcPr>
            <w:tcW w:w="4446" w:type="pct"/>
          </w:tcPr>
          <w:p w14:paraId="1A4B9930" w14:textId="77777777" w:rsidR="003432A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If you override the equals method, you must also implement the </w:t>
            </w:r>
            <w:proofErr w:type="spellStart"/>
            <w:r w:rsidRPr="00093D00">
              <w:rPr>
                <w:rFonts w:ascii="ＭＳ Ｐゴシック" w:eastAsia="ＭＳ Ｐゴシック" w:hAnsi="ＭＳ Ｐゴシック" w:hint="eastAsia"/>
                <w:sz w:val="10"/>
                <w:szCs w:val="12"/>
              </w:rPr>
              <w:t>hashCode</w:t>
            </w:r>
            <w:proofErr w:type="spellEnd"/>
            <w:r w:rsidRPr="00093D00">
              <w:rPr>
                <w:rFonts w:ascii="ＭＳ Ｐゴシック" w:eastAsia="ＭＳ Ｐゴシック" w:hAnsi="ＭＳ Ｐゴシック" w:hint="eastAsia"/>
                <w:sz w:val="10"/>
                <w:szCs w:val="12"/>
              </w:rPr>
              <w:t xml:space="preserve"> method in the Java specification.</w:t>
            </w:r>
          </w:p>
          <w:p w14:paraId="7CBA0D50" w14:textId="3EE3F8E6" w:rsidR="00FE0F5E"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Eclipse (STS) can also auto-generate equals and </w:t>
            </w:r>
            <w:proofErr w:type="spellStart"/>
            <w:r w:rsidRPr="00093D00">
              <w:rPr>
                <w:rFonts w:ascii="ＭＳ Ｐゴシック" w:eastAsia="ＭＳ Ｐゴシック" w:hAnsi="ＭＳ Ｐゴシック" w:hint="eastAsia"/>
                <w:sz w:val="10"/>
                <w:szCs w:val="12"/>
              </w:rPr>
              <w:t>hashCode</w:t>
            </w:r>
            <w:proofErr w:type="spellEnd"/>
            <w:r w:rsidRPr="00093D00">
              <w:rPr>
                <w:rFonts w:ascii="ＭＳ Ｐゴシック" w:eastAsia="ＭＳ Ｐゴシック" w:hAnsi="ＭＳ Ｐゴシック" w:hint="eastAsia"/>
                <w:sz w:val="10"/>
                <w:szCs w:val="12"/>
              </w:rPr>
              <w:t xml:space="preserve"> methods.</w:t>
            </w:r>
          </w:p>
          <w:p w14:paraId="69DB97FC" w14:textId="089DB4BC" w:rsidR="00FE5DE9" w:rsidRPr="00093D0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For more information on the </w:t>
            </w:r>
            <w:proofErr w:type="spellStart"/>
            <w:r w:rsidRPr="00093D00">
              <w:rPr>
                <w:rFonts w:ascii="ＭＳ Ｐゴシック" w:eastAsia="ＭＳ Ｐゴシック" w:hAnsi="ＭＳ Ｐゴシック" w:hint="eastAsia"/>
                <w:sz w:val="10"/>
                <w:szCs w:val="12"/>
              </w:rPr>
              <w:t>hashCode</w:t>
            </w:r>
            <w:proofErr w:type="spellEnd"/>
            <w:r w:rsidRPr="00093D00">
              <w:rPr>
                <w:rFonts w:ascii="ＭＳ Ｐゴシック" w:eastAsia="ＭＳ Ｐゴシック" w:hAnsi="ＭＳ Ｐゴシック" w:hint="eastAsia"/>
                <w:sz w:val="10"/>
                <w:szCs w:val="12"/>
              </w:rPr>
              <w:t xml:space="preserve"> and equals methods, see the </w:t>
            </w:r>
            <w:proofErr w:type="spellStart"/>
            <w:r w:rsidRPr="00093D00">
              <w:rPr>
                <w:rFonts w:ascii="ＭＳ Ｐゴシック" w:eastAsia="ＭＳ Ｐゴシック" w:hAnsi="ＭＳ Ｐゴシック" w:hint="eastAsia"/>
                <w:sz w:val="10"/>
                <w:szCs w:val="12"/>
              </w:rPr>
              <w:t>JavaAPI</w:t>
            </w:r>
            <w:proofErr w:type="spellEnd"/>
            <w:r w:rsidRPr="00093D00">
              <w:rPr>
                <w:rFonts w:ascii="ＭＳ Ｐゴシック" w:eastAsia="ＭＳ Ｐゴシック" w:hAnsi="ＭＳ Ｐゴシック" w:hint="eastAsia"/>
                <w:sz w:val="10"/>
                <w:szCs w:val="12"/>
              </w:rPr>
              <w:t xml:space="preserve"> </w:t>
            </w:r>
            <w:proofErr w:type="spellStart"/>
            <w:r w:rsidRPr="00093D00">
              <w:rPr>
                <w:rFonts w:ascii="ＭＳ Ｐゴシック" w:eastAsia="ＭＳ Ｐゴシック" w:hAnsi="ＭＳ Ｐゴシック" w:hint="eastAsia"/>
                <w:sz w:val="10"/>
                <w:szCs w:val="12"/>
              </w:rPr>
              <w:t>javadoc</w:t>
            </w:r>
            <w:proofErr w:type="spellEnd"/>
            <w:r w:rsidRPr="00093D00">
              <w:rPr>
                <w:rFonts w:ascii="ＭＳ Ｐゴシック" w:eastAsia="ＭＳ Ｐゴシック" w:hAnsi="ＭＳ Ｐゴシック" w:hint="eastAsia"/>
                <w:sz w:val="10"/>
                <w:szCs w:val="12"/>
              </w:rPr>
              <w:t>.</w:t>
            </w:r>
          </w:p>
        </w:tc>
      </w:tr>
      <w:tr w:rsidR="00FE5DE9" w:rsidRPr="00093D00" w14:paraId="0D8C7DDF" w14:textId="77777777" w:rsidTr="00413B10">
        <w:trPr>
          <w:cantSplit/>
        </w:trPr>
        <w:tc>
          <w:tcPr>
            <w:tcW w:w="372" w:type="pct"/>
          </w:tcPr>
          <w:p w14:paraId="68C1D0D2" w14:textId="3DDF6834" w:rsidR="00FE5DE9" w:rsidRPr="00093D00" w:rsidRDefault="00093D00" w:rsidP="00157A7A">
            <w:pPr>
              <w:jc w:val="center"/>
              <w:rPr>
                <w:rFonts w:ascii="ＭＳ Ｐゴシック" w:eastAsia="ＭＳ Ｐゴシック" w:hAnsi="ＭＳ Ｐゴシック"/>
                <w:b/>
                <w:sz w:val="10"/>
                <w:szCs w:val="12"/>
              </w:rPr>
            </w:pPr>
            <w:r w:rsidRPr="00093D00">
              <w:rPr>
                <w:rFonts w:ascii="ＭＳ Ｐゴシック" w:eastAsia="ＭＳ Ｐゴシック" w:hAnsi="ＭＳ Ｐゴシック" w:hint="eastAsia"/>
                <w:sz w:val="10"/>
                <w:szCs w:val="12"/>
              </w:rPr>
              <w:t>Compliance</w:t>
            </w:r>
          </w:p>
        </w:tc>
        <w:tc>
          <w:tcPr>
            <w:tcW w:w="182" w:type="pct"/>
          </w:tcPr>
          <w:p w14:paraId="6E74E606" w14:textId="218E238F" w:rsidR="00FE5DE9" w:rsidRPr="00093D00" w:rsidRDefault="00FE5DE9"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6</w:t>
            </w:r>
          </w:p>
        </w:tc>
        <w:tc>
          <w:tcPr>
            <w:tcW w:w="4446" w:type="pct"/>
          </w:tcPr>
          <w:p w14:paraId="30C15571" w14:textId="77777777" w:rsidR="003B79DA" w:rsidRPr="00093D0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Don't make meaningless comparisons with equals methods.</w:t>
            </w:r>
          </w:p>
          <w:p w14:paraId="03F7A865" w14:textId="77777777" w:rsidR="003B79DA" w:rsidRPr="00093D0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The following comparison expression is always judged as false. Such descriptions need to be reviewed because of the high possibility of implementation errors.</w:t>
            </w:r>
          </w:p>
          <w:p w14:paraId="4F03E416" w14:textId="77777777" w:rsidR="003B79DA" w:rsidRPr="00093D00" w:rsidRDefault="003B79DA" w:rsidP="00CD5B10">
            <w:pPr>
              <w:ind w:firstLineChars="50" w:firstLine="50"/>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・Comparing Objects of Different Types</w:t>
            </w:r>
          </w:p>
          <w:p w14:paraId="6351FF13" w14:textId="77777777" w:rsidR="003B79DA" w:rsidRPr="00093D00" w:rsidRDefault="003B79DA" w:rsidP="00CD5B10">
            <w:pPr>
              <w:ind w:firstLineChars="50" w:firstLine="50"/>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・comparing sequences</w:t>
            </w:r>
          </w:p>
          <w:p w14:paraId="3276AB0A" w14:textId="5BB368FF" w:rsidR="00FE5DE9" w:rsidRPr="00093D0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  To compare arrays, use the </w:t>
            </w:r>
            <w:proofErr w:type="spellStart"/>
            <w:r w:rsidRPr="00093D00">
              <w:rPr>
                <w:rFonts w:ascii="ＭＳ Ｐゴシック" w:eastAsia="ＭＳ Ｐゴシック" w:hAnsi="ＭＳ Ｐゴシック" w:hint="eastAsia"/>
                <w:sz w:val="10"/>
                <w:szCs w:val="12"/>
              </w:rPr>
              <w:t>Arrays.equals</w:t>
            </w:r>
            <w:proofErr w:type="spellEnd"/>
            <w:r w:rsidRPr="00093D00">
              <w:rPr>
                <w:rFonts w:ascii="ＭＳ Ｐゴシック" w:eastAsia="ＭＳ Ｐゴシック" w:hAnsi="ＭＳ Ｐゴシック" w:hint="eastAsia"/>
                <w:sz w:val="10"/>
                <w:szCs w:val="12"/>
              </w:rPr>
              <w:t xml:space="preserve"> method instead of the </w:t>
            </w:r>
            <w:proofErr w:type="spellStart"/>
            <w:r w:rsidRPr="00093D00">
              <w:rPr>
                <w:rFonts w:ascii="ＭＳ Ｐゴシック" w:eastAsia="ＭＳ Ｐゴシック" w:hAnsi="ＭＳ Ｐゴシック" w:hint="eastAsia"/>
                <w:sz w:val="10"/>
                <w:szCs w:val="12"/>
              </w:rPr>
              <w:t>Object.equals</w:t>
            </w:r>
            <w:proofErr w:type="spellEnd"/>
            <w:r w:rsidRPr="00093D00">
              <w:rPr>
                <w:rFonts w:ascii="ＭＳ Ｐゴシック" w:eastAsia="ＭＳ Ｐゴシック" w:hAnsi="ＭＳ Ｐゴシック" w:hint="eastAsia"/>
                <w:sz w:val="10"/>
                <w:szCs w:val="12"/>
              </w:rPr>
              <w:t xml:space="preserve"> method.</w:t>
            </w:r>
          </w:p>
        </w:tc>
      </w:tr>
      <w:tr w:rsidR="00FE5DE9" w:rsidRPr="00093D00" w14:paraId="1DEE473C" w14:textId="77777777" w:rsidTr="00413B10">
        <w:trPr>
          <w:cantSplit/>
        </w:trPr>
        <w:tc>
          <w:tcPr>
            <w:tcW w:w="372" w:type="pct"/>
          </w:tcPr>
          <w:p w14:paraId="61C58251" w14:textId="3EAD7340" w:rsidR="00FE5DE9" w:rsidRPr="00093D00" w:rsidRDefault="00093D00" w:rsidP="00157A7A">
            <w:pPr>
              <w:jc w:val="center"/>
              <w:rPr>
                <w:rFonts w:ascii="ＭＳ Ｐゴシック" w:eastAsia="ＭＳ Ｐゴシック" w:hAnsi="ＭＳ Ｐゴシック"/>
                <w:b/>
                <w:sz w:val="10"/>
                <w:szCs w:val="12"/>
              </w:rPr>
            </w:pPr>
            <w:r w:rsidRPr="00093D00">
              <w:rPr>
                <w:rFonts w:ascii="ＭＳ Ｐゴシック" w:eastAsia="ＭＳ Ｐゴシック" w:hAnsi="ＭＳ Ｐゴシック" w:hint="eastAsia"/>
                <w:sz w:val="10"/>
                <w:szCs w:val="12"/>
              </w:rPr>
              <w:lastRenderedPageBreak/>
              <w:t>Compliance</w:t>
            </w:r>
          </w:p>
        </w:tc>
        <w:tc>
          <w:tcPr>
            <w:tcW w:w="182" w:type="pct"/>
          </w:tcPr>
          <w:p w14:paraId="71254101" w14:textId="64F6F7F8" w:rsidR="00FE5DE9" w:rsidRPr="00093D00" w:rsidRDefault="00FE5DE9"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7</w:t>
            </w:r>
          </w:p>
        </w:tc>
        <w:tc>
          <w:tcPr>
            <w:tcW w:w="4446" w:type="pct"/>
          </w:tcPr>
          <w:p w14:paraId="292708DC" w14:textId="77777777" w:rsidR="003B79DA" w:rsidRPr="00093D00" w:rsidRDefault="003B79DA" w:rsidP="003B79D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 xml:space="preserve">The comparison of </w:t>
            </w:r>
            <w:proofErr w:type="gramStart"/>
            <w:r w:rsidRPr="00093D00">
              <w:rPr>
                <w:rFonts w:ascii="ＭＳ Ｐゴシック" w:eastAsia="ＭＳ Ｐゴシック" w:hAnsi="ＭＳ Ｐゴシック" w:hint="eastAsia"/>
                <w:sz w:val="10"/>
                <w:szCs w:val="12"/>
              </w:rPr>
              <w:t>floating point</w:t>
            </w:r>
            <w:proofErr w:type="gramEnd"/>
            <w:r w:rsidRPr="00093D00">
              <w:rPr>
                <w:rFonts w:ascii="ＭＳ Ｐゴシック" w:eastAsia="ＭＳ Ｐゴシック" w:hAnsi="ＭＳ Ｐゴシック" w:hint="eastAsia"/>
                <w:sz w:val="10"/>
                <w:szCs w:val="12"/>
              </w:rPr>
              <w:t xml:space="preserve"> numbers is prohibited.</w:t>
            </w:r>
          </w:p>
          <w:p w14:paraId="571923E4" w14:textId="77777777" w:rsidR="000B64D0" w:rsidRDefault="003B79DA" w:rsidP="000B64D0">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Because of rounding errors when calculating real numbers with floating-point numbers, logic errors can occur in floating-point comparisons.</w:t>
            </w:r>
          </w:p>
          <w:p w14:paraId="164DC5CF" w14:textId="77777777" w:rsidR="00772D6C" w:rsidRPr="00093D00" w:rsidRDefault="00772D6C" w:rsidP="000B64D0">
            <w:pPr>
              <w:rPr>
                <w:rFonts w:ascii="ＭＳ Ｐゴシック" w:eastAsia="ＭＳ Ｐゴシック" w:hAnsi="ＭＳ Ｐゴシック"/>
                <w:sz w:val="10"/>
                <w:szCs w:val="12"/>
              </w:rPr>
            </w:pPr>
          </w:p>
          <w:tbl>
            <w:tblPr>
              <w:tblStyle w:val="TableGrid"/>
              <w:tblW w:w="310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985"/>
            </w:tblGrid>
            <w:tr w:rsidR="000B64D0" w:rsidRPr="003432A0" w14:paraId="2A476C00" w14:textId="77777777" w:rsidTr="00D54DF6">
              <w:tc>
                <w:tcPr>
                  <w:tcW w:w="5000" w:type="pct"/>
                  <w:shd w:val="clear" w:color="auto" w:fill="F2F2F2" w:themeFill="background1" w:themeFillShade="F2"/>
                </w:tcPr>
                <w:p w14:paraId="7A720528" w14:textId="77777777"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Example of no rounding error</w:t>
                  </w:r>
                </w:p>
                <w:p w14:paraId="11A570B4" w14:textId="77777777" w:rsidR="00E80D87" w:rsidRPr="003432A0" w:rsidRDefault="00E80D87" w:rsidP="00E80D87">
                  <w:pPr>
                    <w:autoSpaceDE w:val="0"/>
                    <w:autoSpaceDN w:val="0"/>
                    <w:adjustRightInd w:val="0"/>
                    <w:spacing w:line="180" w:lineRule="exact"/>
                    <w:jc w:val="left"/>
                    <w:rPr>
                      <w:ins w:id="630" w:author="Endo, Masami" w:date="2022-02-18T16:04:00Z"/>
                      <w:rFonts w:ascii="Consolas" w:eastAsia="ＭＳ Ｐゴシック" w:hAnsi="Consolas" w:cs="Consolas"/>
                      <w:kern w:val="0"/>
                      <w:sz w:val="14"/>
                      <w:szCs w:val="16"/>
                    </w:rPr>
                  </w:pPr>
                  <w:proofErr w:type="spellStart"/>
                  <w:ins w:id="631" w:author="Endo, Masami" w:date="2022-02-18T16:04:00Z">
                    <w:r w:rsidRPr="003432A0">
                      <w:rPr>
                        <w:rFonts w:ascii="Consolas" w:eastAsia="ＭＳ Ｐゴシック" w:hAnsi="Consolas" w:cs="Consolas"/>
                        <w:color w:val="000000"/>
                        <w:kern w:val="0"/>
                        <w:sz w:val="14"/>
                        <w:szCs w:val="16"/>
                      </w:rPr>
                      <w:t>BigDecimal</w:t>
                    </w:r>
                    <w:proofErr w:type="spellEnd"/>
                    <w:r w:rsidRPr="003432A0">
                      <w:rPr>
                        <w:rFonts w:ascii="Consolas" w:eastAsia="ＭＳ Ｐゴシック" w:hAnsi="Consolas" w:cs="Consolas"/>
                        <w:color w:val="000000"/>
                        <w:kern w:val="0"/>
                        <w:sz w:val="14"/>
                        <w:szCs w:val="16"/>
                      </w:rPr>
                      <w:t xml:space="preserve"> val2 = </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BigDecimal</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"0.0"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12E1603E" w14:textId="77777777" w:rsidR="00E80D87" w:rsidRPr="003432A0" w:rsidRDefault="00E80D87" w:rsidP="00E80D87">
                  <w:pPr>
                    <w:autoSpaceDE w:val="0"/>
                    <w:autoSpaceDN w:val="0"/>
                    <w:adjustRightInd w:val="0"/>
                    <w:spacing w:line="180" w:lineRule="exact"/>
                    <w:jc w:val="left"/>
                    <w:rPr>
                      <w:ins w:id="632" w:author="Endo, Masami" w:date="2022-02-18T16:04:00Z"/>
                      <w:rFonts w:ascii="Consolas" w:eastAsia="ＭＳ Ｐゴシック" w:hAnsi="Consolas" w:cs="Consolas"/>
                      <w:kern w:val="0"/>
                      <w:sz w:val="14"/>
                      <w:szCs w:val="16"/>
                    </w:rPr>
                  </w:pPr>
                  <w:ins w:id="633" w:author="Endo, Masami" w:date="2022-02-18T16:04:00Z">
                    <w:r w:rsidRPr="003432A0">
                      <w:rPr>
                        <w:rFonts w:ascii="Consolas" w:eastAsia="ＭＳ Ｐゴシック" w:hAnsi="Consolas" w:cs="Consolas"/>
                        <w:b/>
                        <w:bCs/>
                        <w:color w:val="7F0055"/>
                        <w:kern w:val="0"/>
                        <w:sz w:val="14"/>
                        <w:szCs w:val="16"/>
                      </w:rPr>
                      <w:t>for</w:t>
                    </w:r>
                    <w:r w:rsidRPr="003432A0">
                      <w:rPr>
                        <w:rFonts w:ascii="Consolas" w:eastAsia="ＭＳ Ｐゴシック" w:hAnsi="Consolas" w:cs="Consolas"/>
                        <w:color w:val="000000"/>
                        <w:kern w:val="0"/>
                        <w:sz w:val="14"/>
                        <w:szCs w:val="16"/>
                      </w:rPr>
                      <w:t xml:space="preserve"> </w:t>
                    </w:r>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int</w:t>
                    </w:r>
                    <w:r w:rsidRPr="003432A0">
                      <w:rPr>
                        <w:rFonts w:ascii="Consolas" w:eastAsia="ＭＳ Ｐゴシック" w:hAnsi="Consolas" w:cs="Consolas"/>
                        <w:color w:val="000000"/>
                        <w:kern w:val="0"/>
                        <w:sz w:val="14"/>
                        <w:szCs w:val="16"/>
                      </w:rPr>
                      <w:t xml:space="preserve"> i = 0; i &lt; 100; i++</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p>
                <w:p w14:paraId="033CBDE8" w14:textId="6B35DC80" w:rsidR="000B64D0" w:rsidRPr="003432A0" w:rsidDel="00E80D87" w:rsidRDefault="00E80D87" w:rsidP="00E80D87">
                  <w:pPr>
                    <w:autoSpaceDE w:val="0"/>
                    <w:autoSpaceDN w:val="0"/>
                    <w:adjustRightInd w:val="0"/>
                    <w:spacing w:line="180" w:lineRule="exact"/>
                    <w:jc w:val="left"/>
                    <w:rPr>
                      <w:del w:id="634" w:author="Endo, Masami" w:date="2022-02-18T16:04:00Z"/>
                      <w:rFonts w:ascii="Consolas" w:eastAsia="ＭＳ Ｐゴシック" w:hAnsi="Consolas" w:cs="Consolas"/>
                      <w:kern w:val="0"/>
                      <w:sz w:val="10"/>
                      <w:szCs w:val="12"/>
                    </w:rPr>
                  </w:pPr>
                  <w:ins w:id="635" w:author="Endo, Masami" w:date="2022-02-18T16:04:00Z">
                    <w:r w:rsidRPr="003432A0">
                      <w:rPr>
                        <w:rFonts w:ascii="Consolas" w:eastAsia="ＭＳ Ｐゴシック" w:hAnsi="Consolas" w:cs="Consolas"/>
                        <w:color w:val="000000"/>
                        <w:kern w:val="0"/>
                        <w:sz w:val="14"/>
                        <w:szCs w:val="16"/>
                      </w:rPr>
                      <w:t xml:space="preserve">    val2 = val2.add</w:t>
                    </w:r>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BigDecimal</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"0.1"</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 </w:t>
                    </w:r>
                  </w:ins>
                  <w:del w:id="636" w:author="Endo, Masami" w:date="2022-02-18T16:04:00Z">
                    <w:r w:rsidR="000B64D0" w:rsidRPr="003432A0" w:rsidDel="00E80D87">
                      <w:rPr>
                        <w:rFonts w:ascii="Consolas" w:eastAsia="ＭＳ Ｐゴシック" w:hAnsi="Consolas" w:cs="Consolas"/>
                        <w:sz w:val="10"/>
                        <w:szCs w:val="12"/>
                      </w:rPr>
                      <w:delText>BigDecimal val2 = new BigDecimal ("0.0");</w:delText>
                    </w:r>
                  </w:del>
                </w:p>
                <w:p w14:paraId="4C4E0FD3" w14:textId="6ACCC62A" w:rsidR="000B64D0" w:rsidRPr="003432A0" w:rsidDel="00E80D87" w:rsidRDefault="000B64D0" w:rsidP="000B64D0">
                  <w:pPr>
                    <w:autoSpaceDE w:val="0"/>
                    <w:autoSpaceDN w:val="0"/>
                    <w:adjustRightInd w:val="0"/>
                    <w:spacing w:line="180" w:lineRule="exact"/>
                    <w:jc w:val="left"/>
                    <w:rPr>
                      <w:del w:id="637" w:author="Endo, Masami" w:date="2022-02-18T16:04:00Z"/>
                      <w:rFonts w:ascii="Consolas" w:eastAsia="ＭＳ Ｐゴシック" w:hAnsi="Consolas" w:cs="Consolas"/>
                      <w:kern w:val="0"/>
                      <w:sz w:val="10"/>
                      <w:szCs w:val="12"/>
                    </w:rPr>
                  </w:pPr>
                  <w:del w:id="638" w:author="Endo, Masami" w:date="2022-02-18T16:04:00Z">
                    <w:r w:rsidRPr="003432A0" w:rsidDel="00E80D87">
                      <w:rPr>
                        <w:rFonts w:ascii="Consolas" w:eastAsia="ＭＳ Ｐゴシック" w:hAnsi="Consolas" w:cs="Consolas"/>
                        <w:sz w:val="10"/>
                        <w:szCs w:val="12"/>
                      </w:rPr>
                      <w:delText>for (int i = 0; i &lt; 100; i + +) {</w:delText>
                    </w:r>
                  </w:del>
                </w:p>
                <w:p w14:paraId="69C1E160" w14:textId="4CDB3C4F"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del w:id="639" w:author="Endo, Masami" w:date="2022-02-18T16:04:00Z">
                    <w:r w:rsidRPr="003432A0" w:rsidDel="00E80D87">
                      <w:rPr>
                        <w:rFonts w:ascii="Consolas" w:eastAsia="ＭＳ Ｐゴシック" w:hAnsi="Consolas" w:cs="Consolas"/>
                        <w:sz w:val="10"/>
                        <w:szCs w:val="12"/>
                      </w:rPr>
                      <w:delText xml:space="preserve">    val2 = val2.add (new BigDecimal ("0.1"));// </w:delText>
                    </w:r>
                  </w:del>
                  <w:r w:rsidRPr="003432A0">
                    <w:rPr>
                      <w:rFonts w:ascii="Consolas" w:eastAsia="ＭＳ Ｐゴシック" w:hAnsi="Consolas" w:cs="Consolas"/>
                      <w:sz w:val="10"/>
                      <w:szCs w:val="12"/>
                    </w:rPr>
                    <w:t>Add 0.1 100 times</w:t>
                  </w:r>
                </w:p>
                <w:p w14:paraId="032B7565" w14:textId="77777777" w:rsidR="00E80D87" w:rsidRPr="003432A0" w:rsidRDefault="00E80D87" w:rsidP="00E80D87">
                  <w:pPr>
                    <w:autoSpaceDE w:val="0"/>
                    <w:autoSpaceDN w:val="0"/>
                    <w:adjustRightInd w:val="0"/>
                    <w:spacing w:line="180" w:lineRule="exact"/>
                    <w:jc w:val="left"/>
                    <w:rPr>
                      <w:ins w:id="640" w:author="Endo, Masami" w:date="2022-02-18T16:05:00Z"/>
                      <w:rFonts w:ascii="Consolas" w:eastAsia="ＭＳ Ｐゴシック" w:hAnsi="Consolas" w:cs="Consolas"/>
                      <w:kern w:val="0"/>
                      <w:sz w:val="14"/>
                      <w:szCs w:val="16"/>
                    </w:rPr>
                  </w:pPr>
                  <w:ins w:id="641" w:author="Endo, Masami" w:date="2022-02-18T16:05:00Z">
                    <w:r w:rsidRPr="003432A0">
                      <w:rPr>
                        <w:rFonts w:ascii="Consolas" w:eastAsia="ＭＳ Ｐゴシック" w:hAnsi="Consolas" w:cs="Consolas"/>
                        <w:color w:val="000000"/>
                        <w:kern w:val="0"/>
                        <w:sz w:val="14"/>
                        <w:szCs w:val="16"/>
                      </w:rPr>
                      <w:t>}</w:t>
                    </w:r>
                  </w:ins>
                </w:p>
                <w:p w14:paraId="35434470" w14:textId="77777777" w:rsidR="00E80D87" w:rsidRPr="003432A0" w:rsidRDefault="00E80D87" w:rsidP="00E80D87">
                  <w:pPr>
                    <w:autoSpaceDE w:val="0"/>
                    <w:autoSpaceDN w:val="0"/>
                    <w:adjustRightInd w:val="0"/>
                    <w:spacing w:line="180" w:lineRule="exact"/>
                    <w:jc w:val="left"/>
                    <w:rPr>
                      <w:ins w:id="642" w:author="Endo, Masami" w:date="2022-02-18T16:05:00Z"/>
                      <w:rFonts w:ascii="Consolas" w:eastAsia="ＭＳ Ｐゴシック" w:hAnsi="Consolas" w:cs="Consolas"/>
                      <w:kern w:val="0"/>
                      <w:sz w:val="14"/>
                      <w:szCs w:val="16"/>
                    </w:rPr>
                  </w:pPr>
                  <w:ins w:id="643" w:author="Endo, Masami" w:date="2022-02-18T16:05:00Z">
                    <w:r w:rsidRPr="003432A0">
                      <w:rPr>
                        <w:rFonts w:ascii="Consolas" w:eastAsia="ＭＳ Ｐゴシック" w:hAnsi="Consolas" w:cs="Consolas"/>
                        <w:b/>
                        <w:bCs/>
                        <w:color w:val="7F0055"/>
                        <w:kern w:val="0"/>
                        <w:sz w:val="14"/>
                        <w:szCs w:val="16"/>
                      </w:rPr>
                      <w:t>if</w:t>
                    </w:r>
                    <w:r w:rsidRPr="003432A0">
                      <w:rPr>
                        <w:rFonts w:ascii="Consolas" w:eastAsia="ＭＳ Ｐゴシック" w:hAnsi="Consolas" w:cs="Consolas"/>
                        <w:color w:val="000000"/>
                        <w:kern w:val="0"/>
                        <w:sz w:val="14"/>
                        <w:szCs w:val="16"/>
                      </w:rPr>
                      <w:t xml:space="preserve"> </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val2.compareTo</w:t>
                    </w:r>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BigDecimal</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"10.0"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 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p>
                <w:p w14:paraId="70A53EA0" w14:textId="77777777" w:rsidR="00E80D87" w:rsidRPr="003432A0" w:rsidRDefault="00E80D87" w:rsidP="00E80D87">
                  <w:pPr>
                    <w:autoSpaceDE w:val="0"/>
                    <w:autoSpaceDN w:val="0"/>
                    <w:adjustRightInd w:val="0"/>
                    <w:spacing w:line="180" w:lineRule="exact"/>
                    <w:jc w:val="left"/>
                    <w:rPr>
                      <w:ins w:id="644" w:author="Endo, Masami" w:date="2022-02-18T16:05:00Z"/>
                      <w:rFonts w:ascii="Consolas" w:eastAsia="ＭＳ Ｐゴシック" w:hAnsi="Consolas" w:cs="Consolas"/>
                      <w:kern w:val="0"/>
                      <w:sz w:val="14"/>
                      <w:szCs w:val="16"/>
                    </w:rPr>
                  </w:pPr>
                  <w:ins w:id="645" w:author="Endo, Masami" w:date="2022-02-18T16:05: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"OK:"</w:t>
                    </w:r>
                    <w:r w:rsidRPr="003432A0">
                      <w:rPr>
                        <w:rFonts w:ascii="Consolas" w:eastAsia="ＭＳ Ｐゴシック" w:hAnsi="Consolas" w:cs="Consolas"/>
                        <w:color w:val="000000"/>
                        <w:kern w:val="0"/>
                        <w:sz w:val="14"/>
                        <w:szCs w:val="16"/>
                      </w:rPr>
                      <w:t xml:space="preserve"> + val2.toString</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0E606AFA" w14:textId="77777777" w:rsidR="00E80D87" w:rsidRPr="003432A0" w:rsidRDefault="00E80D87" w:rsidP="00E80D87">
                  <w:pPr>
                    <w:autoSpaceDE w:val="0"/>
                    <w:autoSpaceDN w:val="0"/>
                    <w:adjustRightInd w:val="0"/>
                    <w:spacing w:line="180" w:lineRule="exact"/>
                    <w:jc w:val="left"/>
                    <w:rPr>
                      <w:ins w:id="646" w:author="Endo, Masami" w:date="2022-02-18T16:05:00Z"/>
                      <w:rFonts w:ascii="Consolas" w:eastAsia="ＭＳ Ｐゴシック" w:hAnsi="Consolas" w:cs="Consolas"/>
                      <w:kern w:val="0"/>
                      <w:sz w:val="14"/>
                      <w:szCs w:val="16"/>
                    </w:rPr>
                  </w:pPr>
                  <w:ins w:id="647" w:author="Endo, Masami" w:date="2022-02-18T16:05:00Z">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else</w:t>
                    </w:r>
                    <w:r w:rsidRPr="003432A0">
                      <w:rPr>
                        <w:rFonts w:ascii="Consolas" w:eastAsia="ＭＳ Ｐゴシック" w:hAnsi="Consolas" w:cs="Consolas"/>
                        <w:color w:val="000000"/>
                        <w:kern w:val="0"/>
                        <w:sz w:val="14"/>
                        <w:szCs w:val="16"/>
                      </w:rPr>
                      <w:t xml:space="preserve"> {</w:t>
                    </w:r>
                  </w:ins>
                </w:p>
                <w:p w14:paraId="23F4AD32" w14:textId="77777777" w:rsidR="00E80D87" w:rsidRPr="003432A0" w:rsidRDefault="00E80D87" w:rsidP="00E80D87">
                  <w:pPr>
                    <w:autoSpaceDE w:val="0"/>
                    <w:autoSpaceDN w:val="0"/>
                    <w:adjustRightInd w:val="0"/>
                    <w:spacing w:line="180" w:lineRule="exact"/>
                    <w:jc w:val="left"/>
                    <w:rPr>
                      <w:ins w:id="648" w:author="Endo, Masami" w:date="2022-02-18T16:05:00Z"/>
                      <w:rFonts w:ascii="Consolas" w:eastAsia="ＭＳ Ｐゴシック" w:hAnsi="Consolas" w:cs="Consolas"/>
                      <w:kern w:val="0"/>
                      <w:sz w:val="14"/>
                      <w:szCs w:val="16"/>
                    </w:rPr>
                  </w:pPr>
                  <w:ins w:id="649" w:author="Endo, Masami" w:date="2022-02-18T16:05: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"NG:"</w:t>
                    </w:r>
                    <w:r w:rsidRPr="003432A0">
                      <w:rPr>
                        <w:rFonts w:ascii="Consolas" w:eastAsia="ＭＳ Ｐゴシック" w:hAnsi="Consolas" w:cs="Consolas"/>
                        <w:color w:val="000000"/>
                        <w:kern w:val="0"/>
                        <w:sz w:val="14"/>
                        <w:szCs w:val="16"/>
                      </w:rPr>
                      <w:t xml:space="preserve"> + val2.toString</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7CA52FBA" w14:textId="77777777" w:rsidR="00E80D87" w:rsidRPr="003432A0" w:rsidRDefault="00E80D87" w:rsidP="00E80D87">
                  <w:pPr>
                    <w:autoSpaceDE w:val="0"/>
                    <w:autoSpaceDN w:val="0"/>
                    <w:adjustRightInd w:val="0"/>
                    <w:spacing w:line="180" w:lineRule="exact"/>
                    <w:jc w:val="left"/>
                    <w:rPr>
                      <w:ins w:id="650" w:author="Endo, Masami" w:date="2022-02-18T16:05:00Z"/>
                      <w:rFonts w:ascii="Consolas" w:eastAsia="ＭＳ Ｐゴシック" w:hAnsi="Consolas" w:cs="Consolas"/>
                      <w:kern w:val="0"/>
                      <w:sz w:val="14"/>
                      <w:szCs w:val="16"/>
                    </w:rPr>
                  </w:pPr>
                  <w:ins w:id="651" w:author="Endo, Masami" w:date="2022-02-18T16:05:00Z">
                    <w:r w:rsidRPr="003432A0">
                      <w:rPr>
                        <w:rFonts w:ascii="Consolas" w:eastAsia="ＭＳ Ｐゴシック" w:hAnsi="Consolas" w:cs="Consolas"/>
                        <w:color w:val="000000"/>
                        <w:kern w:val="0"/>
                        <w:sz w:val="14"/>
                        <w:szCs w:val="16"/>
                      </w:rPr>
                      <w:t>}</w:t>
                    </w:r>
                  </w:ins>
                </w:p>
                <w:p w14:paraId="4DF01AE8" w14:textId="78280C85" w:rsidR="000B64D0" w:rsidRPr="003432A0" w:rsidDel="00E80D87" w:rsidRDefault="000B64D0" w:rsidP="000B64D0">
                  <w:pPr>
                    <w:autoSpaceDE w:val="0"/>
                    <w:autoSpaceDN w:val="0"/>
                    <w:adjustRightInd w:val="0"/>
                    <w:spacing w:line="180" w:lineRule="exact"/>
                    <w:jc w:val="left"/>
                    <w:rPr>
                      <w:del w:id="652" w:author="Endo, Masami" w:date="2022-02-18T16:05:00Z"/>
                      <w:rFonts w:ascii="Consolas" w:eastAsia="ＭＳ Ｐゴシック" w:hAnsi="Consolas" w:cs="Consolas"/>
                      <w:kern w:val="0"/>
                      <w:sz w:val="10"/>
                      <w:szCs w:val="12"/>
                    </w:rPr>
                  </w:pPr>
                  <w:del w:id="653" w:author="Endo, Masami" w:date="2022-02-18T16:05:00Z">
                    <w:r w:rsidRPr="003432A0" w:rsidDel="00E80D87">
                      <w:rPr>
                        <w:rFonts w:ascii="Consolas" w:eastAsia="ＭＳ Ｐゴシック" w:hAnsi="Consolas" w:cs="Consolas"/>
                        <w:sz w:val="10"/>
                        <w:szCs w:val="12"/>
                      </w:rPr>
                      <w:delText>}</w:delText>
                    </w:r>
                  </w:del>
                </w:p>
                <w:p w14:paraId="0F4519DD" w14:textId="3306C11A" w:rsidR="000B64D0" w:rsidRPr="003432A0" w:rsidDel="00E80D87" w:rsidRDefault="000B64D0" w:rsidP="000B64D0">
                  <w:pPr>
                    <w:autoSpaceDE w:val="0"/>
                    <w:autoSpaceDN w:val="0"/>
                    <w:adjustRightInd w:val="0"/>
                    <w:spacing w:line="180" w:lineRule="exact"/>
                    <w:jc w:val="left"/>
                    <w:rPr>
                      <w:del w:id="654" w:author="Endo, Masami" w:date="2022-02-18T16:05:00Z"/>
                      <w:rFonts w:ascii="Consolas" w:eastAsia="ＭＳ Ｐゴシック" w:hAnsi="Consolas" w:cs="Consolas"/>
                      <w:kern w:val="0"/>
                      <w:sz w:val="10"/>
                      <w:szCs w:val="12"/>
                    </w:rPr>
                  </w:pPr>
                  <w:del w:id="655" w:author="Endo, Masami" w:date="2022-02-18T16:05:00Z">
                    <w:r w:rsidRPr="003432A0" w:rsidDel="00E80D87">
                      <w:rPr>
                        <w:rFonts w:ascii="Consolas" w:eastAsia="ＭＳ Ｐゴシック" w:hAnsi="Consolas" w:cs="Consolas"/>
                        <w:sz w:val="10"/>
                        <w:szCs w:val="12"/>
                      </w:rPr>
                      <w:delText>if (val2.compareTo (new BigDecimal ("10.0")) = = 0) {</w:delText>
                    </w:r>
                  </w:del>
                </w:p>
                <w:p w14:paraId="68FDF61E" w14:textId="7809D16C" w:rsidR="000B64D0" w:rsidRPr="003432A0" w:rsidDel="00E80D87" w:rsidRDefault="000B64D0" w:rsidP="000B64D0">
                  <w:pPr>
                    <w:autoSpaceDE w:val="0"/>
                    <w:autoSpaceDN w:val="0"/>
                    <w:adjustRightInd w:val="0"/>
                    <w:spacing w:line="180" w:lineRule="exact"/>
                    <w:jc w:val="left"/>
                    <w:rPr>
                      <w:del w:id="656" w:author="Endo, Masami" w:date="2022-02-18T16:05:00Z"/>
                      <w:rFonts w:ascii="Consolas" w:eastAsia="ＭＳ Ｐゴシック" w:hAnsi="Consolas" w:cs="Consolas"/>
                      <w:kern w:val="0"/>
                      <w:sz w:val="10"/>
                      <w:szCs w:val="12"/>
                    </w:rPr>
                  </w:pPr>
                  <w:del w:id="657" w:author="Endo, Masami" w:date="2022-02-18T16:05:00Z">
                    <w:r w:rsidRPr="003432A0" w:rsidDel="00E80D87">
                      <w:rPr>
                        <w:rFonts w:ascii="Consolas" w:eastAsia="ＭＳ Ｐゴシック" w:hAnsi="Consolas" w:cs="Consolas"/>
                        <w:sz w:val="10"/>
                        <w:szCs w:val="12"/>
                      </w:rPr>
                      <w:delText xml:space="preserve">    System.out.println ("OK:" + val2.toString ());</w:delText>
                    </w:r>
                  </w:del>
                </w:p>
                <w:p w14:paraId="71D7DDFF" w14:textId="35D3BBF5" w:rsidR="000B64D0" w:rsidRPr="003432A0" w:rsidDel="00E80D87" w:rsidRDefault="000B64D0" w:rsidP="000B64D0">
                  <w:pPr>
                    <w:autoSpaceDE w:val="0"/>
                    <w:autoSpaceDN w:val="0"/>
                    <w:adjustRightInd w:val="0"/>
                    <w:spacing w:line="180" w:lineRule="exact"/>
                    <w:jc w:val="left"/>
                    <w:rPr>
                      <w:del w:id="658" w:author="Endo, Masami" w:date="2022-02-18T16:05:00Z"/>
                      <w:rFonts w:ascii="Consolas" w:eastAsia="ＭＳ Ｐゴシック" w:hAnsi="Consolas" w:cs="Consolas"/>
                      <w:kern w:val="0"/>
                      <w:sz w:val="10"/>
                      <w:szCs w:val="12"/>
                    </w:rPr>
                  </w:pPr>
                  <w:del w:id="659" w:author="Endo, Masami" w:date="2022-02-18T16:05:00Z">
                    <w:r w:rsidRPr="003432A0" w:rsidDel="00E80D87">
                      <w:rPr>
                        <w:rFonts w:ascii="Consolas" w:eastAsia="ＭＳ Ｐゴシック" w:hAnsi="Consolas" w:cs="Consolas"/>
                        <w:sz w:val="10"/>
                        <w:szCs w:val="12"/>
                      </w:rPr>
                      <w:delText>} else {</w:delText>
                    </w:r>
                  </w:del>
                </w:p>
                <w:p w14:paraId="016C7E92" w14:textId="7070F7EC" w:rsidR="000B64D0" w:rsidRPr="003432A0" w:rsidDel="00E80D87" w:rsidRDefault="000B64D0" w:rsidP="000B64D0">
                  <w:pPr>
                    <w:autoSpaceDE w:val="0"/>
                    <w:autoSpaceDN w:val="0"/>
                    <w:adjustRightInd w:val="0"/>
                    <w:spacing w:line="180" w:lineRule="exact"/>
                    <w:jc w:val="left"/>
                    <w:rPr>
                      <w:del w:id="660" w:author="Endo, Masami" w:date="2022-02-18T16:05:00Z"/>
                      <w:rFonts w:ascii="Consolas" w:eastAsia="ＭＳ Ｐゴシック" w:hAnsi="Consolas" w:cs="Consolas"/>
                      <w:kern w:val="0"/>
                      <w:sz w:val="10"/>
                      <w:szCs w:val="12"/>
                    </w:rPr>
                  </w:pPr>
                  <w:del w:id="661" w:author="Endo, Masami" w:date="2022-02-18T16:05:00Z">
                    <w:r w:rsidRPr="003432A0" w:rsidDel="00E80D87">
                      <w:rPr>
                        <w:rFonts w:ascii="Consolas" w:eastAsia="ＭＳ Ｐゴシック" w:hAnsi="Consolas" w:cs="Consolas"/>
                        <w:sz w:val="10"/>
                        <w:szCs w:val="12"/>
                      </w:rPr>
                      <w:delText xml:space="preserve">    System.out.println ("NG:" + val2.toString ());</w:delText>
                    </w:r>
                  </w:del>
                </w:p>
                <w:p w14:paraId="3A404EFA" w14:textId="2166E352" w:rsidR="000B64D0" w:rsidRPr="003432A0" w:rsidDel="00E80D87" w:rsidRDefault="000B64D0" w:rsidP="000B64D0">
                  <w:pPr>
                    <w:autoSpaceDE w:val="0"/>
                    <w:autoSpaceDN w:val="0"/>
                    <w:adjustRightInd w:val="0"/>
                    <w:spacing w:line="180" w:lineRule="exact"/>
                    <w:jc w:val="left"/>
                    <w:rPr>
                      <w:del w:id="662" w:author="Endo, Masami" w:date="2022-02-18T16:05:00Z"/>
                      <w:rFonts w:ascii="Consolas" w:eastAsia="ＭＳ Ｐゴシック" w:hAnsi="Consolas" w:cs="Consolas"/>
                      <w:kern w:val="0"/>
                      <w:sz w:val="10"/>
                      <w:szCs w:val="12"/>
                    </w:rPr>
                  </w:pPr>
                  <w:del w:id="663" w:author="Endo, Masami" w:date="2022-02-18T16:05:00Z">
                    <w:r w:rsidRPr="003432A0" w:rsidDel="00E80D87">
                      <w:rPr>
                        <w:rFonts w:ascii="Consolas" w:eastAsia="ＭＳ Ｐゴシック" w:hAnsi="Consolas" w:cs="Consolas"/>
                        <w:sz w:val="10"/>
                        <w:szCs w:val="12"/>
                      </w:rPr>
                      <w:delText>}</w:delText>
                    </w:r>
                  </w:del>
                </w:p>
                <w:p w14:paraId="50229F8B" w14:textId="77777777"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//The result of this code is as expected in "OK: 10.0".</w:t>
                  </w:r>
                </w:p>
                <w:p w14:paraId="5B4F6AD1" w14:textId="77777777"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p>
                <w:p w14:paraId="10C1AD2B" w14:textId="787066D4" w:rsidR="000B64D0" w:rsidDel="00E80D87" w:rsidRDefault="00E80D87" w:rsidP="000B64D0">
                  <w:pPr>
                    <w:autoSpaceDE w:val="0"/>
                    <w:autoSpaceDN w:val="0"/>
                    <w:adjustRightInd w:val="0"/>
                    <w:spacing w:line="180" w:lineRule="exact"/>
                    <w:jc w:val="left"/>
                    <w:rPr>
                      <w:del w:id="664" w:author="Endo, Masami" w:date="2022-02-18T16:05:00Z"/>
                      <w:rFonts w:ascii="Consolas" w:eastAsia="ＭＳ Ｐゴシック" w:hAnsi="Consolas" w:cs="Consolas"/>
                      <w:sz w:val="10"/>
                      <w:szCs w:val="12"/>
                    </w:rPr>
                  </w:pPr>
                  <w:ins w:id="665" w:author="Endo, Masami" w:date="2022-02-18T16:05:00Z">
                    <w:r w:rsidRPr="00E80D87">
                      <w:rPr>
                        <w:rFonts w:ascii="Consolas" w:eastAsia="ＭＳ Ｐゴシック" w:hAnsi="Consolas" w:cs="Consolas"/>
                        <w:sz w:val="10"/>
                        <w:szCs w:val="12"/>
                      </w:rPr>
                      <w:t>// × Example of rounding error</w:t>
                    </w:r>
                  </w:ins>
                  <w:del w:id="666" w:author="Endo, Masami" w:date="2022-02-18T16:05:00Z">
                    <w:r w:rsidR="000B64D0" w:rsidRPr="003432A0" w:rsidDel="00E80D87">
                      <w:rPr>
                        <w:rFonts w:ascii="Consolas" w:eastAsia="ＭＳ Ｐゴシック" w:hAnsi="Consolas" w:cs="Consolas"/>
                        <w:sz w:val="10"/>
                        <w:szCs w:val="12"/>
                      </w:rPr>
                      <w:delText>//* Example of rounding error</w:delText>
                    </w:r>
                  </w:del>
                </w:p>
                <w:p w14:paraId="0B25CEA7" w14:textId="77777777" w:rsidR="00E80D87" w:rsidRPr="003432A0" w:rsidRDefault="00E80D87" w:rsidP="000B64D0">
                  <w:pPr>
                    <w:autoSpaceDE w:val="0"/>
                    <w:autoSpaceDN w:val="0"/>
                    <w:adjustRightInd w:val="0"/>
                    <w:spacing w:line="180" w:lineRule="exact"/>
                    <w:jc w:val="left"/>
                    <w:rPr>
                      <w:ins w:id="667" w:author="Endo, Masami" w:date="2022-02-18T16:05:00Z"/>
                      <w:rFonts w:ascii="Consolas" w:eastAsia="ＭＳ Ｐゴシック" w:hAnsi="Consolas" w:cs="Consolas"/>
                      <w:kern w:val="0"/>
                      <w:sz w:val="10"/>
                      <w:szCs w:val="12"/>
                    </w:rPr>
                  </w:pPr>
                </w:p>
                <w:p w14:paraId="08615D3B" w14:textId="77777777" w:rsidR="00362591" w:rsidRPr="003432A0" w:rsidRDefault="00362591" w:rsidP="00362591">
                  <w:pPr>
                    <w:autoSpaceDE w:val="0"/>
                    <w:autoSpaceDN w:val="0"/>
                    <w:adjustRightInd w:val="0"/>
                    <w:spacing w:line="180" w:lineRule="exact"/>
                    <w:jc w:val="left"/>
                    <w:rPr>
                      <w:ins w:id="668" w:author="Endo, Masami" w:date="2022-02-18T16:06:00Z"/>
                      <w:rFonts w:ascii="Consolas" w:eastAsia="ＭＳ Ｐゴシック" w:hAnsi="Consolas" w:cs="Consolas"/>
                      <w:kern w:val="0"/>
                      <w:sz w:val="14"/>
                      <w:szCs w:val="16"/>
                    </w:rPr>
                  </w:pPr>
                  <w:ins w:id="669" w:author="Endo, Masami" w:date="2022-02-18T16:06:00Z">
                    <w:r w:rsidRPr="003432A0">
                      <w:rPr>
                        <w:rFonts w:ascii="Consolas" w:eastAsia="ＭＳ Ｐゴシック" w:hAnsi="Consolas" w:cs="Consolas"/>
                        <w:b/>
                        <w:bCs/>
                        <w:color w:val="7F0055"/>
                        <w:kern w:val="0"/>
                        <w:sz w:val="14"/>
                        <w:szCs w:val="16"/>
                      </w:rPr>
                      <w:t>double</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val</w:t>
                    </w:r>
                    <w:proofErr w:type="spellEnd"/>
                    <w:r w:rsidRPr="003432A0">
                      <w:rPr>
                        <w:rFonts w:ascii="Consolas" w:eastAsia="ＭＳ Ｐゴシック" w:hAnsi="Consolas" w:cs="Consolas"/>
                        <w:color w:val="000000"/>
                        <w:kern w:val="0"/>
                        <w:sz w:val="14"/>
                        <w:szCs w:val="16"/>
                      </w:rPr>
                      <w:t xml:space="preserve"> =0.0;</w:t>
                    </w:r>
                  </w:ins>
                </w:p>
                <w:p w14:paraId="1A424394" w14:textId="77777777" w:rsidR="00362591" w:rsidRPr="003432A0" w:rsidRDefault="00362591" w:rsidP="00362591">
                  <w:pPr>
                    <w:autoSpaceDE w:val="0"/>
                    <w:autoSpaceDN w:val="0"/>
                    <w:adjustRightInd w:val="0"/>
                    <w:spacing w:line="180" w:lineRule="exact"/>
                    <w:jc w:val="left"/>
                    <w:rPr>
                      <w:ins w:id="670" w:author="Endo, Masami" w:date="2022-02-18T16:06:00Z"/>
                      <w:rFonts w:ascii="Consolas" w:eastAsia="ＭＳ Ｐゴシック" w:hAnsi="Consolas" w:cs="Consolas"/>
                      <w:kern w:val="0"/>
                      <w:sz w:val="14"/>
                      <w:szCs w:val="16"/>
                    </w:rPr>
                  </w:pPr>
                  <w:ins w:id="671" w:author="Endo, Masami" w:date="2022-02-18T16:06:00Z">
                    <w:r w:rsidRPr="003432A0">
                      <w:rPr>
                        <w:rFonts w:ascii="Consolas" w:eastAsia="ＭＳ Ｐゴシック" w:hAnsi="Consolas" w:cs="Consolas"/>
                        <w:b/>
                        <w:bCs/>
                        <w:color w:val="7F0055"/>
                        <w:kern w:val="0"/>
                        <w:sz w:val="14"/>
                        <w:szCs w:val="16"/>
                      </w:rPr>
                      <w:t>for</w:t>
                    </w:r>
                    <w:r w:rsidRPr="003432A0">
                      <w:rPr>
                        <w:rFonts w:ascii="Consolas" w:eastAsia="ＭＳ Ｐゴシック" w:hAnsi="Consolas" w:cs="Consolas"/>
                        <w:color w:val="000000"/>
                        <w:kern w:val="0"/>
                        <w:sz w:val="14"/>
                        <w:szCs w:val="16"/>
                      </w:rPr>
                      <w:t xml:space="preserve"> </w:t>
                    </w:r>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int</w:t>
                    </w:r>
                    <w:r w:rsidRPr="003432A0">
                      <w:rPr>
                        <w:rFonts w:ascii="Consolas" w:eastAsia="ＭＳ Ｐゴシック" w:hAnsi="Consolas" w:cs="Consolas"/>
                        <w:color w:val="000000"/>
                        <w:kern w:val="0"/>
                        <w:sz w:val="14"/>
                        <w:szCs w:val="16"/>
                      </w:rPr>
                      <w:t xml:space="preserve"> i = 0; i &lt; 100; i++</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p>
                <w:p w14:paraId="711D0AE8" w14:textId="7B273F82" w:rsidR="000B64D0" w:rsidRPr="003432A0" w:rsidDel="00362591" w:rsidRDefault="00362591" w:rsidP="00362591">
                  <w:pPr>
                    <w:autoSpaceDE w:val="0"/>
                    <w:autoSpaceDN w:val="0"/>
                    <w:adjustRightInd w:val="0"/>
                    <w:spacing w:line="180" w:lineRule="exact"/>
                    <w:jc w:val="left"/>
                    <w:rPr>
                      <w:del w:id="672" w:author="Endo, Masami" w:date="2022-02-18T16:06:00Z"/>
                      <w:rFonts w:ascii="Consolas" w:eastAsia="ＭＳ Ｐゴシック" w:hAnsi="Consolas" w:cs="Consolas"/>
                      <w:kern w:val="0"/>
                      <w:sz w:val="10"/>
                      <w:szCs w:val="12"/>
                    </w:rPr>
                  </w:pPr>
                  <w:ins w:id="673" w:author="Endo, Masami" w:date="2022-02-18T16:06: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val</w:t>
                    </w:r>
                    <w:proofErr w:type="spellEnd"/>
                    <w:r w:rsidRPr="003432A0">
                      <w:rPr>
                        <w:rFonts w:ascii="Consolas" w:eastAsia="ＭＳ Ｐゴシック" w:hAnsi="Consolas" w:cs="Consolas"/>
                        <w:color w:val="000000"/>
                        <w:kern w:val="0"/>
                        <w:sz w:val="14"/>
                        <w:szCs w:val="16"/>
                      </w:rPr>
                      <w:t xml:space="preserve"> += 0.1; </w:t>
                    </w:r>
                  </w:ins>
                  <w:del w:id="674" w:author="Endo, Masami" w:date="2022-02-18T16:06:00Z">
                    <w:r w:rsidR="000B64D0" w:rsidRPr="003432A0" w:rsidDel="00362591">
                      <w:rPr>
                        <w:rFonts w:ascii="Consolas" w:eastAsia="ＭＳ Ｐゴシック" w:hAnsi="Consolas" w:cs="Consolas"/>
                        <w:sz w:val="10"/>
                        <w:szCs w:val="12"/>
                      </w:rPr>
                      <w:delText>double val = 0.0;</w:delText>
                    </w:r>
                  </w:del>
                </w:p>
                <w:p w14:paraId="023860A5" w14:textId="5345A271" w:rsidR="000B64D0" w:rsidRPr="003432A0" w:rsidDel="00362591" w:rsidRDefault="000B64D0" w:rsidP="000B64D0">
                  <w:pPr>
                    <w:autoSpaceDE w:val="0"/>
                    <w:autoSpaceDN w:val="0"/>
                    <w:adjustRightInd w:val="0"/>
                    <w:spacing w:line="180" w:lineRule="exact"/>
                    <w:jc w:val="left"/>
                    <w:rPr>
                      <w:del w:id="675" w:author="Endo, Masami" w:date="2022-02-18T16:06:00Z"/>
                      <w:rFonts w:ascii="Consolas" w:eastAsia="ＭＳ Ｐゴシック" w:hAnsi="Consolas" w:cs="Consolas"/>
                      <w:kern w:val="0"/>
                      <w:sz w:val="10"/>
                      <w:szCs w:val="12"/>
                    </w:rPr>
                  </w:pPr>
                  <w:del w:id="676" w:author="Endo, Masami" w:date="2022-02-18T16:06:00Z">
                    <w:r w:rsidRPr="003432A0" w:rsidDel="00362591">
                      <w:rPr>
                        <w:rFonts w:ascii="Consolas" w:eastAsia="ＭＳ Ｐゴシック" w:hAnsi="Consolas" w:cs="Consolas"/>
                        <w:sz w:val="10"/>
                        <w:szCs w:val="12"/>
                      </w:rPr>
                      <w:delText>for (int i = 0; i &lt; 100; i + +) {</w:delText>
                    </w:r>
                  </w:del>
                </w:p>
                <w:p w14:paraId="47E03EE2" w14:textId="31759EFF"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del w:id="677" w:author="Endo, Masami" w:date="2022-02-18T16:06:00Z">
                    <w:r w:rsidRPr="003432A0" w:rsidDel="00362591">
                      <w:rPr>
                        <w:rFonts w:ascii="Consolas" w:eastAsia="ＭＳ Ｐゴシック" w:hAnsi="Consolas" w:cs="Consolas"/>
                        <w:sz w:val="10"/>
                        <w:szCs w:val="12"/>
                      </w:rPr>
                      <w:delText xml:space="preserve">    val + = 0.1;</w:delText>
                    </w:r>
                  </w:del>
                  <w:r w:rsidRPr="003432A0">
                    <w:rPr>
                      <w:rFonts w:ascii="Consolas" w:eastAsia="ＭＳ Ｐゴシック" w:hAnsi="Consolas" w:cs="Consolas"/>
                      <w:sz w:val="10"/>
                      <w:szCs w:val="12"/>
                    </w:rPr>
                    <w:t>// Add 0.1 100 times</w:t>
                  </w:r>
                </w:p>
                <w:p w14:paraId="7004F7D3" w14:textId="77777777" w:rsidR="00362591" w:rsidRPr="003432A0" w:rsidRDefault="00362591" w:rsidP="00362591">
                  <w:pPr>
                    <w:autoSpaceDE w:val="0"/>
                    <w:autoSpaceDN w:val="0"/>
                    <w:adjustRightInd w:val="0"/>
                    <w:spacing w:line="180" w:lineRule="exact"/>
                    <w:jc w:val="left"/>
                    <w:rPr>
                      <w:ins w:id="678" w:author="Endo, Masami" w:date="2022-02-18T16:06:00Z"/>
                      <w:rFonts w:ascii="Consolas" w:eastAsia="ＭＳ Ｐゴシック" w:hAnsi="Consolas" w:cs="Consolas"/>
                      <w:kern w:val="0"/>
                      <w:sz w:val="14"/>
                      <w:szCs w:val="16"/>
                    </w:rPr>
                  </w:pPr>
                  <w:ins w:id="679" w:author="Endo, Masami" w:date="2022-02-18T16:06:00Z">
                    <w:r w:rsidRPr="003432A0">
                      <w:rPr>
                        <w:rFonts w:ascii="Consolas" w:eastAsia="ＭＳ Ｐゴシック" w:hAnsi="Consolas" w:cs="Consolas"/>
                        <w:color w:val="000000"/>
                        <w:kern w:val="0"/>
                        <w:sz w:val="14"/>
                        <w:szCs w:val="16"/>
                      </w:rPr>
                      <w:t>}</w:t>
                    </w:r>
                  </w:ins>
                </w:p>
                <w:p w14:paraId="09A45D74" w14:textId="77777777" w:rsidR="00362591" w:rsidRPr="003432A0" w:rsidRDefault="00362591" w:rsidP="00362591">
                  <w:pPr>
                    <w:autoSpaceDE w:val="0"/>
                    <w:autoSpaceDN w:val="0"/>
                    <w:adjustRightInd w:val="0"/>
                    <w:spacing w:line="180" w:lineRule="exact"/>
                    <w:jc w:val="left"/>
                    <w:rPr>
                      <w:ins w:id="680" w:author="Endo, Masami" w:date="2022-02-18T16:06:00Z"/>
                      <w:rFonts w:ascii="Consolas" w:eastAsia="ＭＳ Ｐゴシック" w:hAnsi="Consolas" w:cs="Consolas"/>
                      <w:kern w:val="0"/>
                      <w:sz w:val="14"/>
                      <w:szCs w:val="16"/>
                    </w:rPr>
                  </w:pPr>
                  <w:ins w:id="681" w:author="Endo, Masami" w:date="2022-02-18T16:06:00Z">
                    <w:r w:rsidRPr="003432A0">
                      <w:rPr>
                        <w:rFonts w:ascii="Consolas" w:eastAsia="ＭＳ Ｐゴシック" w:hAnsi="Consolas" w:cs="Consolas"/>
                        <w:b/>
                        <w:bCs/>
                        <w:color w:val="7F0055"/>
                        <w:kern w:val="0"/>
                        <w:sz w:val="14"/>
                        <w:szCs w:val="16"/>
                      </w:rPr>
                      <w:t>if</w:t>
                    </w:r>
                    <w:r w:rsidRPr="003432A0">
                      <w:rPr>
                        <w:rFonts w:ascii="Consolas" w:eastAsia="ＭＳ Ｐゴシック" w:hAnsi="Consolas" w:cs="Consolas"/>
                        <w:color w:val="000000"/>
                        <w:kern w:val="0"/>
                        <w:sz w:val="14"/>
                        <w:szCs w:val="16"/>
                      </w:rPr>
                      <w:t xml:space="preserve"> </w:t>
                    </w:r>
                    <w:r>
                      <w:rPr>
                        <w:rFonts w:ascii="Consolas" w:eastAsia="ＭＳ Ｐゴシック" w:hAnsi="Consolas" w:cs="Consolas"/>
                        <w:color w:val="000000"/>
                        <w:kern w:val="0"/>
                        <w:sz w:val="14"/>
                        <w:szCs w:val="16"/>
                      </w:rPr>
                      <w:t>(</w:t>
                    </w:r>
                    <w:proofErr w:type="spellStart"/>
                    <w:r w:rsidRPr="003432A0">
                      <w:rPr>
                        <w:rFonts w:ascii="Consolas" w:eastAsia="ＭＳ Ｐゴシック" w:hAnsi="Consolas" w:cs="Consolas"/>
                        <w:color w:val="000000"/>
                        <w:kern w:val="0"/>
                        <w:sz w:val="14"/>
                        <w:szCs w:val="16"/>
                      </w:rPr>
                      <w:t>val</w:t>
                    </w:r>
                    <w:proofErr w:type="spellEnd"/>
                    <w:r w:rsidRPr="003432A0">
                      <w:rPr>
                        <w:rFonts w:ascii="Consolas" w:eastAsia="ＭＳ Ｐゴシック" w:hAnsi="Consolas" w:cs="Consolas"/>
                        <w:color w:val="000000"/>
                        <w:kern w:val="0"/>
                        <w:sz w:val="14"/>
                        <w:szCs w:val="16"/>
                      </w:rPr>
                      <w:t xml:space="preserve"> == 10.0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p>
                <w:p w14:paraId="01A1F21A" w14:textId="77777777" w:rsidR="00362591" w:rsidRPr="003432A0" w:rsidRDefault="00362591" w:rsidP="00362591">
                  <w:pPr>
                    <w:autoSpaceDE w:val="0"/>
                    <w:autoSpaceDN w:val="0"/>
                    <w:adjustRightInd w:val="0"/>
                    <w:spacing w:line="180" w:lineRule="exact"/>
                    <w:jc w:val="left"/>
                    <w:rPr>
                      <w:ins w:id="682" w:author="Endo, Masami" w:date="2022-02-18T16:06:00Z"/>
                      <w:rFonts w:ascii="Consolas" w:eastAsia="ＭＳ Ｐゴシック" w:hAnsi="Consolas" w:cs="Consolas"/>
                      <w:kern w:val="0"/>
                      <w:sz w:val="14"/>
                      <w:szCs w:val="16"/>
                    </w:rPr>
                  </w:pPr>
                  <w:ins w:id="683" w:author="Endo, Masami" w:date="2022-02-18T16:06: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"OK:"</w:t>
                    </w:r>
                    <w:r w:rsidRPr="003432A0">
                      <w:rPr>
                        <w:rFonts w:ascii="Consolas" w:eastAsia="ＭＳ Ｐゴシック" w:hAnsi="Consolas" w:cs="Consolas"/>
                        <w:color w:val="000000"/>
                        <w:kern w:val="0"/>
                        <w:sz w:val="14"/>
                        <w:szCs w:val="16"/>
                      </w:rPr>
                      <w:t xml:space="preserve"> + </w:t>
                    </w:r>
                    <w:proofErr w:type="spellStart"/>
                    <w:r w:rsidRPr="003432A0">
                      <w:rPr>
                        <w:rFonts w:ascii="Consolas" w:eastAsia="ＭＳ Ｐゴシック" w:hAnsi="Consolas" w:cs="Consolas"/>
                        <w:color w:val="000000"/>
                        <w:kern w:val="0"/>
                        <w:sz w:val="14"/>
                        <w:szCs w:val="16"/>
                      </w:rPr>
                      <w:t>val</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3CD18372" w14:textId="77777777" w:rsidR="00362591" w:rsidRPr="003432A0" w:rsidRDefault="00362591" w:rsidP="00362591">
                  <w:pPr>
                    <w:autoSpaceDE w:val="0"/>
                    <w:autoSpaceDN w:val="0"/>
                    <w:adjustRightInd w:val="0"/>
                    <w:spacing w:line="180" w:lineRule="exact"/>
                    <w:jc w:val="left"/>
                    <w:rPr>
                      <w:ins w:id="684" w:author="Endo, Masami" w:date="2022-02-18T16:06:00Z"/>
                      <w:rFonts w:ascii="Consolas" w:eastAsia="ＭＳ Ｐゴシック" w:hAnsi="Consolas" w:cs="Consolas"/>
                      <w:kern w:val="0"/>
                      <w:sz w:val="14"/>
                      <w:szCs w:val="16"/>
                    </w:rPr>
                  </w:pPr>
                  <w:ins w:id="685" w:author="Endo, Masami" w:date="2022-02-18T16:06:00Z">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else</w:t>
                    </w:r>
                    <w:r w:rsidRPr="003432A0">
                      <w:rPr>
                        <w:rFonts w:ascii="Consolas" w:eastAsia="ＭＳ Ｐゴシック" w:hAnsi="Consolas" w:cs="Consolas"/>
                        <w:color w:val="000000"/>
                        <w:kern w:val="0"/>
                        <w:sz w:val="14"/>
                        <w:szCs w:val="16"/>
                      </w:rPr>
                      <w:t xml:space="preserve"> {</w:t>
                    </w:r>
                  </w:ins>
                </w:p>
                <w:p w14:paraId="4CAC8880" w14:textId="77777777" w:rsidR="00362591" w:rsidRPr="003432A0" w:rsidRDefault="00362591" w:rsidP="00362591">
                  <w:pPr>
                    <w:autoSpaceDE w:val="0"/>
                    <w:autoSpaceDN w:val="0"/>
                    <w:adjustRightInd w:val="0"/>
                    <w:spacing w:line="180" w:lineRule="exact"/>
                    <w:jc w:val="left"/>
                    <w:rPr>
                      <w:ins w:id="686" w:author="Endo, Masami" w:date="2022-02-18T16:06:00Z"/>
                      <w:rFonts w:ascii="Consolas" w:eastAsia="ＭＳ Ｐゴシック" w:hAnsi="Consolas" w:cs="Consolas"/>
                      <w:kern w:val="0"/>
                      <w:sz w:val="14"/>
                      <w:szCs w:val="16"/>
                    </w:rPr>
                  </w:pPr>
                  <w:ins w:id="687" w:author="Endo, Masami" w:date="2022-02-18T16:06:00Z">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"NG:"</w:t>
                    </w:r>
                    <w:r w:rsidRPr="003432A0">
                      <w:rPr>
                        <w:rFonts w:ascii="Consolas" w:eastAsia="ＭＳ Ｐゴシック" w:hAnsi="Consolas" w:cs="Consolas"/>
                        <w:color w:val="000000"/>
                        <w:kern w:val="0"/>
                        <w:sz w:val="14"/>
                        <w:szCs w:val="16"/>
                      </w:rPr>
                      <w:t xml:space="preserve"> + </w:t>
                    </w:r>
                    <w:proofErr w:type="spellStart"/>
                    <w:r w:rsidRPr="003432A0">
                      <w:rPr>
                        <w:rFonts w:ascii="Consolas" w:eastAsia="ＭＳ Ｐゴシック" w:hAnsi="Consolas" w:cs="Consolas"/>
                        <w:color w:val="000000"/>
                        <w:kern w:val="0"/>
                        <w:sz w:val="14"/>
                        <w:szCs w:val="16"/>
                      </w:rPr>
                      <w:t>val</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11FD84DF" w14:textId="77777777" w:rsidR="00362591" w:rsidRPr="003432A0" w:rsidRDefault="00362591" w:rsidP="00362591">
                  <w:pPr>
                    <w:autoSpaceDE w:val="0"/>
                    <w:autoSpaceDN w:val="0"/>
                    <w:adjustRightInd w:val="0"/>
                    <w:spacing w:line="180" w:lineRule="exact"/>
                    <w:jc w:val="left"/>
                    <w:rPr>
                      <w:ins w:id="688" w:author="Endo, Masami" w:date="2022-02-18T16:06:00Z"/>
                      <w:rFonts w:ascii="Consolas" w:eastAsia="ＭＳ Ｐゴシック" w:hAnsi="Consolas" w:cs="Consolas"/>
                      <w:kern w:val="0"/>
                      <w:sz w:val="14"/>
                      <w:szCs w:val="16"/>
                    </w:rPr>
                  </w:pPr>
                  <w:ins w:id="689" w:author="Endo, Masami" w:date="2022-02-18T16:06:00Z">
                    <w:r w:rsidRPr="003432A0">
                      <w:rPr>
                        <w:rFonts w:ascii="Consolas" w:eastAsia="ＭＳ Ｐゴシック" w:hAnsi="Consolas" w:cs="Consolas"/>
                        <w:color w:val="000000"/>
                        <w:kern w:val="0"/>
                        <w:sz w:val="14"/>
                        <w:szCs w:val="16"/>
                      </w:rPr>
                      <w:t>}</w:t>
                    </w:r>
                  </w:ins>
                </w:p>
                <w:p w14:paraId="00D92CA4" w14:textId="72F847CC" w:rsidR="000B64D0" w:rsidRPr="003432A0" w:rsidDel="00362591" w:rsidRDefault="000B64D0" w:rsidP="000B64D0">
                  <w:pPr>
                    <w:autoSpaceDE w:val="0"/>
                    <w:autoSpaceDN w:val="0"/>
                    <w:adjustRightInd w:val="0"/>
                    <w:spacing w:line="180" w:lineRule="exact"/>
                    <w:jc w:val="left"/>
                    <w:rPr>
                      <w:del w:id="690" w:author="Endo, Masami" w:date="2022-02-18T16:06:00Z"/>
                      <w:rFonts w:ascii="Consolas" w:eastAsia="ＭＳ Ｐゴシック" w:hAnsi="Consolas" w:cs="Consolas"/>
                      <w:kern w:val="0"/>
                      <w:sz w:val="10"/>
                      <w:szCs w:val="12"/>
                    </w:rPr>
                  </w:pPr>
                  <w:del w:id="691" w:author="Endo, Masami" w:date="2022-02-18T16:06:00Z">
                    <w:r w:rsidRPr="003432A0" w:rsidDel="00362591">
                      <w:rPr>
                        <w:rFonts w:ascii="Consolas" w:eastAsia="ＭＳ Ｐゴシック" w:hAnsi="Consolas" w:cs="Consolas"/>
                        <w:sz w:val="10"/>
                        <w:szCs w:val="12"/>
                      </w:rPr>
                      <w:delText>}</w:delText>
                    </w:r>
                  </w:del>
                </w:p>
                <w:p w14:paraId="26922D1A" w14:textId="7AD9E47B" w:rsidR="000B64D0" w:rsidRPr="003432A0" w:rsidDel="00362591" w:rsidRDefault="000B64D0" w:rsidP="000B64D0">
                  <w:pPr>
                    <w:autoSpaceDE w:val="0"/>
                    <w:autoSpaceDN w:val="0"/>
                    <w:adjustRightInd w:val="0"/>
                    <w:spacing w:line="180" w:lineRule="exact"/>
                    <w:jc w:val="left"/>
                    <w:rPr>
                      <w:del w:id="692" w:author="Endo, Masami" w:date="2022-02-18T16:06:00Z"/>
                      <w:rFonts w:ascii="Consolas" w:eastAsia="ＭＳ Ｐゴシック" w:hAnsi="Consolas" w:cs="Consolas"/>
                      <w:kern w:val="0"/>
                      <w:sz w:val="10"/>
                      <w:szCs w:val="12"/>
                    </w:rPr>
                  </w:pPr>
                  <w:del w:id="693" w:author="Endo, Masami" w:date="2022-02-18T16:06:00Z">
                    <w:r w:rsidRPr="003432A0" w:rsidDel="00362591">
                      <w:rPr>
                        <w:rFonts w:ascii="Consolas" w:eastAsia="ＭＳ Ｐゴシック" w:hAnsi="Consolas" w:cs="Consolas"/>
                        <w:sz w:val="10"/>
                        <w:szCs w:val="12"/>
                      </w:rPr>
                      <w:delText>if (val = = 10.0) {</w:delText>
                    </w:r>
                  </w:del>
                </w:p>
                <w:p w14:paraId="50D907A7" w14:textId="0C984430" w:rsidR="000B64D0" w:rsidRPr="003432A0" w:rsidDel="00362591" w:rsidRDefault="000B64D0" w:rsidP="000B64D0">
                  <w:pPr>
                    <w:autoSpaceDE w:val="0"/>
                    <w:autoSpaceDN w:val="0"/>
                    <w:adjustRightInd w:val="0"/>
                    <w:spacing w:line="180" w:lineRule="exact"/>
                    <w:jc w:val="left"/>
                    <w:rPr>
                      <w:del w:id="694" w:author="Endo, Masami" w:date="2022-02-18T16:06:00Z"/>
                      <w:rFonts w:ascii="Consolas" w:eastAsia="ＭＳ Ｐゴシック" w:hAnsi="Consolas" w:cs="Consolas"/>
                      <w:kern w:val="0"/>
                      <w:sz w:val="10"/>
                      <w:szCs w:val="12"/>
                    </w:rPr>
                  </w:pPr>
                  <w:del w:id="695" w:author="Endo, Masami" w:date="2022-02-18T16:06:00Z">
                    <w:r w:rsidRPr="003432A0" w:rsidDel="00362591">
                      <w:rPr>
                        <w:rFonts w:ascii="Consolas" w:eastAsia="ＭＳ Ｐゴシック" w:hAnsi="Consolas" w:cs="Consolas"/>
                        <w:sz w:val="10"/>
                        <w:szCs w:val="12"/>
                      </w:rPr>
                      <w:delText xml:space="preserve">    System.out.println ("OK:" + val);</w:delText>
                    </w:r>
                  </w:del>
                </w:p>
                <w:p w14:paraId="31076268" w14:textId="6CEF529A" w:rsidR="000B64D0" w:rsidRPr="003432A0" w:rsidDel="00362591" w:rsidRDefault="000B64D0" w:rsidP="000B64D0">
                  <w:pPr>
                    <w:autoSpaceDE w:val="0"/>
                    <w:autoSpaceDN w:val="0"/>
                    <w:adjustRightInd w:val="0"/>
                    <w:spacing w:line="180" w:lineRule="exact"/>
                    <w:jc w:val="left"/>
                    <w:rPr>
                      <w:del w:id="696" w:author="Endo, Masami" w:date="2022-02-18T16:06:00Z"/>
                      <w:rFonts w:ascii="Consolas" w:eastAsia="ＭＳ Ｐゴシック" w:hAnsi="Consolas" w:cs="Consolas"/>
                      <w:kern w:val="0"/>
                      <w:sz w:val="10"/>
                      <w:szCs w:val="12"/>
                    </w:rPr>
                  </w:pPr>
                  <w:del w:id="697" w:author="Endo, Masami" w:date="2022-02-18T16:06:00Z">
                    <w:r w:rsidRPr="003432A0" w:rsidDel="00362591">
                      <w:rPr>
                        <w:rFonts w:ascii="Consolas" w:eastAsia="ＭＳ Ｐゴシック" w:hAnsi="Consolas" w:cs="Consolas"/>
                        <w:sz w:val="10"/>
                        <w:szCs w:val="12"/>
                      </w:rPr>
                      <w:delText>} else {</w:delText>
                    </w:r>
                  </w:del>
                </w:p>
                <w:p w14:paraId="0356EBA7" w14:textId="2797A879" w:rsidR="000B64D0" w:rsidRPr="003432A0" w:rsidDel="00362591" w:rsidRDefault="000B64D0" w:rsidP="000B64D0">
                  <w:pPr>
                    <w:autoSpaceDE w:val="0"/>
                    <w:autoSpaceDN w:val="0"/>
                    <w:adjustRightInd w:val="0"/>
                    <w:spacing w:line="180" w:lineRule="exact"/>
                    <w:jc w:val="left"/>
                    <w:rPr>
                      <w:del w:id="698" w:author="Endo, Masami" w:date="2022-02-18T16:06:00Z"/>
                      <w:rFonts w:ascii="Consolas" w:eastAsia="ＭＳ Ｐゴシック" w:hAnsi="Consolas" w:cs="Consolas"/>
                      <w:kern w:val="0"/>
                      <w:sz w:val="10"/>
                      <w:szCs w:val="12"/>
                    </w:rPr>
                  </w:pPr>
                  <w:del w:id="699" w:author="Endo, Masami" w:date="2022-02-18T16:06:00Z">
                    <w:r w:rsidRPr="003432A0" w:rsidDel="00362591">
                      <w:rPr>
                        <w:rFonts w:ascii="Consolas" w:eastAsia="ＭＳ Ｐゴシック" w:hAnsi="Consolas" w:cs="Consolas"/>
                        <w:sz w:val="10"/>
                        <w:szCs w:val="12"/>
                      </w:rPr>
                      <w:delText xml:space="preserve">    System.out.println ("NG:" + val);</w:delText>
                    </w:r>
                  </w:del>
                </w:p>
                <w:p w14:paraId="389B1E2A" w14:textId="73CF3A85" w:rsidR="000B64D0" w:rsidRPr="003432A0" w:rsidDel="00362591" w:rsidRDefault="000B64D0" w:rsidP="000B64D0">
                  <w:pPr>
                    <w:autoSpaceDE w:val="0"/>
                    <w:autoSpaceDN w:val="0"/>
                    <w:adjustRightInd w:val="0"/>
                    <w:spacing w:line="180" w:lineRule="exact"/>
                    <w:jc w:val="left"/>
                    <w:rPr>
                      <w:del w:id="700" w:author="Endo, Masami" w:date="2022-02-18T16:06:00Z"/>
                      <w:rFonts w:ascii="Consolas" w:eastAsia="ＭＳ Ｐゴシック" w:hAnsi="Consolas" w:cs="Consolas"/>
                      <w:kern w:val="0"/>
                      <w:sz w:val="10"/>
                      <w:szCs w:val="12"/>
                    </w:rPr>
                  </w:pPr>
                  <w:del w:id="701" w:author="Endo, Masami" w:date="2022-02-18T16:06:00Z">
                    <w:r w:rsidRPr="003432A0" w:rsidDel="00362591">
                      <w:rPr>
                        <w:rFonts w:ascii="Consolas" w:eastAsia="ＭＳ Ｐゴシック" w:hAnsi="Consolas" w:cs="Consolas"/>
                        <w:sz w:val="10"/>
                        <w:szCs w:val="12"/>
                      </w:rPr>
                      <w:delText>}</w:delText>
                    </w:r>
                  </w:del>
                </w:p>
                <w:p w14:paraId="31E10973" w14:textId="77777777"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//This code returns "NG: 9.99999999999998"</w:t>
                  </w:r>
                </w:p>
                <w:p w14:paraId="3078EDCC" w14:textId="01BF9947" w:rsidR="000B64D0" w:rsidRPr="003432A0" w:rsidRDefault="000B64D0" w:rsidP="000B64D0">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//Expected "OK: 10.0"</w:t>
                  </w:r>
                </w:p>
              </w:tc>
            </w:tr>
          </w:tbl>
          <w:p w14:paraId="4BC1FC7B" w14:textId="77777777" w:rsidR="00FE5DE9" w:rsidRDefault="00FE5DE9" w:rsidP="003B79DA">
            <w:pPr>
              <w:rPr>
                <w:rFonts w:ascii="ＭＳ Ｐゴシック" w:eastAsia="ＭＳ Ｐゴシック" w:hAnsi="ＭＳ Ｐゴシック"/>
                <w:sz w:val="10"/>
                <w:szCs w:val="12"/>
              </w:rPr>
            </w:pPr>
          </w:p>
          <w:p w14:paraId="1C5903AA" w14:textId="598BAF7F" w:rsidR="00772D6C" w:rsidRPr="00093D00" w:rsidRDefault="00772D6C" w:rsidP="003B79DA">
            <w:pPr>
              <w:rPr>
                <w:rFonts w:ascii="ＭＳ Ｐゴシック" w:eastAsia="ＭＳ Ｐゴシック" w:hAnsi="ＭＳ Ｐゴシック"/>
                <w:sz w:val="10"/>
                <w:szCs w:val="12"/>
              </w:rPr>
            </w:pPr>
          </w:p>
        </w:tc>
      </w:tr>
      <w:tr w:rsidR="00FE5DE9" w:rsidRPr="00093D00" w14:paraId="47F5015A" w14:textId="77777777" w:rsidTr="00413B10">
        <w:trPr>
          <w:cantSplit/>
        </w:trPr>
        <w:tc>
          <w:tcPr>
            <w:tcW w:w="372" w:type="pct"/>
          </w:tcPr>
          <w:p w14:paraId="499C06A5" w14:textId="347875E2" w:rsidR="00FE5DE9" w:rsidRPr="00093D00" w:rsidRDefault="00093D00"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01B7B3C6" w14:textId="7193C8D2" w:rsidR="00FE5DE9" w:rsidRPr="00093D00" w:rsidRDefault="00FE5DE9"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8</w:t>
            </w:r>
          </w:p>
        </w:tc>
        <w:tc>
          <w:tcPr>
            <w:tcW w:w="4446" w:type="pct"/>
          </w:tcPr>
          <w:p w14:paraId="7F785F82" w14:textId="48F12A58" w:rsidR="00FE5DE9" w:rsidRPr="00093D00" w:rsidRDefault="003B79DA" w:rsidP="00157A7A">
            <w:pPr>
              <w:rPr>
                <w:rFonts w:ascii="ＭＳ Ｐゴシック" w:eastAsia="ＭＳ Ｐゴシック" w:hAnsi="ＭＳ Ｐゴシック"/>
                <w:sz w:val="10"/>
                <w:szCs w:val="12"/>
              </w:rPr>
            </w:pPr>
            <w:r w:rsidRPr="00093D00">
              <w:rPr>
                <w:rFonts w:ascii="ＭＳ Ｐゴシック" w:eastAsia="ＭＳ Ｐゴシック" w:hAnsi="ＭＳ Ｐゴシック" w:hint="eastAsia"/>
                <w:sz w:val="10"/>
                <w:szCs w:val="12"/>
              </w:rPr>
              <w:t>The use of ternary operators is prohibited.</w:t>
            </w:r>
          </w:p>
        </w:tc>
      </w:tr>
    </w:tbl>
    <w:p w14:paraId="710216D1" w14:textId="77777777" w:rsidR="00824A7F" w:rsidRDefault="00824A7F" w:rsidP="00824A7F">
      <w:pPr>
        <w:pStyle w:val="Heading3"/>
      </w:pPr>
      <w:bookmarkStart w:id="702" w:name="_Toc482632857"/>
      <w:r>
        <w:rPr>
          <w:rFonts w:hint="eastAsia"/>
        </w:rPr>
        <w:t>generics</w:t>
      </w:r>
      <w:bookmarkEnd w:id="702"/>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521CA" w:rsidRPr="00F521CA" w14:paraId="35D7404C"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38732ECD" w14:textId="3A770EE7" w:rsidR="00F521CA" w:rsidRPr="00F521CA" w:rsidRDefault="00F521CA" w:rsidP="00157A7A">
            <w:pPr>
              <w:rPr>
                <w:rFonts w:ascii="ＭＳ Ｐゴシック" w:eastAsia="ＭＳ Ｐゴシック" w:hAnsi="ＭＳ Ｐゴシック"/>
                <w:sz w:val="10"/>
                <w:szCs w:val="12"/>
              </w:rPr>
            </w:pPr>
            <w:r w:rsidRPr="00F521CA">
              <w:rPr>
                <w:rFonts w:ascii="ＭＳ Ｐゴシック" w:eastAsia="ＭＳ Ｐゴシック" w:hAnsi="ＭＳ Ｐゴシック" w:hint="eastAsia"/>
                <w:sz w:val="10"/>
                <w:szCs w:val="12"/>
              </w:rPr>
              <w:t>generics</w:t>
            </w:r>
          </w:p>
        </w:tc>
      </w:tr>
      <w:tr w:rsidR="00E71060" w:rsidRPr="00F521CA" w14:paraId="1FF4839B" w14:textId="77777777" w:rsidTr="00413B10">
        <w:tc>
          <w:tcPr>
            <w:tcW w:w="372" w:type="pct"/>
          </w:tcPr>
          <w:p w14:paraId="1DCA6493" w14:textId="121E04D4" w:rsidR="00E71060" w:rsidRPr="00F521CA" w:rsidRDefault="00F521CA" w:rsidP="00157A7A">
            <w:pPr>
              <w:jc w:val="center"/>
              <w:rPr>
                <w:rFonts w:ascii="ＭＳ Ｐゴシック" w:eastAsia="ＭＳ Ｐゴシック" w:hAnsi="ＭＳ Ｐゴシック"/>
                <w:b/>
                <w:color w:val="C00000"/>
                <w:sz w:val="10"/>
                <w:szCs w:val="12"/>
              </w:rPr>
            </w:pPr>
            <w:r w:rsidRPr="00F521CA">
              <w:rPr>
                <w:rFonts w:ascii="ＭＳ Ｐゴシック" w:eastAsia="ＭＳ Ｐゴシック" w:hAnsi="ＭＳ Ｐゴシック" w:hint="eastAsia"/>
                <w:sz w:val="10"/>
                <w:szCs w:val="12"/>
              </w:rPr>
              <w:t>Compliance</w:t>
            </w:r>
          </w:p>
        </w:tc>
        <w:tc>
          <w:tcPr>
            <w:tcW w:w="182" w:type="pct"/>
          </w:tcPr>
          <w:p w14:paraId="78812162" w14:textId="77777777" w:rsidR="00E71060" w:rsidRPr="00F521CA" w:rsidRDefault="00E71060" w:rsidP="00157A7A">
            <w:pPr>
              <w:rPr>
                <w:rFonts w:ascii="ＭＳ Ｐゴシック" w:eastAsia="ＭＳ Ｐゴシック" w:hAnsi="ＭＳ Ｐゴシック"/>
                <w:sz w:val="10"/>
                <w:szCs w:val="12"/>
              </w:rPr>
            </w:pPr>
            <w:r w:rsidRPr="00F521CA">
              <w:rPr>
                <w:rFonts w:ascii="ＭＳ Ｐゴシック" w:eastAsia="ＭＳ Ｐゴシック" w:hAnsi="ＭＳ Ｐゴシック" w:hint="eastAsia"/>
                <w:sz w:val="10"/>
                <w:szCs w:val="12"/>
              </w:rPr>
              <w:t>1</w:t>
            </w:r>
          </w:p>
        </w:tc>
        <w:tc>
          <w:tcPr>
            <w:tcW w:w="4446" w:type="pct"/>
          </w:tcPr>
          <w:p w14:paraId="054BD3EB" w14:textId="476929FF" w:rsidR="00E71060" w:rsidRPr="00F521CA" w:rsidRDefault="00E71060" w:rsidP="00E71060">
            <w:pPr>
              <w:rPr>
                <w:rFonts w:ascii="ＭＳ Ｐゴシック" w:eastAsia="ＭＳ Ｐゴシック" w:hAnsi="ＭＳ Ｐゴシック"/>
                <w:sz w:val="10"/>
                <w:szCs w:val="12"/>
              </w:rPr>
            </w:pPr>
            <w:r w:rsidRPr="00F521CA">
              <w:rPr>
                <w:rFonts w:ascii="ＭＳ Ｐゴシック" w:eastAsia="ＭＳ Ｐゴシック" w:hAnsi="ＭＳ Ｐゴシック" w:hint="eastAsia"/>
                <w:sz w:val="10"/>
                <w:szCs w:val="12"/>
              </w:rPr>
              <w:t>As a general rule, use generic classes or generic interfaces when working with collections.</w:t>
            </w:r>
          </w:p>
          <w:tbl>
            <w:tblPr>
              <w:tblStyle w:val="TableGrid"/>
              <w:tblW w:w="2451"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935"/>
            </w:tblGrid>
            <w:tr w:rsidR="00E71060" w:rsidRPr="003432A0" w14:paraId="05206902" w14:textId="77777777" w:rsidTr="00D54DF6">
              <w:tc>
                <w:tcPr>
                  <w:tcW w:w="5000" w:type="pct"/>
                  <w:shd w:val="clear" w:color="auto" w:fill="F2F2F2" w:themeFill="background1" w:themeFillShade="F2"/>
                </w:tcPr>
                <w:p w14:paraId="4D3BA298" w14:textId="77777777" w:rsidR="00E71060" w:rsidRPr="003432A0" w:rsidRDefault="00E71060" w:rsidP="00E7106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w:t>
                  </w:r>
                  <w:proofErr w:type="spellStart"/>
                  <w:r w:rsidRPr="003432A0">
                    <w:rPr>
                      <w:rFonts w:ascii="Consolas" w:eastAsia="ＭＳ Ｐゴシック" w:hAnsi="Consolas" w:cs="Consolas"/>
                      <w:sz w:val="10"/>
                      <w:szCs w:val="16"/>
                    </w:rPr>
                    <w:t>instantiationwithgenerics</w:t>
                  </w:r>
                  <w:proofErr w:type="spellEnd"/>
                </w:p>
                <w:p w14:paraId="1C9116B2" w14:textId="2B5707C0" w:rsidR="00E71060" w:rsidRPr="003432A0" w:rsidRDefault="00362591" w:rsidP="00E71060">
                  <w:pPr>
                    <w:autoSpaceDE w:val="0"/>
                    <w:autoSpaceDN w:val="0"/>
                    <w:adjustRightInd w:val="0"/>
                    <w:spacing w:line="180" w:lineRule="exact"/>
                    <w:jc w:val="left"/>
                    <w:rPr>
                      <w:rFonts w:ascii="Consolas" w:eastAsia="ＭＳ Ｐゴシック" w:hAnsi="Consolas" w:cs="Consolas"/>
                      <w:kern w:val="0"/>
                      <w:sz w:val="10"/>
                      <w:szCs w:val="12"/>
                    </w:rPr>
                  </w:pPr>
                  <w:ins w:id="703" w:author="Endo, Masami" w:date="2022-02-18T16:08:00Z">
                    <w:r w:rsidRPr="003432A0">
                      <w:rPr>
                        <w:rFonts w:ascii="Consolas" w:eastAsia="ＭＳ Ｐゴシック" w:hAnsi="Consolas" w:cs="Consolas"/>
                        <w:b/>
                        <w:bCs/>
                        <w:color w:val="7F0055"/>
                        <w:kern w:val="0"/>
                        <w:sz w:val="14"/>
                      </w:rPr>
                      <w:t>private</w:t>
                    </w:r>
                    <w:r w:rsidRPr="003432A0">
                      <w:rPr>
                        <w:rFonts w:ascii="Consolas" w:eastAsia="ＭＳ Ｐゴシック" w:hAnsi="Consolas" w:cs="Consolas"/>
                        <w:color w:val="000000"/>
                        <w:kern w:val="0"/>
                        <w:sz w:val="14"/>
                      </w:rPr>
                      <w:t xml:space="preserve"> List&lt;String&gt; list = </w:t>
                    </w:r>
                    <w:r w:rsidRPr="003432A0">
                      <w:rPr>
                        <w:rFonts w:ascii="Consolas" w:eastAsia="ＭＳ Ｐゴシック" w:hAnsi="Consolas" w:cs="Consolas"/>
                        <w:b/>
                        <w:bCs/>
                        <w:color w:val="7F0055"/>
                        <w:kern w:val="0"/>
                        <w:sz w:val="14"/>
                      </w:rPr>
                      <w:t>new</w:t>
                    </w:r>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ArrayList</w:t>
                    </w:r>
                    <w:proofErr w:type="spellEnd"/>
                    <w:r w:rsidRPr="003432A0">
                      <w:rPr>
                        <w:rFonts w:ascii="Consolas" w:eastAsia="ＭＳ Ｐゴシック" w:hAnsi="Consolas" w:cs="Consolas"/>
                        <w:color w:val="000000"/>
                        <w:kern w:val="0"/>
                        <w:sz w:val="14"/>
                      </w:rPr>
                      <w:t>&lt;&gt;</w:t>
                    </w:r>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ins>
                  <w:del w:id="704" w:author="Endo, Masami" w:date="2022-02-18T16:08:00Z">
                    <w:r w:rsidR="00E71060" w:rsidRPr="003432A0" w:rsidDel="00362591">
                      <w:rPr>
                        <w:rFonts w:ascii="Consolas" w:eastAsia="ＭＳ Ｐゴシック" w:hAnsi="Consolas" w:cs="Consolas"/>
                        <w:sz w:val="10"/>
                        <w:szCs w:val="16"/>
                      </w:rPr>
                      <w:delText>private List &lt; String &gt; list = new ArrayList &lt; &gt; ();</w:delText>
                    </w:r>
                  </w:del>
                </w:p>
              </w:tc>
            </w:tr>
          </w:tbl>
          <w:p w14:paraId="3ACFFF86" w14:textId="3FC09A8D" w:rsidR="00E71060" w:rsidRPr="00F521CA" w:rsidRDefault="00E71060" w:rsidP="00E71060">
            <w:pPr>
              <w:rPr>
                <w:rFonts w:ascii="ＭＳ Ｐゴシック" w:eastAsia="ＭＳ Ｐゴシック" w:hAnsi="ＭＳ Ｐゴシック"/>
                <w:sz w:val="10"/>
                <w:szCs w:val="12"/>
              </w:rPr>
            </w:pPr>
            <w:r w:rsidRPr="00F521CA">
              <w:rPr>
                <w:rFonts w:ascii="ＭＳ Ｐゴシック" w:eastAsia="ＭＳ Ｐゴシック" w:hAnsi="ＭＳ Ｐゴシック" w:hint="eastAsia"/>
                <w:sz w:val="10"/>
                <w:szCs w:val="12"/>
              </w:rPr>
              <w:t>Example of looping through a collection using for-each</w:t>
            </w:r>
          </w:p>
          <w:tbl>
            <w:tblPr>
              <w:tblStyle w:val="TableGrid"/>
              <w:tblW w:w="273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398"/>
            </w:tblGrid>
            <w:tr w:rsidR="00E71060" w:rsidRPr="003432A0" w14:paraId="5A1E1865" w14:textId="77777777" w:rsidTr="00D54DF6">
              <w:tc>
                <w:tcPr>
                  <w:tcW w:w="5000" w:type="pct"/>
                  <w:shd w:val="clear" w:color="auto" w:fill="F2F2F2" w:themeFill="background1" w:themeFillShade="F2"/>
                </w:tcPr>
                <w:p w14:paraId="4CBFD2AE" w14:textId="1D6BE625" w:rsidR="00E71060" w:rsidRPr="003432A0" w:rsidRDefault="00E71060" w:rsidP="00E7106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w:t>
                  </w:r>
                  <w:ins w:id="705" w:author="Endo, Masami" w:date="2022-02-18T16:08:00Z">
                    <w:r w:rsidR="00362591">
                      <w:t xml:space="preserve"> </w:t>
                    </w:r>
                    <w:r w:rsidR="00362591" w:rsidRPr="00362591">
                      <w:rPr>
                        <w:rFonts w:ascii="Consolas" w:eastAsia="ＭＳ Ｐゴシック" w:hAnsi="Consolas" w:cs="Consolas"/>
                        <w:sz w:val="10"/>
                        <w:szCs w:val="16"/>
                      </w:rPr>
                      <w:t>List loop processing</w:t>
                    </w:r>
                  </w:ins>
                  <w:del w:id="706" w:author="Endo, Masami" w:date="2022-02-18T16:08:00Z">
                    <w:r w:rsidRPr="003432A0" w:rsidDel="00362591">
                      <w:rPr>
                        <w:rFonts w:ascii="Consolas" w:eastAsia="ＭＳ Ｐゴシック" w:hAnsi="Consolas" w:cs="Consolas"/>
                        <w:sz w:val="10"/>
                        <w:szCs w:val="16"/>
                      </w:rPr>
                      <w:delText>LoopingList</w:delText>
                    </w:r>
                  </w:del>
                </w:p>
                <w:p w14:paraId="4DBB599E" w14:textId="77777777" w:rsidR="00362591" w:rsidRPr="003432A0" w:rsidRDefault="00362591" w:rsidP="00362591">
                  <w:pPr>
                    <w:autoSpaceDE w:val="0"/>
                    <w:autoSpaceDN w:val="0"/>
                    <w:adjustRightInd w:val="0"/>
                    <w:spacing w:line="180" w:lineRule="exact"/>
                    <w:jc w:val="left"/>
                    <w:rPr>
                      <w:ins w:id="707" w:author="Endo, Masami" w:date="2022-02-18T16:08:00Z"/>
                      <w:rFonts w:ascii="Consolas" w:eastAsia="ＭＳ Ｐゴシック" w:hAnsi="Consolas" w:cs="Consolas"/>
                      <w:kern w:val="0"/>
                      <w:sz w:val="14"/>
                    </w:rPr>
                  </w:pPr>
                  <w:ins w:id="708" w:author="Endo, Masami" w:date="2022-02-18T16:08:00Z">
                    <w:r w:rsidRPr="003432A0">
                      <w:rPr>
                        <w:rFonts w:ascii="Consolas" w:eastAsia="ＭＳ Ｐゴシック" w:hAnsi="Consolas" w:cs="Consolas"/>
                        <w:b/>
                        <w:bCs/>
                        <w:color w:val="7F0055"/>
                        <w:kern w:val="0"/>
                        <w:sz w:val="14"/>
                      </w:rPr>
                      <w:t>for</w:t>
                    </w:r>
                    <w:r w:rsidRPr="003432A0">
                      <w:rPr>
                        <w:rFonts w:ascii="Consolas" w:eastAsia="ＭＳ Ｐゴシック" w:hAnsi="Consolas" w:cs="Consolas"/>
                        <w:color w:val="000000"/>
                        <w:kern w:val="0"/>
                        <w:sz w:val="14"/>
                      </w:rPr>
                      <w:t xml:space="preserve"> </w:t>
                    </w:r>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String s : list</w:t>
                    </w:r>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 xml:space="preserve"> {</w:t>
                    </w:r>
                  </w:ins>
                </w:p>
                <w:p w14:paraId="2769DB7D" w14:textId="77777777" w:rsidR="00362591" w:rsidRPr="003432A0" w:rsidRDefault="00362591" w:rsidP="00362591">
                  <w:pPr>
                    <w:autoSpaceDE w:val="0"/>
                    <w:autoSpaceDN w:val="0"/>
                    <w:adjustRightInd w:val="0"/>
                    <w:spacing w:line="180" w:lineRule="exact"/>
                    <w:jc w:val="left"/>
                    <w:rPr>
                      <w:ins w:id="709" w:author="Endo, Masami" w:date="2022-02-18T16:08:00Z"/>
                      <w:rFonts w:ascii="Consolas" w:eastAsia="ＭＳ Ｐゴシック" w:hAnsi="Consolas" w:cs="Consolas"/>
                      <w:kern w:val="0"/>
                      <w:sz w:val="14"/>
                    </w:rPr>
                  </w:pPr>
                  <w:ins w:id="710" w:author="Endo, Masami" w:date="2022-02-18T16:08:00Z">
                    <w:r w:rsidRPr="003432A0">
                      <w:rPr>
                        <w:rFonts w:ascii="Consolas" w:eastAsia="ＭＳ Ｐゴシック" w:hAnsi="Consolas" w:cs="Consolas"/>
                        <w:color w:val="000000"/>
                        <w:kern w:val="0"/>
                        <w:sz w:val="14"/>
                      </w:rPr>
                      <w:t xml:space="preserve">    statements;</w:t>
                    </w:r>
                  </w:ins>
                </w:p>
                <w:p w14:paraId="23162321" w14:textId="77777777" w:rsidR="00362591" w:rsidRPr="003432A0" w:rsidRDefault="00362591" w:rsidP="00362591">
                  <w:pPr>
                    <w:autoSpaceDE w:val="0"/>
                    <w:autoSpaceDN w:val="0"/>
                    <w:adjustRightInd w:val="0"/>
                    <w:spacing w:line="180" w:lineRule="exact"/>
                    <w:jc w:val="left"/>
                    <w:rPr>
                      <w:ins w:id="711" w:author="Endo, Masami" w:date="2022-02-18T16:08:00Z"/>
                      <w:rFonts w:ascii="Consolas" w:eastAsia="ＭＳ Ｐゴシック" w:hAnsi="Consolas" w:cs="Consolas"/>
                      <w:kern w:val="0"/>
                      <w:sz w:val="14"/>
                    </w:rPr>
                  </w:pPr>
                  <w:ins w:id="712" w:author="Endo, Masami" w:date="2022-02-18T16:08:00Z">
                    <w:r w:rsidRPr="003432A0">
                      <w:rPr>
                        <w:rFonts w:ascii="Consolas" w:eastAsia="ＭＳ Ｐゴシック" w:hAnsi="Consolas" w:cs="Consolas"/>
                        <w:color w:val="000000"/>
                        <w:kern w:val="0"/>
                        <w:sz w:val="14"/>
                      </w:rPr>
                      <w:t>}</w:t>
                    </w:r>
                  </w:ins>
                </w:p>
                <w:p w14:paraId="7602376C" w14:textId="20CA91C2" w:rsidR="00E71060" w:rsidRPr="003432A0" w:rsidDel="00362591" w:rsidRDefault="00E71060" w:rsidP="00E71060">
                  <w:pPr>
                    <w:autoSpaceDE w:val="0"/>
                    <w:autoSpaceDN w:val="0"/>
                    <w:adjustRightInd w:val="0"/>
                    <w:spacing w:line="180" w:lineRule="exact"/>
                    <w:jc w:val="left"/>
                    <w:rPr>
                      <w:del w:id="713" w:author="Endo, Masami" w:date="2022-02-18T16:08:00Z"/>
                      <w:rFonts w:ascii="Consolas" w:eastAsia="ＭＳ Ｐゴシック" w:hAnsi="Consolas" w:cs="Consolas"/>
                      <w:kern w:val="0"/>
                      <w:sz w:val="10"/>
                      <w:szCs w:val="16"/>
                    </w:rPr>
                  </w:pPr>
                  <w:del w:id="714" w:author="Endo, Masami" w:date="2022-02-18T16:08:00Z">
                    <w:r w:rsidRPr="003432A0" w:rsidDel="00362591">
                      <w:rPr>
                        <w:rFonts w:ascii="Consolas" w:eastAsia="ＭＳ Ｐゴシック" w:hAnsi="Consolas" w:cs="Consolas"/>
                        <w:sz w:val="10"/>
                        <w:szCs w:val="16"/>
                      </w:rPr>
                      <w:delText>for (String s: list) {</w:delText>
                    </w:r>
                  </w:del>
                </w:p>
                <w:p w14:paraId="4E151EBF" w14:textId="2C71D5BD" w:rsidR="00E71060" w:rsidRPr="003432A0" w:rsidDel="00362591" w:rsidRDefault="00E71060" w:rsidP="00E71060">
                  <w:pPr>
                    <w:autoSpaceDE w:val="0"/>
                    <w:autoSpaceDN w:val="0"/>
                    <w:adjustRightInd w:val="0"/>
                    <w:spacing w:line="180" w:lineRule="exact"/>
                    <w:jc w:val="left"/>
                    <w:rPr>
                      <w:del w:id="715" w:author="Endo, Masami" w:date="2022-02-18T16:08:00Z"/>
                      <w:rFonts w:ascii="Consolas" w:eastAsia="ＭＳ Ｐゴシック" w:hAnsi="Consolas" w:cs="Consolas"/>
                      <w:kern w:val="0"/>
                      <w:sz w:val="10"/>
                      <w:szCs w:val="16"/>
                    </w:rPr>
                  </w:pPr>
                  <w:del w:id="716" w:author="Endo, Masami" w:date="2022-02-18T16:08:00Z">
                    <w:r w:rsidRPr="003432A0" w:rsidDel="00362591">
                      <w:rPr>
                        <w:rFonts w:ascii="Consolas" w:eastAsia="ＭＳ Ｐゴシック" w:hAnsi="Consolas" w:cs="Consolas"/>
                        <w:sz w:val="10"/>
                        <w:szCs w:val="16"/>
                      </w:rPr>
                      <w:delText xml:space="preserve">    statements;</w:delText>
                    </w:r>
                  </w:del>
                </w:p>
                <w:p w14:paraId="1B49709D" w14:textId="6E444FEE" w:rsidR="00E71060" w:rsidRPr="003432A0" w:rsidDel="00362591" w:rsidRDefault="00E71060" w:rsidP="00E71060">
                  <w:pPr>
                    <w:autoSpaceDE w:val="0"/>
                    <w:autoSpaceDN w:val="0"/>
                    <w:adjustRightInd w:val="0"/>
                    <w:spacing w:line="180" w:lineRule="exact"/>
                    <w:jc w:val="left"/>
                    <w:rPr>
                      <w:del w:id="717" w:author="Endo, Masami" w:date="2022-02-18T16:08:00Z"/>
                      <w:rFonts w:ascii="Consolas" w:eastAsia="ＭＳ Ｐゴシック" w:hAnsi="Consolas" w:cs="Consolas"/>
                      <w:kern w:val="0"/>
                      <w:sz w:val="10"/>
                      <w:szCs w:val="16"/>
                    </w:rPr>
                  </w:pPr>
                  <w:del w:id="718" w:author="Endo, Masami" w:date="2022-02-18T16:08:00Z">
                    <w:r w:rsidRPr="003432A0" w:rsidDel="00362591">
                      <w:rPr>
                        <w:rFonts w:ascii="Consolas" w:eastAsia="ＭＳ Ｐゴシック" w:hAnsi="Consolas" w:cs="Consolas"/>
                        <w:sz w:val="10"/>
                        <w:szCs w:val="16"/>
                      </w:rPr>
                      <w:delText>}</w:delText>
                    </w:r>
                  </w:del>
                </w:p>
                <w:p w14:paraId="6B71E7BC" w14:textId="777C5D59" w:rsidR="00E71060" w:rsidRPr="003432A0" w:rsidRDefault="00E71060" w:rsidP="00E71060">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w:t>
                  </w:r>
                  <w:del w:id="719" w:author="Endo, Masami" w:date="2022-02-18T16:09:00Z">
                    <w:r w:rsidRPr="003432A0" w:rsidDel="00362591">
                      <w:rPr>
                        <w:rFonts w:ascii="Consolas" w:eastAsia="ＭＳ Ｐゴシック" w:hAnsi="Consolas" w:cs="Consolas"/>
                        <w:sz w:val="10"/>
                        <w:szCs w:val="16"/>
                      </w:rPr>
                      <w:delText>LoopMap</w:delText>
                    </w:r>
                  </w:del>
                  <w:ins w:id="720" w:author="Endo, Masami" w:date="2022-02-18T16:09:00Z">
                    <w:r w:rsidR="00362591">
                      <w:rPr>
                        <w:rFonts w:ascii="Consolas" w:eastAsia="ＭＳ Ｐゴシック" w:hAnsi="Consolas" w:cs="Consolas"/>
                        <w:sz w:val="10"/>
                        <w:szCs w:val="16"/>
                      </w:rPr>
                      <w:t>Map Loop processing</w:t>
                    </w:r>
                  </w:ins>
                </w:p>
                <w:p w14:paraId="6D54D939" w14:textId="77777777" w:rsidR="00362591" w:rsidRPr="003432A0" w:rsidRDefault="00362591" w:rsidP="00362591">
                  <w:pPr>
                    <w:autoSpaceDE w:val="0"/>
                    <w:autoSpaceDN w:val="0"/>
                    <w:adjustRightInd w:val="0"/>
                    <w:spacing w:line="180" w:lineRule="exact"/>
                    <w:jc w:val="left"/>
                    <w:rPr>
                      <w:ins w:id="721" w:author="Endo, Masami" w:date="2022-02-18T16:09:00Z"/>
                      <w:rFonts w:ascii="Consolas" w:eastAsia="ＭＳ Ｐゴシック" w:hAnsi="Consolas" w:cs="Consolas"/>
                      <w:kern w:val="0"/>
                      <w:sz w:val="14"/>
                    </w:rPr>
                  </w:pPr>
                  <w:ins w:id="722" w:author="Endo, Masami" w:date="2022-02-18T16:09:00Z">
                    <w:r w:rsidRPr="003432A0">
                      <w:rPr>
                        <w:rFonts w:ascii="Consolas" w:eastAsia="ＭＳ Ｐゴシック" w:hAnsi="Consolas" w:cs="Consolas"/>
                        <w:b/>
                        <w:bCs/>
                        <w:color w:val="7F0055"/>
                        <w:kern w:val="0"/>
                        <w:sz w:val="14"/>
                      </w:rPr>
                      <w:t>for</w:t>
                    </w:r>
                    <w:r w:rsidRPr="003432A0">
                      <w:rPr>
                        <w:rFonts w:ascii="Consolas" w:eastAsia="ＭＳ Ｐゴシック" w:hAnsi="Consolas" w:cs="Consolas"/>
                        <w:color w:val="000000"/>
                        <w:kern w:val="0"/>
                        <w:sz w:val="14"/>
                      </w:rPr>
                      <w:t xml:space="preserve"> </w:t>
                    </w:r>
                    <w:r>
                      <w:rPr>
                        <w:rFonts w:ascii="Consolas" w:eastAsia="ＭＳ Ｐゴシック" w:hAnsi="Consolas" w:cs="Consolas"/>
                        <w:color w:val="000000"/>
                        <w:kern w:val="0"/>
                        <w:sz w:val="14"/>
                      </w:rPr>
                      <w:t>(</w:t>
                    </w:r>
                    <w:proofErr w:type="spellStart"/>
                    <w:r w:rsidRPr="003432A0">
                      <w:rPr>
                        <w:rFonts w:ascii="Consolas" w:eastAsia="ＭＳ Ｐゴシック" w:hAnsi="Consolas" w:cs="Consolas"/>
                        <w:color w:val="000000"/>
                        <w:kern w:val="0"/>
                        <w:sz w:val="14"/>
                      </w:rPr>
                      <w:t>Map.Entry</w:t>
                    </w:r>
                    <w:proofErr w:type="spellEnd"/>
                    <w:r w:rsidRPr="003432A0">
                      <w:rPr>
                        <w:rFonts w:ascii="Consolas" w:eastAsia="ＭＳ Ｐゴシック" w:hAnsi="Consolas" w:cs="Consolas"/>
                        <w:color w:val="000000"/>
                        <w:kern w:val="0"/>
                        <w:sz w:val="14"/>
                      </w:rPr>
                      <w:t xml:space="preserve">&lt;String, String&gt; e : </w:t>
                    </w:r>
                    <w:proofErr w:type="spellStart"/>
                    <w:r w:rsidRPr="003432A0">
                      <w:rPr>
                        <w:rFonts w:ascii="Consolas" w:eastAsia="ＭＳ Ｐゴシック" w:hAnsi="Consolas" w:cs="Consolas"/>
                        <w:color w:val="000000"/>
                        <w:kern w:val="0"/>
                        <w:sz w:val="14"/>
                      </w:rPr>
                      <w:t>map.entrySet</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 xml:space="preserve"> {</w:t>
                    </w:r>
                  </w:ins>
                </w:p>
                <w:p w14:paraId="6B1E5651" w14:textId="77777777" w:rsidR="00362591" w:rsidRPr="003432A0" w:rsidRDefault="00362591" w:rsidP="00362591">
                  <w:pPr>
                    <w:autoSpaceDE w:val="0"/>
                    <w:autoSpaceDN w:val="0"/>
                    <w:adjustRightInd w:val="0"/>
                    <w:spacing w:line="180" w:lineRule="exact"/>
                    <w:jc w:val="left"/>
                    <w:rPr>
                      <w:ins w:id="723" w:author="Endo, Masami" w:date="2022-02-18T16:09:00Z"/>
                      <w:rFonts w:ascii="Consolas" w:eastAsia="ＭＳ Ｐゴシック" w:hAnsi="Consolas" w:cs="Consolas"/>
                      <w:kern w:val="0"/>
                      <w:sz w:val="14"/>
                    </w:rPr>
                  </w:pPr>
                  <w:ins w:id="724" w:author="Endo, Masami" w:date="2022-02-18T16:09:00Z">
                    <w:r w:rsidRPr="003432A0">
                      <w:rPr>
                        <w:rFonts w:ascii="Consolas" w:eastAsia="ＭＳ Ｐゴシック" w:hAnsi="Consolas" w:cs="Consolas"/>
                        <w:color w:val="000000"/>
                        <w:kern w:val="0"/>
                        <w:sz w:val="14"/>
                      </w:rPr>
                      <w:t xml:space="preserve">    statements;</w:t>
                    </w:r>
                  </w:ins>
                </w:p>
                <w:p w14:paraId="0BD41A0D" w14:textId="05E24FF3" w:rsidR="00E71060" w:rsidRPr="003432A0" w:rsidDel="00362591" w:rsidRDefault="00362591" w:rsidP="00362591">
                  <w:pPr>
                    <w:autoSpaceDE w:val="0"/>
                    <w:autoSpaceDN w:val="0"/>
                    <w:adjustRightInd w:val="0"/>
                    <w:spacing w:line="180" w:lineRule="exact"/>
                    <w:jc w:val="left"/>
                    <w:rPr>
                      <w:del w:id="725" w:author="Endo, Masami" w:date="2022-02-18T16:09:00Z"/>
                      <w:rFonts w:ascii="Consolas" w:eastAsia="ＭＳ Ｐゴシック" w:hAnsi="Consolas" w:cs="Consolas"/>
                      <w:kern w:val="0"/>
                      <w:sz w:val="10"/>
                      <w:szCs w:val="16"/>
                    </w:rPr>
                  </w:pPr>
                  <w:ins w:id="726" w:author="Endo, Masami" w:date="2022-02-18T16:09:00Z">
                    <w:r w:rsidRPr="003432A0">
                      <w:rPr>
                        <w:rFonts w:ascii="Consolas" w:eastAsia="ＭＳ Ｐゴシック" w:hAnsi="Consolas" w:cs="Consolas"/>
                        <w:color w:val="000000"/>
                        <w:kern w:val="0"/>
                        <w:sz w:val="14"/>
                      </w:rPr>
                      <w:t>}</w:t>
                    </w:r>
                  </w:ins>
                  <w:del w:id="727" w:author="Endo, Masami" w:date="2022-02-18T16:09:00Z">
                    <w:r w:rsidR="00E71060" w:rsidRPr="003432A0" w:rsidDel="00362591">
                      <w:rPr>
                        <w:rFonts w:ascii="Consolas" w:eastAsia="ＭＳ Ｐゴシック" w:hAnsi="Consolas" w:cs="Consolas"/>
                        <w:sz w:val="10"/>
                        <w:szCs w:val="16"/>
                      </w:rPr>
                      <w:delText>for (Map.Entry &lt;String, String&gt; e: map.entrySet ()) {</w:delText>
                    </w:r>
                  </w:del>
                </w:p>
                <w:p w14:paraId="62F816D9" w14:textId="2BAAFA03" w:rsidR="00E71060" w:rsidRPr="003432A0" w:rsidDel="00362591" w:rsidRDefault="00E71060" w:rsidP="00E71060">
                  <w:pPr>
                    <w:autoSpaceDE w:val="0"/>
                    <w:autoSpaceDN w:val="0"/>
                    <w:adjustRightInd w:val="0"/>
                    <w:spacing w:line="180" w:lineRule="exact"/>
                    <w:jc w:val="left"/>
                    <w:rPr>
                      <w:del w:id="728" w:author="Endo, Masami" w:date="2022-02-18T16:09:00Z"/>
                      <w:rFonts w:ascii="Consolas" w:eastAsia="ＭＳ Ｐゴシック" w:hAnsi="Consolas" w:cs="Consolas"/>
                      <w:kern w:val="0"/>
                      <w:sz w:val="10"/>
                      <w:szCs w:val="16"/>
                    </w:rPr>
                  </w:pPr>
                  <w:del w:id="729" w:author="Endo, Masami" w:date="2022-02-18T16:09:00Z">
                    <w:r w:rsidRPr="003432A0" w:rsidDel="00362591">
                      <w:rPr>
                        <w:rFonts w:ascii="Consolas" w:eastAsia="ＭＳ Ｐゴシック" w:hAnsi="Consolas" w:cs="Consolas"/>
                        <w:sz w:val="10"/>
                        <w:szCs w:val="16"/>
                      </w:rPr>
                      <w:delText xml:space="preserve">    statements;</w:delText>
                    </w:r>
                  </w:del>
                </w:p>
                <w:p w14:paraId="5AE68F8E" w14:textId="5945FF02" w:rsidR="00E71060" w:rsidRPr="003432A0" w:rsidRDefault="00E71060" w:rsidP="00E71060">
                  <w:pPr>
                    <w:autoSpaceDE w:val="0"/>
                    <w:autoSpaceDN w:val="0"/>
                    <w:adjustRightInd w:val="0"/>
                    <w:spacing w:line="180" w:lineRule="exact"/>
                    <w:jc w:val="left"/>
                    <w:rPr>
                      <w:rFonts w:ascii="Consolas" w:eastAsia="ＭＳ Ｐゴシック" w:hAnsi="Consolas" w:cs="Consolas"/>
                      <w:kern w:val="0"/>
                      <w:sz w:val="10"/>
                      <w:szCs w:val="16"/>
                    </w:rPr>
                  </w:pPr>
                  <w:del w:id="730" w:author="Endo, Masami" w:date="2022-02-18T16:09:00Z">
                    <w:r w:rsidRPr="003432A0" w:rsidDel="00362591">
                      <w:rPr>
                        <w:rFonts w:ascii="Consolas" w:eastAsia="ＭＳ Ｐゴシック" w:hAnsi="Consolas" w:cs="Consolas"/>
                        <w:sz w:val="10"/>
                        <w:szCs w:val="16"/>
                      </w:rPr>
                      <w:delText>}</w:delText>
                    </w:r>
                  </w:del>
                </w:p>
              </w:tc>
            </w:tr>
          </w:tbl>
          <w:p w14:paraId="0CEA9F78" w14:textId="7D55D9FE" w:rsidR="00E71060" w:rsidRPr="00F521CA" w:rsidRDefault="00E71060" w:rsidP="00157A7A">
            <w:pPr>
              <w:rPr>
                <w:rFonts w:ascii="ＭＳ Ｐゴシック" w:eastAsia="ＭＳ Ｐゴシック" w:hAnsi="ＭＳ Ｐゴシック"/>
                <w:sz w:val="10"/>
                <w:szCs w:val="12"/>
              </w:rPr>
            </w:pPr>
          </w:p>
        </w:tc>
      </w:tr>
    </w:tbl>
    <w:p w14:paraId="4962129D" w14:textId="77777777" w:rsidR="00772D6C" w:rsidRDefault="00772D6C" w:rsidP="00772D6C">
      <w:pPr>
        <w:pStyle w:val="Heading3"/>
      </w:pPr>
      <w:bookmarkStart w:id="731" w:name="_Toc482632858"/>
      <w:r>
        <w:rPr>
          <w:rFonts w:hint="eastAsia"/>
        </w:rPr>
        <w:t>methods, calling fields</w:t>
      </w:r>
      <w:bookmarkEnd w:id="731"/>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772D6C" w:rsidRPr="004F0187" w14:paraId="505FAB83" w14:textId="77777777" w:rsidTr="008D34EF">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5270E721" w14:textId="77777777" w:rsidR="00772D6C" w:rsidRPr="004F0187" w:rsidRDefault="00772D6C" w:rsidP="008D34EF">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methods, calling fields</w:t>
            </w:r>
          </w:p>
        </w:tc>
      </w:tr>
      <w:tr w:rsidR="00772D6C" w:rsidRPr="004F0187" w14:paraId="5BA3AF22" w14:textId="77777777" w:rsidTr="008D34EF">
        <w:tc>
          <w:tcPr>
            <w:tcW w:w="368" w:type="pct"/>
          </w:tcPr>
          <w:p w14:paraId="0143A838" w14:textId="77777777" w:rsidR="00772D6C" w:rsidRPr="004F0187" w:rsidRDefault="00772D6C" w:rsidP="008D34EF">
            <w:pPr>
              <w:jc w:val="center"/>
              <w:rPr>
                <w:rFonts w:ascii="ＭＳ Ｐゴシック" w:eastAsia="ＭＳ Ｐゴシック" w:hAnsi="ＭＳ Ｐゴシック"/>
                <w:b/>
                <w:color w:val="C00000"/>
                <w:sz w:val="10"/>
                <w:szCs w:val="12"/>
              </w:rPr>
            </w:pPr>
            <w:r w:rsidRPr="004F0187">
              <w:rPr>
                <w:rFonts w:ascii="ＭＳ Ｐゴシック" w:eastAsia="ＭＳ Ｐゴシック" w:hAnsi="ＭＳ Ｐゴシック" w:hint="eastAsia"/>
                <w:sz w:val="10"/>
                <w:szCs w:val="12"/>
              </w:rPr>
              <w:t>Compliance</w:t>
            </w:r>
          </w:p>
        </w:tc>
        <w:tc>
          <w:tcPr>
            <w:tcW w:w="181" w:type="pct"/>
          </w:tcPr>
          <w:p w14:paraId="1B9927D7" w14:textId="77777777" w:rsidR="00772D6C" w:rsidRPr="004F0187" w:rsidRDefault="00772D6C" w:rsidP="008D34EF">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1</w:t>
            </w:r>
          </w:p>
        </w:tc>
        <w:tc>
          <w:tcPr>
            <w:tcW w:w="4451" w:type="pct"/>
          </w:tcPr>
          <w:p w14:paraId="5D9A1F1F" w14:textId="77777777" w:rsidR="00772D6C" w:rsidRPr="004F0187" w:rsidRDefault="00772D6C" w:rsidP="008D34EF">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Call class methods and fields via the class name.</w:t>
            </w:r>
          </w:p>
          <w:tbl>
            <w:tblPr>
              <w:tblStyle w:val="TableGrid"/>
              <w:tblW w:w="1922"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088"/>
            </w:tblGrid>
            <w:tr w:rsidR="00772D6C" w:rsidRPr="0054411C" w14:paraId="27132253" w14:textId="77777777" w:rsidTr="00D54DF6">
              <w:tc>
                <w:tcPr>
                  <w:tcW w:w="5000" w:type="pct"/>
                  <w:shd w:val="clear" w:color="auto" w:fill="F2F2F2" w:themeFill="background1" w:themeFillShade="F2"/>
                </w:tcPr>
                <w:p w14:paraId="7CA8E08E" w14:textId="77777777" w:rsidR="00772D6C" w:rsidRPr="0054411C" w:rsidRDefault="00772D6C" w:rsidP="008D34EF">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access</w:t>
                  </w:r>
                </w:p>
                <w:p w14:paraId="1B39FF5D" w14:textId="77777777" w:rsidR="00D85CB2" w:rsidRPr="0054411C" w:rsidRDefault="00D85CB2" w:rsidP="00D85CB2">
                  <w:pPr>
                    <w:autoSpaceDE w:val="0"/>
                    <w:autoSpaceDN w:val="0"/>
                    <w:adjustRightInd w:val="0"/>
                    <w:spacing w:line="180" w:lineRule="exact"/>
                    <w:jc w:val="left"/>
                    <w:rPr>
                      <w:ins w:id="732" w:author="Endo, Masami" w:date="2022-02-18T16:59:00Z"/>
                      <w:rFonts w:ascii="Consolas" w:eastAsia="ＭＳ Ｐゴシック" w:hAnsi="Consolas" w:cs="Consolas"/>
                      <w:kern w:val="0"/>
                      <w:sz w:val="14"/>
                      <w:szCs w:val="16"/>
                    </w:rPr>
                  </w:pPr>
                  <w:ins w:id="733" w:author="Endo, Masami" w:date="2022-02-18T16:59:00Z">
                    <w:r w:rsidRPr="0054411C">
                      <w:rPr>
                        <w:rFonts w:ascii="Consolas" w:eastAsia="ＭＳ Ｐゴシック" w:hAnsi="Consolas" w:cs="Consolas"/>
                        <w:b/>
                        <w:bCs/>
                        <w:color w:val="7F0055"/>
                        <w:kern w:val="0"/>
                        <w:sz w:val="14"/>
                        <w:szCs w:val="16"/>
                      </w:rPr>
                      <w:t>int</w:t>
                    </w:r>
                    <w:r w:rsidRPr="0054411C">
                      <w:rPr>
                        <w:rFonts w:ascii="Consolas" w:eastAsia="ＭＳ Ｐゴシック" w:hAnsi="Consolas" w:cs="Consolas"/>
                        <w:color w:val="000000"/>
                        <w:kern w:val="0"/>
                        <w:sz w:val="14"/>
                        <w:szCs w:val="16"/>
                      </w:rPr>
                      <w:t xml:space="preserve"> </w:t>
                    </w:r>
                    <w:proofErr w:type="spellStart"/>
                    <w:r w:rsidRPr="0054411C">
                      <w:rPr>
                        <w:rFonts w:ascii="Consolas" w:eastAsia="ＭＳ Ｐゴシック" w:hAnsi="Consolas" w:cs="Consolas"/>
                        <w:color w:val="000000"/>
                        <w:kern w:val="0"/>
                        <w:sz w:val="14"/>
                        <w:szCs w:val="16"/>
                      </w:rPr>
                      <w:t>barValue</w:t>
                    </w:r>
                    <w:proofErr w:type="spellEnd"/>
                    <w:r w:rsidRPr="0054411C">
                      <w:rPr>
                        <w:rFonts w:ascii="Consolas" w:eastAsia="ＭＳ Ｐゴシック" w:hAnsi="Consolas" w:cs="Consolas"/>
                        <w:color w:val="000000"/>
                        <w:kern w:val="0"/>
                        <w:sz w:val="14"/>
                        <w:szCs w:val="16"/>
                      </w:rPr>
                      <w:t xml:space="preserve"> = </w:t>
                    </w:r>
                    <w:proofErr w:type="spellStart"/>
                    <w:r w:rsidRPr="0054411C">
                      <w:rPr>
                        <w:rFonts w:ascii="Consolas" w:eastAsia="ＭＳ Ｐゴシック" w:hAnsi="Consolas" w:cs="Consolas"/>
                        <w:color w:val="000000"/>
                        <w:kern w:val="0"/>
                        <w:sz w:val="14"/>
                        <w:szCs w:val="16"/>
                      </w:rPr>
                      <w:t>SomeClass.MAX_VALUE</w:t>
                    </w:r>
                    <w:proofErr w:type="spellEnd"/>
                    <w:r w:rsidRPr="0054411C">
                      <w:rPr>
                        <w:rFonts w:ascii="Consolas" w:eastAsia="ＭＳ Ｐゴシック" w:hAnsi="Consolas" w:cs="Consolas"/>
                        <w:color w:val="000000"/>
                        <w:kern w:val="0"/>
                        <w:sz w:val="14"/>
                        <w:szCs w:val="16"/>
                      </w:rPr>
                      <w:t>;</w:t>
                    </w:r>
                  </w:ins>
                </w:p>
                <w:p w14:paraId="75BBAC95" w14:textId="145BA79D" w:rsidR="00772D6C" w:rsidRPr="0054411C" w:rsidDel="00D85CB2" w:rsidRDefault="00772D6C" w:rsidP="008D34EF">
                  <w:pPr>
                    <w:autoSpaceDE w:val="0"/>
                    <w:autoSpaceDN w:val="0"/>
                    <w:adjustRightInd w:val="0"/>
                    <w:spacing w:line="180" w:lineRule="exact"/>
                    <w:jc w:val="left"/>
                    <w:rPr>
                      <w:del w:id="734" w:author="Endo, Masami" w:date="2022-02-18T16:59:00Z"/>
                      <w:rFonts w:ascii="Consolas" w:eastAsia="ＭＳ Ｐゴシック" w:hAnsi="Consolas" w:cs="Consolas"/>
                      <w:kern w:val="0"/>
                      <w:sz w:val="10"/>
                      <w:szCs w:val="12"/>
                    </w:rPr>
                  </w:pPr>
                  <w:del w:id="735" w:author="Endo, Masami" w:date="2022-02-18T16:59:00Z">
                    <w:r w:rsidRPr="0054411C" w:rsidDel="00D85CB2">
                      <w:rPr>
                        <w:rFonts w:ascii="Consolas" w:eastAsia="ＭＳ Ｐゴシック" w:hAnsi="Consolas" w:cs="Consolas"/>
                        <w:sz w:val="10"/>
                        <w:szCs w:val="12"/>
                      </w:rPr>
                      <w:delText>int barValue = SomeClass.MAX _ VALUE;</w:delText>
                    </w:r>
                  </w:del>
                </w:p>
                <w:p w14:paraId="3BD8B9DA" w14:textId="77777777" w:rsidR="00772D6C" w:rsidRPr="0054411C" w:rsidRDefault="00772D6C" w:rsidP="008D34EF">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//X Breach of Terms</w:t>
                  </w:r>
                </w:p>
                <w:p w14:paraId="5823789F" w14:textId="77777777" w:rsidR="00D85CB2" w:rsidRPr="0054411C" w:rsidRDefault="00D85CB2" w:rsidP="00D85CB2">
                  <w:pPr>
                    <w:autoSpaceDE w:val="0"/>
                    <w:autoSpaceDN w:val="0"/>
                    <w:adjustRightInd w:val="0"/>
                    <w:spacing w:line="180" w:lineRule="exact"/>
                    <w:jc w:val="left"/>
                    <w:rPr>
                      <w:ins w:id="736" w:author="Endo, Masami" w:date="2022-02-18T16:59:00Z"/>
                      <w:rFonts w:ascii="Consolas" w:eastAsia="ＭＳ Ｐゴシック" w:hAnsi="Consolas" w:cs="Consolas"/>
                      <w:kern w:val="0"/>
                      <w:sz w:val="14"/>
                      <w:szCs w:val="16"/>
                    </w:rPr>
                  </w:pPr>
                  <w:proofErr w:type="spellStart"/>
                  <w:ins w:id="737" w:author="Endo, Masami" w:date="2022-02-18T16:59:00Z">
                    <w:r w:rsidRPr="0054411C">
                      <w:rPr>
                        <w:rFonts w:ascii="Consolas" w:eastAsia="ＭＳ Ｐゴシック" w:hAnsi="Consolas" w:cs="Consolas"/>
                        <w:color w:val="000000"/>
                        <w:kern w:val="0"/>
                        <w:sz w:val="14"/>
                        <w:szCs w:val="16"/>
                      </w:rPr>
                      <w:t>SomeClass</w:t>
                    </w:r>
                    <w:proofErr w:type="spellEnd"/>
                    <w:r w:rsidRPr="0054411C">
                      <w:rPr>
                        <w:rFonts w:ascii="Consolas" w:eastAsia="ＭＳ Ｐゴシック" w:hAnsi="Consolas" w:cs="Consolas"/>
                        <w:color w:val="000000"/>
                        <w:kern w:val="0"/>
                        <w:sz w:val="14"/>
                        <w:szCs w:val="16"/>
                      </w:rPr>
                      <w:t xml:space="preserve"> obj = </w:t>
                    </w:r>
                    <w:r w:rsidRPr="0054411C">
                      <w:rPr>
                        <w:rFonts w:ascii="Consolas" w:eastAsia="ＭＳ Ｐゴシック" w:hAnsi="Consolas" w:cs="Consolas"/>
                        <w:b/>
                        <w:bCs/>
                        <w:color w:val="7F0055"/>
                        <w:kern w:val="0"/>
                        <w:sz w:val="14"/>
                        <w:szCs w:val="16"/>
                      </w:rPr>
                      <w:t>new</w:t>
                    </w:r>
                    <w:r w:rsidRPr="0054411C">
                      <w:rPr>
                        <w:rFonts w:ascii="Consolas" w:eastAsia="ＭＳ Ｐゴシック" w:hAnsi="Consolas" w:cs="Consolas"/>
                        <w:color w:val="000000"/>
                        <w:kern w:val="0"/>
                        <w:sz w:val="14"/>
                        <w:szCs w:val="16"/>
                      </w:rPr>
                      <w:t xml:space="preserve"> </w:t>
                    </w:r>
                    <w:proofErr w:type="spellStart"/>
                    <w:r w:rsidRPr="0054411C">
                      <w:rPr>
                        <w:rFonts w:ascii="Consolas" w:eastAsia="ＭＳ Ｐゴシック" w:hAnsi="Consolas" w:cs="Consolas"/>
                        <w:color w:val="000000"/>
                        <w:kern w:val="0"/>
                        <w:sz w:val="14"/>
                        <w:szCs w:val="16"/>
                      </w:rPr>
                      <w:t>SomeClass</w:t>
                    </w:r>
                    <w:proofErr w:type="spellEnd"/>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ins>
                </w:p>
                <w:p w14:paraId="045EC56D" w14:textId="63D7540F" w:rsidR="00772D6C" w:rsidRPr="0054411C" w:rsidDel="00D85CB2" w:rsidRDefault="00D85CB2" w:rsidP="00D85CB2">
                  <w:pPr>
                    <w:autoSpaceDE w:val="0"/>
                    <w:autoSpaceDN w:val="0"/>
                    <w:adjustRightInd w:val="0"/>
                    <w:spacing w:line="180" w:lineRule="exact"/>
                    <w:jc w:val="left"/>
                    <w:rPr>
                      <w:del w:id="738" w:author="Endo, Masami" w:date="2022-02-18T16:59:00Z"/>
                      <w:rFonts w:ascii="Consolas" w:eastAsia="ＭＳ Ｐゴシック" w:hAnsi="Consolas" w:cs="Consolas"/>
                      <w:kern w:val="0"/>
                      <w:sz w:val="10"/>
                      <w:szCs w:val="12"/>
                    </w:rPr>
                  </w:pPr>
                  <w:ins w:id="739" w:author="Endo, Masami" w:date="2022-02-18T16:59:00Z">
                    <w:r w:rsidRPr="0054411C">
                      <w:rPr>
                        <w:rFonts w:ascii="Consolas" w:eastAsia="ＭＳ Ｐゴシック" w:hAnsi="Consolas" w:cs="Consolas"/>
                        <w:b/>
                        <w:bCs/>
                        <w:color w:val="7F0055"/>
                        <w:kern w:val="0"/>
                        <w:sz w:val="14"/>
                        <w:szCs w:val="16"/>
                      </w:rPr>
                      <w:t>int</w:t>
                    </w:r>
                    <w:r w:rsidRPr="0054411C">
                      <w:rPr>
                        <w:rFonts w:ascii="Consolas" w:eastAsia="ＭＳ Ｐゴシック" w:hAnsi="Consolas" w:cs="Consolas"/>
                        <w:color w:val="000000"/>
                        <w:kern w:val="0"/>
                        <w:sz w:val="14"/>
                        <w:szCs w:val="16"/>
                      </w:rPr>
                      <w:t xml:space="preserve"> </w:t>
                    </w:r>
                    <w:proofErr w:type="spellStart"/>
                    <w:r w:rsidRPr="0054411C">
                      <w:rPr>
                        <w:rFonts w:ascii="Consolas" w:eastAsia="ＭＳ Ｐゴシック" w:hAnsi="Consolas" w:cs="Consolas"/>
                        <w:color w:val="000000"/>
                        <w:kern w:val="0"/>
                        <w:sz w:val="14"/>
                        <w:szCs w:val="16"/>
                      </w:rPr>
                      <w:t>fooValue</w:t>
                    </w:r>
                    <w:proofErr w:type="spellEnd"/>
                    <w:r w:rsidRPr="0054411C">
                      <w:rPr>
                        <w:rFonts w:ascii="Consolas" w:eastAsia="ＭＳ Ｐゴシック" w:hAnsi="Consolas" w:cs="Consolas"/>
                        <w:color w:val="000000"/>
                        <w:kern w:val="0"/>
                        <w:sz w:val="14"/>
                        <w:szCs w:val="16"/>
                      </w:rPr>
                      <w:t xml:space="preserve"> = </w:t>
                    </w:r>
                    <w:proofErr w:type="spellStart"/>
                    <w:r w:rsidRPr="0054411C">
                      <w:rPr>
                        <w:rFonts w:ascii="Consolas" w:eastAsia="ＭＳ Ｐゴシック" w:hAnsi="Consolas" w:cs="Consolas"/>
                        <w:color w:val="000000"/>
                        <w:kern w:val="0"/>
                        <w:sz w:val="14"/>
                        <w:szCs w:val="16"/>
                      </w:rPr>
                      <w:t>obj.MAX_VALUE</w:t>
                    </w:r>
                    <w:proofErr w:type="spellEnd"/>
                    <w:r w:rsidRPr="0054411C">
                      <w:rPr>
                        <w:rFonts w:ascii="Consolas" w:eastAsia="ＭＳ Ｐゴシック" w:hAnsi="Consolas" w:cs="Consolas"/>
                        <w:color w:val="000000"/>
                        <w:kern w:val="0"/>
                        <w:sz w:val="14"/>
                        <w:szCs w:val="16"/>
                      </w:rPr>
                      <w:t>;</w:t>
                    </w:r>
                  </w:ins>
                  <w:del w:id="740" w:author="Endo, Masami" w:date="2022-02-18T16:59:00Z">
                    <w:r w:rsidR="00772D6C" w:rsidRPr="0054411C" w:rsidDel="00D85CB2">
                      <w:rPr>
                        <w:rFonts w:ascii="Consolas" w:eastAsia="ＭＳ Ｐゴシック" w:hAnsi="Consolas" w:cs="Consolas"/>
                        <w:sz w:val="10"/>
                        <w:szCs w:val="12"/>
                      </w:rPr>
                      <w:delText>SomeClass obj = new SomeClass ();</w:delText>
                    </w:r>
                  </w:del>
                </w:p>
                <w:p w14:paraId="42C8A949" w14:textId="5EFAD753" w:rsidR="00772D6C" w:rsidRPr="0054411C" w:rsidRDefault="00772D6C" w:rsidP="008D34EF">
                  <w:pPr>
                    <w:autoSpaceDE w:val="0"/>
                    <w:autoSpaceDN w:val="0"/>
                    <w:adjustRightInd w:val="0"/>
                    <w:spacing w:line="180" w:lineRule="exact"/>
                    <w:jc w:val="left"/>
                    <w:rPr>
                      <w:rFonts w:ascii="Consolas" w:eastAsia="ＭＳ Ｐゴシック" w:hAnsi="Consolas" w:cs="Consolas"/>
                      <w:kern w:val="0"/>
                      <w:sz w:val="10"/>
                      <w:szCs w:val="12"/>
                    </w:rPr>
                  </w:pPr>
                  <w:del w:id="741" w:author="Endo, Masami" w:date="2022-02-18T16:59:00Z">
                    <w:r w:rsidRPr="0054411C" w:rsidDel="00D85CB2">
                      <w:rPr>
                        <w:rFonts w:ascii="Consolas" w:eastAsia="ＭＳ Ｐゴシック" w:hAnsi="Consolas" w:cs="Consolas"/>
                        <w:sz w:val="10"/>
                        <w:szCs w:val="12"/>
                      </w:rPr>
                      <w:delText>int fooValue = obj.MAX _ VALUE;</w:delText>
                    </w:r>
                  </w:del>
                </w:p>
              </w:tc>
            </w:tr>
          </w:tbl>
          <w:p w14:paraId="24188499" w14:textId="77777777" w:rsidR="00772D6C" w:rsidRPr="004F0187" w:rsidRDefault="00772D6C" w:rsidP="008D34EF">
            <w:pPr>
              <w:rPr>
                <w:rFonts w:ascii="ＭＳ Ｐゴシック" w:eastAsia="ＭＳ Ｐゴシック" w:hAnsi="ＭＳ Ｐゴシック"/>
                <w:sz w:val="10"/>
                <w:szCs w:val="12"/>
              </w:rPr>
            </w:pPr>
          </w:p>
        </w:tc>
      </w:tr>
    </w:tbl>
    <w:p w14:paraId="783254C5" w14:textId="77777777" w:rsidR="00824A7F" w:rsidRDefault="00824A7F" w:rsidP="00824A7F">
      <w:pPr>
        <w:pStyle w:val="Heading3"/>
      </w:pPr>
      <w:bookmarkStart w:id="742" w:name="_Toc482632859"/>
      <w:r>
        <w:rPr>
          <w:rFonts w:hint="eastAsia"/>
        </w:rPr>
        <w:t xml:space="preserve">Accessing </w:t>
      </w:r>
      <w:proofErr w:type="spellStart"/>
      <w:r>
        <w:rPr>
          <w:rFonts w:hint="eastAsia"/>
        </w:rPr>
        <w:t>Superclasses</w:t>
      </w:r>
      <w:bookmarkEnd w:id="742"/>
      <w:proofErr w:type="spellEnd"/>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521CA" w:rsidRPr="00F521CA" w14:paraId="3BEB776F"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24BE8470" w14:textId="6222382E" w:rsidR="00F521CA" w:rsidRPr="00F521CA" w:rsidRDefault="00F521CA" w:rsidP="00157A7A">
            <w:pPr>
              <w:rPr>
                <w:rFonts w:ascii="ＭＳ Ｐゴシック" w:eastAsia="ＭＳ Ｐゴシック" w:hAnsi="ＭＳ Ｐゴシック"/>
                <w:sz w:val="10"/>
                <w:szCs w:val="12"/>
              </w:rPr>
            </w:pPr>
            <w:r w:rsidRPr="00F521CA">
              <w:rPr>
                <w:rFonts w:ascii="ＭＳ Ｐゴシック" w:eastAsia="ＭＳ Ｐゴシック" w:hAnsi="ＭＳ Ｐゴシック" w:hint="eastAsia"/>
                <w:sz w:val="10"/>
                <w:szCs w:val="12"/>
              </w:rPr>
              <w:t xml:space="preserve">Accessing </w:t>
            </w:r>
            <w:proofErr w:type="spellStart"/>
            <w:r w:rsidRPr="00F521CA">
              <w:rPr>
                <w:rFonts w:ascii="ＭＳ Ｐゴシック" w:eastAsia="ＭＳ Ｐゴシック" w:hAnsi="ＭＳ Ｐゴシック" w:hint="eastAsia"/>
                <w:sz w:val="10"/>
                <w:szCs w:val="12"/>
              </w:rPr>
              <w:t>Superclasses</w:t>
            </w:r>
            <w:proofErr w:type="spellEnd"/>
          </w:p>
        </w:tc>
      </w:tr>
      <w:tr w:rsidR="00D17292" w:rsidRPr="00F521CA" w14:paraId="7F42C15F" w14:textId="77777777" w:rsidTr="00413B10">
        <w:tc>
          <w:tcPr>
            <w:tcW w:w="372" w:type="pct"/>
          </w:tcPr>
          <w:p w14:paraId="2C1A1FE2" w14:textId="37DBF105" w:rsidR="00D17292" w:rsidRPr="00F521CA" w:rsidRDefault="00F521CA" w:rsidP="00157A7A">
            <w:pPr>
              <w:jc w:val="center"/>
              <w:rPr>
                <w:rFonts w:ascii="ＭＳ Ｐゴシック" w:eastAsia="ＭＳ Ｐゴシック" w:hAnsi="ＭＳ Ｐゴシック"/>
                <w:b/>
                <w:color w:val="C00000"/>
                <w:sz w:val="10"/>
                <w:szCs w:val="12"/>
              </w:rPr>
            </w:pPr>
            <w:r w:rsidRPr="00F521CA">
              <w:rPr>
                <w:rFonts w:ascii="ＭＳ Ｐゴシック" w:eastAsia="ＭＳ Ｐゴシック" w:hAnsi="ＭＳ Ｐゴシック" w:hint="eastAsia"/>
                <w:sz w:val="10"/>
                <w:szCs w:val="12"/>
              </w:rPr>
              <w:t>Compliance</w:t>
            </w:r>
          </w:p>
        </w:tc>
        <w:tc>
          <w:tcPr>
            <w:tcW w:w="182" w:type="pct"/>
          </w:tcPr>
          <w:p w14:paraId="0145EF7B" w14:textId="579DB599" w:rsidR="00D17292" w:rsidRPr="00F521CA" w:rsidRDefault="00862389" w:rsidP="00157A7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1</w:t>
            </w:r>
          </w:p>
        </w:tc>
        <w:tc>
          <w:tcPr>
            <w:tcW w:w="4446" w:type="pct"/>
          </w:tcPr>
          <w:p w14:paraId="22F0161A" w14:textId="77777777" w:rsidR="003432A0" w:rsidRDefault="00D17292" w:rsidP="00D17292">
            <w:pPr>
              <w:rPr>
                <w:rFonts w:ascii="ＭＳ Ｐゴシック" w:eastAsia="ＭＳ Ｐゴシック" w:hAnsi="ＭＳ Ｐゴシック"/>
                <w:sz w:val="10"/>
                <w:szCs w:val="12"/>
              </w:rPr>
            </w:pPr>
            <w:r w:rsidRPr="00F521CA">
              <w:rPr>
                <w:rFonts w:ascii="ＭＳ Ｐゴシック" w:eastAsia="ＭＳ Ｐゴシック" w:hAnsi="ＭＳ Ｐゴシック" w:hint="eastAsia"/>
                <w:sz w:val="10"/>
                <w:szCs w:val="12"/>
              </w:rPr>
              <w:t>A superclass field or its own field MUST NOT be hidden by a local variable of the same name.</w:t>
            </w:r>
          </w:p>
          <w:p w14:paraId="62FC8C42" w14:textId="24F4101D" w:rsidR="00D17292" w:rsidRPr="00F521CA" w:rsidRDefault="00D17292" w:rsidP="00D17292">
            <w:pPr>
              <w:rPr>
                <w:rFonts w:ascii="ＭＳ Ｐゴシック" w:eastAsia="ＭＳ Ｐゴシック" w:hAnsi="ＭＳ Ｐゴシック"/>
                <w:sz w:val="10"/>
                <w:szCs w:val="12"/>
              </w:rPr>
            </w:pPr>
            <w:r w:rsidRPr="00F521CA">
              <w:rPr>
                <w:rFonts w:ascii="ＭＳ Ｐゴシック" w:eastAsia="ＭＳ Ｐゴシック" w:hAnsi="ＭＳ Ｐゴシック" w:hint="eastAsia"/>
                <w:sz w:val="10"/>
                <w:szCs w:val="12"/>
              </w:rPr>
              <w:t xml:space="preserve">It does not apply to code generated automatically by Eclipse (STS) (accessor methods, constructors, equals methods, </w:t>
            </w:r>
            <w:proofErr w:type="spellStart"/>
            <w:r w:rsidRPr="00F521CA">
              <w:rPr>
                <w:rFonts w:ascii="ＭＳ Ｐゴシック" w:eastAsia="ＭＳ Ｐゴシック" w:hAnsi="ＭＳ Ｐゴシック" w:hint="eastAsia"/>
                <w:sz w:val="10"/>
                <w:szCs w:val="12"/>
              </w:rPr>
              <w:t>hashCode</w:t>
            </w:r>
            <w:proofErr w:type="spellEnd"/>
            <w:r w:rsidRPr="00F521CA">
              <w:rPr>
                <w:rFonts w:ascii="ＭＳ Ｐゴシック" w:eastAsia="ＭＳ Ｐゴシック" w:hAnsi="ＭＳ Ｐゴシック" w:hint="eastAsia"/>
                <w:sz w:val="10"/>
                <w:szCs w:val="12"/>
              </w:rPr>
              <w:t xml:space="preserve"> method, </w:t>
            </w:r>
            <w:proofErr w:type="spellStart"/>
            <w:r w:rsidRPr="00F521CA">
              <w:rPr>
                <w:rFonts w:ascii="ＭＳ Ｐゴシック" w:eastAsia="ＭＳ Ｐゴシック" w:hAnsi="ＭＳ Ｐゴシック" w:hint="eastAsia"/>
                <w:sz w:val="10"/>
                <w:szCs w:val="12"/>
              </w:rPr>
              <w:t>toString</w:t>
            </w:r>
            <w:proofErr w:type="spellEnd"/>
            <w:r w:rsidRPr="00F521CA">
              <w:rPr>
                <w:rFonts w:ascii="ＭＳ Ｐゴシック" w:eastAsia="ＭＳ Ｐゴシック" w:hAnsi="ＭＳ Ｐゴシック" w:hint="eastAsia"/>
                <w:sz w:val="10"/>
                <w:szCs w:val="12"/>
              </w:rPr>
              <w:t xml:space="preserve"> method).</w:t>
            </w:r>
          </w:p>
          <w:tbl>
            <w:tblPr>
              <w:tblStyle w:val="TableGrid"/>
              <w:tblW w:w="408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6559"/>
            </w:tblGrid>
            <w:tr w:rsidR="00D17292" w:rsidRPr="003432A0" w14:paraId="38A1B5B5" w14:textId="77777777" w:rsidTr="00D54DF6">
              <w:tc>
                <w:tcPr>
                  <w:tcW w:w="5000" w:type="pct"/>
                  <w:shd w:val="clear" w:color="auto" w:fill="F2F2F2" w:themeFill="background1" w:themeFillShade="F2"/>
                </w:tcPr>
                <w:p w14:paraId="5036BB21" w14:textId="77777777" w:rsidR="00D17292" w:rsidRPr="003432A0" w:rsidRDefault="00D17292" w:rsidP="00D1729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Define Instance Variables * /</w:t>
                  </w:r>
                </w:p>
                <w:p w14:paraId="40EFC02A" w14:textId="77777777" w:rsidR="000E031A" w:rsidRPr="003432A0" w:rsidRDefault="000E031A" w:rsidP="000E031A">
                  <w:pPr>
                    <w:autoSpaceDE w:val="0"/>
                    <w:autoSpaceDN w:val="0"/>
                    <w:adjustRightInd w:val="0"/>
                    <w:spacing w:line="180" w:lineRule="exact"/>
                    <w:jc w:val="left"/>
                    <w:rPr>
                      <w:ins w:id="743" w:author="Endo, Masami" w:date="2022-02-18T17:00:00Z"/>
                      <w:rFonts w:ascii="Consolas" w:eastAsia="ＭＳ Ｐゴシック" w:hAnsi="Consolas" w:cs="Consolas"/>
                      <w:kern w:val="0"/>
                      <w:sz w:val="14"/>
                      <w:szCs w:val="16"/>
                    </w:rPr>
                  </w:pPr>
                  <w:ins w:id="744" w:author="Endo, Masami" w:date="2022-02-18T17:00:00Z">
                    <w:r w:rsidRPr="003432A0">
                      <w:rPr>
                        <w:rFonts w:ascii="Consolas" w:eastAsia="ＭＳ Ｐゴシック" w:hAnsi="Consolas" w:cs="Consolas"/>
                        <w:b/>
                        <w:bCs/>
                        <w:color w:val="7F0055"/>
                        <w:kern w:val="0"/>
                        <w:sz w:val="14"/>
                        <w:szCs w:val="16"/>
                      </w:rPr>
                      <w:t>private</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int</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currentPage</w:t>
                    </w:r>
                    <w:proofErr w:type="spellEnd"/>
                    <w:r w:rsidRPr="003432A0">
                      <w:rPr>
                        <w:rFonts w:ascii="Consolas" w:eastAsia="ＭＳ Ｐゴシック" w:hAnsi="Consolas" w:cs="Consolas"/>
                        <w:color w:val="000000"/>
                        <w:kern w:val="0"/>
                        <w:sz w:val="14"/>
                        <w:szCs w:val="16"/>
                      </w:rPr>
                      <w:t>;</w:t>
                    </w:r>
                  </w:ins>
                </w:p>
                <w:p w14:paraId="5EB5CF35" w14:textId="2212A925" w:rsidR="00D17292" w:rsidRPr="003432A0" w:rsidDel="000E031A" w:rsidRDefault="00D17292" w:rsidP="00D17292">
                  <w:pPr>
                    <w:autoSpaceDE w:val="0"/>
                    <w:autoSpaceDN w:val="0"/>
                    <w:adjustRightInd w:val="0"/>
                    <w:spacing w:line="180" w:lineRule="exact"/>
                    <w:jc w:val="left"/>
                    <w:rPr>
                      <w:del w:id="745" w:author="Endo, Masami" w:date="2022-02-18T17:00:00Z"/>
                      <w:rFonts w:ascii="Consolas" w:eastAsia="ＭＳ Ｐゴシック" w:hAnsi="Consolas" w:cs="Consolas"/>
                      <w:kern w:val="0"/>
                      <w:sz w:val="10"/>
                      <w:szCs w:val="12"/>
                    </w:rPr>
                  </w:pPr>
                  <w:del w:id="746" w:author="Endo, Masami" w:date="2022-02-18T17:00:00Z">
                    <w:r w:rsidRPr="003432A0" w:rsidDel="000E031A">
                      <w:rPr>
                        <w:rFonts w:ascii="Consolas" w:eastAsia="ＭＳ Ｐゴシック" w:hAnsi="Consolas" w:cs="Consolas"/>
                        <w:sz w:val="10"/>
                        <w:szCs w:val="12"/>
                      </w:rPr>
                      <w:delText>private int currentPage;</w:delText>
                    </w:r>
                  </w:del>
                </w:p>
                <w:p w14:paraId="7FDB0582" w14:textId="77777777" w:rsidR="00D17292" w:rsidRPr="003432A0" w:rsidRDefault="00D17292" w:rsidP="00D17292">
                  <w:pPr>
                    <w:autoSpaceDE w:val="0"/>
                    <w:autoSpaceDN w:val="0"/>
                    <w:adjustRightInd w:val="0"/>
                    <w:spacing w:line="180" w:lineRule="exact"/>
                    <w:jc w:val="left"/>
                    <w:rPr>
                      <w:rFonts w:ascii="Consolas" w:eastAsia="ＭＳ Ｐゴシック" w:hAnsi="Consolas" w:cs="Consolas"/>
                      <w:kern w:val="0"/>
                      <w:sz w:val="10"/>
                      <w:szCs w:val="12"/>
                    </w:rPr>
                  </w:pPr>
                </w:p>
                <w:p w14:paraId="106F4397" w14:textId="1BB94DCA" w:rsidR="00D17292" w:rsidRPr="003432A0" w:rsidRDefault="00D17292" w:rsidP="00D1729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Typical setter methods auto-generated by Eclipse (STS) * /</w:t>
                  </w:r>
                </w:p>
                <w:p w14:paraId="1780B8F9" w14:textId="670EF46C" w:rsidR="00D17292" w:rsidRPr="003432A0" w:rsidRDefault="000E031A" w:rsidP="00D17292">
                  <w:pPr>
                    <w:autoSpaceDE w:val="0"/>
                    <w:autoSpaceDN w:val="0"/>
                    <w:adjustRightInd w:val="0"/>
                    <w:spacing w:line="180" w:lineRule="exact"/>
                    <w:jc w:val="left"/>
                    <w:rPr>
                      <w:rFonts w:ascii="Consolas" w:eastAsia="ＭＳ Ｐゴシック" w:hAnsi="Consolas" w:cs="Consolas"/>
                      <w:kern w:val="0"/>
                      <w:sz w:val="10"/>
                      <w:szCs w:val="12"/>
                    </w:rPr>
                  </w:pPr>
                  <w:ins w:id="747" w:author="Endo, Masami" w:date="2022-02-18T17:00:00Z">
                    <w:r w:rsidRPr="003432A0">
                      <w:rPr>
                        <w:rFonts w:ascii="Consolas" w:eastAsia="ＭＳ Ｐゴシック" w:hAnsi="Consolas" w:cs="Consolas"/>
                        <w:b/>
                        <w:bCs/>
                        <w:color w:val="7F0055"/>
                        <w:kern w:val="0"/>
                        <w:sz w:val="14"/>
                        <w:szCs w:val="16"/>
                      </w:rPr>
                      <w:t>public</w:t>
                    </w:r>
                    <w:r w:rsidRPr="003432A0">
                      <w:rPr>
                        <w:rFonts w:ascii="Consolas" w:eastAsia="ＭＳ Ｐゴシック"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void</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setCurrentPage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int</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currentPage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del w:id="748" w:author="Endo, Masami" w:date="2022-02-18T17:00:00Z">
                    <w:r w:rsidR="00D17292" w:rsidRPr="003432A0" w:rsidDel="000E031A">
                      <w:rPr>
                        <w:rFonts w:ascii="Consolas" w:eastAsia="ＭＳ Ｐゴシック" w:hAnsi="Consolas" w:cs="Consolas"/>
                        <w:sz w:val="10"/>
                        <w:szCs w:val="12"/>
                      </w:rPr>
                      <w:delText>public void setCurrentPage (int currentPage) {</w:delText>
                    </w:r>
                  </w:del>
                  <w:r w:rsidR="00D17292" w:rsidRPr="003432A0">
                    <w:rPr>
                      <w:rFonts w:ascii="Consolas" w:eastAsia="ＭＳ Ｐゴシック" w:hAnsi="Consolas" w:cs="Consolas"/>
                      <w:sz w:val="10"/>
                      <w:szCs w:val="12"/>
                    </w:rPr>
                    <w:t>//Argument contains the name of the target field</w:t>
                  </w:r>
                </w:p>
                <w:p w14:paraId="4044D604" w14:textId="02ABAA8B" w:rsidR="00D17292" w:rsidRPr="003432A0" w:rsidRDefault="00D17292" w:rsidP="00D1729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roofErr w:type="spellStart"/>
                  <w:ins w:id="749" w:author="Endo, Masami" w:date="2022-02-18T17:00:00Z">
                    <w:r w:rsidR="000E031A" w:rsidRPr="003432A0">
                      <w:rPr>
                        <w:rFonts w:ascii="Consolas" w:eastAsia="ＭＳ Ｐゴシック" w:hAnsi="Consolas" w:cs="Consolas"/>
                        <w:b/>
                        <w:bCs/>
                        <w:color w:val="7F0055"/>
                        <w:kern w:val="0"/>
                        <w:sz w:val="14"/>
                        <w:szCs w:val="16"/>
                      </w:rPr>
                      <w:t>this</w:t>
                    </w:r>
                    <w:r w:rsidR="000E031A" w:rsidRPr="003432A0">
                      <w:rPr>
                        <w:rFonts w:ascii="Consolas" w:eastAsia="ＭＳ Ｐゴシック" w:hAnsi="Consolas" w:cs="Consolas"/>
                        <w:color w:val="000000"/>
                        <w:kern w:val="0"/>
                        <w:sz w:val="14"/>
                        <w:szCs w:val="16"/>
                      </w:rPr>
                      <w:t>.currentPage</w:t>
                    </w:r>
                    <w:proofErr w:type="spellEnd"/>
                    <w:r w:rsidR="000E031A" w:rsidRPr="003432A0">
                      <w:rPr>
                        <w:rFonts w:ascii="Consolas" w:eastAsia="ＭＳ Ｐゴシック" w:hAnsi="Consolas" w:cs="Consolas"/>
                        <w:color w:val="000000"/>
                        <w:kern w:val="0"/>
                        <w:sz w:val="14"/>
                        <w:szCs w:val="16"/>
                      </w:rPr>
                      <w:t xml:space="preserve"> = </w:t>
                    </w:r>
                    <w:proofErr w:type="spellStart"/>
                    <w:r w:rsidR="000E031A" w:rsidRPr="003432A0">
                      <w:rPr>
                        <w:rFonts w:ascii="Consolas" w:eastAsia="ＭＳ Ｐゴシック" w:hAnsi="Consolas" w:cs="Consolas"/>
                        <w:color w:val="000000"/>
                        <w:kern w:val="0"/>
                        <w:sz w:val="14"/>
                        <w:szCs w:val="16"/>
                      </w:rPr>
                      <w:t>currentPage</w:t>
                    </w:r>
                    <w:proofErr w:type="spellEnd"/>
                    <w:r w:rsidR="000E031A" w:rsidRPr="003432A0">
                      <w:rPr>
                        <w:rFonts w:ascii="Consolas" w:eastAsia="ＭＳ Ｐゴシック" w:hAnsi="Consolas" w:cs="Consolas"/>
                        <w:color w:val="000000"/>
                        <w:kern w:val="0"/>
                        <w:sz w:val="14"/>
                        <w:szCs w:val="16"/>
                      </w:rPr>
                      <w:t>;</w:t>
                    </w:r>
                  </w:ins>
                  <w:del w:id="750" w:author="Endo, Masami" w:date="2022-02-18T17:00:00Z">
                    <w:r w:rsidRPr="003432A0" w:rsidDel="000E031A">
                      <w:rPr>
                        <w:rFonts w:ascii="Consolas" w:eastAsia="ＭＳ Ｐゴシック" w:hAnsi="Consolas" w:cs="Consolas"/>
                        <w:sz w:val="10"/>
                        <w:szCs w:val="12"/>
                      </w:rPr>
                      <w:delText>this.currentPage = currentPage;</w:delText>
                    </w:r>
                  </w:del>
                </w:p>
                <w:p w14:paraId="49D62DA3" w14:textId="7D7758E4" w:rsidR="00D17292" w:rsidRPr="003432A0" w:rsidRDefault="00D17292" w:rsidP="00D17292">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tc>
            </w:tr>
          </w:tbl>
          <w:p w14:paraId="4179F898" w14:textId="1AECA266" w:rsidR="00D17292" w:rsidRPr="00F521CA" w:rsidRDefault="00D17292" w:rsidP="00D17292">
            <w:pPr>
              <w:rPr>
                <w:rFonts w:ascii="ＭＳ Ｐゴシック" w:eastAsia="ＭＳ Ｐゴシック" w:hAnsi="ＭＳ Ｐゴシック"/>
                <w:sz w:val="10"/>
                <w:szCs w:val="12"/>
              </w:rPr>
            </w:pPr>
          </w:p>
        </w:tc>
      </w:tr>
    </w:tbl>
    <w:p w14:paraId="624A029C" w14:textId="77777777" w:rsidR="00D17292" w:rsidRDefault="00D17292" w:rsidP="00FA4189"/>
    <w:p w14:paraId="17261414" w14:textId="22EFB192" w:rsidR="00413B10" w:rsidRDefault="00413B10" w:rsidP="00FA4189">
      <w:pPr>
        <w:sectPr w:rsidR="00413B10" w:rsidSect="0034470E">
          <w:pgSz w:w="11906" w:h="16838" w:code="9"/>
          <w:pgMar w:top="1701" w:right="1418" w:bottom="851" w:left="1418" w:header="851" w:footer="567" w:gutter="0"/>
          <w:cols w:space="425"/>
          <w:docGrid w:type="linesAndChars" w:linePitch="246"/>
        </w:sectPr>
      </w:pPr>
    </w:p>
    <w:p w14:paraId="09080EA6" w14:textId="143FFA47" w:rsidR="0000395F" w:rsidRDefault="0000395F" w:rsidP="0000395F">
      <w:pPr>
        <w:pStyle w:val="Heading3"/>
      </w:pPr>
      <w:bookmarkStart w:id="751" w:name="_Toc482632860"/>
      <w:r w:rsidRPr="0000395F">
        <w:rPr>
          <w:rFonts w:hint="eastAsia"/>
        </w:rPr>
        <w:lastRenderedPageBreak/>
        <w:t xml:space="preserve">Using the </w:t>
      </w:r>
      <w:proofErr w:type="spellStart"/>
      <w:r w:rsidRPr="0000395F">
        <w:rPr>
          <w:rFonts w:hint="eastAsia"/>
        </w:rPr>
        <w:t>valueOf</w:t>
      </w:r>
      <w:proofErr w:type="spellEnd"/>
      <w:r w:rsidRPr="0000395F">
        <w:rPr>
          <w:rFonts w:hint="eastAsia"/>
        </w:rPr>
        <w:t xml:space="preserve"> Factory Method</w:t>
      </w:r>
      <w:bookmarkEnd w:id="751"/>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1"/>
        <w:gridCol w:w="338"/>
        <w:gridCol w:w="8257"/>
      </w:tblGrid>
      <w:tr w:rsidR="0000395F" w:rsidRPr="002B750F" w14:paraId="6F746069" w14:textId="77777777" w:rsidTr="0000395F">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32A7EE79" w14:textId="20F86627" w:rsidR="0000395F" w:rsidRPr="002B750F" w:rsidRDefault="0000395F" w:rsidP="0000395F">
            <w:pPr>
              <w:rPr>
                <w:rFonts w:ascii="ＭＳ Ｐゴシック" w:eastAsia="ＭＳ Ｐゴシック" w:hAnsi="ＭＳ Ｐゴシック"/>
                <w:sz w:val="10"/>
                <w:szCs w:val="12"/>
              </w:rPr>
            </w:pPr>
            <w:r w:rsidRPr="0000395F">
              <w:rPr>
                <w:rFonts w:ascii="ＭＳ Ｐゴシック" w:eastAsia="ＭＳ Ｐゴシック" w:hAnsi="ＭＳ Ｐゴシック" w:hint="eastAsia"/>
                <w:sz w:val="10"/>
                <w:szCs w:val="12"/>
              </w:rPr>
              <w:t xml:space="preserve">Using the </w:t>
            </w:r>
            <w:proofErr w:type="spellStart"/>
            <w:r w:rsidRPr="0000395F">
              <w:rPr>
                <w:rFonts w:ascii="ＭＳ Ｐゴシック" w:eastAsia="ＭＳ Ｐゴシック" w:hAnsi="ＭＳ Ｐゴシック" w:hint="eastAsia"/>
                <w:sz w:val="10"/>
                <w:szCs w:val="12"/>
              </w:rPr>
              <w:t>valueOf</w:t>
            </w:r>
            <w:proofErr w:type="spellEnd"/>
            <w:r w:rsidRPr="0000395F">
              <w:rPr>
                <w:rFonts w:ascii="ＭＳ Ｐゴシック" w:eastAsia="ＭＳ Ｐゴシック" w:hAnsi="ＭＳ Ｐゴシック" w:hint="eastAsia"/>
                <w:sz w:val="10"/>
                <w:szCs w:val="12"/>
              </w:rPr>
              <w:t xml:space="preserve"> Factory Method</w:t>
            </w:r>
          </w:p>
        </w:tc>
      </w:tr>
      <w:tr w:rsidR="0000395F" w:rsidRPr="002B750F" w14:paraId="4ED5C155" w14:textId="77777777" w:rsidTr="0000395F">
        <w:tc>
          <w:tcPr>
            <w:tcW w:w="372" w:type="pct"/>
          </w:tcPr>
          <w:p w14:paraId="5EA38EC9" w14:textId="77777777" w:rsidR="0000395F" w:rsidRPr="002B750F" w:rsidRDefault="0000395F" w:rsidP="0000395F">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Caution</w:t>
            </w:r>
          </w:p>
        </w:tc>
        <w:tc>
          <w:tcPr>
            <w:tcW w:w="182" w:type="pct"/>
          </w:tcPr>
          <w:p w14:paraId="43A98B69" w14:textId="77777777" w:rsidR="0000395F" w:rsidRPr="002B750F" w:rsidRDefault="0000395F" w:rsidP="0000395F">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1</w:t>
            </w:r>
          </w:p>
        </w:tc>
        <w:tc>
          <w:tcPr>
            <w:tcW w:w="4446" w:type="pct"/>
          </w:tcPr>
          <w:p w14:paraId="6BA5B786" w14:textId="77777777" w:rsidR="0000395F" w:rsidRDefault="0000395F" w:rsidP="0000395F">
            <w:pPr>
              <w:rPr>
                <w:rFonts w:ascii="ＭＳ Ｐゴシック" w:eastAsia="ＭＳ Ｐゴシック" w:hAnsi="ＭＳ Ｐゴシック"/>
                <w:sz w:val="10"/>
                <w:szCs w:val="12"/>
              </w:rPr>
            </w:pPr>
            <w:r w:rsidRPr="0000395F">
              <w:rPr>
                <w:rFonts w:ascii="ＭＳ Ｐゴシック" w:eastAsia="ＭＳ Ｐゴシック" w:hAnsi="ＭＳ Ｐゴシック" w:hint="eastAsia"/>
                <w:sz w:val="10"/>
                <w:szCs w:val="12"/>
              </w:rPr>
              <w:t xml:space="preserve">Factory methods such as </w:t>
            </w:r>
            <w:proofErr w:type="spellStart"/>
            <w:r w:rsidRPr="0000395F">
              <w:rPr>
                <w:rFonts w:ascii="ＭＳ Ｐゴシック" w:eastAsia="ＭＳ Ｐゴシック" w:hAnsi="ＭＳ Ｐゴシック" w:hint="eastAsia"/>
                <w:sz w:val="10"/>
                <w:szCs w:val="12"/>
              </w:rPr>
              <w:t>Integer.valueOf</w:t>
            </w:r>
            <w:proofErr w:type="spellEnd"/>
            <w:r w:rsidRPr="0000395F">
              <w:rPr>
                <w:rFonts w:ascii="ＭＳ Ｐゴシック" w:eastAsia="ＭＳ Ｐゴシック" w:hAnsi="ＭＳ Ｐゴシック" w:hint="eastAsia"/>
                <w:sz w:val="10"/>
                <w:szCs w:val="12"/>
              </w:rPr>
              <w:t xml:space="preserve"> (int) use this rather than the constructor of wrapper classes such as new Integer (int).</w:t>
            </w:r>
          </w:p>
          <w:p w14:paraId="3B5E6357" w14:textId="4F7E8025" w:rsidR="0000395F" w:rsidRDefault="0000395F" w:rsidP="0000395F">
            <w:pPr>
              <w:rPr>
                <w:rFonts w:ascii="ＭＳ Ｐゴシック" w:eastAsia="ＭＳ Ｐゴシック" w:hAnsi="ＭＳ Ｐゴシック"/>
                <w:sz w:val="10"/>
                <w:szCs w:val="12"/>
              </w:rPr>
            </w:pPr>
            <w:r w:rsidRPr="0000395F">
              <w:rPr>
                <w:rFonts w:ascii="ＭＳ Ｐゴシック" w:eastAsia="ＭＳ Ｐゴシック" w:hAnsi="ＭＳ Ｐゴシック" w:hint="eastAsia"/>
                <w:sz w:val="10"/>
                <w:szCs w:val="12"/>
              </w:rPr>
              <w:t xml:space="preserve">To convert a String of numeric strings to an Integer, use Integer # </w:t>
            </w:r>
            <w:proofErr w:type="spellStart"/>
            <w:r w:rsidRPr="0000395F">
              <w:rPr>
                <w:rFonts w:ascii="ＭＳ Ｐゴシック" w:eastAsia="ＭＳ Ｐゴシック" w:hAnsi="ＭＳ Ｐゴシック" w:hint="eastAsia"/>
                <w:sz w:val="10"/>
                <w:szCs w:val="12"/>
              </w:rPr>
              <w:t>valueOf</w:t>
            </w:r>
            <w:proofErr w:type="spellEnd"/>
            <w:r w:rsidRPr="0000395F">
              <w:rPr>
                <w:rFonts w:ascii="ＭＳ Ｐゴシック" w:eastAsia="ＭＳ Ｐゴシック" w:hAnsi="ＭＳ Ｐゴシック" w:hint="eastAsia"/>
                <w:sz w:val="10"/>
                <w:szCs w:val="12"/>
              </w:rPr>
              <w:t xml:space="preserve"> (String) and </w:t>
            </w:r>
            <w:proofErr w:type="gramStart"/>
            <w:r w:rsidRPr="0000395F">
              <w:rPr>
                <w:rFonts w:ascii="ＭＳ Ｐゴシック" w:eastAsia="ＭＳ Ｐゴシック" w:hAnsi="ＭＳ Ｐゴシック" w:hint="eastAsia"/>
                <w:sz w:val="10"/>
                <w:szCs w:val="12"/>
              </w:rPr>
              <w:t>write:.</w:t>
            </w:r>
            <w:proofErr w:type="gramEnd"/>
          </w:p>
          <w:tbl>
            <w:tblPr>
              <w:tblStyle w:val="TableGrid"/>
              <w:tblW w:w="1924"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090"/>
            </w:tblGrid>
            <w:tr w:rsidR="0000395F" w:rsidRPr="0000395F" w14:paraId="231F1FE3" w14:textId="77777777" w:rsidTr="0000395F">
              <w:tc>
                <w:tcPr>
                  <w:tcW w:w="5000" w:type="pct"/>
                  <w:shd w:val="clear" w:color="auto" w:fill="F2F2F2" w:themeFill="background1" w:themeFillShade="F2"/>
                </w:tcPr>
                <w:p w14:paraId="5DBC2BED" w14:textId="77777777" w:rsidR="0000395F" w:rsidRPr="0000395F" w:rsidRDefault="0000395F" w:rsidP="000039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kern w:val="0"/>
                      <w:sz w:val="10"/>
                      <w:szCs w:val="12"/>
                    </w:rPr>
                  </w:pPr>
                  <w:r w:rsidRPr="0000395F">
                    <w:rPr>
                      <w:rFonts w:ascii="Consolas" w:eastAsia="ＭＳ ゴシック" w:hAnsi="Consolas" w:cs="Consolas"/>
                      <w:sz w:val="10"/>
                      <w:szCs w:val="12"/>
                    </w:rPr>
                    <w:t>String s = "1";</w:t>
                  </w:r>
                </w:p>
                <w:p w14:paraId="71CB6643" w14:textId="16EDFA8B" w:rsidR="0000395F" w:rsidRPr="0000395F" w:rsidRDefault="0000395F" w:rsidP="0000395F">
                  <w:pPr>
                    <w:autoSpaceDE w:val="0"/>
                    <w:autoSpaceDN w:val="0"/>
                    <w:adjustRightInd w:val="0"/>
                    <w:spacing w:line="180" w:lineRule="exact"/>
                    <w:jc w:val="left"/>
                    <w:rPr>
                      <w:rFonts w:ascii="Consolas" w:eastAsia="ＭＳ Ｐゴシック" w:hAnsi="Consolas" w:cs="Consolas"/>
                      <w:kern w:val="0"/>
                      <w:sz w:val="10"/>
                      <w:szCs w:val="12"/>
                    </w:rPr>
                  </w:pPr>
                  <w:r w:rsidRPr="0000395F">
                    <w:rPr>
                      <w:rFonts w:ascii="Consolas" w:eastAsia="ＭＳ ゴシック" w:hAnsi="Consolas" w:cs="Consolas"/>
                      <w:sz w:val="10"/>
                      <w:szCs w:val="12"/>
                    </w:rPr>
                    <w:t xml:space="preserve">Integer value = </w:t>
                  </w:r>
                  <w:proofErr w:type="spellStart"/>
                  <w:r w:rsidRPr="0000395F">
                    <w:rPr>
                      <w:rFonts w:ascii="Consolas" w:eastAsia="ＭＳ ゴシック" w:hAnsi="Consolas" w:cs="Consolas"/>
                      <w:sz w:val="10"/>
                      <w:szCs w:val="12"/>
                    </w:rPr>
                    <w:t>Integer.valueOf</w:t>
                  </w:r>
                  <w:proofErr w:type="spellEnd"/>
                  <w:r w:rsidRPr="0000395F">
                    <w:rPr>
                      <w:rFonts w:ascii="Consolas" w:eastAsia="ＭＳ ゴシック" w:hAnsi="Consolas" w:cs="Consolas"/>
                      <w:sz w:val="10"/>
                      <w:szCs w:val="12"/>
                    </w:rPr>
                    <w:t xml:space="preserve"> (s);</w:t>
                  </w:r>
                </w:p>
              </w:tc>
            </w:tr>
          </w:tbl>
          <w:p w14:paraId="53F2850F" w14:textId="426EF006" w:rsidR="0000395F" w:rsidRDefault="0000395F" w:rsidP="0000395F">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Other typical examples are as follows.</w:t>
            </w:r>
          </w:p>
          <w:p w14:paraId="6BB131A5" w14:textId="77777777" w:rsidR="00883361" w:rsidRDefault="00883361" w:rsidP="00883361">
            <w:pPr>
              <w:rPr>
                <w:ins w:id="752" w:author="Endo, Masami" w:date="2022-02-18T17:06:00Z"/>
                <w:rFonts w:ascii="ＭＳ Ｐゴシック" w:eastAsia="ＭＳ Ｐゴシック" w:hAnsi="ＭＳ Ｐゴシック"/>
                <w:sz w:val="14"/>
                <w:szCs w:val="16"/>
              </w:rPr>
            </w:pPr>
            <w:ins w:id="753" w:author="Endo, Masami" w:date="2022-02-18T17:06:00Z">
              <w:r>
                <w:rPr>
                  <w:rFonts w:ascii="ＭＳ Ｐゴシック" w:eastAsia="ＭＳ Ｐゴシック" w:hAnsi="ＭＳ Ｐゴシック" w:hint="eastAsia"/>
                  <w:sz w:val="14"/>
                  <w:szCs w:val="16"/>
                </w:rPr>
                <w:t>・</w:t>
              </w:r>
              <w:proofErr w:type="spellStart"/>
              <w:r w:rsidRPr="0000395F">
                <w:rPr>
                  <w:rFonts w:ascii="ＭＳ Ｐゴシック" w:eastAsia="ＭＳ Ｐゴシック" w:hAnsi="ＭＳ Ｐゴシック"/>
                  <w:sz w:val="14"/>
                  <w:szCs w:val="16"/>
                </w:rPr>
                <w:t>BigDecimal</w:t>
              </w:r>
              <w:r w:rsidRPr="00502718">
                <w:rPr>
                  <w:rFonts w:ascii="ＭＳ Ｐゴシック" w:eastAsia="ＭＳ Ｐゴシック" w:hAnsi="ＭＳ Ｐゴシック" w:hint="eastAsia"/>
                  <w:sz w:val="14"/>
                  <w:szCs w:val="16"/>
                </w:rPr>
                <w:t>#</w:t>
              </w:r>
              <w:r w:rsidRPr="0000395F">
                <w:rPr>
                  <w:rFonts w:ascii="ＭＳ Ｐゴシック" w:eastAsia="ＭＳ Ｐゴシック" w:hAnsi="ＭＳ Ｐゴシック"/>
                  <w:sz w:val="14"/>
                  <w:szCs w:val="16"/>
                </w:rPr>
                <w:t>valueOf</w:t>
              </w:r>
              <w:proofErr w:type="spellEnd"/>
              <w:r w:rsidRPr="0000395F">
                <w:rPr>
                  <w:rFonts w:ascii="ＭＳ Ｐゴシック" w:eastAsia="ＭＳ Ｐゴシック" w:hAnsi="ＭＳ Ｐゴシック"/>
                  <w:sz w:val="14"/>
                  <w:szCs w:val="16"/>
                </w:rPr>
                <w:t>(double)</w:t>
              </w:r>
              <w:r>
                <w:rPr>
                  <w:rFonts w:ascii="ＭＳ Ｐゴシック" w:eastAsia="ＭＳ Ｐゴシック" w:hAnsi="ＭＳ Ｐゴシック" w:hint="eastAsia"/>
                  <w:sz w:val="14"/>
                  <w:szCs w:val="16"/>
                </w:rPr>
                <w:t xml:space="preserve">, </w:t>
              </w:r>
              <w:proofErr w:type="spellStart"/>
              <w:r w:rsidRPr="0000395F">
                <w:rPr>
                  <w:rFonts w:ascii="ＭＳ Ｐゴシック" w:eastAsia="ＭＳ Ｐゴシック" w:hAnsi="ＭＳ Ｐゴシック"/>
                  <w:sz w:val="14"/>
                  <w:szCs w:val="16"/>
                </w:rPr>
                <w:t>valueOf</w:t>
              </w:r>
              <w:proofErr w:type="spellEnd"/>
              <w:r w:rsidRPr="0000395F">
                <w:rPr>
                  <w:rFonts w:ascii="ＭＳ Ｐゴシック" w:eastAsia="ＭＳ Ｐゴシック" w:hAnsi="ＭＳ Ｐゴシック"/>
                  <w:sz w:val="14"/>
                  <w:szCs w:val="16"/>
                </w:rPr>
                <w:t>(long)</w:t>
              </w:r>
              <w:r>
                <w:rPr>
                  <w:rFonts w:ascii="ＭＳ Ｐゴシック" w:eastAsia="ＭＳ Ｐゴシック" w:hAnsi="ＭＳ Ｐゴシック" w:hint="eastAsia"/>
                  <w:sz w:val="14"/>
                  <w:szCs w:val="16"/>
                </w:rPr>
                <w:t>,</w:t>
              </w:r>
            </w:ins>
          </w:p>
          <w:p w14:paraId="54FD73EA" w14:textId="07CA7D4B" w:rsidR="0000395F" w:rsidDel="00883361" w:rsidRDefault="00883361" w:rsidP="00883361">
            <w:pPr>
              <w:rPr>
                <w:del w:id="754" w:author="Endo, Masami" w:date="2022-02-18T17:06:00Z"/>
                <w:rFonts w:ascii="ＭＳ Ｐゴシック" w:eastAsia="ＭＳ Ｐゴシック" w:hAnsi="ＭＳ Ｐゴシック"/>
                <w:sz w:val="10"/>
                <w:szCs w:val="12"/>
              </w:rPr>
            </w:pPr>
            <w:ins w:id="755" w:author="Endo, Masami" w:date="2022-02-18T17:06:00Z">
              <w:r>
                <w:rPr>
                  <w:rFonts w:ascii="ＭＳ Ｐゴシック" w:eastAsia="ＭＳ Ｐゴシック" w:hAnsi="ＭＳ Ｐゴシック" w:hint="eastAsia"/>
                  <w:sz w:val="14"/>
                  <w:szCs w:val="16"/>
                </w:rPr>
                <w:t>・</w:t>
              </w:r>
              <w:proofErr w:type="spellStart"/>
              <w:r w:rsidRPr="00502718">
                <w:rPr>
                  <w:rFonts w:ascii="ＭＳ Ｐゴシック" w:eastAsia="ＭＳ Ｐゴシック" w:hAnsi="ＭＳ Ｐゴシック" w:hint="eastAsia"/>
                  <w:sz w:val="14"/>
                  <w:szCs w:val="16"/>
                </w:rPr>
                <w:t>Boolean#valueOf</w:t>
              </w:r>
              <w:proofErr w:type="spellEnd"/>
              <w:r>
                <w:rPr>
                  <w:rFonts w:ascii="ＭＳ Ｐゴシック" w:eastAsia="ＭＳ Ｐゴシック" w:hAnsi="ＭＳ Ｐゴシック" w:hint="eastAsia"/>
                  <w:sz w:val="14"/>
                  <w:szCs w:val="16"/>
                </w:rPr>
                <w:t>(</w:t>
              </w:r>
              <w:proofErr w:type="spellStart"/>
              <w:r w:rsidRPr="00502718">
                <w:rPr>
                  <w:rFonts w:ascii="ＭＳ Ｐゴシック" w:eastAsia="ＭＳ Ｐゴシック" w:hAnsi="ＭＳ Ｐゴシック" w:hint="eastAsia"/>
                  <w:sz w:val="14"/>
                  <w:szCs w:val="16"/>
                </w:rPr>
                <w:t>boolean</w:t>
              </w:r>
              <w:proofErr w:type="spellEnd"/>
              <w:r>
                <w:rPr>
                  <w:rFonts w:ascii="ＭＳ Ｐゴシック" w:eastAsia="ＭＳ Ｐゴシック" w:hAnsi="ＭＳ Ｐゴシック" w:hint="eastAsia"/>
                  <w:sz w:val="14"/>
                  <w:szCs w:val="16"/>
                </w:rPr>
                <w:t>)</w:t>
              </w:r>
            </w:ins>
            <w:del w:id="756" w:author="Endo, Masami" w:date="2022-02-18T17:06:00Z">
              <w:r w:rsidR="0000395F" w:rsidDel="00883361">
                <w:rPr>
                  <w:rFonts w:ascii="ＭＳ Ｐゴシック" w:eastAsia="ＭＳ Ｐゴシック" w:hAnsi="ＭＳ Ｐゴシック" w:hint="eastAsia"/>
                  <w:sz w:val="10"/>
                  <w:szCs w:val="12"/>
                </w:rPr>
                <w:delText>・BigDecimal # valueOf (double), valueOf (long),</w:delText>
              </w:r>
            </w:del>
          </w:p>
          <w:p w14:paraId="17B67C93" w14:textId="2A2F17CF" w:rsidR="0000395F" w:rsidRPr="00E71060" w:rsidRDefault="0000395F" w:rsidP="0000395F">
            <w:pPr>
              <w:rPr>
                <w:rFonts w:ascii="ＭＳ Ｐゴシック" w:eastAsia="ＭＳ Ｐゴシック" w:hAnsi="ＭＳ Ｐゴシック"/>
                <w:sz w:val="10"/>
                <w:szCs w:val="12"/>
              </w:rPr>
            </w:pPr>
            <w:del w:id="757" w:author="Endo, Masami" w:date="2022-02-18T17:06:00Z">
              <w:r w:rsidDel="00883361">
                <w:rPr>
                  <w:rFonts w:ascii="ＭＳ Ｐゴシック" w:eastAsia="ＭＳ Ｐゴシック" w:hAnsi="ＭＳ Ｐゴシック" w:hint="eastAsia"/>
                  <w:sz w:val="10"/>
                  <w:szCs w:val="12"/>
                </w:rPr>
                <w:delText>・Boolean # valueOf (boolean)</w:delText>
              </w:r>
            </w:del>
          </w:p>
        </w:tc>
      </w:tr>
    </w:tbl>
    <w:p w14:paraId="7D2D58F3" w14:textId="7973C938" w:rsidR="00824A7F" w:rsidRDefault="00824A7F" w:rsidP="00824A7F">
      <w:pPr>
        <w:pStyle w:val="Heading3"/>
      </w:pPr>
      <w:bookmarkStart w:id="758" w:name="_Toc482632861"/>
      <w:r>
        <w:rPr>
          <w:rFonts w:hint="eastAsia"/>
        </w:rPr>
        <w:t xml:space="preserve">Suppress Warnings (@ </w:t>
      </w:r>
      <w:proofErr w:type="spellStart"/>
      <w:r>
        <w:rPr>
          <w:rFonts w:hint="eastAsia"/>
        </w:rPr>
        <w:t>SuppressWarnings</w:t>
      </w:r>
      <w:proofErr w:type="spellEnd"/>
      <w:r>
        <w:rPr>
          <w:rFonts w:hint="eastAsia"/>
        </w:rPr>
        <w:t>)</w:t>
      </w:r>
      <w:bookmarkEnd w:id="758"/>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1"/>
        <w:gridCol w:w="338"/>
        <w:gridCol w:w="8257"/>
      </w:tblGrid>
      <w:tr w:rsidR="00E52FA6" w:rsidRPr="00E52FA6" w14:paraId="22AD733C"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0C1BD455" w14:textId="6E8B4054" w:rsidR="00E52FA6" w:rsidRPr="00E52FA6" w:rsidRDefault="00E52FA6" w:rsidP="00157A7A">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 xml:space="preserve">Suppress Warnings (@ </w:t>
            </w:r>
            <w:proofErr w:type="spellStart"/>
            <w:r w:rsidRPr="00E52FA6">
              <w:rPr>
                <w:rFonts w:ascii="ＭＳ Ｐゴシック" w:eastAsia="ＭＳ Ｐゴシック" w:hAnsi="ＭＳ Ｐゴシック" w:hint="eastAsia"/>
                <w:sz w:val="10"/>
                <w:szCs w:val="12"/>
              </w:rPr>
              <w:t>SuppressWarnings</w:t>
            </w:r>
            <w:proofErr w:type="spellEnd"/>
            <w:r w:rsidRPr="00E52FA6">
              <w:rPr>
                <w:rFonts w:ascii="ＭＳ Ｐゴシック" w:eastAsia="ＭＳ Ｐゴシック" w:hAnsi="ＭＳ Ｐゴシック" w:hint="eastAsia"/>
                <w:sz w:val="10"/>
                <w:szCs w:val="12"/>
              </w:rPr>
              <w:t>)</w:t>
            </w:r>
          </w:p>
        </w:tc>
      </w:tr>
      <w:tr w:rsidR="006F5D13" w:rsidRPr="00E52FA6" w14:paraId="3E5D12D1" w14:textId="77777777" w:rsidTr="00413B10">
        <w:tc>
          <w:tcPr>
            <w:tcW w:w="372" w:type="pct"/>
          </w:tcPr>
          <w:p w14:paraId="732A7AAB" w14:textId="621B302F" w:rsidR="006F5D13" w:rsidRPr="00E52FA6" w:rsidRDefault="00E52FA6" w:rsidP="00157A7A">
            <w:pPr>
              <w:jc w:val="center"/>
              <w:rPr>
                <w:rFonts w:ascii="ＭＳ Ｐゴシック" w:eastAsia="ＭＳ Ｐゴシック" w:hAnsi="ＭＳ Ｐゴシック"/>
                <w:b/>
                <w:color w:val="C00000"/>
                <w:sz w:val="10"/>
                <w:szCs w:val="12"/>
              </w:rPr>
            </w:pPr>
            <w:r w:rsidRPr="00E52FA6">
              <w:rPr>
                <w:rFonts w:ascii="ＭＳ Ｐゴシック" w:eastAsia="ＭＳ Ｐゴシック" w:hAnsi="ＭＳ Ｐゴシック" w:hint="eastAsia"/>
                <w:sz w:val="10"/>
                <w:szCs w:val="12"/>
              </w:rPr>
              <w:t>Caution</w:t>
            </w:r>
          </w:p>
        </w:tc>
        <w:tc>
          <w:tcPr>
            <w:tcW w:w="182" w:type="pct"/>
          </w:tcPr>
          <w:p w14:paraId="3FB0E2F7" w14:textId="77777777" w:rsidR="006F5D13" w:rsidRPr="00E52FA6" w:rsidRDefault="006F5D13" w:rsidP="00157A7A">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1</w:t>
            </w:r>
          </w:p>
        </w:tc>
        <w:tc>
          <w:tcPr>
            <w:tcW w:w="4446" w:type="pct"/>
          </w:tcPr>
          <w:p w14:paraId="3E42B16E" w14:textId="77777777" w:rsidR="006F5D13" w:rsidRPr="00E52FA6" w:rsidRDefault="006F5D13" w:rsidP="006F5D13">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 xml:space="preserve">Suppress unchecked warnings with the @ </w:t>
            </w:r>
            <w:proofErr w:type="spellStart"/>
            <w:r w:rsidRPr="00E52FA6">
              <w:rPr>
                <w:rFonts w:ascii="ＭＳ Ｐゴシック" w:eastAsia="ＭＳ Ｐゴシック" w:hAnsi="ＭＳ Ｐゴシック" w:hint="eastAsia"/>
                <w:sz w:val="10"/>
                <w:szCs w:val="12"/>
              </w:rPr>
              <w:t>SuppressWarnings</w:t>
            </w:r>
            <w:proofErr w:type="spellEnd"/>
            <w:r w:rsidRPr="00E52FA6">
              <w:rPr>
                <w:rFonts w:ascii="ＭＳ Ｐゴシック" w:eastAsia="ＭＳ Ｐゴシック" w:hAnsi="ＭＳ Ｐゴシック" w:hint="eastAsia"/>
                <w:sz w:val="10"/>
                <w:szCs w:val="12"/>
              </w:rPr>
              <w:t xml:space="preserve"> annotation only if type safety can be guaranteed.</w:t>
            </w:r>
          </w:p>
          <w:p w14:paraId="7C16F42D" w14:textId="1795564E" w:rsidR="006F5D13" w:rsidRPr="00E52FA6" w:rsidRDefault="006F5D13" w:rsidP="006F5D13">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When controlling, attention should be paid to the scope of application (Only a variable or an entire method?) and the reasons for type safety should be stated in the comments.</w:t>
            </w:r>
          </w:p>
          <w:p w14:paraId="17A26E64" w14:textId="77777777" w:rsidR="006F5D13" w:rsidRPr="00E52FA6" w:rsidRDefault="006F5D13" w:rsidP="006F5D13">
            <w:pPr>
              <w:rPr>
                <w:rFonts w:ascii="ＭＳ Ｐゴシック" w:eastAsia="ＭＳ Ｐゴシック" w:hAnsi="ＭＳ Ｐゴシック"/>
                <w:sz w:val="10"/>
                <w:szCs w:val="12"/>
              </w:rPr>
            </w:pPr>
          </w:p>
          <w:p w14:paraId="66522EBE" w14:textId="77777777" w:rsidR="006F5D13" w:rsidRPr="00E52FA6" w:rsidRDefault="006F5D13" w:rsidP="006F5D13">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The following code does not make use of generics, so a warning is issued.</w:t>
            </w:r>
          </w:p>
          <w:tbl>
            <w:tblPr>
              <w:tblStyle w:val="TableGrid"/>
              <w:tblW w:w="158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552"/>
            </w:tblGrid>
            <w:tr w:rsidR="006F5D13" w:rsidRPr="003432A0" w14:paraId="63628E62" w14:textId="77777777" w:rsidTr="00D54DF6">
              <w:tc>
                <w:tcPr>
                  <w:tcW w:w="5000" w:type="pct"/>
                  <w:shd w:val="clear" w:color="auto" w:fill="F2F2F2" w:themeFill="background1" w:themeFillShade="F2"/>
                </w:tcPr>
                <w:p w14:paraId="06AE2F8B" w14:textId="02EB1E0C" w:rsidR="006F5D13" w:rsidRPr="003432A0" w:rsidRDefault="006F5D13" w:rsidP="006F5D13">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 xml:space="preserve">List </w:t>
                  </w:r>
                  <w:proofErr w:type="spellStart"/>
                  <w:r w:rsidRPr="003432A0">
                    <w:rPr>
                      <w:rFonts w:ascii="Consolas" w:eastAsia="ＭＳ Ｐゴシック" w:hAnsi="Consolas" w:cs="Consolas"/>
                      <w:sz w:val="10"/>
                      <w:szCs w:val="16"/>
                    </w:rPr>
                    <w:t>list</w:t>
                  </w:r>
                  <w:proofErr w:type="spellEnd"/>
                  <w:r w:rsidRPr="003432A0">
                    <w:rPr>
                      <w:rFonts w:ascii="Consolas" w:eastAsia="ＭＳ Ｐゴシック" w:hAnsi="Consolas" w:cs="Consolas"/>
                      <w:sz w:val="10"/>
                      <w:szCs w:val="16"/>
                    </w:rPr>
                    <w:t xml:space="preserve"> = new </w:t>
                  </w:r>
                  <w:proofErr w:type="spellStart"/>
                  <w:r w:rsidRPr="003432A0">
                    <w:rPr>
                      <w:rFonts w:ascii="Consolas" w:eastAsia="ＭＳ Ｐゴシック" w:hAnsi="Consolas" w:cs="Consolas"/>
                      <w:sz w:val="10"/>
                      <w:szCs w:val="16"/>
                    </w:rPr>
                    <w:t>ArrayList</w:t>
                  </w:r>
                  <w:proofErr w:type="spellEnd"/>
                  <w:r w:rsidRPr="003432A0">
                    <w:rPr>
                      <w:rFonts w:ascii="Consolas" w:eastAsia="ＭＳ Ｐゴシック" w:hAnsi="Consolas" w:cs="Consolas"/>
                      <w:sz w:val="10"/>
                      <w:szCs w:val="16"/>
                    </w:rPr>
                    <w:t xml:space="preserve"> ();</w:t>
                  </w:r>
                </w:p>
              </w:tc>
            </w:tr>
          </w:tbl>
          <w:p w14:paraId="01BB8756" w14:textId="77777777" w:rsidR="006F5D13" w:rsidRPr="00E52FA6" w:rsidRDefault="006F5D13" w:rsidP="006F5D13">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 xml:space="preserve">You can suppress the warnings by writing @ </w:t>
            </w:r>
            <w:proofErr w:type="spellStart"/>
            <w:r w:rsidRPr="00E52FA6">
              <w:rPr>
                <w:rFonts w:ascii="ＭＳ Ｐゴシック" w:eastAsia="ＭＳ Ｐゴシック" w:hAnsi="ＭＳ Ｐゴシック" w:hint="eastAsia"/>
                <w:sz w:val="10"/>
                <w:szCs w:val="12"/>
              </w:rPr>
              <w:t>SuppressWarnings</w:t>
            </w:r>
            <w:proofErr w:type="spellEnd"/>
            <w:r w:rsidRPr="00E52FA6">
              <w:rPr>
                <w:rFonts w:ascii="ＭＳ Ｐゴシック" w:eastAsia="ＭＳ Ｐゴシック" w:hAnsi="ＭＳ Ｐゴシック" w:hint="eastAsia"/>
                <w:sz w:val="10"/>
                <w:szCs w:val="12"/>
              </w:rPr>
              <w:t xml:space="preserve"> here.</w:t>
            </w:r>
          </w:p>
          <w:p w14:paraId="41A04808" w14:textId="77777777" w:rsidR="006F5D13" w:rsidRPr="00E52FA6" w:rsidRDefault="006F5D13" w:rsidP="006F5D13">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 xml:space="preserve">The following example suppresses warnings for the variable </w:t>
            </w:r>
            <w:proofErr w:type="gramStart"/>
            <w:r w:rsidRPr="00E52FA6">
              <w:rPr>
                <w:rFonts w:ascii="ＭＳ Ｐゴシック" w:eastAsia="ＭＳ Ｐゴシック" w:hAnsi="ＭＳ Ｐゴシック" w:hint="eastAsia"/>
                <w:sz w:val="10"/>
                <w:szCs w:val="12"/>
              </w:rPr>
              <w:t>list:.</w:t>
            </w:r>
            <w:proofErr w:type="gramEnd"/>
          </w:p>
          <w:tbl>
            <w:tblPr>
              <w:tblStyle w:val="TableGrid"/>
              <w:tblW w:w="163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629"/>
            </w:tblGrid>
            <w:tr w:rsidR="006F5D13" w:rsidRPr="003432A0" w14:paraId="58B25C5C" w14:textId="77777777" w:rsidTr="00D54DF6">
              <w:tc>
                <w:tcPr>
                  <w:tcW w:w="5000" w:type="pct"/>
                  <w:shd w:val="clear" w:color="auto" w:fill="F2F2F2" w:themeFill="background1" w:themeFillShade="F2"/>
                </w:tcPr>
                <w:p w14:paraId="6AF38C74" w14:textId="77777777" w:rsidR="005936ED" w:rsidRPr="003432A0" w:rsidRDefault="005936ED" w:rsidP="005936ED">
                  <w:pPr>
                    <w:autoSpaceDE w:val="0"/>
                    <w:autoSpaceDN w:val="0"/>
                    <w:adjustRightInd w:val="0"/>
                    <w:spacing w:line="180" w:lineRule="exact"/>
                    <w:jc w:val="left"/>
                    <w:rPr>
                      <w:ins w:id="759" w:author="Endo, Masami" w:date="2022-02-18T17:06:00Z"/>
                      <w:rFonts w:ascii="Consolas" w:eastAsia="ＭＳ Ｐゴシック" w:hAnsi="Consolas" w:cs="Consolas"/>
                      <w:kern w:val="0"/>
                      <w:sz w:val="14"/>
                    </w:rPr>
                  </w:pPr>
                  <w:ins w:id="760" w:author="Endo, Masami" w:date="2022-02-18T17:06:00Z">
                    <w:r w:rsidRPr="003432A0">
                      <w:rPr>
                        <w:rFonts w:ascii="Consolas" w:eastAsia="ＭＳ Ｐゴシック" w:hAnsi="Consolas" w:cs="Consolas"/>
                        <w:color w:val="646464"/>
                        <w:kern w:val="0"/>
                        <w:sz w:val="14"/>
                      </w:rPr>
                      <w:t>@</w:t>
                    </w:r>
                    <w:proofErr w:type="spellStart"/>
                    <w:r w:rsidRPr="003432A0">
                      <w:rPr>
                        <w:rFonts w:ascii="Consolas" w:eastAsia="ＭＳ Ｐゴシック" w:hAnsi="Consolas" w:cs="Consolas"/>
                        <w:color w:val="000000"/>
                        <w:kern w:val="0"/>
                        <w:sz w:val="14"/>
                      </w:rPr>
                      <w:t>SuppressWarnings</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2A00FF"/>
                        <w:kern w:val="0"/>
                        <w:sz w:val="14"/>
                      </w:rPr>
                      <w:t>"</w:t>
                    </w:r>
                    <w:proofErr w:type="spellStart"/>
                    <w:r w:rsidRPr="003432A0">
                      <w:rPr>
                        <w:rFonts w:ascii="Consolas" w:eastAsia="ＭＳ Ｐゴシック" w:hAnsi="Consolas" w:cs="Consolas"/>
                        <w:color w:val="2A00FF"/>
                        <w:kern w:val="0"/>
                        <w:sz w:val="14"/>
                      </w:rPr>
                      <w:t>rawtypes</w:t>
                    </w:r>
                    <w:proofErr w:type="spellEnd"/>
                    <w:r w:rsidRPr="003432A0">
                      <w:rPr>
                        <w:rFonts w:ascii="Consolas" w:eastAsia="ＭＳ Ｐゴシック" w:hAnsi="Consolas" w:cs="Consolas"/>
                        <w:color w:val="2A00FF"/>
                        <w:kern w:val="0"/>
                        <w:sz w:val="14"/>
                      </w:rPr>
                      <w:t>"</w:t>
                    </w:r>
                    <w:r>
                      <w:rPr>
                        <w:rFonts w:ascii="Consolas" w:eastAsia="ＭＳ Ｐゴシック" w:hAnsi="Consolas" w:cs="Consolas"/>
                        <w:color w:val="000000"/>
                        <w:kern w:val="0"/>
                        <w:sz w:val="14"/>
                      </w:rPr>
                      <w:t>)</w:t>
                    </w:r>
                  </w:ins>
                </w:p>
                <w:p w14:paraId="584E98C9" w14:textId="1C603B93" w:rsidR="006F5D13" w:rsidRPr="003432A0" w:rsidDel="005936ED" w:rsidRDefault="005936ED" w:rsidP="005936ED">
                  <w:pPr>
                    <w:autoSpaceDE w:val="0"/>
                    <w:autoSpaceDN w:val="0"/>
                    <w:adjustRightInd w:val="0"/>
                    <w:spacing w:line="180" w:lineRule="exact"/>
                    <w:jc w:val="left"/>
                    <w:rPr>
                      <w:del w:id="761" w:author="Endo, Masami" w:date="2022-02-18T17:06:00Z"/>
                      <w:rFonts w:ascii="Consolas" w:eastAsia="ＭＳ Ｐゴシック" w:hAnsi="Consolas" w:cs="Consolas"/>
                      <w:kern w:val="0"/>
                      <w:sz w:val="10"/>
                      <w:szCs w:val="16"/>
                    </w:rPr>
                  </w:pPr>
                  <w:ins w:id="762" w:author="Endo, Masami" w:date="2022-02-18T17:06:00Z">
                    <w:r w:rsidRPr="003432A0">
                      <w:rPr>
                        <w:rFonts w:ascii="Consolas" w:eastAsia="ＭＳ Ｐゴシック" w:hAnsi="Consolas" w:cs="Consolas"/>
                        <w:color w:val="000000"/>
                        <w:kern w:val="0"/>
                        <w:sz w:val="14"/>
                      </w:rPr>
                      <w:t xml:space="preserve">List </w:t>
                    </w:r>
                    <w:proofErr w:type="spellStart"/>
                    <w:r w:rsidRPr="003432A0">
                      <w:rPr>
                        <w:rFonts w:ascii="Consolas" w:eastAsia="ＭＳ Ｐゴシック" w:hAnsi="Consolas" w:cs="Consolas"/>
                        <w:color w:val="000000"/>
                        <w:kern w:val="0"/>
                        <w:sz w:val="14"/>
                      </w:rPr>
                      <w:t>list</w:t>
                    </w:r>
                    <w:proofErr w:type="spellEnd"/>
                    <w:r w:rsidRPr="003432A0">
                      <w:rPr>
                        <w:rFonts w:ascii="Consolas" w:eastAsia="ＭＳ Ｐゴシック" w:hAnsi="Consolas" w:cs="Consolas"/>
                        <w:color w:val="000000"/>
                        <w:kern w:val="0"/>
                        <w:sz w:val="14"/>
                      </w:rPr>
                      <w:t xml:space="preserve"> = </w:t>
                    </w:r>
                    <w:r w:rsidRPr="003432A0">
                      <w:rPr>
                        <w:rFonts w:ascii="Consolas" w:eastAsia="ＭＳ Ｐゴシック" w:hAnsi="Consolas" w:cs="Consolas"/>
                        <w:b/>
                        <w:bCs/>
                        <w:color w:val="7F0055"/>
                        <w:kern w:val="0"/>
                        <w:sz w:val="14"/>
                      </w:rPr>
                      <w:t>new</w:t>
                    </w:r>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ArrayList</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ins>
                  <w:del w:id="763" w:author="Endo, Masami" w:date="2022-02-18T17:06:00Z">
                    <w:r w:rsidR="006F5D13" w:rsidRPr="003432A0" w:rsidDel="005936ED">
                      <w:rPr>
                        <w:rFonts w:ascii="Consolas" w:eastAsia="ＭＳ Ｐゴシック" w:hAnsi="Consolas" w:cs="Consolas"/>
                        <w:sz w:val="10"/>
                        <w:szCs w:val="16"/>
                      </w:rPr>
                      <w:delText>@ SuppressWarnings ("rawtypes")</w:delText>
                    </w:r>
                  </w:del>
                </w:p>
                <w:p w14:paraId="44B46C7A" w14:textId="3AA51A6D" w:rsidR="006F5D13" w:rsidRPr="003432A0" w:rsidRDefault="006F5D13" w:rsidP="006F5D13">
                  <w:pPr>
                    <w:autoSpaceDE w:val="0"/>
                    <w:autoSpaceDN w:val="0"/>
                    <w:adjustRightInd w:val="0"/>
                    <w:spacing w:line="180" w:lineRule="exact"/>
                    <w:jc w:val="left"/>
                    <w:rPr>
                      <w:rFonts w:ascii="Consolas" w:eastAsia="ＭＳ Ｐゴシック" w:hAnsi="Consolas" w:cs="Consolas"/>
                      <w:kern w:val="0"/>
                      <w:sz w:val="10"/>
                      <w:szCs w:val="16"/>
                    </w:rPr>
                  </w:pPr>
                  <w:del w:id="764" w:author="Endo, Masami" w:date="2022-02-18T17:06:00Z">
                    <w:r w:rsidRPr="003432A0" w:rsidDel="005936ED">
                      <w:rPr>
                        <w:rFonts w:ascii="Consolas" w:eastAsia="ＭＳ Ｐゴシック" w:hAnsi="Consolas" w:cs="Consolas"/>
                        <w:sz w:val="10"/>
                        <w:szCs w:val="16"/>
                      </w:rPr>
                      <w:delText>List list = new ArrayList ();</w:delText>
                    </w:r>
                  </w:del>
                </w:p>
              </w:tc>
            </w:tr>
          </w:tbl>
          <w:p w14:paraId="2E9F349B" w14:textId="77777777" w:rsidR="006F5D13" w:rsidRPr="00E52FA6" w:rsidRDefault="006F5D13" w:rsidP="006F5D13">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 xml:space="preserve">You can also suppress warnings on a per-method basis by writing @ </w:t>
            </w:r>
            <w:proofErr w:type="spellStart"/>
            <w:r w:rsidRPr="00E52FA6">
              <w:rPr>
                <w:rFonts w:ascii="ＭＳ Ｐゴシック" w:eastAsia="ＭＳ Ｐゴシック" w:hAnsi="ＭＳ Ｐゴシック" w:hint="eastAsia"/>
                <w:sz w:val="10"/>
                <w:szCs w:val="12"/>
              </w:rPr>
              <w:t>SuppressWarnings</w:t>
            </w:r>
            <w:proofErr w:type="spellEnd"/>
            <w:r w:rsidRPr="00E52FA6">
              <w:rPr>
                <w:rFonts w:ascii="ＭＳ Ｐゴシック" w:eastAsia="ＭＳ Ｐゴシック" w:hAnsi="ＭＳ Ｐゴシック" w:hint="eastAsia"/>
                <w:sz w:val="10"/>
                <w:szCs w:val="12"/>
              </w:rPr>
              <w:t xml:space="preserve"> immediately before the method definition.</w:t>
            </w:r>
          </w:p>
          <w:p w14:paraId="4C3F95A7" w14:textId="2CB1F168" w:rsidR="006F5D13" w:rsidRPr="00E52FA6" w:rsidRDefault="006F5D13" w:rsidP="006F5D13">
            <w:pPr>
              <w:rPr>
                <w:rFonts w:ascii="ＭＳ Ｐゴシック" w:eastAsia="ＭＳ Ｐゴシック" w:hAnsi="ＭＳ Ｐゴシック"/>
                <w:sz w:val="10"/>
                <w:szCs w:val="12"/>
              </w:rPr>
            </w:pPr>
            <w:r w:rsidRPr="00E52FA6">
              <w:rPr>
                <w:rFonts w:ascii="ＭＳ Ｐゴシック" w:eastAsia="ＭＳ Ｐゴシック" w:hAnsi="ＭＳ Ｐゴシック" w:hint="eastAsia"/>
                <w:sz w:val="10"/>
                <w:szCs w:val="12"/>
              </w:rPr>
              <w:t>Note that all warnings that occur within a method are lost.</w:t>
            </w:r>
          </w:p>
        </w:tc>
      </w:tr>
    </w:tbl>
    <w:p w14:paraId="38CBE39C" w14:textId="77777777" w:rsidR="00824A7F" w:rsidRDefault="00824A7F" w:rsidP="00824A7F">
      <w:pPr>
        <w:pStyle w:val="Heading3"/>
      </w:pPr>
      <w:bookmarkStart w:id="765" w:name="_Toc482632862"/>
      <w:r>
        <w:rPr>
          <w:rFonts w:hint="eastAsia"/>
        </w:rPr>
        <w:t>About Deprecated APIs</w:t>
      </w:r>
      <w:bookmarkEnd w:id="765"/>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A646C" w:rsidRPr="002B750F" w14:paraId="412C3229"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297323AB" w14:textId="0400E960" w:rsidR="00FA646C" w:rsidRPr="002B750F" w:rsidRDefault="00FA646C"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About Deprecated APIs</w:t>
            </w:r>
          </w:p>
        </w:tc>
      </w:tr>
      <w:tr w:rsidR="00E53834" w:rsidRPr="002B750F" w14:paraId="30E8B770" w14:textId="77777777" w:rsidTr="00413B10">
        <w:tc>
          <w:tcPr>
            <w:tcW w:w="372" w:type="pct"/>
          </w:tcPr>
          <w:p w14:paraId="578D1CF8" w14:textId="60175B21" w:rsidR="00E53834" w:rsidRPr="002B750F" w:rsidRDefault="00FA646C" w:rsidP="00157A7A">
            <w:pPr>
              <w:jc w:val="center"/>
              <w:rPr>
                <w:rFonts w:ascii="ＭＳ Ｐゴシック" w:eastAsia="ＭＳ Ｐゴシック" w:hAnsi="ＭＳ Ｐゴシック"/>
                <w:b/>
                <w:color w:val="C00000"/>
                <w:sz w:val="10"/>
                <w:szCs w:val="12"/>
              </w:rPr>
            </w:pPr>
            <w:r w:rsidRPr="00F521CA">
              <w:rPr>
                <w:rFonts w:ascii="ＭＳ Ｐゴシック" w:eastAsia="ＭＳ Ｐゴシック" w:hAnsi="ＭＳ Ｐゴシック" w:hint="eastAsia"/>
                <w:sz w:val="10"/>
                <w:szCs w:val="12"/>
              </w:rPr>
              <w:t>Compliance</w:t>
            </w:r>
          </w:p>
        </w:tc>
        <w:tc>
          <w:tcPr>
            <w:tcW w:w="182" w:type="pct"/>
          </w:tcPr>
          <w:p w14:paraId="5B9D3A46" w14:textId="77777777" w:rsidR="00E53834" w:rsidRPr="002B750F" w:rsidRDefault="00E53834" w:rsidP="00157A7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1</w:t>
            </w:r>
          </w:p>
        </w:tc>
        <w:tc>
          <w:tcPr>
            <w:tcW w:w="4446" w:type="pct"/>
          </w:tcPr>
          <w:p w14:paraId="6CCEC209" w14:textId="77777777" w:rsidR="00E53834" w:rsidRDefault="00E53834" w:rsidP="00157A7A">
            <w:pPr>
              <w:rPr>
                <w:rFonts w:ascii="ＭＳ Ｐゴシック" w:eastAsia="ＭＳ Ｐゴシック" w:hAnsi="ＭＳ Ｐゴシック"/>
                <w:sz w:val="10"/>
                <w:szCs w:val="12"/>
              </w:rPr>
            </w:pPr>
            <w:r w:rsidRPr="00E53834">
              <w:rPr>
                <w:rFonts w:ascii="ＭＳ Ｐゴシック" w:eastAsia="ＭＳ Ｐゴシック" w:hAnsi="ＭＳ Ｐゴシック" w:hint="eastAsia"/>
                <w:sz w:val="10"/>
                <w:szCs w:val="12"/>
              </w:rPr>
              <w:t>Do not use deprecated Java APIs, classes or methods that have been marked with the @ Deprecated annotation due to specification additions or changes.</w:t>
            </w:r>
          </w:p>
          <w:p w14:paraId="52F6B55A" w14:textId="77777777" w:rsidR="00E53834" w:rsidRDefault="00E53834" w:rsidP="00157A7A">
            <w:pPr>
              <w:rPr>
                <w:rFonts w:ascii="ＭＳ Ｐゴシック" w:eastAsia="ＭＳ Ｐゴシック" w:hAnsi="ＭＳ Ｐゴシック"/>
                <w:sz w:val="10"/>
                <w:szCs w:val="12"/>
              </w:rPr>
            </w:pPr>
          </w:p>
          <w:p w14:paraId="27A97D40" w14:textId="77777777" w:rsidR="00E53834" w:rsidRDefault="00E53834" w:rsidP="00E53834">
            <w:pPr>
              <w:rPr>
                <w:rFonts w:ascii="ＭＳ Ｐゴシック" w:eastAsia="ＭＳ Ｐゴシック" w:hAnsi="ＭＳ Ｐゴシック"/>
                <w:sz w:val="10"/>
                <w:szCs w:val="12"/>
              </w:rPr>
            </w:pPr>
            <w:r w:rsidRPr="00E53834">
              <w:rPr>
                <w:rFonts w:ascii="ＭＳ Ｐゴシック" w:eastAsia="ＭＳ Ｐゴシック" w:hAnsi="ＭＳ Ｐゴシック" w:hint="eastAsia"/>
                <w:sz w:val="10"/>
                <w:szCs w:val="12"/>
              </w:rPr>
              <w:t xml:space="preserve">① Notation of Deprecated Methods in </w:t>
            </w:r>
            <w:proofErr w:type="spellStart"/>
            <w:r w:rsidRPr="00E53834">
              <w:rPr>
                <w:rFonts w:ascii="ＭＳ Ｐゴシック" w:eastAsia="ＭＳ Ｐゴシック" w:hAnsi="ＭＳ Ｐゴシック" w:hint="eastAsia"/>
                <w:sz w:val="10"/>
                <w:szCs w:val="12"/>
              </w:rPr>
              <w:t>javadoc</w:t>
            </w:r>
            <w:proofErr w:type="spellEnd"/>
          </w:p>
          <w:p w14:paraId="2C36C1AA" w14:textId="436BF1F1" w:rsidR="00E53834" w:rsidRDefault="00E53834" w:rsidP="00E53834">
            <w:pPr>
              <w:rPr>
                <w:rFonts w:ascii="ＭＳ Ｐゴシック" w:eastAsia="ＭＳ Ｐゴシック" w:hAnsi="ＭＳ Ｐゴシック"/>
                <w:sz w:val="10"/>
                <w:szCs w:val="12"/>
              </w:rPr>
            </w:pPr>
            <w:r>
              <w:rPr>
                <w:noProof/>
              </w:rPr>
              <w:drawing>
                <wp:inline distT="0" distB="0" distL="0" distR="0" wp14:anchorId="1F2D8DD5" wp14:editId="4B093B6A">
                  <wp:extent cx="3897720" cy="507600"/>
                  <wp:effectExtent l="0" t="0" r="7620" b="6985"/>
                  <wp:docPr id="58"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5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97720" cy="507600"/>
                          </a:xfrm>
                          <a:prstGeom prst="rect">
                            <a:avLst/>
                          </a:prstGeom>
                          <a:ln>
                            <a:noFill/>
                          </a:ln>
                        </pic:spPr>
                      </pic:pic>
                    </a:graphicData>
                  </a:graphic>
                </wp:inline>
              </w:drawing>
            </w:r>
          </w:p>
          <w:p w14:paraId="6F7A6B19" w14:textId="77777777" w:rsidR="00E53834" w:rsidRDefault="00E53834" w:rsidP="00E53834">
            <w:pPr>
              <w:rPr>
                <w:rFonts w:ascii="ＭＳ Ｐゴシック" w:eastAsia="ＭＳ Ｐゴシック" w:hAnsi="ＭＳ Ｐゴシック"/>
                <w:sz w:val="10"/>
                <w:szCs w:val="12"/>
              </w:rPr>
            </w:pPr>
            <w:r w:rsidRPr="00E53834">
              <w:rPr>
                <w:rFonts w:ascii="ＭＳ Ｐゴシック" w:eastAsia="ＭＳ Ｐゴシック" w:hAnsi="ＭＳ Ｐゴシック" w:hint="eastAsia"/>
                <w:sz w:val="10"/>
                <w:szCs w:val="12"/>
              </w:rPr>
              <w:t xml:space="preserve">② </w:t>
            </w:r>
            <w:proofErr w:type="spellStart"/>
            <w:r w:rsidRPr="00E53834">
              <w:rPr>
                <w:rFonts w:ascii="ＭＳ Ｐゴシック" w:eastAsia="ＭＳ Ｐゴシック" w:hAnsi="ＭＳ Ｐゴシック" w:hint="eastAsia"/>
                <w:sz w:val="10"/>
                <w:szCs w:val="12"/>
              </w:rPr>
              <w:t>Eclilpse</w:t>
            </w:r>
            <w:proofErr w:type="spellEnd"/>
            <w:r w:rsidRPr="00E53834">
              <w:rPr>
                <w:rFonts w:ascii="ＭＳ Ｐゴシック" w:eastAsia="ＭＳ Ｐゴシック" w:hAnsi="ＭＳ Ｐゴシック" w:hint="eastAsia"/>
                <w:sz w:val="10"/>
                <w:szCs w:val="12"/>
              </w:rPr>
              <w:t xml:space="preserve"> Showing When Using Deprecated Methods</w:t>
            </w:r>
          </w:p>
          <w:p w14:paraId="39D163A6" w14:textId="06059589" w:rsidR="00E53834" w:rsidRPr="00E53834" w:rsidRDefault="00E53834" w:rsidP="00E53834">
            <w:pPr>
              <w:rPr>
                <w:rFonts w:ascii="ＭＳ Ｐゴシック" w:eastAsia="ＭＳ Ｐゴシック" w:hAnsi="ＭＳ Ｐゴシック"/>
                <w:sz w:val="10"/>
                <w:szCs w:val="12"/>
              </w:rPr>
            </w:pPr>
            <w:r>
              <w:rPr>
                <w:noProof/>
              </w:rPr>
              <w:drawing>
                <wp:inline distT="0" distB="0" distL="0" distR="0" wp14:anchorId="1F4667F0" wp14:editId="64C16843">
                  <wp:extent cx="2682360" cy="447840"/>
                  <wp:effectExtent l="0" t="0" r="3810" b="9525"/>
                  <wp:docPr id="59"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360" cy="447840"/>
                          </a:xfrm>
                          <a:prstGeom prst="rect">
                            <a:avLst/>
                          </a:prstGeom>
                          <a:noFill/>
                          <a:ln>
                            <a:noFill/>
                          </a:ln>
                          <a:extLst/>
                        </pic:spPr>
                      </pic:pic>
                    </a:graphicData>
                  </a:graphic>
                </wp:inline>
              </w:drawing>
            </w:r>
          </w:p>
        </w:tc>
      </w:tr>
    </w:tbl>
    <w:p w14:paraId="00E7BB55" w14:textId="77777777" w:rsidR="00824A7F" w:rsidRDefault="00824A7F" w:rsidP="00824A7F">
      <w:pPr>
        <w:pStyle w:val="Heading3"/>
      </w:pPr>
      <w:bookmarkStart w:id="766" w:name="_Toc482632863"/>
      <w:r>
        <w:rPr>
          <w:rFonts w:hint="eastAsia"/>
        </w:rPr>
        <w:t>About the finalize Method</w:t>
      </w:r>
      <w:bookmarkEnd w:id="766"/>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7"/>
        <w:gridCol w:w="8256"/>
      </w:tblGrid>
      <w:tr w:rsidR="00FA646C" w:rsidRPr="002B750F" w14:paraId="1584EB51"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2BEBF0E2" w14:textId="68440CD3" w:rsidR="00FA646C" w:rsidRPr="002B750F" w:rsidRDefault="00FA646C"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About the finalize Method</w:t>
            </w:r>
          </w:p>
        </w:tc>
      </w:tr>
      <w:tr w:rsidR="00E53834" w:rsidRPr="002B750F" w14:paraId="640D7D21" w14:textId="77777777" w:rsidTr="00413B10">
        <w:tc>
          <w:tcPr>
            <w:tcW w:w="372" w:type="pct"/>
          </w:tcPr>
          <w:p w14:paraId="27443468" w14:textId="77AC79FF" w:rsidR="00E53834" w:rsidRPr="002B750F" w:rsidRDefault="00FA646C"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7E9B332C" w14:textId="77777777" w:rsidR="00E53834" w:rsidRPr="002B750F" w:rsidRDefault="00E53834" w:rsidP="00157A7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1</w:t>
            </w:r>
          </w:p>
        </w:tc>
        <w:tc>
          <w:tcPr>
            <w:tcW w:w="4446" w:type="pct"/>
          </w:tcPr>
          <w:p w14:paraId="2307246F" w14:textId="5887A889" w:rsidR="00E53834" w:rsidRPr="00E71060" w:rsidRDefault="00E53834" w:rsidP="00E53834">
            <w:pPr>
              <w:rPr>
                <w:rFonts w:ascii="ＭＳ Ｐゴシック" w:eastAsia="ＭＳ Ｐゴシック" w:hAnsi="ＭＳ Ｐゴシック"/>
                <w:sz w:val="10"/>
                <w:szCs w:val="12"/>
              </w:rPr>
            </w:pPr>
            <w:r w:rsidRPr="00E53834">
              <w:rPr>
                <w:rFonts w:ascii="ＭＳ Ｐゴシック" w:eastAsia="ＭＳ Ｐゴシック" w:hAnsi="ＭＳ Ｐゴシック" w:hint="eastAsia"/>
                <w:sz w:val="10"/>
                <w:szCs w:val="12"/>
              </w:rPr>
              <w:t>Do not override finalize methods.</w:t>
            </w:r>
          </w:p>
        </w:tc>
      </w:tr>
      <w:tr w:rsidR="00E53834" w:rsidRPr="00E71060" w14:paraId="28A48896" w14:textId="77777777" w:rsidTr="00413B10">
        <w:tc>
          <w:tcPr>
            <w:tcW w:w="372" w:type="pct"/>
          </w:tcPr>
          <w:p w14:paraId="38CFE552" w14:textId="2ED121CD" w:rsidR="00E53834" w:rsidRPr="002B750F" w:rsidRDefault="00FA646C" w:rsidP="00157A7A">
            <w:pPr>
              <w:jc w:val="center"/>
              <w:rPr>
                <w:rFonts w:ascii="ＭＳ Ｐゴシック" w:eastAsia="ＭＳ Ｐゴシック" w:hAnsi="ＭＳ Ｐゴシック"/>
                <w:b/>
                <w:color w:val="C00000"/>
                <w:sz w:val="10"/>
                <w:szCs w:val="12"/>
              </w:rPr>
            </w:pPr>
            <w:r w:rsidRPr="00093D00">
              <w:rPr>
                <w:rFonts w:ascii="ＭＳ Ｐゴシック" w:eastAsia="ＭＳ Ｐゴシック" w:hAnsi="ＭＳ Ｐゴシック" w:hint="eastAsia"/>
                <w:sz w:val="10"/>
                <w:szCs w:val="12"/>
              </w:rPr>
              <w:t>strict observance</w:t>
            </w:r>
          </w:p>
        </w:tc>
        <w:tc>
          <w:tcPr>
            <w:tcW w:w="182" w:type="pct"/>
          </w:tcPr>
          <w:p w14:paraId="1A9D3BC1" w14:textId="38DFE98A" w:rsidR="00E53834" w:rsidRPr="002B750F" w:rsidRDefault="00E53834" w:rsidP="00157A7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2</w:t>
            </w:r>
          </w:p>
        </w:tc>
        <w:tc>
          <w:tcPr>
            <w:tcW w:w="4446" w:type="pct"/>
          </w:tcPr>
          <w:p w14:paraId="1D0A2119" w14:textId="6ECC6F6D" w:rsidR="00E53834" w:rsidRPr="00E71060" w:rsidRDefault="00E53834" w:rsidP="00E53834">
            <w:pPr>
              <w:rPr>
                <w:rFonts w:ascii="ＭＳ Ｐゴシック" w:eastAsia="ＭＳ Ｐゴシック" w:hAnsi="ＭＳ Ｐゴシック"/>
                <w:sz w:val="10"/>
                <w:szCs w:val="12"/>
              </w:rPr>
            </w:pPr>
            <w:r w:rsidRPr="00E53834">
              <w:rPr>
                <w:rFonts w:ascii="ＭＳ Ｐゴシック" w:eastAsia="ＭＳ Ｐゴシック" w:hAnsi="ＭＳ Ｐゴシック" w:hint="eastAsia"/>
                <w:sz w:val="10"/>
                <w:szCs w:val="12"/>
              </w:rPr>
              <w:t>Prevent explicit calls to finalize methods in your code.</w:t>
            </w:r>
          </w:p>
        </w:tc>
      </w:tr>
    </w:tbl>
    <w:p w14:paraId="0791D369" w14:textId="6D1612F4" w:rsidR="00824A7F" w:rsidRDefault="00824A7F" w:rsidP="00824A7F">
      <w:pPr>
        <w:pStyle w:val="Heading3"/>
      </w:pPr>
      <w:bookmarkStart w:id="767" w:name="_Toc482632864"/>
      <w:r>
        <w:rPr>
          <w:rFonts w:hint="eastAsia"/>
        </w:rPr>
        <w:t xml:space="preserve">Prevent DB access without using </w:t>
      </w:r>
      <w:proofErr w:type="spellStart"/>
      <w:r>
        <w:rPr>
          <w:rFonts w:hint="eastAsia"/>
        </w:rPr>
        <w:t>MyBatis</w:t>
      </w:r>
      <w:proofErr w:type="spellEnd"/>
      <w:r>
        <w:rPr>
          <w:rFonts w:hint="eastAsia"/>
        </w:rPr>
        <w:t xml:space="preserve"> (SQL injection countermeasure)</w:t>
      </w:r>
      <w:bookmarkEnd w:id="767"/>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A646C" w:rsidRPr="00FA646C" w14:paraId="31C61FC3"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5D2A1074" w14:textId="32EB3328" w:rsidR="00FA646C" w:rsidRPr="00FA646C" w:rsidRDefault="00FA646C"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 xml:space="preserve">Prevent DB access without using </w:t>
            </w:r>
            <w:proofErr w:type="spellStart"/>
            <w:r w:rsidRPr="00FA646C">
              <w:rPr>
                <w:rFonts w:ascii="ＭＳ Ｐゴシック" w:eastAsia="ＭＳ Ｐゴシック" w:hAnsi="ＭＳ Ｐゴシック" w:hint="eastAsia"/>
                <w:sz w:val="10"/>
                <w:szCs w:val="12"/>
              </w:rPr>
              <w:t>MyBatis</w:t>
            </w:r>
            <w:proofErr w:type="spellEnd"/>
            <w:r w:rsidRPr="00FA646C">
              <w:rPr>
                <w:rFonts w:ascii="ＭＳ Ｐゴシック" w:eastAsia="ＭＳ Ｐゴシック" w:hAnsi="ＭＳ Ｐゴシック" w:hint="eastAsia"/>
                <w:sz w:val="10"/>
                <w:szCs w:val="12"/>
              </w:rPr>
              <w:t xml:space="preserve"> (SQL injection countermeasure)</w:t>
            </w:r>
          </w:p>
        </w:tc>
      </w:tr>
      <w:tr w:rsidR="00E53834" w:rsidRPr="00FA646C" w14:paraId="4C942D08" w14:textId="77777777" w:rsidTr="00413B10">
        <w:tc>
          <w:tcPr>
            <w:tcW w:w="372" w:type="pct"/>
          </w:tcPr>
          <w:p w14:paraId="18BD4BB7" w14:textId="32A89BF9" w:rsidR="00E53834" w:rsidRPr="00FA646C" w:rsidRDefault="00FA646C" w:rsidP="00157A7A">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Compliance</w:t>
            </w:r>
          </w:p>
        </w:tc>
        <w:tc>
          <w:tcPr>
            <w:tcW w:w="182" w:type="pct"/>
          </w:tcPr>
          <w:p w14:paraId="310E7716" w14:textId="77777777" w:rsidR="00E53834" w:rsidRPr="00FA646C" w:rsidRDefault="00E53834"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1</w:t>
            </w:r>
          </w:p>
        </w:tc>
        <w:tc>
          <w:tcPr>
            <w:tcW w:w="4446" w:type="pct"/>
          </w:tcPr>
          <w:p w14:paraId="5EE97DA2" w14:textId="679DDBF9" w:rsidR="00E53834" w:rsidRPr="00FA646C" w:rsidRDefault="00E53834" w:rsidP="00E53834">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 xml:space="preserve">Prohibit DB access without using </w:t>
            </w:r>
            <w:proofErr w:type="spellStart"/>
            <w:r w:rsidRPr="00FA646C">
              <w:rPr>
                <w:rFonts w:ascii="ＭＳ Ｐゴシック" w:eastAsia="ＭＳ Ｐゴシック" w:hAnsi="ＭＳ Ｐゴシック" w:hint="eastAsia"/>
                <w:sz w:val="10"/>
                <w:szCs w:val="12"/>
              </w:rPr>
              <w:t>MyBatis</w:t>
            </w:r>
            <w:proofErr w:type="spellEnd"/>
            <w:r w:rsidRPr="00FA646C">
              <w:rPr>
                <w:rFonts w:ascii="ＭＳ Ｐゴシック" w:eastAsia="ＭＳ Ｐゴシック" w:hAnsi="ＭＳ Ｐゴシック" w:hint="eastAsia"/>
                <w:sz w:val="10"/>
                <w:szCs w:val="12"/>
              </w:rPr>
              <w:t xml:space="preserve"> (direct SQL creation and execution using </w:t>
            </w:r>
            <w:proofErr w:type="spellStart"/>
            <w:r w:rsidRPr="00FA646C">
              <w:rPr>
                <w:rFonts w:ascii="ＭＳ Ｐゴシック" w:eastAsia="ＭＳ Ｐゴシック" w:hAnsi="ＭＳ Ｐゴシック" w:hint="eastAsia"/>
                <w:sz w:val="10"/>
                <w:szCs w:val="12"/>
              </w:rPr>
              <w:t>PreparedStatement</w:t>
            </w:r>
            <w:proofErr w:type="spellEnd"/>
            <w:r w:rsidRPr="00FA646C">
              <w:rPr>
                <w:rFonts w:ascii="ＭＳ Ｐゴシック" w:eastAsia="ＭＳ Ｐゴシック" w:hAnsi="ＭＳ Ｐゴシック" w:hint="eastAsia"/>
                <w:sz w:val="10"/>
                <w:szCs w:val="12"/>
              </w:rPr>
              <w:t>, etc.).</w:t>
            </w:r>
          </w:p>
          <w:p w14:paraId="12FB4509" w14:textId="3E858F9C" w:rsidR="00E53834" w:rsidRPr="00FA646C" w:rsidRDefault="00E53834" w:rsidP="00E53834">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 xml:space="preserve">Always use </w:t>
            </w:r>
            <w:proofErr w:type="spellStart"/>
            <w:r w:rsidRPr="00FA646C">
              <w:rPr>
                <w:rFonts w:ascii="ＭＳ Ｐゴシック" w:eastAsia="ＭＳ Ｐゴシック" w:hAnsi="ＭＳ Ｐゴシック" w:hint="eastAsia"/>
                <w:sz w:val="10"/>
                <w:szCs w:val="12"/>
              </w:rPr>
              <w:t>MyBatis</w:t>
            </w:r>
            <w:proofErr w:type="spellEnd"/>
            <w:r w:rsidRPr="00FA646C">
              <w:rPr>
                <w:rFonts w:ascii="ＭＳ Ｐゴシック" w:eastAsia="ＭＳ Ｐゴシック" w:hAnsi="ＭＳ Ｐゴシック" w:hint="eastAsia"/>
                <w:sz w:val="10"/>
                <w:szCs w:val="12"/>
              </w:rPr>
              <w:t xml:space="preserve"> to run SQL.</w:t>
            </w:r>
          </w:p>
        </w:tc>
      </w:tr>
    </w:tbl>
    <w:p w14:paraId="67396A4E" w14:textId="77777777" w:rsidR="00E53834" w:rsidRDefault="00E53834" w:rsidP="00FA4189"/>
    <w:p w14:paraId="23B9C432" w14:textId="77777777" w:rsidR="00FA646C" w:rsidRDefault="00FA646C" w:rsidP="00FA4189">
      <w:pPr>
        <w:sectPr w:rsidR="00FA646C" w:rsidSect="0034470E">
          <w:pgSz w:w="11906" w:h="16838" w:code="9"/>
          <w:pgMar w:top="1701" w:right="1418" w:bottom="851" w:left="1418" w:header="851" w:footer="567" w:gutter="0"/>
          <w:cols w:space="425"/>
          <w:docGrid w:type="linesAndChars" w:linePitch="246"/>
        </w:sectPr>
      </w:pPr>
    </w:p>
    <w:p w14:paraId="00682130" w14:textId="77777777" w:rsidR="00824A7F" w:rsidRDefault="00824A7F" w:rsidP="00824A7F">
      <w:pPr>
        <w:pStyle w:val="Heading3"/>
      </w:pPr>
      <w:bookmarkStart w:id="768" w:name="_Toc482632865"/>
      <w:r>
        <w:rPr>
          <w:rFonts w:hint="eastAsia"/>
        </w:rPr>
        <w:lastRenderedPageBreak/>
        <w:t>Strings cannot be concatenated when creating a file path</w:t>
      </w:r>
      <w:bookmarkEnd w:id="768"/>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A646C" w:rsidRPr="00FA646C" w14:paraId="2723780F"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2C7888C3" w14:textId="58B55884" w:rsidR="00FA646C" w:rsidRPr="00FA646C" w:rsidRDefault="00FA646C"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Strings cannot be concatenated when creating a file path</w:t>
            </w:r>
          </w:p>
        </w:tc>
      </w:tr>
      <w:tr w:rsidR="00E53834" w:rsidRPr="00FA646C" w14:paraId="51952A5D" w14:textId="77777777" w:rsidTr="00413B10">
        <w:tc>
          <w:tcPr>
            <w:tcW w:w="372" w:type="pct"/>
          </w:tcPr>
          <w:p w14:paraId="16C19B69" w14:textId="34DB19D5" w:rsidR="00E53834" w:rsidRPr="00FA646C" w:rsidRDefault="00FA646C" w:rsidP="00157A7A">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Compliance</w:t>
            </w:r>
          </w:p>
        </w:tc>
        <w:tc>
          <w:tcPr>
            <w:tcW w:w="182" w:type="pct"/>
          </w:tcPr>
          <w:p w14:paraId="1C73DB52" w14:textId="77777777" w:rsidR="00E53834" w:rsidRPr="00FA646C" w:rsidRDefault="00E53834"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1</w:t>
            </w:r>
          </w:p>
        </w:tc>
        <w:tc>
          <w:tcPr>
            <w:tcW w:w="4446" w:type="pct"/>
          </w:tcPr>
          <w:p w14:paraId="3E9E8343" w14:textId="77777777" w:rsidR="001C5C78" w:rsidRDefault="00E53834" w:rsidP="00E53834">
            <w:pPr>
              <w:rPr>
                <w:rFonts w:ascii="ＭＳ Ｐゴシック" w:eastAsia="ＭＳ Ｐゴシック" w:hAnsi="ＭＳ Ｐゴシック"/>
                <w:sz w:val="10"/>
              </w:rPr>
            </w:pPr>
            <w:r w:rsidRPr="00FA646C">
              <w:rPr>
                <w:rFonts w:ascii="ＭＳ Ｐゴシック" w:eastAsia="ＭＳ Ｐゴシック" w:hAnsi="ＭＳ Ｐゴシック" w:hint="eastAsia"/>
                <w:sz w:val="10"/>
              </w:rPr>
              <w:t>For the purpose of unification of implementation, the creation of file paths by string concatenation is prohibited.</w:t>
            </w:r>
          </w:p>
          <w:p w14:paraId="61A8A0D6" w14:textId="621E83A5" w:rsidR="00E53834" w:rsidRPr="00FA646C" w:rsidRDefault="00E53834" w:rsidP="00E53834">
            <w:pPr>
              <w:rPr>
                <w:rFonts w:ascii="ＭＳ Ｐゴシック" w:eastAsia="ＭＳ Ｐゴシック" w:hAnsi="ＭＳ Ｐゴシック"/>
                <w:sz w:val="10"/>
              </w:rPr>
            </w:pPr>
            <w:r w:rsidRPr="00FA646C">
              <w:rPr>
                <w:rFonts w:ascii="ＭＳ Ｐゴシック" w:eastAsia="ＭＳ Ｐゴシック" w:hAnsi="ＭＳ Ｐゴシック" w:hint="eastAsia"/>
                <w:sz w:val="10"/>
              </w:rPr>
              <w:t>Be sure to create a file path using the File class.</w:t>
            </w:r>
          </w:p>
          <w:p w14:paraId="6F396767" w14:textId="4011B4C4" w:rsidR="00E53834" w:rsidRPr="00FA646C" w:rsidRDefault="00E53834" w:rsidP="00E53834">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rPr>
              <w:t xml:space="preserve">*When created with string concatenation, directory separators may be defined by implementers in\\, in </w:t>
            </w:r>
            <w:proofErr w:type="spellStart"/>
            <w:r w:rsidRPr="00FA646C">
              <w:rPr>
                <w:rFonts w:ascii="ＭＳ Ｐゴシック" w:eastAsia="ＭＳ Ｐゴシック" w:hAnsi="ＭＳ Ｐゴシック" w:hint="eastAsia"/>
                <w:sz w:val="10"/>
              </w:rPr>
              <w:t>File.separator</w:t>
            </w:r>
            <w:proofErr w:type="spellEnd"/>
            <w:r w:rsidRPr="00FA646C">
              <w:rPr>
                <w:rFonts w:ascii="ＭＳ Ｐゴシック" w:eastAsia="ＭＳ Ｐゴシック" w:hAnsi="ＭＳ Ｐゴシック" w:hint="eastAsia"/>
                <w:sz w:val="10"/>
              </w:rPr>
              <w:t>, or in /, causing blurring.</w:t>
            </w:r>
          </w:p>
          <w:tbl>
            <w:tblPr>
              <w:tblStyle w:val="TableGrid"/>
              <w:tblW w:w="417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6705"/>
            </w:tblGrid>
            <w:tr w:rsidR="00E53834" w:rsidRPr="003432A0" w14:paraId="566656C1" w14:textId="77777777" w:rsidTr="00D54DF6">
              <w:tc>
                <w:tcPr>
                  <w:tcW w:w="5000" w:type="pct"/>
                  <w:shd w:val="clear" w:color="auto" w:fill="F2F2F2" w:themeFill="background1" w:themeFillShade="F2"/>
                </w:tcPr>
                <w:p w14:paraId="3C883486" w14:textId="6052DB65" w:rsidR="00E53834" w:rsidRPr="003432A0" w:rsidRDefault="00E53834" w:rsidP="00E53834">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w:t>
                  </w:r>
                  <w:ins w:id="769" w:author="Endo, Masami" w:date="2022-02-18T17:07:00Z">
                    <w:r w:rsidR="003A0707" w:rsidRPr="003A0707">
                      <w:rPr>
                        <w:rFonts w:ascii="Consolas" w:eastAsia="ＭＳ Ｐゴシック" w:hAnsi="Consolas" w:cs="Consolas" w:hint="eastAsia"/>
                        <w:sz w:val="10"/>
                        <w:szCs w:val="16"/>
                      </w:rPr>
                      <w:t>○</w:t>
                    </w:r>
                    <w:r w:rsidR="003A0707" w:rsidRPr="003A0707">
                      <w:rPr>
                        <w:rFonts w:ascii="Consolas" w:eastAsia="ＭＳ Ｐゴシック" w:hAnsi="Consolas" w:cs="Consolas" w:hint="eastAsia"/>
                        <w:sz w:val="10"/>
                        <w:szCs w:val="16"/>
                      </w:rPr>
                      <w:t xml:space="preserve"> Creating a file path</w:t>
                    </w:r>
                  </w:ins>
                  <w:del w:id="770" w:author="Endo, Masami" w:date="2022-02-18T17:07:00Z">
                    <w:r w:rsidRPr="003432A0" w:rsidDel="003A0707">
                      <w:rPr>
                        <w:rFonts w:ascii="Consolas" w:eastAsia="ＭＳ Ｐゴシック" w:hAnsi="Consolas" w:cs="Consolas"/>
                        <w:sz w:val="10"/>
                        <w:szCs w:val="16"/>
                      </w:rPr>
                      <w:delText>createfilepath</w:delText>
                    </w:r>
                  </w:del>
                </w:p>
                <w:p w14:paraId="5053C99A" w14:textId="77777777" w:rsidR="00E53834" w:rsidRPr="003432A0" w:rsidRDefault="00E53834" w:rsidP="00E53834">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String path = directory path from the common part;</w:t>
                  </w:r>
                </w:p>
                <w:p w14:paraId="659DBEBD" w14:textId="77777777" w:rsidR="003A0707" w:rsidRPr="003432A0" w:rsidRDefault="003A0707" w:rsidP="003A0707">
                  <w:pPr>
                    <w:autoSpaceDE w:val="0"/>
                    <w:autoSpaceDN w:val="0"/>
                    <w:adjustRightInd w:val="0"/>
                    <w:spacing w:line="180" w:lineRule="exact"/>
                    <w:jc w:val="left"/>
                    <w:rPr>
                      <w:ins w:id="771" w:author="Endo, Masami" w:date="2022-02-18T17:08:00Z"/>
                      <w:rFonts w:ascii="Consolas" w:eastAsia="ＭＳ Ｐゴシック" w:hAnsi="Consolas" w:cs="Consolas"/>
                      <w:kern w:val="0"/>
                      <w:sz w:val="14"/>
                    </w:rPr>
                  </w:pPr>
                  <w:ins w:id="772" w:author="Endo, Masami" w:date="2022-02-18T17:08:00Z">
                    <w:r w:rsidRPr="003432A0">
                      <w:rPr>
                        <w:rFonts w:ascii="Consolas" w:eastAsia="ＭＳ Ｐゴシック" w:hAnsi="Consolas" w:cs="Consolas"/>
                        <w:color w:val="000000"/>
                        <w:kern w:val="0"/>
                        <w:sz w:val="14"/>
                      </w:rPr>
                      <w:t xml:space="preserve">String </w:t>
                    </w:r>
                    <w:proofErr w:type="spellStart"/>
                    <w:r w:rsidRPr="003432A0">
                      <w:rPr>
                        <w:rFonts w:ascii="Consolas" w:eastAsia="ＭＳ Ｐゴシック" w:hAnsi="Consolas" w:cs="Consolas"/>
                        <w:color w:val="000000"/>
                        <w:kern w:val="0"/>
                        <w:sz w:val="14"/>
                      </w:rPr>
                      <w:t>fileName</w:t>
                    </w:r>
                    <w:proofErr w:type="spellEnd"/>
                    <w:r w:rsidRPr="003432A0">
                      <w:rPr>
                        <w:rFonts w:ascii="Consolas" w:eastAsia="ＭＳ Ｐゴシック" w:hAnsi="Consolas" w:cs="Consolas"/>
                        <w:color w:val="000000"/>
                        <w:kern w:val="0"/>
                        <w:sz w:val="14"/>
                      </w:rPr>
                      <w:t xml:space="preserve"> = </w:t>
                    </w:r>
                    <w:r w:rsidRPr="003432A0">
                      <w:rPr>
                        <w:rFonts w:ascii="Consolas" w:eastAsia="ＭＳ Ｐゴシック" w:hAnsi="Consolas" w:cs="Consolas"/>
                        <w:color w:val="2A00FF"/>
                        <w:kern w:val="0"/>
                        <w:sz w:val="14"/>
                      </w:rPr>
                      <w:t>"file.txt"</w:t>
                    </w:r>
                    <w:r w:rsidRPr="003432A0">
                      <w:rPr>
                        <w:rFonts w:ascii="Consolas" w:eastAsia="ＭＳ Ｐゴシック" w:hAnsi="Consolas" w:cs="Consolas"/>
                        <w:color w:val="000000"/>
                        <w:kern w:val="0"/>
                        <w:sz w:val="14"/>
                      </w:rPr>
                      <w:t>;</w:t>
                    </w:r>
                  </w:ins>
                </w:p>
                <w:p w14:paraId="6FAB4BAC" w14:textId="77777777" w:rsidR="003A0707" w:rsidRPr="003432A0" w:rsidRDefault="003A0707" w:rsidP="003A0707">
                  <w:pPr>
                    <w:autoSpaceDE w:val="0"/>
                    <w:autoSpaceDN w:val="0"/>
                    <w:adjustRightInd w:val="0"/>
                    <w:spacing w:line="180" w:lineRule="exact"/>
                    <w:jc w:val="left"/>
                    <w:rPr>
                      <w:ins w:id="773" w:author="Endo, Masami" w:date="2022-02-18T17:08:00Z"/>
                      <w:rFonts w:ascii="Consolas" w:eastAsia="ＭＳ Ｐゴシック" w:hAnsi="Consolas" w:cs="Consolas"/>
                      <w:kern w:val="0"/>
                      <w:sz w:val="14"/>
                    </w:rPr>
                  </w:pPr>
                  <w:ins w:id="774" w:author="Endo, Masami" w:date="2022-02-18T17:08:00Z">
                    <w:r w:rsidRPr="003432A0">
                      <w:rPr>
                        <w:rFonts w:ascii="Consolas" w:eastAsia="ＭＳ Ｐゴシック" w:hAnsi="Consolas" w:cs="Consolas"/>
                        <w:color w:val="000000"/>
                        <w:kern w:val="0"/>
                        <w:sz w:val="14"/>
                      </w:rPr>
                      <w:t xml:space="preserve">String </w:t>
                    </w:r>
                    <w:proofErr w:type="spellStart"/>
                    <w:r w:rsidRPr="003432A0">
                      <w:rPr>
                        <w:rFonts w:ascii="Consolas" w:eastAsia="ＭＳ Ｐゴシック" w:hAnsi="Consolas" w:cs="Consolas"/>
                        <w:color w:val="000000"/>
                        <w:kern w:val="0"/>
                        <w:sz w:val="14"/>
                      </w:rPr>
                      <w:t>fileFullPath</w:t>
                    </w:r>
                    <w:proofErr w:type="spellEnd"/>
                    <w:r w:rsidRPr="003432A0">
                      <w:rPr>
                        <w:rFonts w:ascii="Consolas" w:eastAsia="ＭＳ Ｐゴシック" w:hAnsi="Consolas" w:cs="Consolas"/>
                        <w:color w:val="000000"/>
                        <w:kern w:val="0"/>
                        <w:sz w:val="14"/>
                      </w:rPr>
                      <w:t xml:space="preserve"> = </w:t>
                    </w:r>
                    <w:r w:rsidRPr="003432A0">
                      <w:rPr>
                        <w:rFonts w:ascii="Consolas" w:eastAsia="ＭＳ Ｐゴシック" w:hAnsi="Consolas" w:cs="Consolas"/>
                        <w:b/>
                        <w:bCs/>
                        <w:color w:val="7F0055"/>
                        <w:kern w:val="0"/>
                        <w:sz w:val="14"/>
                      </w:rPr>
                      <w:t>new</w:t>
                    </w:r>
                    <w:r w:rsidRPr="003432A0">
                      <w:rPr>
                        <w:rFonts w:ascii="Consolas" w:eastAsia="ＭＳ Ｐゴシック" w:hAnsi="Consolas" w:cs="Consolas"/>
                        <w:color w:val="000000"/>
                        <w:kern w:val="0"/>
                        <w:sz w:val="14"/>
                      </w:rPr>
                      <w:t xml:space="preserve"> File</w:t>
                    </w:r>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 xml:space="preserve">path, </w:t>
                    </w:r>
                    <w:proofErr w:type="spellStart"/>
                    <w:r w:rsidRPr="003432A0">
                      <w:rPr>
                        <w:rFonts w:ascii="Consolas" w:eastAsia="ＭＳ Ｐゴシック" w:hAnsi="Consolas" w:cs="Consolas"/>
                        <w:color w:val="000000"/>
                        <w:kern w:val="0"/>
                        <w:sz w:val="14"/>
                      </w:rPr>
                      <w:t>fileName</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proofErr w:type="spellStart"/>
                    <w:r w:rsidRPr="003432A0">
                      <w:rPr>
                        <w:rFonts w:ascii="Consolas" w:eastAsia="ＭＳ Ｐゴシック" w:hAnsi="Consolas" w:cs="Consolas"/>
                        <w:color w:val="000000"/>
                        <w:kern w:val="0"/>
                        <w:sz w:val="14"/>
                      </w:rPr>
                      <w:t>getPath</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ins>
                </w:p>
                <w:p w14:paraId="3969F961" w14:textId="24CE1E71" w:rsidR="00E53834" w:rsidRPr="003432A0" w:rsidDel="003A0707" w:rsidRDefault="00E53834" w:rsidP="00E53834">
                  <w:pPr>
                    <w:autoSpaceDE w:val="0"/>
                    <w:autoSpaceDN w:val="0"/>
                    <w:adjustRightInd w:val="0"/>
                    <w:spacing w:line="180" w:lineRule="exact"/>
                    <w:jc w:val="left"/>
                    <w:rPr>
                      <w:del w:id="775" w:author="Endo, Masami" w:date="2022-02-18T17:08:00Z"/>
                      <w:rFonts w:ascii="Consolas" w:eastAsia="ＭＳ Ｐゴシック" w:hAnsi="Consolas" w:cs="Consolas"/>
                      <w:kern w:val="0"/>
                      <w:sz w:val="10"/>
                      <w:szCs w:val="16"/>
                    </w:rPr>
                  </w:pPr>
                  <w:del w:id="776" w:author="Endo, Masami" w:date="2022-02-18T17:08:00Z">
                    <w:r w:rsidRPr="003432A0" w:rsidDel="003A0707">
                      <w:rPr>
                        <w:rFonts w:ascii="Consolas" w:eastAsia="ＭＳ Ｐゴシック" w:hAnsi="Consolas" w:cs="Consolas"/>
                        <w:sz w:val="10"/>
                        <w:szCs w:val="16"/>
                      </w:rPr>
                      <w:delText>String fileName = "file.txt";</w:delText>
                    </w:r>
                  </w:del>
                </w:p>
                <w:p w14:paraId="3190CF50" w14:textId="52536D87" w:rsidR="00E53834" w:rsidRPr="003432A0" w:rsidDel="003A0707" w:rsidRDefault="00E53834" w:rsidP="00E53834">
                  <w:pPr>
                    <w:autoSpaceDE w:val="0"/>
                    <w:autoSpaceDN w:val="0"/>
                    <w:adjustRightInd w:val="0"/>
                    <w:spacing w:line="180" w:lineRule="exact"/>
                    <w:jc w:val="left"/>
                    <w:rPr>
                      <w:del w:id="777" w:author="Endo, Masami" w:date="2022-02-18T17:08:00Z"/>
                      <w:rFonts w:ascii="Consolas" w:eastAsia="ＭＳ Ｐゴシック" w:hAnsi="Consolas" w:cs="Consolas"/>
                      <w:kern w:val="0"/>
                      <w:sz w:val="10"/>
                      <w:szCs w:val="16"/>
                    </w:rPr>
                  </w:pPr>
                  <w:del w:id="778" w:author="Endo, Masami" w:date="2022-02-18T17:08:00Z">
                    <w:r w:rsidRPr="003432A0" w:rsidDel="003A0707">
                      <w:rPr>
                        <w:rFonts w:ascii="Consolas" w:eastAsia="ＭＳ Ｐゴシック" w:hAnsi="Consolas" w:cs="Consolas"/>
                        <w:sz w:val="10"/>
                        <w:szCs w:val="16"/>
                      </w:rPr>
                      <w:delText>String fileFullPath = new File (path, fileName) .getPath ();</w:delText>
                    </w:r>
                  </w:del>
                </w:p>
                <w:p w14:paraId="1B6DF812" w14:textId="77777777" w:rsidR="00E53834" w:rsidRPr="003432A0" w:rsidRDefault="00E53834" w:rsidP="00E53834">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ＭＳ 明朝" w:hAnsi="ＭＳ 明朝" w:cs="ＭＳ 明朝" w:hint="eastAsia"/>
                      <w:sz w:val="10"/>
                      <w:szCs w:val="16"/>
                    </w:rPr>
                    <w:t>*In the case of more than one, it shall be implemented as follows.</w:t>
                  </w:r>
                </w:p>
                <w:p w14:paraId="57C02679" w14:textId="77777777" w:rsidR="003A0707" w:rsidRDefault="003A0707" w:rsidP="003A0707">
                  <w:pPr>
                    <w:autoSpaceDE w:val="0"/>
                    <w:autoSpaceDN w:val="0"/>
                    <w:adjustRightInd w:val="0"/>
                    <w:spacing w:line="180" w:lineRule="exact"/>
                    <w:jc w:val="left"/>
                    <w:rPr>
                      <w:ins w:id="779" w:author="Endo, Masami" w:date="2022-02-18T17:08:00Z"/>
                      <w:rFonts w:ascii="Consolas" w:eastAsia="ＭＳ Ｐゴシック" w:hAnsi="Consolas" w:cs="Consolas"/>
                      <w:color w:val="000000"/>
                      <w:kern w:val="0"/>
                      <w:sz w:val="14"/>
                    </w:rPr>
                  </w:pPr>
                  <w:ins w:id="780" w:author="Endo, Masami" w:date="2022-02-18T17:08:00Z">
                    <w:r w:rsidRPr="003432A0">
                      <w:rPr>
                        <w:rFonts w:ascii="Consolas" w:eastAsia="ＭＳ Ｐゴシック" w:hAnsi="Consolas" w:cs="Consolas"/>
                        <w:color w:val="000000"/>
                        <w:kern w:val="0"/>
                        <w:sz w:val="14"/>
                      </w:rPr>
                      <w:t xml:space="preserve">String </w:t>
                    </w:r>
                    <w:proofErr w:type="spellStart"/>
                    <w:r w:rsidRPr="003432A0">
                      <w:rPr>
                        <w:rFonts w:ascii="Consolas" w:eastAsia="ＭＳ Ｐゴシック" w:hAnsi="Consolas" w:cs="Consolas"/>
                        <w:color w:val="000000"/>
                        <w:kern w:val="0"/>
                        <w:sz w:val="14"/>
                      </w:rPr>
                      <w:t>fileFullPath</w:t>
                    </w:r>
                    <w:proofErr w:type="spellEnd"/>
                    <w:r w:rsidRPr="003432A0">
                      <w:rPr>
                        <w:rFonts w:ascii="Consolas" w:eastAsia="ＭＳ Ｐゴシック" w:hAnsi="Consolas" w:cs="Consolas"/>
                        <w:color w:val="000000"/>
                        <w:kern w:val="0"/>
                        <w:sz w:val="14"/>
                      </w:rPr>
                      <w:t xml:space="preserve"> = </w:t>
                    </w:r>
                    <w:r w:rsidRPr="003432A0">
                      <w:rPr>
                        <w:rFonts w:ascii="Consolas" w:eastAsia="ＭＳ Ｐゴシック" w:hAnsi="Consolas" w:cs="Consolas"/>
                        <w:b/>
                        <w:bCs/>
                        <w:color w:val="7F0055"/>
                        <w:kern w:val="0"/>
                        <w:sz w:val="14"/>
                      </w:rPr>
                      <w:t>new</w:t>
                    </w:r>
                    <w:r w:rsidRPr="003432A0">
                      <w:rPr>
                        <w:rFonts w:ascii="Consolas" w:eastAsia="ＭＳ Ｐゴシック" w:hAnsi="Consolas" w:cs="Consolas"/>
                        <w:color w:val="000000"/>
                        <w:kern w:val="0"/>
                        <w:sz w:val="14"/>
                      </w:rPr>
                      <w:t xml:space="preserve"> File</w:t>
                    </w:r>
                    <w:r>
                      <w:rPr>
                        <w:rFonts w:ascii="Consolas" w:eastAsia="ＭＳ Ｐゴシック" w:hAnsi="Consolas" w:cs="Consolas"/>
                        <w:color w:val="000000"/>
                        <w:kern w:val="0"/>
                        <w:sz w:val="14"/>
                      </w:rPr>
                      <w:t>(</w:t>
                    </w:r>
                    <w:r w:rsidRPr="003432A0">
                      <w:rPr>
                        <w:rFonts w:ascii="Consolas" w:eastAsia="ＭＳ Ｐゴシック" w:hAnsi="Consolas" w:cs="Consolas"/>
                        <w:b/>
                        <w:bCs/>
                        <w:color w:val="7F0055"/>
                        <w:kern w:val="0"/>
                        <w:sz w:val="14"/>
                      </w:rPr>
                      <w:t>new</w:t>
                    </w:r>
                    <w:r w:rsidRPr="003432A0">
                      <w:rPr>
                        <w:rFonts w:ascii="Consolas" w:eastAsia="ＭＳ Ｐゴシック" w:hAnsi="Consolas" w:cs="Consolas"/>
                        <w:color w:val="000000"/>
                        <w:kern w:val="0"/>
                        <w:sz w:val="14"/>
                      </w:rPr>
                      <w:t xml:space="preserve"> File</w:t>
                    </w:r>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 xml:space="preserve">path, </w:t>
                    </w:r>
                    <w:proofErr w:type="spellStart"/>
                    <w:r w:rsidRPr="003432A0">
                      <w:rPr>
                        <w:rFonts w:ascii="Consolas" w:eastAsia="ＭＳ Ｐゴシック" w:hAnsi="Consolas" w:cs="Consolas"/>
                        <w:color w:val="000000"/>
                        <w:kern w:val="0"/>
                        <w:sz w:val="14"/>
                      </w:rPr>
                      <w:t>directoryName</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fileName</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proofErr w:type="spellStart"/>
                    <w:r w:rsidRPr="003432A0">
                      <w:rPr>
                        <w:rFonts w:ascii="Consolas" w:eastAsia="ＭＳ Ｐゴシック" w:hAnsi="Consolas" w:cs="Consolas"/>
                        <w:color w:val="000000"/>
                        <w:kern w:val="0"/>
                        <w:sz w:val="14"/>
                      </w:rPr>
                      <w:t>getPath</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ins>
                </w:p>
                <w:p w14:paraId="64D2935E" w14:textId="4C1188F6" w:rsidR="00E53834" w:rsidDel="003A0707" w:rsidRDefault="00E53834" w:rsidP="00E53834">
                  <w:pPr>
                    <w:autoSpaceDE w:val="0"/>
                    <w:autoSpaceDN w:val="0"/>
                    <w:adjustRightInd w:val="0"/>
                    <w:spacing w:line="180" w:lineRule="exact"/>
                    <w:jc w:val="left"/>
                    <w:rPr>
                      <w:del w:id="781" w:author="Endo, Masami" w:date="2022-02-18T17:08:00Z"/>
                      <w:rFonts w:ascii="Consolas" w:eastAsia="ＭＳ Ｐゴシック" w:hAnsi="Consolas" w:cs="Consolas"/>
                      <w:color w:val="000000"/>
                      <w:kern w:val="0"/>
                      <w:sz w:val="10"/>
                      <w:szCs w:val="16"/>
                    </w:rPr>
                  </w:pPr>
                  <w:del w:id="782" w:author="Endo, Masami" w:date="2022-02-18T17:08:00Z">
                    <w:r w:rsidRPr="003432A0" w:rsidDel="003A0707">
                      <w:rPr>
                        <w:rFonts w:ascii="Consolas" w:eastAsia="ＭＳ Ｐゴシック" w:hAnsi="Consolas" w:cs="Consolas"/>
                        <w:sz w:val="10"/>
                        <w:szCs w:val="16"/>
                      </w:rPr>
                      <w:delText>String fileFullPath = new File (new File (path, directoryName), fileName) .getPath ();</w:delText>
                    </w:r>
                  </w:del>
                </w:p>
                <w:p w14:paraId="2C1CE679" w14:textId="77777777" w:rsidR="00362580" w:rsidRPr="003432A0" w:rsidRDefault="00362580" w:rsidP="00E53834">
                  <w:pPr>
                    <w:autoSpaceDE w:val="0"/>
                    <w:autoSpaceDN w:val="0"/>
                    <w:adjustRightInd w:val="0"/>
                    <w:spacing w:line="180" w:lineRule="exact"/>
                    <w:jc w:val="left"/>
                    <w:rPr>
                      <w:rFonts w:ascii="Consolas" w:eastAsia="ＭＳ Ｐゴシック" w:hAnsi="Consolas" w:cs="Consolas"/>
                      <w:kern w:val="0"/>
                      <w:sz w:val="10"/>
                      <w:szCs w:val="16"/>
                    </w:rPr>
                  </w:pPr>
                </w:p>
                <w:p w14:paraId="438254DB" w14:textId="3142E25A" w:rsidR="00E53834" w:rsidRPr="003432A0" w:rsidDel="003A0707" w:rsidRDefault="00E53834" w:rsidP="00E53834">
                  <w:pPr>
                    <w:autoSpaceDE w:val="0"/>
                    <w:autoSpaceDN w:val="0"/>
                    <w:adjustRightInd w:val="0"/>
                    <w:spacing w:line="180" w:lineRule="exact"/>
                    <w:jc w:val="left"/>
                    <w:rPr>
                      <w:del w:id="783" w:author="Endo, Masami" w:date="2022-02-18T17:08:00Z"/>
                      <w:rFonts w:ascii="Consolas" w:eastAsia="ＭＳ Ｐゴシック" w:hAnsi="Consolas" w:cs="Consolas"/>
                      <w:kern w:val="0"/>
                      <w:sz w:val="10"/>
                      <w:szCs w:val="16"/>
                    </w:rPr>
                  </w:pPr>
                  <w:del w:id="784" w:author="Endo, Masami" w:date="2022-02-18T17:08:00Z">
                    <w:r w:rsidRPr="003432A0" w:rsidDel="003A0707">
                      <w:rPr>
                        <w:rFonts w:ascii="Consolas" w:eastAsia="ＭＳ Ｐゴシック" w:hAnsi="Consolas" w:cs="Consolas"/>
                        <w:sz w:val="10"/>
                        <w:szCs w:val="16"/>
                      </w:rPr>
                      <w:delText>//</w:delText>
                    </w:r>
                  </w:del>
                  <w:ins w:id="785" w:author="Endo, Masami" w:date="2022-02-18T17:08:00Z">
                    <w:r w:rsidR="003A0707" w:rsidRPr="003A0707">
                      <w:rPr>
                        <w:rFonts w:ascii="Consolas" w:eastAsia="ＭＳ Ｐゴシック" w:hAnsi="Consolas" w:cs="Consolas"/>
                        <w:sz w:val="10"/>
                        <w:szCs w:val="16"/>
                      </w:rPr>
                      <w:t>// × Creating a file path</w:t>
                    </w:r>
                  </w:ins>
                  <w:del w:id="786" w:author="Endo, Masami" w:date="2022-02-18T17:08:00Z">
                    <w:r w:rsidRPr="003432A0" w:rsidDel="003A0707">
                      <w:rPr>
                        <w:rFonts w:ascii="Consolas" w:eastAsia="ＭＳ Ｐゴシック" w:hAnsi="Consolas" w:cs="Consolas"/>
                        <w:sz w:val="10"/>
                        <w:szCs w:val="16"/>
                      </w:rPr>
                      <w:delText>* createfilepath</w:delText>
                    </w:r>
                  </w:del>
                </w:p>
                <w:p w14:paraId="1906B462" w14:textId="77777777" w:rsidR="003A0707" w:rsidRDefault="003A0707" w:rsidP="00E53834">
                  <w:pPr>
                    <w:autoSpaceDE w:val="0"/>
                    <w:autoSpaceDN w:val="0"/>
                    <w:adjustRightInd w:val="0"/>
                    <w:spacing w:line="180" w:lineRule="exact"/>
                    <w:jc w:val="left"/>
                    <w:rPr>
                      <w:ins w:id="787" w:author="Endo, Masami" w:date="2022-02-18T17:08:00Z"/>
                      <w:rFonts w:ascii="Consolas" w:eastAsia="ＭＳ Ｐゴシック" w:hAnsi="Consolas" w:cs="Consolas"/>
                      <w:sz w:val="10"/>
                      <w:szCs w:val="16"/>
                    </w:rPr>
                  </w:pPr>
                </w:p>
                <w:p w14:paraId="79FE1B77" w14:textId="0B8F71A0" w:rsidR="00E53834" w:rsidRPr="003432A0" w:rsidRDefault="00E53834" w:rsidP="00E53834">
                  <w:pPr>
                    <w:autoSpaceDE w:val="0"/>
                    <w:autoSpaceDN w:val="0"/>
                    <w:adjustRightInd w:val="0"/>
                    <w:spacing w:line="180" w:lineRule="exact"/>
                    <w:jc w:val="left"/>
                    <w:rPr>
                      <w:rFonts w:ascii="Consolas" w:eastAsia="ＭＳ Ｐゴシック" w:hAnsi="Consolas" w:cs="Consolas"/>
                      <w:kern w:val="0"/>
                      <w:sz w:val="10"/>
                      <w:szCs w:val="16"/>
                    </w:rPr>
                  </w:pPr>
                  <w:r w:rsidRPr="003432A0">
                    <w:rPr>
                      <w:rFonts w:ascii="Consolas" w:eastAsia="ＭＳ Ｐゴシック" w:hAnsi="Consolas" w:cs="Consolas"/>
                      <w:sz w:val="10"/>
                      <w:szCs w:val="16"/>
                    </w:rPr>
                    <w:t>String path = directory path from the common part;</w:t>
                  </w:r>
                </w:p>
                <w:p w14:paraId="7EC7454B" w14:textId="77777777" w:rsidR="003A0707" w:rsidRPr="003432A0" w:rsidRDefault="003A0707" w:rsidP="003A0707">
                  <w:pPr>
                    <w:autoSpaceDE w:val="0"/>
                    <w:autoSpaceDN w:val="0"/>
                    <w:adjustRightInd w:val="0"/>
                    <w:spacing w:line="180" w:lineRule="exact"/>
                    <w:jc w:val="left"/>
                    <w:rPr>
                      <w:ins w:id="788" w:author="Endo, Masami" w:date="2022-02-18T17:08:00Z"/>
                      <w:rFonts w:ascii="Consolas" w:eastAsia="ＭＳ Ｐゴシック" w:hAnsi="Consolas" w:cs="Consolas"/>
                      <w:kern w:val="0"/>
                      <w:sz w:val="14"/>
                    </w:rPr>
                  </w:pPr>
                  <w:ins w:id="789" w:author="Endo, Masami" w:date="2022-02-18T17:08:00Z">
                    <w:r w:rsidRPr="003432A0">
                      <w:rPr>
                        <w:rFonts w:ascii="Consolas" w:eastAsia="ＭＳ Ｐゴシック" w:hAnsi="Consolas" w:cs="Consolas"/>
                        <w:color w:val="000000"/>
                        <w:kern w:val="0"/>
                        <w:sz w:val="14"/>
                      </w:rPr>
                      <w:t xml:space="preserve">String </w:t>
                    </w:r>
                    <w:proofErr w:type="spellStart"/>
                    <w:r w:rsidRPr="003432A0">
                      <w:rPr>
                        <w:rFonts w:ascii="Consolas" w:eastAsia="ＭＳ Ｐゴシック" w:hAnsi="Consolas" w:cs="Consolas"/>
                        <w:color w:val="000000"/>
                        <w:kern w:val="0"/>
                        <w:sz w:val="14"/>
                      </w:rPr>
                      <w:t>fileName</w:t>
                    </w:r>
                    <w:proofErr w:type="spellEnd"/>
                    <w:r w:rsidRPr="003432A0">
                      <w:rPr>
                        <w:rFonts w:ascii="Consolas" w:eastAsia="ＭＳ Ｐゴシック" w:hAnsi="Consolas" w:cs="Consolas"/>
                        <w:color w:val="000000"/>
                        <w:kern w:val="0"/>
                        <w:sz w:val="14"/>
                      </w:rPr>
                      <w:t xml:space="preserve"> = </w:t>
                    </w:r>
                    <w:r w:rsidRPr="003432A0">
                      <w:rPr>
                        <w:rFonts w:ascii="Consolas" w:eastAsia="ＭＳ Ｐゴシック" w:hAnsi="Consolas" w:cs="Consolas"/>
                        <w:color w:val="2A00FF"/>
                        <w:kern w:val="0"/>
                        <w:sz w:val="14"/>
                      </w:rPr>
                      <w:t>"file.txt"</w:t>
                    </w:r>
                    <w:r w:rsidRPr="003432A0">
                      <w:rPr>
                        <w:rFonts w:ascii="Consolas" w:eastAsia="ＭＳ Ｐゴシック" w:hAnsi="Consolas" w:cs="Consolas"/>
                        <w:color w:val="000000"/>
                        <w:kern w:val="0"/>
                        <w:sz w:val="14"/>
                      </w:rPr>
                      <w:t>;</w:t>
                    </w:r>
                  </w:ins>
                </w:p>
                <w:p w14:paraId="24709021" w14:textId="3DBA4336" w:rsidR="00E53834" w:rsidRPr="003432A0" w:rsidDel="003A0707" w:rsidRDefault="003A0707" w:rsidP="003A0707">
                  <w:pPr>
                    <w:autoSpaceDE w:val="0"/>
                    <w:autoSpaceDN w:val="0"/>
                    <w:adjustRightInd w:val="0"/>
                    <w:spacing w:line="180" w:lineRule="exact"/>
                    <w:jc w:val="left"/>
                    <w:rPr>
                      <w:del w:id="790" w:author="Endo, Masami" w:date="2022-02-18T17:08:00Z"/>
                      <w:rFonts w:ascii="Consolas" w:eastAsia="ＭＳ Ｐゴシック" w:hAnsi="Consolas" w:cs="Consolas"/>
                      <w:kern w:val="0"/>
                      <w:sz w:val="10"/>
                      <w:szCs w:val="16"/>
                    </w:rPr>
                  </w:pPr>
                  <w:ins w:id="791" w:author="Endo, Masami" w:date="2022-02-18T17:08:00Z">
                    <w:r w:rsidRPr="003432A0">
                      <w:rPr>
                        <w:rFonts w:ascii="Consolas" w:eastAsia="ＭＳ Ｐゴシック" w:hAnsi="Consolas" w:cs="Consolas"/>
                        <w:color w:val="000000"/>
                        <w:kern w:val="0"/>
                        <w:sz w:val="14"/>
                      </w:rPr>
                      <w:t xml:space="preserve">String </w:t>
                    </w:r>
                    <w:proofErr w:type="spellStart"/>
                    <w:r w:rsidRPr="003432A0">
                      <w:rPr>
                        <w:rFonts w:ascii="Consolas" w:eastAsia="ＭＳ Ｐゴシック" w:hAnsi="Consolas" w:cs="Consolas"/>
                        <w:color w:val="000000"/>
                        <w:kern w:val="0"/>
                        <w:sz w:val="14"/>
                      </w:rPr>
                      <w:t>fileFullPath</w:t>
                    </w:r>
                    <w:proofErr w:type="spellEnd"/>
                    <w:r w:rsidRPr="003432A0">
                      <w:rPr>
                        <w:rFonts w:ascii="Consolas" w:eastAsia="ＭＳ Ｐゴシック" w:hAnsi="Consolas" w:cs="Consolas"/>
                        <w:color w:val="000000"/>
                        <w:kern w:val="0"/>
                        <w:sz w:val="14"/>
                      </w:rPr>
                      <w:t xml:space="preserve"> = path + </w:t>
                    </w:r>
                    <w:r w:rsidRPr="003432A0">
                      <w:rPr>
                        <w:rFonts w:ascii="Consolas" w:eastAsia="ＭＳ Ｐゴシック" w:hAnsi="Consolas" w:cs="Consolas"/>
                        <w:color w:val="2A00FF"/>
                        <w:kern w:val="0"/>
                        <w:sz w:val="14"/>
                      </w:rPr>
                      <w:t>"\\"</w:t>
                    </w:r>
                    <w:r w:rsidRPr="003432A0">
                      <w:rPr>
                        <w:rFonts w:ascii="Consolas" w:eastAsia="ＭＳ Ｐゴシック" w:hAnsi="Consolas" w:cs="Consolas"/>
                        <w:color w:val="000000"/>
                        <w:kern w:val="0"/>
                        <w:sz w:val="14"/>
                      </w:rPr>
                      <w:t xml:space="preserve"> + </w:t>
                    </w:r>
                    <w:proofErr w:type="spellStart"/>
                    <w:r w:rsidRPr="003432A0">
                      <w:rPr>
                        <w:rFonts w:ascii="Consolas" w:eastAsia="ＭＳ Ｐゴシック" w:hAnsi="Consolas" w:cs="Consolas"/>
                        <w:color w:val="000000"/>
                        <w:kern w:val="0"/>
                        <w:sz w:val="14"/>
                      </w:rPr>
                      <w:t>fileName</w:t>
                    </w:r>
                    <w:proofErr w:type="spellEnd"/>
                    <w:r w:rsidRPr="003432A0">
                      <w:rPr>
                        <w:rFonts w:ascii="Consolas" w:eastAsia="ＭＳ Ｐゴシック" w:hAnsi="Consolas" w:cs="Consolas"/>
                        <w:color w:val="000000"/>
                        <w:kern w:val="0"/>
                        <w:sz w:val="14"/>
                      </w:rPr>
                      <w:t>;</w:t>
                    </w:r>
                  </w:ins>
                  <w:del w:id="792" w:author="Endo, Masami" w:date="2022-02-18T17:08:00Z">
                    <w:r w:rsidR="00E53834" w:rsidRPr="003432A0" w:rsidDel="003A0707">
                      <w:rPr>
                        <w:rFonts w:ascii="Consolas" w:eastAsia="ＭＳ Ｐゴシック" w:hAnsi="Consolas" w:cs="Consolas"/>
                        <w:sz w:val="10"/>
                        <w:szCs w:val="16"/>
                      </w:rPr>
                      <w:delText>String fileName = "file.txt";</w:delText>
                    </w:r>
                  </w:del>
                </w:p>
                <w:p w14:paraId="39358CC6" w14:textId="1F4A41B3" w:rsidR="00E53834" w:rsidRPr="003432A0" w:rsidRDefault="00E53834" w:rsidP="00E53834">
                  <w:pPr>
                    <w:autoSpaceDE w:val="0"/>
                    <w:autoSpaceDN w:val="0"/>
                    <w:adjustRightInd w:val="0"/>
                    <w:spacing w:line="180" w:lineRule="exact"/>
                    <w:jc w:val="left"/>
                    <w:rPr>
                      <w:rFonts w:ascii="Consolas" w:eastAsia="ＭＳ Ｐゴシック" w:hAnsi="Consolas" w:cs="Consolas"/>
                      <w:kern w:val="0"/>
                      <w:sz w:val="10"/>
                      <w:szCs w:val="16"/>
                    </w:rPr>
                  </w:pPr>
                  <w:del w:id="793" w:author="Endo, Masami" w:date="2022-02-18T17:08:00Z">
                    <w:r w:rsidRPr="003432A0" w:rsidDel="003A0707">
                      <w:rPr>
                        <w:rFonts w:ascii="Consolas" w:eastAsia="ＭＳ Ｐゴシック" w:hAnsi="Consolas" w:cs="Consolas"/>
                        <w:sz w:val="10"/>
                        <w:szCs w:val="16"/>
                      </w:rPr>
                      <w:delText>String fileFullPath = path + "\\" + fileName;</w:delText>
                    </w:r>
                  </w:del>
                </w:p>
              </w:tc>
            </w:tr>
          </w:tbl>
          <w:p w14:paraId="6F6A06D6" w14:textId="1D2F0A03" w:rsidR="00E53834" w:rsidRPr="00FA646C" w:rsidRDefault="00E53834" w:rsidP="00E53834">
            <w:pPr>
              <w:rPr>
                <w:rFonts w:ascii="ＭＳ Ｐゴシック" w:eastAsia="ＭＳ Ｐゴシック" w:hAnsi="ＭＳ Ｐゴシック"/>
                <w:sz w:val="10"/>
                <w:szCs w:val="12"/>
              </w:rPr>
            </w:pPr>
          </w:p>
        </w:tc>
      </w:tr>
    </w:tbl>
    <w:p w14:paraId="35CDF133" w14:textId="3F6BFDCB" w:rsidR="00824A7F" w:rsidRDefault="00824A7F" w:rsidP="00824A7F">
      <w:pPr>
        <w:pStyle w:val="Heading3"/>
      </w:pPr>
      <w:bookmarkStart w:id="794" w:name="_Toc482632866"/>
      <w:r>
        <w:rPr>
          <w:rFonts w:hint="eastAsia"/>
        </w:rPr>
        <w:t>Preventing the use of OS commands and shell invocation commands (measures against OS command injection)</w:t>
      </w:r>
      <w:bookmarkEnd w:id="794"/>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A646C" w:rsidRPr="00E53834" w14:paraId="1EFFC324"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070D298D" w14:textId="2E7284C0" w:rsidR="00FA646C" w:rsidRPr="00E53834" w:rsidRDefault="00FA646C"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Preventing the use of OS commands and shell invocation commands (measures against OS command injection)</w:t>
            </w:r>
          </w:p>
        </w:tc>
      </w:tr>
      <w:tr w:rsidR="00E53834" w:rsidRPr="00E53834" w14:paraId="297941EF" w14:textId="77777777" w:rsidTr="00413B10">
        <w:tc>
          <w:tcPr>
            <w:tcW w:w="372" w:type="pct"/>
          </w:tcPr>
          <w:p w14:paraId="54EE0967" w14:textId="7D9F360B" w:rsidR="00E53834" w:rsidRPr="00E53834" w:rsidRDefault="00FA646C" w:rsidP="00157A7A">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Compliance</w:t>
            </w:r>
          </w:p>
        </w:tc>
        <w:tc>
          <w:tcPr>
            <w:tcW w:w="182" w:type="pct"/>
          </w:tcPr>
          <w:p w14:paraId="4AEB9FA4" w14:textId="77777777" w:rsidR="00E53834" w:rsidRPr="00E53834" w:rsidRDefault="00E53834" w:rsidP="00157A7A">
            <w:pPr>
              <w:rPr>
                <w:rFonts w:ascii="ＭＳ Ｐゴシック" w:eastAsia="ＭＳ Ｐゴシック" w:hAnsi="ＭＳ Ｐゴシック"/>
                <w:sz w:val="10"/>
                <w:szCs w:val="12"/>
              </w:rPr>
            </w:pPr>
            <w:r w:rsidRPr="00E53834">
              <w:rPr>
                <w:rFonts w:ascii="ＭＳ Ｐゴシック" w:eastAsia="ＭＳ Ｐゴシック" w:hAnsi="ＭＳ Ｐゴシック" w:hint="eastAsia"/>
                <w:sz w:val="10"/>
                <w:szCs w:val="12"/>
              </w:rPr>
              <w:t>1</w:t>
            </w:r>
          </w:p>
        </w:tc>
        <w:tc>
          <w:tcPr>
            <w:tcW w:w="4446" w:type="pct"/>
          </w:tcPr>
          <w:p w14:paraId="3361DEF9" w14:textId="77777777" w:rsidR="00E53834" w:rsidRPr="00E53834" w:rsidRDefault="00E53834" w:rsidP="00E53834">
            <w:pPr>
              <w:rPr>
                <w:rFonts w:ascii="ＭＳ Ｐゴシック" w:eastAsia="ＭＳ Ｐゴシック" w:hAnsi="ＭＳ Ｐゴシック"/>
                <w:sz w:val="10"/>
                <w:szCs w:val="12"/>
              </w:rPr>
            </w:pPr>
            <w:r w:rsidRPr="00E53834">
              <w:rPr>
                <w:rFonts w:ascii="ＭＳ Ｐゴシック" w:eastAsia="ＭＳ Ｐゴシック" w:hAnsi="ＭＳ Ｐゴシック" w:hint="eastAsia"/>
                <w:sz w:val="10"/>
                <w:szCs w:val="12"/>
              </w:rPr>
              <w:t xml:space="preserve">Prohibits developers from using classes and methods that can call the following OS commands and </w:t>
            </w:r>
            <w:proofErr w:type="gramStart"/>
            <w:r w:rsidRPr="00E53834">
              <w:rPr>
                <w:rFonts w:ascii="ＭＳ Ｐゴシック" w:eastAsia="ＭＳ Ｐゴシック" w:hAnsi="ＭＳ Ｐゴシック" w:hint="eastAsia"/>
                <w:sz w:val="10"/>
                <w:szCs w:val="12"/>
              </w:rPr>
              <w:t>shells:.</w:t>
            </w:r>
            <w:proofErr w:type="gramEnd"/>
          </w:p>
          <w:p w14:paraId="28A6ECA8" w14:textId="22660358" w:rsidR="00E53834" w:rsidRPr="00E53834" w:rsidRDefault="00FA646C" w:rsidP="00FA646C">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① Runtime class's exec method</w:t>
            </w:r>
          </w:p>
          <w:p w14:paraId="26D1A0C8" w14:textId="55F15BFD" w:rsidR="00E53834" w:rsidRPr="00E53834" w:rsidRDefault="00FA646C" w:rsidP="00FA646C">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 xml:space="preserve">② Entire </w:t>
            </w:r>
            <w:proofErr w:type="spellStart"/>
            <w:r>
              <w:rPr>
                <w:rFonts w:ascii="ＭＳ Ｐゴシック" w:eastAsia="ＭＳ Ｐゴシック" w:hAnsi="ＭＳ Ｐゴシック" w:hint="eastAsia"/>
                <w:sz w:val="10"/>
                <w:szCs w:val="12"/>
              </w:rPr>
              <w:t>ProcessBuilder</w:t>
            </w:r>
            <w:proofErr w:type="spellEnd"/>
            <w:r>
              <w:rPr>
                <w:rFonts w:ascii="ＭＳ Ｐゴシック" w:eastAsia="ＭＳ Ｐゴシック" w:hAnsi="ＭＳ Ｐゴシック" w:hint="eastAsia"/>
                <w:sz w:val="10"/>
                <w:szCs w:val="12"/>
              </w:rPr>
              <w:t xml:space="preserve"> class</w:t>
            </w:r>
          </w:p>
          <w:p w14:paraId="6DDBEF53" w14:textId="5FD0DA77" w:rsidR="00E53834" w:rsidRPr="00E53834" w:rsidRDefault="00FA646C" w:rsidP="00FA646C">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③ start method of the Process class</w:t>
            </w:r>
          </w:p>
        </w:tc>
      </w:tr>
    </w:tbl>
    <w:p w14:paraId="38AB054D" w14:textId="77777777" w:rsidR="00824A7F" w:rsidRDefault="00824A7F" w:rsidP="00824A7F">
      <w:pPr>
        <w:pStyle w:val="Heading3"/>
      </w:pPr>
      <w:bookmarkStart w:id="795" w:name="_Toc482632867"/>
      <w:r>
        <w:rPr>
          <w:rFonts w:hint="eastAsia"/>
        </w:rPr>
        <w:t>Releasing Stream Resources</w:t>
      </w:r>
      <w:bookmarkEnd w:id="795"/>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A646C" w:rsidRPr="00FA646C" w14:paraId="7B112F97"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612F9FC5" w14:textId="122107DC" w:rsidR="00FA646C" w:rsidRPr="00FA646C" w:rsidRDefault="00FA646C"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Releasing Stream Resources</w:t>
            </w:r>
          </w:p>
        </w:tc>
      </w:tr>
      <w:tr w:rsidR="0055399D" w:rsidRPr="00FA646C" w14:paraId="32BCFA7B" w14:textId="77777777" w:rsidTr="00413B10">
        <w:tc>
          <w:tcPr>
            <w:tcW w:w="372" w:type="pct"/>
          </w:tcPr>
          <w:p w14:paraId="5D5BAAB1" w14:textId="70B2F90F" w:rsidR="0055399D" w:rsidRPr="00FA646C" w:rsidRDefault="00FA646C" w:rsidP="00157A7A">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Compliance</w:t>
            </w:r>
          </w:p>
        </w:tc>
        <w:tc>
          <w:tcPr>
            <w:tcW w:w="182" w:type="pct"/>
          </w:tcPr>
          <w:p w14:paraId="20B0254A" w14:textId="609C2DB8" w:rsidR="0055399D" w:rsidRPr="00FA646C" w:rsidRDefault="0055399D"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1</w:t>
            </w:r>
          </w:p>
        </w:tc>
        <w:tc>
          <w:tcPr>
            <w:tcW w:w="4446" w:type="pct"/>
          </w:tcPr>
          <w:p w14:paraId="1FD73447" w14:textId="77777777" w:rsidR="0055399D" w:rsidRPr="00FA646C" w:rsidRDefault="0055399D" w:rsidP="0055399D">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 xml:space="preserve">When working with streams that implement </w:t>
            </w:r>
            <w:proofErr w:type="spellStart"/>
            <w:r w:rsidRPr="00FA646C">
              <w:rPr>
                <w:rFonts w:ascii="ＭＳ Ｐゴシック" w:eastAsia="ＭＳ Ｐゴシック" w:hAnsi="ＭＳ Ｐゴシック" w:hint="eastAsia"/>
                <w:sz w:val="10"/>
                <w:szCs w:val="12"/>
              </w:rPr>
              <w:t>AutoCloseable</w:t>
            </w:r>
            <w:proofErr w:type="spellEnd"/>
            <w:r w:rsidRPr="00FA646C">
              <w:rPr>
                <w:rFonts w:ascii="ＭＳ Ｐゴシック" w:eastAsia="ＭＳ Ｐゴシック" w:hAnsi="ＭＳ Ｐゴシック" w:hint="eastAsia"/>
                <w:sz w:val="10"/>
                <w:szCs w:val="12"/>
              </w:rPr>
              <w:t>, use try-with-resources statements to ensure that resources are released.</w:t>
            </w:r>
          </w:p>
          <w:tbl>
            <w:tblPr>
              <w:tblStyle w:val="TableGrid"/>
              <w:tblW w:w="350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5629"/>
            </w:tblGrid>
            <w:tr w:rsidR="0055399D" w:rsidRPr="003432A0" w14:paraId="1A511991" w14:textId="77777777" w:rsidTr="00D54DF6">
              <w:tc>
                <w:tcPr>
                  <w:tcW w:w="5000" w:type="pct"/>
                  <w:shd w:val="clear" w:color="auto" w:fill="F2F2F2" w:themeFill="background1" w:themeFillShade="F2"/>
                </w:tcPr>
                <w:p w14:paraId="5180D30A" w14:textId="77777777" w:rsidR="003A0707" w:rsidRPr="003432A0" w:rsidRDefault="003A0707" w:rsidP="003A0707">
                  <w:pPr>
                    <w:autoSpaceDE w:val="0"/>
                    <w:autoSpaceDN w:val="0"/>
                    <w:adjustRightInd w:val="0"/>
                    <w:spacing w:line="180" w:lineRule="exact"/>
                    <w:jc w:val="left"/>
                    <w:rPr>
                      <w:ins w:id="796" w:author="Endo, Masami" w:date="2022-02-18T17:09:00Z"/>
                      <w:rFonts w:ascii="Consolas" w:eastAsia="ＭＳ Ｐゴシック" w:hAnsi="Consolas" w:cs="Consolas"/>
                      <w:kern w:val="0"/>
                      <w:sz w:val="14"/>
                    </w:rPr>
                  </w:pPr>
                  <w:ins w:id="797" w:author="Endo, Masami" w:date="2022-02-18T17:09:00Z">
                    <w:r w:rsidRPr="003432A0">
                      <w:rPr>
                        <w:rFonts w:ascii="Consolas" w:eastAsia="ＭＳ Ｐゴシック" w:hAnsi="Consolas" w:cs="Consolas"/>
                        <w:b/>
                        <w:bCs/>
                        <w:color w:val="7F0055"/>
                        <w:kern w:val="0"/>
                        <w:sz w:val="14"/>
                      </w:rPr>
                      <w:t>try</w:t>
                    </w:r>
                    <w:r w:rsidRPr="003432A0">
                      <w:rPr>
                        <w:rFonts w:ascii="Consolas" w:eastAsia="ＭＳ Ｐゴシック" w:hAnsi="Consolas" w:cs="Consolas"/>
                        <w:color w:val="000000"/>
                        <w:kern w:val="0"/>
                        <w:sz w:val="14"/>
                      </w:rPr>
                      <w:t xml:space="preserve"> </w:t>
                    </w:r>
                    <w:r>
                      <w:rPr>
                        <w:rFonts w:ascii="Consolas" w:eastAsia="ＭＳ Ｐゴシック" w:hAnsi="Consolas" w:cs="Consolas"/>
                        <w:color w:val="000000"/>
                        <w:kern w:val="0"/>
                        <w:sz w:val="14"/>
                      </w:rPr>
                      <w:t>(</w:t>
                    </w:r>
                    <w:proofErr w:type="spellStart"/>
                    <w:r w:rsidRPr="003432A0">
                      <w:rPr>
                        <w:rFonts w:ascii="Consolas" w:eastAsia="ＭＳ Ｐゴシック" w:hAnsi="Consolas" w:cs="Consolas"/>
                        <w:color w:val="000000"/>
                        <w:kern w:val="0"/>
                        <w:sz w:val="14"/>
                      </w:rPr>
                      <w:t>BufferedReader</w:t>
                    </w:r>
                    <w:proofErr w:type="spellEnd"/>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br</w:t>
                    </w:r>
                    <w:proofErr w:type="spellEnd"/>
                    <w:r w:rsidRPr="003432A0">
                      <w:rPr>
                        <w:rFonts w:ascii="Consolas" w:eastAsia="ＭＳ Ｐゴシック" w:hAnsi="Consolas" w:cs="Consolas"/>
                        <w:color w:val="000000"/>
                        <w:kern w:val="0"/>
                        <w:sz w:val="14"/>
                      </w:rPr>
                      <w:t xml:space="preserve"> = </w:t>
                    </w:r>
                    <w:r w:rsidRPr="003432A0">
                      <w:rPr>
                        <w:rFonts w:ascii="Consolas" w:eastAsia="ＭＳ Ｐゴシック" w:hAnsi="Consolas" w:cs="Consolas"/>
                        <w:b/>
                        <w:bCs/>
                        <w:color w:val="7F0055"/>
                        <w:kern w:val="0"/>
                        <w:sz w:val="14"/>
                      </w:rPr>
                      <w:t>new</w:t>
                    </w:r>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BufferedReader</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b/>
                        <w:bCs/>
                        <w:color w:val="7F0055"/>
                        <w:kern w:val="0"/>
                        <w:sz w:val="14"/>
                      </w:rPr>
                      <w:t>new</w:t>
                    </w:r>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FileReader</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path</w:t>
                    </w:r>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 xml:space="preserve"> {</w:t>
                    </w:r>
                  </w:ins>
                </w:p>
                <w:p w14:paraId="562CFD2D" w14:textId="77777777" w:rsidR="003A0707" w:rsidRPr="003432A0" w:rsidRDefault="003A0707" w:rsidP="003A0707">
                  <w:pPr>
                    <w:autoSpaceDE w:val="0"/>
                    <w:autoSpaceDN w:val="0"/>
                    <w:adjustRightInd w:val="0"/>
                    <w:spacing w:line="180" w:lineRule="exact"/>
                    <w:jc w:val="left"/>
                    <w:rPr>
                      <w:ins w:id="798" w:author="Endo, Masami" w:date="2022-02-18T17:09:00Z"/>
                      <w:rFonts w:ascii="Consolas" w:eastAsia="ＭＳ Ｐゴシック" w:hAnsi="Consolas" w:cs="Consolas"/>
                      <w:kern w:val="0"/>
                      <w:sz w:val="14"/>
                    </w:rPr>
                  </w:pPr>
                  <w:ins w:id="799" w:author="Endo, Masami" w:date="2022-02-18T17:09:00Z">
                    <w:r w:rsidRPr="003432A0">
                      <w:rPr>
                        <w:rFonts w:ascii="Consolas" w:eastAsia="ＭＳ Ｐゴシック" w:hAnsi="Consolas" w:cs="Consolas"/>
                        <w:color w:val="000000"/>
                        <w:kern w:val="0"/>
                        <w:sz w:val="14"/>
                      </w:rPr>
                      <w:t xml:space="preserve">    </w:t>
                    </w:r>
                    <w:r w:rsidRPr="003432A0">
                      <w:rPr>
                        <w:rFonts w:ascii="Consolas" w:eastAsia="ＭＳ Ｐゴシック" w:hAnsi="Consolas" w:cs="Consolas"/>
                        <w:b/>
                        <w:bCs/>
                        <w:color w:val="7F0055"/>
                        <w:kern w:val="0"/>
                        <w:sz w:val="14"/>
                      </w:rPr>
                      <w:t>return</w:t>
                    </w:r>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br.readLine</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ins>
                </w:p>
                <w:p w14:paraId="03F607DF" w14:textId="16F97952" w:rsidR="0055399D" w:rsidRPr="003432A0" w:rsidDel="003A0707" w:rsidRDefault="003A0707" w:rsidP="003A0707">
                  <w:pPr>
                    <w:autoSpaceDE w:val="0"/>
                    <w:autoSpaceDN w:val="0"/>
                    <w:adjustRightInd w:val="0"/>
                    <w:spacing w:line="180" w:lineRule="exact"/>
                    <w:jc w:val="left"/>
                    <w:rPr>
                      <w:del w:id="800" w:author="Endo, Masami" w:date="2022-02-18T17:09:00Z"/>
                      <w:rFonts w:ascii="Consolas" w:eastAsia="ＭＳ Ｐゴシック" w:hAnsi="Consolas" w:cs="Consolas"/>
                      <w:kern w:val="0"/>
                      <w:sz w:val="10"/>
                      <w:szCs w:val="16"/>
                    </w:rPr>
                  </w:pPr>
                  <w:ins w:id="801" w:author="Endo, Masami" w:date="2022-02-18T17:09:00Z">
                    <w:r w:rsidRPr="003432A0">
                      <w:rPr>
                        <w:rFonts w:ascii="Consolas" w:eastAsia="ＭＳ Ｐゴシック" w:hAnsi="Consolas" w:cs="Consolas"/>
                        <w:color w:val="000000"/>
                        <w:kern w:val="0"/>
                        <w:sz w:val="14"/>
                      </w:rPr>
                      <w:t>}</w:t>
                    </w:r>
                  </w:ins>
                  <w:del w:id="802" w:author="Endo, Masami" w:date="2022-02-18T17:09:00Z">
                    <w:r w:rsidR="0055399D" w:rsidRPr="003432A0" w:rsidDel="003A0707">
                      <w:rPr>
                        <w:rFonts w:ascii="Consolas" w:eastAsia="ＭＳ Ｐゴシック" w:hAnsi="Consolas" w:cs="Consolas"/>
                        <w:sz w:val="10"/>
                        <w:szCs w:val="16"/>
                      </w:rPr>
                      <w:delText>try (BufferedReader br = new BufferedReader (new FileReader (path))) {</w:delText>
                    </w:r>
                  </w:del>
                </w:p>
                <w:p w14:paraId="1098A37F" w14:textId="1E8A381F" w:rsidR="0055399D" w:rsidRPr="003432A0" w:rsidDel="003A0707" w:rsidRDefault="0055399D" w:rsidP="0055399D">
                  <w:pPr>
                    <w:autoSpaceDE w:val="0"/>
                    <w:autoSpaceDN w:val="0"/>
                    <w:adjustRightInd w:val="0"/>
                    <w:spacing w:line="180" w:lineRule="exact"/>
                    <w:jc w:val="left"/>
                    <w:rPr>
                      <w:del w:id="803" w:author="Endo, Masami" w:date="2022-02-18T17:09:00Z"/>
                      <w:rFonts w:ascii="Consolas" w:eastAsia="ＭＳ Ｐゴシック" w:hAnsi="Consolas" w:cs="Consolas"/>
                      <w:kern w:val="0"/>
                      <w:sz w:val="10"/>
                      <w:szCs w:val="16"/>
                    </w:rPr>
                  </w:pPr>
                  <w:del w:id="804" w:author="Endo, Masami" w:date="2022-02-18T17:09:00Z">
                    <w:r w:rsidRPr="003432A0" w:rsidDel="003A0707">
                      <w:rPr>
                        <w:rFonts w:ascii="Consolas" w:eastAsia="ＭＳ Ｐゴシック" w:hAnsi="Consolas" w:cs="Consolas"/>
                        <w:sz w:val="10"/>
                        <w:szCs w:val="16"/>
                      </w:rPr>
                      <w:delText xml:space="preserve">    return br.readLine ();</w:delText>
                    </w:r>
                  </w:del>
                </w:p>
                <w:p w14:paraId="1B8361F1" w14:textId="3797B17D" w:rsidR="0055399D" w:rsidRPr="003432A0" w:rsidRDefault="0055399D" w:rsidP="0055399D">
                  <w:pPr>
                    <w:autoSpaceDE w:val="0"/>
                    <w:autoSpaceDN w:val="0"/>
                    <w:adjustRightInd w:val="0"/>
                    <w:spacing w:line="180" w:lineRule="exact"/>
                    <w:jc w:val="left"/>
                    <w:rPr>
                      <w:rFonts w:ascii="Consolas" w:eastAsia="ＭＳ Ｐゴシック" w:hAnsi="Consolas" w:cs="Consolas"/>
                      <w:kern w:val="0"/>
                      <w:sz w:val="10"/>
                      <w:szCs w:val="16"/>
                    </w:rPr>
                  </w:pPr>
                  <w:del w:id="805" w:author="Endo, Masami" w:date="2022-02-18T17:09:00Z">
                    <w:r w:rsidRPr="003432A0" w:rsidDel="003A0707">
                      <w:rPr>
                        <w:rFonts w:ascii="Consolas" w:eastAsia="ＭＳ Ｐゴシック" w:hAnsi="Consolas" w:cs="Consolas"/>
                        <w:sz w:val="10"/>
                        <w:szCs w:val="16"/>
                      </w:rPr>
                      <w:delText>}</w:delText>
                    </w:r>
                  </w:del>
                </w:p>
              </w:tc>
            </w:tr>
          </w:tbl>
          <w:p w14:paraId="7ABFFF95" w14:textId="7ABDB058" w:rsidR="0055399D" w:rsidRPr="00FA646C" w:rsidRDefault="0055399D" w:rsidP="0055399D">
            <w:pPr>
              <w:rPr>
                <w:rFonts w:ascii="ＭＳ Ｐゴシック" w:eastAsia="ＭＳ Ｐゴシック" w:hAnsi="ＭＳ Ｐゴシック"/>
                <w:sz w:val="10"/>
                <w:szCs w:val="12"/>
              </w:rPr>
            </w:pPr>
          </w:p>
        </w:tc>
      </w:tr>
      <w:tr w:rsidR="0055399D" w:rsidRPr="00FA646C" w14:paraId="55B7F0D6" w14:textId="77777777" w:rsidTr="00413B10">
        <w:tc>
          <w:tcPr>
            <w:tcW w:w="372" w:type="pct"/>
          </w:tcPr>
          <w:p w14:paraId="07210847" w14:textId="1D09B6D4" w:rsidR="0055399D" w:rsidRPr="00FA646C" w:rsidRDefault="00FA646C" w:rsidP="00157A7A">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Compliance</w:t>
            </w:r>
          </w:p>
        </w:tc>
        <w:tc>
          <w:tcPr>
            <w:tcW w:w="182" w:type="pct"/>
          </w:tcPr>
          <w:p w14:paraId="19474903" w14:textId="6292DA10" w:rsidR="0055399D" w:rsidRPr="00FA646C" w:rsidRDefault="0055399D"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2</w:t>
            </w:r>
          </w:p>
        </w:tc>
        <w:tc>
          <w:tcPr>
            <w:tcW w:w="4446" w:type="pct"/>
          </w:tcPr>
          <w:p w14:paraId="344EA04D" w14:textId="1DF95514" w:rsidR="0055399D" w:rsidRPr="00FA646C" w:rsidRDefault="0055399D" w:rsidP="0055399D">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 xml:space="preserve">If you are dealing with a stream that does not implement </w:t>
            </w:r>
            <w:proofErr w:type="spellStart"/>
            <w:r w:rsidRPr="00FA646C">
              <w:rPr>
                <w:rFonts w:ascii="ＭＳ Ｐゴシック" w:eastAsia="ＭＳ Ｐゴシック" w:hAnsi="ＭＳ Ｐゴシック" w:hint="eastAsia"/>
                <w:sz w:val="10"/>
                <w:szCs w:val="12"/>
              </w:rPr>
              <w:t>AutoCloseable</w:t>
            </w:r>
            <w:proofErr w:type="spellEnd"/>
            <w:r w:rsidRPr="00FA646C">
              <w:rPr>
                <w:rFonts w:ascii="ＭＳ Ｐゴシック" w:eastAsia="ＭＳ Ｐゴシック" w:hAnsi="ＭＳ Ｐゴシック" w:hint="eastAsia"/>
                <w:sz w:val="10"/>
                <w:szCs w:val="12"/>
              </w:rPr>
              <w:t>, make sure that the resource is released by closing it with a finally clause.</w:t>
            </w:r>
          </w:p>
          <w:tbl>
            <w:tblPr>
              <w:tblStyle w:val="TableGrid"/>
              <w:tblW w:w="161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599"/>
            </w:tblGrid>
            <w:tr w:rsidR="0055399D" w:rsidRPr="003432A0" w14:paraId="2247223D" w14:textId="77777777" w:rsidTr="00D54DF6">
              <w:tc>
                <w:tcPr>
                  <w:tcW w:w="5000" w:type="pct"/>
                  <w:shd w:val="clear" w:color="auto" w:fill="F2F2F2" w:themeFill="background1" w:themeFillShade="F2"/>
                </w:tcPr>
                <w:p w14:paraId="317521EA" w14:textId="77777777" w:rsidR="003A0707" w:rsidRPr="003432A0" w:rsidRDefault="003A0707" w:rsidP="003A0707">
                  <w:pPr>
                    <w:autoSpaceDE w:val="0"/>
                    <w:autoSpaceDN w:val="0"/>
                    <w:adjustRightInd w:val="0"/>
                    <w:spacing w:line="180" w:lineRule="exact"/>
                    <w:jc w:val="left"/>
                    <w:rPr>
                      <w:ins w:id="806" w:author="Endo, Masami" w:date="2022-02-18T17:09:00Z"/>
                      <w:rFonts w:ascii="Consolas" w:eastAsia="ＭＳ Ｐゴシック" w:hAnsi="Consolas" w:cs="Consolas"/>
                      <w:kern w:val="0"/>
                      <w:sz w:val="14"/>
                    </w:rPr>
                  </w:pPr>
                  <w:proofErr w:type="spellStart"/>
                  <w:ins w:id="807" w:author="Endo, Masami" w:date="2022-02-18T17:09:00Z">
                    <w:r w:rsidRPr="003432A0">
                      <w:rPr>
                        <w:rFonts w:ascii="Consolas" w:eastAsia="ＭＳ Ｐゴシック" w:hAnsi="Consolas" w:cs="Consolas"/>
                        <w:color w:val="000000"/>
                        <w:kern w:val="0"/>
                        <w:sz w:val="14"/>
                      </w:rPr>
                      <w:t>SocketHandler</w:t>
                    </w:r>
                    <w:proofErr w:type="spellEnd"/>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sh</w:t>
                    </w:r>
                    <w:proofErr w:type="spellEnd"/>
                    <w:r w:rsidRPr="003432A0">
                      <w:rPr>
                        <w:rFonts w:ascii="Consolas" w:eastAsia="ＭＳ Ｐゴシック" w:hAnsi="Consolas" w:cs="Consolas"/>
                        <w:color w:val="000000"/>
                        <w:kern w:val="0"/>
                        <w:sz w:val="14"/>
                      </w:rPr>
                      <w:t xml:space="preserve"> = </w:t>
                    </w:r>
                    <w:r w:rsidRPr="003432A0">
                      <w:rPr>
                        <w:rFonts w:ascii="Consolas" w:eastAsia="ＭＳ Ｐゴシック" w:hAnsi="Consolas" w:cs="Consolas"/>
                        <w:b/>
                        <w:bCs/>
                        <w:color w:val="7F0055"/>
                        <w:kern w:val="0"/>
                        <w:sz w:val="14"/>
                      </w:rPr>
                      <w:t>null</w:t>
                    </w:r>
                    <w:r w:rsidRPr="003432A0">
                      <w:rPr>
                        <w:rFonts w:ascii="Consolas" w:eastAsia="ＭＳ Ｐゴシック" w:hAnsi="Consolas" w:cs="Consolas"/>
                        <w:color w:val="000000"/>
                        <w:kern w:val="0"/>
                        <w:sz w:val="14"/>
                      </w:rPr>
                      <w:t>;</w:t>
                    </w:r>
                  </w:ins>
                </w:p>
                <w:p w14:paraId="75A2E0A7" w14:textId="77777777" w:rsidR="003A0707" w:rsidRPr="003432A0" w:rsidRDefault="003A0707" w:rsidP="003A0707">
                  <w:pPr>
                    <w:autoSpaceDE w:val="0"/>
                    <w:autoSpaceDN w:val="0"/>
                    <w:adjustRightInd w:val="0"/>
                    <w:spacing w:line="180" w:lineRule="exact"/>
                    <w:jc w:val="left"/>
                    <w:rPr>
                      <w:ins w:id="808" w:author="Endo, Masami" w:date="2022-02-18T17:09:00Z"/>
                      <w:rFonts w:ascii="Consolas" w:eastAsia="ＭＳ Ｐゴシック" w:hAnsi="Consolas" w:cs="Consolas"/>
                      <w:kern w:val="0"/>
                      <w:sz w:val="14"/>
                    </w:rPr>
                  </w:pPr>
                  <w:ins w:id="809" w:author="Endo, Masami" w:date="2022-02-18T17:09:00Z">
                    <w:r w:rsidRPr="003432A0">
                      <w:rPr>
                        <w:rFonts w:ascii="Consolas" w:eastAsia="ＭＳ Ｐゴシック" w:hAnsi="Consolas" w:cs="Consolas"/>
                        <w:b/>
                        <w:bCs/>
                        <w:color w:val="7F0055"/>
                        <w:kern w:val="0"/>
                        <w:sz w:val="14"/>
                      </w:rPr>
                      <w:t>try</w:t>
                    </w:r>
                    <w:r w:rsidRPr="003432A0">
                      <w:rPr>
                        <w:rFonts w:ascii="Consolas" w:eastAsia="ＭＳ Ｐゴシック" w:hAnsi="Consolas" w:cs="Consolas"/>
                        <w:color w:val="000000"/>
                        <w:kern w:val="0"/>
                        <w:sz w:val="14"/>
                      </w:rPr>
                      <w:t xml:space="preserve"> {</w:t>
                    </w:r>
                  </w:ins>
                </w:p>
                <w:p w14:paraId="04914DEC" w14:textId="77777777" w:rsidR="003A0707" w:rsidRPr="003432A0" w:rsidRDefault="003A0707" w:rsidP="003A0707">
                  <w:pPr>
                    <w:autoSpaceDE w:val="0"/>
                    <w:autoSpaceDN w:val="0"/>
                    <w:adjustRightInd w:val="0"/>
                    <w:spacing w:line="180" w:lineRule="exact"/>
                    <w:jc w:val="left"/>
                    <w:rPr>
                      <w:ins w:id="810" w:author="Endo, Masami" w:date="2022-02-18T17:09:00Z"/>
                      <w:rFonts w:ascii="Consolas" w:eastAsia="ＭＳ Ｐゴシック" w:hAnsi="Consolas" w:cs="Consolas"/>
                      <w:kern w:val="0"/>
                      <w:sz w:val="14"/>
                    </w:rPr>
                  </w:pPr>
                  <w:ins w:id="811" w:author="Endo, Masami" w:date="2022-02-18T17:09:00Z">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sh</w:t>
                    </w:r>
                    <w:proofErr w:type="spellEnd"/>
                    <w:r w:rsidRPr="003432A0">
                      <w:rPr>
                        <w:rFonts w:ascii="Consolas" w:eastAsia="ＭＳ Ｐゴシック" w:hAnsi="Consolas" w:cs="Consolas"/>
                        <w:color w:val="000000"/>
                        <w:kern w:val="0"/>
                        <w:sz w:val="14"/>
                      </w:rPr>
                      <w:t xml:space="preserve"> = </w:t>
                    </w:r>
                    <w:r w:rsidRPr="003432A0">
                      <w:rPr>
                        <w:rFonts w:ascii="Consolas" w:eastAsia="ＭＳ Ｐゴシック" w:hAnsi="Consolas" w:cs="Consolas"/>
                        <w:b/>
                        <w:bCs/>
                        <w:color w:val="7F0055"/>
                        <w:kern w:val="0"/>
                        <w:sz w:val="14"/>
                      </w:rPr>
                      <w:t>new</w:t>
                    </w:r>
                    <w:r w:rsidRPr="003432A0">
                      <w:rPr>
                        <w:rFonts w:ascii="Consolas" w:eastAsia="ＭＳ Ｐゴシック" w:hAnsi="Consolas" w:cs="Consolas"/>
                        <w:color w:val="000000"/>
                        <w:kern w:val="0"/>
                        <w:sz w:val="14"/>
                      </w:rPr>
                      <w:t xml:space="preserve"> </w:t>
                    </w:r>
                    <w:proofErr w:type="spellStart"/>
                    <w:r w:rsidRPr="003432A0">
                      <w:rPr>
                        <w:rFonts w:ascii="Consolas" w:eastAsia="ＭＳ Ｐゴシック" w:hAnsi="Consolas" w:cs="Consolas"/>
                        <w:color w:val="000000"/>
                        <w:kern w:val="0"/>
                        <w:sz w:val="14"/>
                      </w:rPr>
                      <w:t>SocketHandler</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ins>
                </w:p>
                <w:p w14:paraId="556715E6" w14:textId="77777777" w:rsidR="003A0707" w:rsidRPr="003432A0" w:rsidRDefault="003A0707" w:rsidP="003A0707">
                  <w:pPr>
                    <w:autoSpaceDE w:val="0"/>
                    <w:autoSpaceDN w:val="0"/>
                    <w:adjustRightInd w:val="0"/>
                    <w:spacing w:line="180" w:lineRule="exact"/>
                    <w:jc w:val="left"/>
                    <w:rPr>
                      <w:ins w:id="812" w:author="Endo, Masami" w:date="2022-02-18T17:09:00Z"/>
                      <w:rFonts w:ascii="Consolas" w:eastAsia="ＭＳ Ｐゴシック" w:hAnsi="Consolas" w:cs="Consolas"/>
                      <w:kern w:val="0"/>
                      <w:sz w:val="14"/>
                    </w:rPr>
                  </w:pPr>
                  <w:ins w:id="813" w:author="Endo, Masami" w:date="2022-02-18T17:09:00Z">
                    <w:r w:rsidRPr="003432A0">
                      <w:rPr>
                        <w:rFonts w:ascii="Consolas" w:eastAsia="ＭＳ Ｐゴシック" w:hAnsi="Consolas" w:cs="Consolas"/>
                        <w:color w:val="000000"/>
                        <w:kern w:val="0"/>
                        <w:sz w:val="14"/>
                      </w:rPr>
                      <w:t xml:space="preserve">} </w:t>
                    </w:r>
                    <w:r w:rsidRPr="003432A0">
                      <w:rPr>
                        <w:rFonts w:ascii="Consolas" w:eastAsia="ＭＳ Ｐゴシック" w:hAnsi="Consolas" w:cs="Consolas"/>
                        <w:b/>
                        <w:bCs/>
                        <w:color w:val="7F0055"/>
                        <w:kern w:val="0"/>
                        <w:sz w:val="14"/>
                      </w:rPr>
                      <w:t>catch</w:t>
                    </w:r>
                    <w:r>
                      <w:rPr>
                        <w:rFonts w:ascii="Consolas" w:eastAsia="ＭＳ Ｐゴシック" w:hAnsi="Consolas" w:cs="Consolas"/>
                        <w:color w:val="000000"/>
                        <w:kern w:val="0"/>
                        <w:sz w:val="14"/>
                      </w:rPr>
                      <w:t>(</w:t>
                    </w:r>
                    <w:proofErr w:type="spellStart"/>
                    <w:r w:rsidRPr="003432A0">
                      <w:rPr>
                        <w:rFonts w:ascii="Consolas" w:eastAsia="ＭＳ Ｐゴシック" w:hAnsi="Consolas" w:cs="Consolas"/>
                        <w:color w:val="000000"/>
                        <w:kern w:val="0"/>
                        <w:sz w:val="14"/>
                      </w:rPr>
                      <w:t>IOException</w:t>
                    </w:r>
                    <w:proofErr w:type="spellEnd"/>
                    <w:r w:rsidRPr="003432A0">
                      <w:rPr>
                        <w:rFonts w:ascii="Consolas" w:eastAsia="ＭＳ Ｐゴシック" w:hAnsi="Consolas" w:cs="Consolas"/>
                        <w:color w:val="000000"/>
                        <w:kern w:val="0"/>
                        <w:sz w:val="14"/>
                      </w:rPr>
                      <w:t xml:space="preserve"> e</w:t>
                    </w:r>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 xml:space="preserve"> {</w:t>
                    </w:r>
                  </w:ins>
                </w:p>
                <w:p w14:paraId="6EBFF71D" w14:textId="77777777" w:rsidR="003A0707" w:rsidRPr="003432A0" w:rsidRDefault="003A0707" w:rsidP="003A0707">
                  <w:pPr>
                    <w:autoSpaceDE w:val="0"/>
                    <w:autoSpaceDN w:val="0"/>
                    <w:adjustRightInd w:val="0"/>
                    <w:spacing w:line="180" w:lineRule="exact"/>
                    <w:jc w:val="left"/>
                    <w:rPr>
                      <w:ins w:id="814" w:author="Endo, Masami" w:date="2022-02-18T17:09:00Z"/>
                      <w:rFonts w:ascii="Consolas" w:eastAsia="ＭＳ Ｐゴシック" w:hAnsi="Consolas" w:cs="Consolas"/>
                      <w:kern w:val="0"/>
                      <w:sz w:val="14"/>
                    </w:rPr>
                  </w:pPr>
                  <w:ins w:id="815" w:author="Endo, Masami" w:date="2022-02-18T17:09:00Z">
                    <w:r w:rsidRPr="003432A0">
                      <w:rPr>
                        <w:rFonts w:ascii="Consolas" w:eastAsia="ＭＳ Ｐゴシック" w:hAnsi="Consolas" w:cs="Consolas"/>
                        <w:color w:val="000000"/>
                        <w:kern w:val="0"/>
                        <w:sz w:val="14"/>
                      </w:rPr>
                      <w:t xml:space="preserve">        :</w:t>
                    </w:r>
                  </w:ins>
                </w:p>
                <w:p w14:paraId="5577F637" w14:textId="77777777" w:rsidR="003A0707" w:rsidRDefault="003A0707" w:rsidP="003A0707">
                  <w:pPr>
                    <w:autoSpaceDE w:val="0"/>
                    <w:autoSpaceDN w:val="0"/>
                    <w:adjustRightInd w:val="0"/>
                    <w:spacing w:line="180" w:lineRule="exact"/>
                    <w:jc w:val="left"/>
                    <w:rPr>
                      <w:ins w:id="816" w:author="Endo, Masami" w:date="2022-02-18T17:09:00Z"/>
                      <w:rFonts w:ascii="Consolas" w:eastAsia="ＭＳ Ｐゴシック" w:hAnsi="Consolas" w:cs="Consolas"/>
                      <w:color w:val="000000"/>
                      <w:kern w:val="0"/>
                      <w:sz w:val="14"/>
                    </w:rPr>
                  </w:pPr>
                  <w:ins w:id="817" w:author="Endo, Masami" w:date="2022-02-18T17:09:00Z">
                    <w:r w:rsidRPr="003432A0">
                      <w:rPr>
                        <w:rFonts w:ascii="Consolas" w:eastAsia="ＭＳ Ｐゴシック" w:hAnsi="Consolas" w:cs="Consolas"/>
                        <w:color w:val="000000"/>
                        <w:kern w:val="0"/>
                        <w:sz w:val="14"/>
                      </w:rPr>
                      <w:t xml:space="preserve">} </w:t>
                    </w:r>
                    <w:r w:rsidRPr="003432A0">
                      <w:rPr>
                        <w:rFonts w:ascii="Consolas" w:eastAsia="ＭＳ Ｐゴシック" w:hAnsi="Consolas" w:cs="Consolas"/>
                        <w:b/>
                        <w:bCs/>
                        <w:color w:val="7F0055"/>
                        <w:kern w:val="0"/>
                        <w:sz w:val="14"/>
                      </w:rPr>
                      <w:t>finally</w:t>
                    </w:r>
                    <w:r w:rsidRPr="003432A0">
                      <w:rPr>
                        <w:rFonts w:ascii="Consolas" w:eastAsia="ＭＳ Ｐゴシック" w:hAnsi="Consolas" w:cs="Consolas"/>
                        <w:color w:val="000000"/>
                        <w:kern w:val="0"/>
                        <w:sz w:val="14"/>
                      </w:rPr>
                      <w:t xml:space="preserve"> {</w:t>
                    </w:r>
                  </w:ins>
                </w:p>
                <w:p w14:paraId="762D7E5C" w14:textId="77777777" w:rsidR="003A0707" w:rsidRPr="0054411C" w:rsidRDefault="003A0707" w:rsidP="003A0707">
                  <w:pPr>
                    <w:autoSpaceDE w:val="0"/>
                    <w:autoSpaceDN w:val="0"/>
                    <w:adjustRightInd w:val="0"/>
                    <w:spacing w:line="180" w:lineRule="exact"/>
                    <w:jc w:val="left"/>
                    <w:rPr>
                      <w:ins w:id="818" w:author="Endo, Masami" w:date="2022-02-18T17:09:00Z"/>
                      <w:rFonts w:ascii="Consolas" w:eastAsia="ＭＳ Ｐゴシック" w:hAnsi="Consolas" w:cs="Consolas"/>
                      <w:kern w:val="0"/>
                      <w:sz w:val="14"/>
                      <w:szCs w:val="16"/>
                    </w:rPr>
                  </w:pPr>
                  <w:ins w:id="819" w:author="Endo, Masami" w:date="2022-02-18T17:09:00Z">
                    <w:r w:rsidRPr="003432A0">
                      <w:rPr>
                        <w:rFonts w:ascii="Consolas" w:eastAsia="ＭＳ Ｐゴシック" w:hAnsi="Consolas" w:cs="Consolas"/>
                        <w:color w:val="000000"/>
                        <w:kern w:val="0"/>
                        <w:sz w:val="14"/>
                      </w:rPr>
                      <w:t xml:space="preserve">    </w:t>
                    </w:r>
                    <w:r>
                      <w:rPr>
                        <w:rFonts w:ascii="Consolas" w:eastAsia="ＭＳ Ｐゴシック" w:hAnsi="Consolas" w:cs="Consolas" w:hint="eastAsia"/>
                        <w:b/>
                        <w:bCs/>
                        <w:color w:val="7F0055"/>
                        <w:kern w:val="0"/>
                        <w:sz w:val="14"/>
                        <w:szCs w:val="16"/>
                      </w:rPr>
                      <w:t>i</w:t>
                    </w:r>
                    <w:r w:rsidRPr="0054411C">
                      <w:rPr>
                        <w:rFonts w:ascii="Consolas" w:eastAsia="ＭＳ Ｐゴシック" w:hAnsi="Consolas" w:cs="Consolas"/>
                        <w:b/>
                        <w:bCs/>
                        <w:color w:val="7F0055"/>
                        <w:kern w:val="0"/>
                        <w:sz w:val="14"/>
                        <w:szCs w:val="16"/>
                      </w:rPr>
                      <w:t>f</w:t>
                    </w:r>
                    <w:r>
                      <w:rPr>
                        <w:rFonts w:ascii="ＭＳ 明朝" w:hAnsi="ＭＳ 明朝" w:cs="ＭＳ 明朝" w:hint="eastAsia"/>
                        <w:color w:val="000000"/>
                        <w:kern w:val="0"/>
                        <w:sz w:val="14"/>
                        <w:szCs w:val="16"/>
                      </w:rPr>
                      <w:t xml:space="preserve"> </w:t>
                    </w:r>
                    <w:r>
                      <w:rPr>
                        <w:rFonts w:ascii="Consolas" w:eastAsia="ＭＳ Ｐゴシック" w:hAnsi="Consolas" w:cs="Consolas"/>
                        <w:color w:val="000000"/>
                        <w:kern w:val="0"/>
                        <w:sz w:val="14"/>
                        <w:szCs w:val="16"/>
                      </w:rPr>
                      <w:t>(</w:t>
                    </w:r>
                    <w:proofErr w:type="spellStart"/>
                    <w:r w:rsidRPr="003432A0">
                      <w:rPr>
                        <w:rFonts w:ascii="Consolas" w:eastAsia="ＭＳ Ｐゴシック" w:hAnsi="Consolas" w:cs="Consolas"/>
                        <w:color w:val="000000"/>
                        <w:kern w:val="0"/>
                        <w:sz w:val="14"/>
                      </w:rPr>
                      <w:t>sh</w:t>
                    </w:r>
                    <w:proofErr w:type="spellEnd"/>
                    <w:r>
                      <w:rPr>
                        <w:rFonts w:ascii="Consolas" w:eastAsia="ＭＳ Ｐゴシック" w:hAnsi="Consolas" w:cs="Consolas" w:hint="eastAsia"/>
                        <w:color w:val="000000"/>
                        <w:kern w:val="0"/>
                        <w:sz w:val="14"/>
                      </w:rPr>
                      <w:t xml:space="preserve"> != </w:t>
                    </w:r>
                    <w:r w:rsidRPr="003432A0">
                      <w:rPr>
                        <w:rFonts w:ascii="Consolas" w:eastAsia="ＭＳ Ｐゴシック" w:hAnsi="Consolas" w:cs="Consolas"/>
                        <w:b/>
                        <w:bCs/>
                        <w:color w:val="7F0055"/>
                        <w:kern w:val="0"/>
                        <w:sz w:val="14"/>
                      </w:rPr>
                      <w:t>null</w:t>
                    </w:r>
                    <w:r>
                      <w:rPr>
                        <w:rFonts w:ascii="Consolas" w:eastAsia="ＭＳ Ｐゴシック" w:hAnsi="Consolas" w:cs="Consolas"/>
                        <w:color w:val="000000"/>
                        <w:kern w:val="0"/>
                        <w:sz w:val="14"/>
                        <w:szCs w:val="16"/>
                      </w:rPr>
                      <w:t>)</w:t>
                    </w:r>
                    <w:r>
                      <w:rPr>
                        <w:rFonts w:ascii="ＭＳ 明朝" w:hAnsi="ＭＳ 明朝" w:cs="ＭＳ 明朝" w:hint="eastAsia"/>
                        <w:color w:val="000000"/>
                        <w:kern w:val="0"/>
                        <w:sz w:val="14"/>
                        <w:szCs w:val="16"/>
                      </w:rPr>
                      <w:t xml:space="preserve"> </w:t>
                    </w:r>
                    <w:r w:rsidRPr="0054411C">
                      <w:rPr>
                        <w:rFonts w:ascii="Consolas" w:eastAsia="ＭＳ Ｐゴシック" w:hAnsi="Consolas" w:cs="Consolas"/>
                        <w:color w:val="000000"/>
                        <w:kern w:val="0"/>
                        <w:sz w:val="14"/>
                        <w:szCs w:val="16"/>
                      </w:rPr>
                      <w:t>{</w:t>
                    </w:r>
                  </w:ins>
                </w:p>
                <w:p w14:paraId="4A557C38" w14:textId="77777777" w:rsidR="003A0707" w:rsidRPr="003432A0" w:rsidRDefault="003A0707" w:rsidP="003A0707">
                  <w:pPr>
                    <w:autoSpaceDE w:val="0"/>
                    <w:autoSpaceDN w:val="0"/>
                    <w:adjustRightInd w:val="0"/>
                    <w:spacing w:line="180" w:lineRule="exact"/>
                    <w:jc w:val="left"/>
                    <w:rPr>
                      <w:ins w:id="820" w:author="Endo, Masami" w:date="2022-02-18T17:09:00Z"/>
                      <w:rFonts w:ascii="Consolas" w:eastAsia="ＭＳ Ｐゴシック" w:hAnsi="Consolas" w:cs="Consolas"/>
                      <w:kern w:val="0"/>
                      <w:sz w:val="14"/>
                    </w:rPr>
                  </w:pPr>
                  <w:ins w:id="821" w:author="Endo, Masami" w:date="2022-02-18T17:09:00Z">
                    <w:r w:rsidRPr="003432A0">
                      <w:rPr>
                        <w:rFonts w:ascii="Consolas" w:eastAsia="ＭＳ Ｐゴシック" w:hAnsi="Consolas" w:cs="Consolas"/>
                        <w:color w:val="000000"/>
                        <w:kern w:val="0"/>
                        <w:sz w:val="14"/>
                      </w:rPr>
                      <w:t xml:space="preserve">    </w:t>
                    </w:r>
                    <w:r>
                      <w:rPr>
                        <w:rFonts w:ascii="Consolas" w:eastAsia="ＭＳ Ｐゴシック" w:hAnsi="Consolas" w:cs="Consolas" w:hint="eastAsia"/>
                        <w:color w:val="000000"/>
                        <w:kern w:val="0"/>
                        <w:sz w:val="14"/>
                      </w:rPr>
                      <w:t xml:space="preserve">    </w:t>
                    </w:r>
                    <w:proofErr w:type="spellStart"/>
                    <w:r w:rsidRPr="003432A0">
                      <w:rPr>
                        <w:rFonts w:ascii="Consolas" w:eastAsia="ＭＳ Ｐゴシック" w:hAnsi="Consolas" w:cs="Consolas"/>
                        <w:color w:val="000000"/>
                        <w:kern w:val="0"/>
                        <w:sz w:val="14"/>
                      </w:rPr>
                      <w:t>sh.close</w:t>
                    </w:r>
                    <w:proofErr w:type="spellEnd"/>
                    <w:r>
                      <w:rPr>
                        <w:rFonts w:ascii="Consolas" w:eastAsia="ＭＳ Ｐゴシック" w:hAnsi="Consolas" w:cs="Consolas"/>
                        <w:color w:val="000000"/>
                        <w:kern w:val="0"/>
                        <w:sz w:val="14"/>
                      </w:rPr>
                      <w:t>()</w:t>
                    </w:r>
                    <w:r w:rsidRPr="003432A0">
                      <w:rPr>
                        <w:rFonts w:ascii="Consolas" w:eastAsia="ＭＳ Ｐゴシック" w:hAnsi="Consolas" w:cs="Consolas"/>
                        <w:color w:val="000000"/>
                        <w:kern w:val="0"/>
                        <w:sz w:val="14"/>
                      </w:rPr>
                      <w:t>;</w:t>
                    </w:r>
                  </w:ins>
                </w:p>
                <w:p w14:paraId="4C8B404B" w14:textId="77777777" w:rsidR="003A0707" w:rsidRDefault="003A0707" w:rsidP="003A0707">
                  <w:pPr>
                    <w:autoSpaceDE w:val="0"/>
                    <w:autoSpaceDN w:val="0"/>
                    <w:adjustRightInd w:val="0"/>
                    <w:spacing w:line="180" w:lineRule="exact"/>
                    <w:ind w:firstLineChars="200" w:firstLine="280"/>
                    <w:jc w:val="left"/>
                    <w:rPr>
                      <w:ins w:id="822" w:author="Endo, Masami" w:date="2022-02-18T17:09:00Z"/>
                      <w:rFonts w:ascii="Consolas" w:eastAsia="ＭＳ Ｐゴシック" w:hAnsi="Consolas" w:cs="Consolas"/>
                      <w:color w:val="000000"/>
                      <w:kern w:val="0"/>
                      <w:sz w:val="14"/>
                    </w:rPr>
                  </w:pPr>
                  <w:ins w:id="823" w:author="Endo, Masami" w:date="2022-02-18T17:09:00Z">
                    <w:r w:rsidRPr="003432A0">
                      <w:rPr>
                        <w:rFonts w:ascii="Consolas" w:eastAsia="ＭＳ Ｐゴシック" w:hAnsi="Consolas" w:cs="Consolas"/>
                        <w:color w:val="000000"/>
                        <w:kern w:val="0"/>
                        <w:sz w:val="14"/>
                      </w:rPr>
                      <w:t>}</w:t>
                    </w:r>
                  </w:ins>
                </w:p>
                <w:p w14:paraId="54561F49" w14:textId="152E4FD2" w:rsidR="0055399D" w:rsidRPr="003432A0" w:rsidDel="003A0707" w:rsidRDefault="003A0707" w:rsidP="003A0707">
                  <w:pPr>
                    <w:autoSpaceDE w:val="0"/>
                    <w:autoSpaceDN w:val="0"/>
                    <w:adjustRightInd w:val="0"/>
                    <w:spacing w:line="180" w:lineRule="exact"/>
                    <w:jc w:val="left"/>
                    <w:rPr>
                      <w:del w:id="824" w:author="Endo, Masami" w:date="2022-02-18T17:09:00Z"/>
                      <w:rFonts w:ascii="Consolas" w:eastAsia="ＭＳ Ｐゴシック" w:hAnsi="Consolas" w:cs="Consolas"/>
                      <w:kern w:val="0"/>
                      <w:sz w:val="10"/>
                      <w:szCs w:val="16"/>
                    </w:rPr>
                  </w:pPr>
                  <w:ins w:id="825" w:author="Endo, Masami" w:date="2022-02-18T17:09:00Z">
                    <w:r w:rsidRPr="003432A0">
                      <w:rPr>
                        <w:rFonts w:ascii="Consolas" w:eastAsia="ＭＳ Ｐゴシック" w:hAnsi="Consolas" w:cs="Consolas"/>
                        <w:color w:val="000000"/>
                        <w:kern w:val="0"/>
                        <w:sz w:val="14"/>
                      </w:rPr>
                      <w:t>}</w:t>
                    </w:r>
                  </w:ins>
                  <w:del w:id="826" w:author="Endo, Masami" w:date="2022-02-18T17:09:00Z">
                    <w:r w:rsidR="0055399D" w:rsidRPr="003432A0" w:rsidDel="003A0707">
                      <w:rPr>
                        <w:rFonts w:ascii="Consolas" w:eastAsia="ＭＳ Ｐゴシック" w:hAnsi="Consolas" w:cs="Consolas"/>
                        <w:sz w:val="10"/>
                        <w:szCs w:val="16"/>
                      </w:rPr>
                      <w:delText>SocketHandler sh = null;</w:delText>
                    </w:r>
                  </w:del>
                </w:p>
                <w:p w14:paraId="06FB03C6" w14:textId="07835156" w:rsidR="0055399D" w:rsidRPr="003432A0" w:rsidDel="003A0707" w:rsidRDefault="0055399D" w:rsidP="0055399D">
                  <w:pPr>
                    <w:autoSpaceDE w:val="0"/>
                    <w:autoSpaceDN w:val="0"/>
                    <w:adjustRightInd w:val="0"/>
                    <w:spacing w:line="180" w:lineRule="exact"/>
                    <w:jc w:val="left"/>
                    <w:rPr>
                      <w:del w:id="827" w:author="Endo, Masami" w:date="2022-02-18T17:09:00Z"/>
                      <w:rFonts w:ascii="Consolas" w:eastAsia="ＭＳ Ｐゴシック" w:hAnsi="Consolas" w:cs="Consolas"/>
                      <w:kern w:val="0"/>
                      <w:sz w:val="10"/>
                      <w:szCs w:val="16"/>
                    </w:rPr>
                  </w:pPr>
                  <w:del w:id="828" w:author="Endo, Masami" w:date="2022-02-18T17:09:00Z">
                    <w:r w:rsidRPr="003432A0" w:rsidDel="003A0707">
                      <w:rPr>
                        <w:rFonts w:ascii="Consolas" w:eastAsia="ＭＳ Ｐゴシック" w:hAnsi="Consolas" w:cs="Consolas"/>
                        <w:sz w:val="10"/>
                        <w:szCs w:val="16"/>
                      </w:rPr>
                      <w:delText>try {</w:delText>
                    </w:r>
                  </w:del>
                </w:p>
                <w:p w14:paraId="66CC64A5" w14:textId="0A377DA5" w:rsidR="0055399D" w:rsidRPr="003432A0" w:rsidDel="003A0707" w:rsidRDefault="0055399D" w:rsidP="0055399D">
                  <w:pPr>
                    <w:autoSpaceDE w:val="0"/>
                    <w:autoSpaceDN w:val="0"/>
                    <w:adjustRightInd w:val="0"/>
                    <w:spacing w:line="180" w:lineRule="exact"/>
                    <w:jc w:val="left"/>
                    <w:rPr>
                      <w:del w:id="829" w:author="Endo, Masami" w:date="2022-02-18T17:09:00Z"/>
                      <w:rFonts w:ascii="Consolas" w:eastAsia="ＭＳ Ｐゴシック" w:hAnsi="Consolas" w:cs="Consolas"/>
                      <w:kern w:val="0"/>
                      <w:sz w:val="10"/>
                      <w:szCs w:val="16"/>
                    </w:rPr>
                  </w:pPr>
                  <w:del w:id="830" w:author="Endo, Masami" w:date="2022-02-18T17:09:00Z">
                    <w:r w:rsidRPr="003432A0" w:rsidDel="003A0707">
                      <w:rPr>
                        <w:rFonts w:ascii="Consolas" w:eastAsia="ＭＳ Ｐゴシック" w:hAnsi="Consolas" w:cs="Consolas"/>
                        <w:sz w:val="10"/>
                        <w:szCs w:val="16"/>
                      </w:rPr>
                      <w:delText xml:space="preserve">    sh = new SocketHandler ();</w:delText>
                    </w:r>
                  </w:del>
                </w:p>
                <w:p w14:paraId="4A3E041A" w14:textId="46BD6D08" w:rsidR="0055399D" w:rsidRPr="003432A0" w:rsidDel="003A0707" w:rsidRDefault="0055399D" w:rsidP="0055399D">
                  <w:pPr>
                    <w:autoSpaceDE w:val="0"/>
                    <w:autoSpaceDN w:val="0"/>
                    <w:adjustRightInd w:val="0"/>
                    <w:spacing w:line="180" w:lineRule="exact"/>
                    <w:jc w:val="left"/>
                    <w:rPr>
                      <w:del w:id="831" w:author="Endo, Masami" w:date="2022-02-18T17:09:00Z"/>
                      <w:rFonts w:ascii="Consolas" w:eastAsia="ＭＳ Ｐゴシック" w:hAnsi="Consolas" w:cs="Consolas"/>
                      <w:kern w:val="0"/>
                      <w:sz w:val="10"/>
                      <w:szCs w:val="16"/>
                    </w:rPr>
                  </w:pPr>
                  <w:del w:id="832" w:author="Endo, Masami" w:date="2022-02-18T17:09:00Z">
                    <w:r w:rsidRPr="003432A0" w:rsidDel="003A0707">
                      <w:rPr>
                        <w:rFonts w:ascii="Consolas" w:eastAsia="ＭＳ Ｐゴシック" w:hAnsi="Consolas" w:cs="Consolas"/>
                        <w:sz w:val="10"/>
                        <w:szCs w:val="16"/>
                      </w:rPr>
                      <w:delText>} catch (IOException e) {</w:delText>
                    </w:r>
                  </w:del>
                </w:p>
                <w:p w14:paraId="48304471" w14:textId="3EB4E5BD" w:rsidR="0055399D" w:rsidRPr="003432A0" w:rsidDel="003A0707" w:rsidRDefault="0055399D" w:rsidP="0055399D">
                  <w:pPr>
                    <w:autoSpaceDE w:val="0"/>
                    <w:autoSpaceDN w:val="0"/>
                    <w:adjustRightInd w:val="0"/>
                    <w:spacing w:line="180" w:lineRule="exact"/>
                    <w:jc w:val="left"/>
                    <w:rPr>
                      <w:del w:id="833" w:author="Endo, Masami" w:date="2022-02-18T17:09:00Z"/>
                      <w:rFonts w:ascii="Consolas" w:eastAsia="ＭＳ Ｐゴシック" w:hAnsi="Consolas" w:cs="Consolas"/>
                      <w:kern w:val="0"/>
                      <w:sz w:val="10"/>
                      <w:szCs w:val="16"/>
                    </w:rPr>
                  </w:pPr>
                  <w:del w:id="834" w:author="Endo, Masami" w:date="2022-02-18T17:09:00Z">
                    <w:r w:rsidRPr="003432A0" w:rsidDel="003A0707">
                      <w:rPr>
                        <w:rFonts w:ascii="Consolas" w:eastAsia="ＭＳ Ｐゴシック" w:hAnsi="Consolas" w:cs="Consolas"/>
                        <w:sz w:val="10"/>
                        <w:szCs w:val="16"/>
                      </w:rPr>
                      <w:delText xml:space="preserve">        :</w:delText>
                    </w:r>
                  </w:del>
                </w:p>
                <w:p w14:paraId="7EBE8B92" w14:textId="36A22C9C" w:rsidR="0055399D" w:rsidDel="003A0707" w:rsidRDefault="0055399D" w:rsidP="0055399D">
                  <w:pPr>
                    <w:autoSpaceDE w:val="0"/>
                    <w:autoSpaceDN w:val="0"/>
                    <w:adjustRightInd w:val="0"/>
                    <w:spacing w:line="180" w:lineRule="exact"/>
                    <w:jc w:val="left"/>
                    <w:rPr>
                      <w:del w:id="835" w:author="Endo, Masami" w:date="2022-02-18T17:09:00Z"/>
                      <w:rFonts w:ascii="Consolas" w:eastAsia="ＭＳ Ｐゴシック" w:hAnsi="Consolas" w:cs="Consolas"/>
                      <w:color w:val="000000"/>
                      <w:kern w:val="0"/>
                      <w:sz w:val="10"/>
                      <w:szCs w:val="16"/>
                    </w:rPr>
                  </w:pPr>
                  <w:del w:id="836" w:author="Endo, Masami" w:date="2022-02-18T17:09:00Z">
                    <w:r w:rsidRPr="003432A0" w:rsidDel="003A0707">
                      <w:rPr>
                        <w:rFonts w:ascii="Consolas" w:eastAsia="ＭＳ Ｐゴシック" w:hAnsi="Consolas" w:cs="Consolas"/>
                        <w:sz w:val="10"/>
                        <w:szCs w:val="16"/>
                      </w:rPr>
                      <w:delText>} finally {</w:delText>
                    </w:r>
                  </w:del>
                </w:p>
                <w:p w14:paraId="345A2157" w14:textId="4863378B" w:rsidR="00DD5D7E" w:rsidRPr="0054411C" w:rsidDel="003A0707" w:rsidRDefault="00DD5D7E" w:rsidP="00DD5D7E">
                  <w:pPr>
                    <w:autoSpaceDE w:val="0"/>
                    <w:autoSpaceDN w:val="0"/>
                    <w:adjustRightInd w:val="0"/>
                    <w:spacing w:line="180" w:lineRule="exact"/>
                    <w:jc w:val="left"/>
                    <w:rPr>
                      <w:del w:id="837" w:author="Endo, Masami" w:date="2022-02-18T17:09:00Z"/>
                      <w:rFonts w:ascii="Consolas" w:eastAsia="ＭＳ Ｐゴシック" w:hAnsi="Consolas" w:cs="Consolas"/>
                      <w:kern w:val="0"/>
                      <w:sz w:val="10"/>
                      <w:szCs w:val="12"/>
                    </w:rPr>
                  </w:pPr>
                  <w:del w:id="838" w:author="Endo, Masami" w:date="2022-02-18T17:09:00Z">
                    <w:r w:rsidRPr="003432A0" w:rsidDel="003A0707">
                      <w:rPr>
                        <w:rFonts w:ascii="Consolas" w:eastAsia="ＭＳ Ｐゴシック" w:hAnsi="Consolas" w:cs="Consolas" w:hint="eastAsia"/>
                        <w:sz w:val="10"/>
                        <w:szCs w:val="12"/>
                      </w:rPr>
                      <w:delText xml:space="preserve">    if (sh! = null) {</w:delText>
                    </w:r>
                  </w:del>
                </w:p>
                <w:p w14:paraId="6EFD6F26" w14:textId="136EE825" w:rsidR="0055399D" w:rsidRPr="003432A0" w:rsidDel="003A0707" w:rsidRDefault="0055399D" w:rsidP="0055399D">
                  <w:pPr>
                    <w:autoSpaceDE w:val="0"/>
                    <w:autoSpaceDN w:val="0"/>
                    <w:adjustRightInd w:val="0"/>
                    <w:spacing w:line="180" w:lineRule="exact"/>
                    <w:jc w:val="left"/>
                    <w:rPr>
                      <w:del w:id="839" w:author="Endo, Masami" w:date="2022-02-18T17:09:00Z"/>
                      <w:rFonts w:ascii="Consolas" w:eastAsia="ＭＳ Ｐゴシック" w:hAnsi="Consolas" w:cs="Consolas"/>
                      <w:kern w:val="0"/>
                      <w:sz w:val="10"/>
                      <w:szCs w:val="16"/>
                    </w:rPr>
                  </w:pPr>
                  <w:del w:id="840" w:author="Endo, Masami" w:date="2022-02-18T17:09:00Z">
                    <w:r w:rsidRPr="003432A0" w:rsidDel="003A0707">
                      <w:rPr>
                        <w:rFonts w:ascii="Consolas" w:eastAsia="ＭＳ Ｐゴシック" w:hAnsi="Consolas" w:cs="Consolas" w:hint="eastAsia"/>
                        <w:sz w:val="10"/>
                        <w:szCs w:val="16"/>
                      </w:rPr>
                      <w:delText xml:space="preserve">        sh.close ();</w:delText>
                    </w:r>
                  </w:del>
                </w:p>
                <w:p w14:paraId="714C5643" w14:textId="604143F9" w:rsidR="00DD5D7E" w:rsidDel="003A0707" w:rsidRDefault="00DD5D7E" w:rsidP="00293E26">
                  <w:pPr>
                    <w:autoSpaceDE w:val="0"/>
                    <w:autoSpaceDN w:val="0"/>
                    <w:adjustRightInd w:val="0"/>
                    <w:spacing w:line="180" w:lineRule="exact"/>
                    <w:ind w:firstLineChars="200" w:firstLine="200"/>
                    <w:jc w:val="left"/>
                    <w:rPr>
                      <w:del w:id="841" w:author="Endo, Masami" w:date="2022-02-18T17:09:00Z"/>
                      <w:rFonts w:ascii="Consolas" w:eastAsia="ＭＳ Ｐゴシック" w:hAnsi="Consolas" w:cs="Consolas"/>
                      <w:color w:val="000000"/>
                      <w:kern w:val="0"/>
                      <w:sz w:val="10"/>
                      <w:szCs w:val="16"/>
                    </w:rPr>
                  </w:pPr>
                  <w:del w:id="842" w:author="Endo, Masami" w:date="2022-02-18T17:09:00Z">
                    <w:r w:rsidRPr="003432A0" w:rsidDel="003A0707">
                      <w:rPr>
                        <w:rFonts w:ascii="Consolas" w:eastAsia="ＭＳ Ｐゴシック" w:hAnsi="Consolas" w:cs="Consolas"/>
                        <w:sz w:val="10"/>
                        <w:szCs w:val="16"/>
                      </w:rPr>
                      <w:delText>}</w:delText>
                    </w:r>
                  </w:del>
                </w:p>
                <w:p w14:paraId="0C6538F7" w14:textId="42D99D52" w:rsidR="0055399D" w:rsidRPr="003432A0" w:rsidRDefault="0055399D" w:rsidP="0055399D">
                  <w:pPr>
                    <w:autoSpaceDE w:val="0"/>
                    <w:autoSpaceDN w:val="0"/>
                    <w:adjustRightInd w:val="0"/>
                    <w:spacing w:line="180" w:lineRule="exact"/>
                    <w:jc w:val="left"/>
                    <w:rPr>
                      <w:rFonts w:ascii="Consolas" w:eastAsia="ＭＳ Ｐゴシック" w:hAnsi="Consolas" w:cs="Consolas"/>
                      <w:kern w:val="0"/>
                      <w:sz w:val="10"/>
                      <w:szCs w:val="16"/>
                    </w:rPr>
                  </w:pPr>
                  <w:del w:id="843" w:author="Endo, Masami" w:date="2022-02-18T17:09:00Z">
                    <w:r w:rsidRPr="003432A0" w:rsidDel="003A0707">
                      <w:rPr>
                        <w:rFonts w:ascii="Consolas" w:eastAsia="ＭＳ Ｐゴシック" w:hAnsi="Consolas" w:cs="Consolas"/>
                        <w:sz w:val="10"/>
                        <w:szCs w:val="16"/>
                      </w:rPr>
                      <w:delText>}</w:delText>
                    </w:r>
                  </w:del>
                </w:p>
              </w:tc>
            </w:tr>
          </w:tbl>
          <w:p w14:paraId="5EC8BAED" w14:textId="47770470" w:rsidR="0055399D" w:rsidRPr="00FA646C" w:rsidRDefault="0055399D" w:rsidP="0055399D">
            <w:pPr>
              <w:rPr>
                <w:rFonts w:ascii="ＭＳ Ｐゴシック" w:eastAsia="ＭＳ Ｐゴシック" w:hAnsi="ＭＳ Ｐゴシック"/>
                <w:sz w:val="10"/>
                <w:szCs w:val="12"/>
              </w:rPr>
            </w:pPr>
          </w:p>
        </w:tc>
      </w:tr>
    </w:tbl>
    <w:p w14:paraId="171CE459" w14:textId="77777777" w:rsidR="0055399D" w:rsidRDefault="0055399D" w:rsidP="00FA4189"/>
    <w:p w14:paraId="187F883D" w14:textId="77777777" w:rsidR="00FA646C" w:rsidRDefault="00FA646C" w:rsidP="00FA4189">
      <w:pPr>
        <w:sectPr w:rsidR="00FA646C" w:rsidSect="0034470E">
          <w:pgSz w:w="11906" w:h="16838" w:code="9"/>
          <w:pgMar w:top="1701" w:right="1418" w:bottom="851" w:left="1418" w:header="851" w:footer="567" w:gutter="0"/>
          <w:cols w:space="425"/>
          <w:docGrid w:type="linesAndChars" w:linePitch="246"/>
        </w:sectPr>
      </w:pPr>
    </w:p>
    <w:p w14:paraId="13F71FAF" w14:textId="77777777" w:rsidR="00824A7F" w:rsidRDefault="00824A7F" w:rsidP="00824A7F">
      <w:pPr>
        <w:pStyle w:val="Heading3"/>
      </w:pPr>
      <w:bookmarkStart w:id="844" w:name="_Toc482632868"/>
      <w:r>
        <w:rPr>
          <w:rFonts w:hint="eastAsia"/>
        </w:rPr>
        <w:lastRenderedPageBreak/>
        <w:t>Using the Stream API</w:t>
      </w:r>
      <w:bookmarkEnd w:id="844"/>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A646C" w:rsidRPr="00FA646C" w14:paraId="5B5579E2" w14:textId="77777777" w:rsidTr="00903F88">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6B19E43A" w14:textId="14BEC1B9" w:rsidR="00FA646C" w:rsidRPr="00FA646C" w:rsidRDefault="00FA646C"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Using the Stream API</w:t>
            </w:r>
          </w:p>
        </w:tc>
      </w:tr>
      <w:tr w:rsidR="0052517E" w:rsidRPr="00FA646C" w14:paraId="40366DFD" w14:textId="77777777" w:rsidTr="00903F88">
        <w:tc>
          <w:tcPr>
            <w:tcW w:w="372" w:type="pct"/>
          </w:tcPr>
          <w:p w14:paraId="7931B3D5" w14:textId="1D3ABD01" w:rsidR="0052517E" w:rsidRPr="00FA646C" w:rsidRDefault="00FA646C" w:rsidP="00157A7A">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Caution</w:t>
            </w:r>
          </w:p>
        </w:tc>
        <w:tc>
          <w:tcPr>
            <w:tcW w:w="182" w:type="pct"/>
          </w:tcPr>
          <w:p w14:paraId="02CCDF54" w14:textId="77777777" w:rsidR="0052517E" w:rsidRPr="00FA646C" w:rsidRDefault="0052517E"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1</w:t>
            </w:r>
          </w:p>
        </w:tc>
        <w:tc>
          <w:tcPr>
            <w:tcW w:w="4446" w:type="pct"/>
          </w:tcPr>
          <w:p w14:paraId="67D63B8C" w14:textId="77777777" w:rsidR="0052517E" w:rsidRPr="00FA646C" w:rsidRDefault="0052517E" w:rsidP="0052517E">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Use the Stream API to perform the same operation on each element of a collection or array.</w:t>
            </w:r>
          </w:p>
          <w:p w14:paraId="34985A13" w14:textId="77777777" w:rsidR="0052517E" w:rsidRPr="00FA646C" w:rsidRDefault="0052517E" w:rsidP="0052517E">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The Stream API can be used to describe the processing succinctly.</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8028"/>
            </w:tblGrid>
            <w:tr w:rsidR="0052517E" w:rsidRPr="003432A0" w14:paraId="2F82F933" w14:textId="77777777" w:rsidTr="00157A7A">
              <w:tc>
                <w:tcPr>
                  <w:tcW w:w="5000" w:type="pct"/>
                  <w:shd w:val="clear" w:color="auto" w:fill="F2F2F2" w:themeFill="background1" w:themeFillShade="F2"/>
                </w:tcPr>
                <w:p w14:paraId="48FB2E35" w14:textId="77777777" w:rsidR="0052517E" w:rsidRPr="003432A0" w:rsidRDefault="0052517E" w:rsidP="0052517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Stream API implementation</w:t>
                  </w:r>
                </w:p>
                <w:p w14:paraId="2F126909" w14:textId="77777777" w:rsidR="000E4204" w:rsidRPr="003432A0" w:rsidRDefault="000E4204" w:rsidP="000E4204">
                  <w:pPr>
                    <w:autoSpaceDE w:val="0"/>
                    <w:autoSpaceDN w:val="0"/>
                    <w:adjustRightInd w:val="0"/>
                    <w:spacing w:line="180" w:lineRule="exact"/>
                    <w:jc w:val="left"/>
                    <w:rPr>
                      <w:ins w:id="845" w:author="Endo, Masami" w:date="2022-02-18T17:09:00Z"/>
                      <w:rFonts w:ascii="Consolas" w:eastAsia="ＭＳ Ｐゴシック" w:hAnsi="Consolas" w:cs="Consolas"/>
                      <w:kern w:val="0"/>
                      <w:sz w:val="14"/>
                      <w:szCs w:val="16"/>
                    </w:rPr>
                  </w:pPr>
                  <w:ins w:id="846" w:author="Endo, Masami" w:date="2022-02-18T17:09:00Z">
                    <w:r w:rsidRPr="003432A0">
                      <w:rPr>
                        <w:rFonts w:ascii="Consolas" w:eastAsia="ＭＳ Ｐゴシック" w:hAnsi="Consolas" w:cs="Consolas"/>
                        <w:color w:val="000000"/>
                        <w:kern w:val="0"/>
                        <w:sz w:val="14"/>
                        <w:szCs w:val="16"/>
                      </w:rPr>
                      <w:t xml:space="preserve">List&lt;Person&gt; persons = </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ArrayList</w:t>
                    </w:r>
                    <w:proofErr w:type="spellEnd"/>
                    <w:r w:rsidRPr="003432A0">
                      <w:rPr>
                        <w:rFonts w:ascii="Consolas" w:eastAsia="ＭＳ Ｐゴシック" w:hAnsi="Consolas" w:cs="Consolas"/>
                        <w:color w:val="000000"/>
                        <w:kern w:val="0"/>
                        <w:sz w:val="14"/>
                        <w:szCs w:val="16"/>
                      </w:rPr>
                      <w:t>&lt;&gt;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705445C0" w14:textId="77777777" w:rsidR="000E4204" w:rsidRPr="003432A0" w:rsidRDefault="000E4204" w:rsidP="000E4204">
                  <w:pPr>
                    <w:autoSpaceDE w:val="0"/>
                    <w:autoSpaceDN w:val="0"/>
                    <w:adjustRightInd w:val="0"/>
                    <w:spacing w:line="180" w:lineRule="exact"/>
                    <w:jc w:val="left"/>
                    <w:rPr>
                      <w:ins w:id="847" w:author="Endo, Masami" w:date="2022-02-18T17:09:00Z"/>
                      <w:rFonts w:ascii="Consolas" w:eastAsia="ＭＳ Ｐゴシック" w:hAnsi="Consolas" w:cs="Consolas"/>
                      <w:kern w:val="0"/>
                      <w:sz w:val="14"/>
                      <w:szCs w:val="16"/>
                    </w:rPr>
                  </w:pPr>
                  <w:proofErr w:type="spellStart"/>
                  <w:ins w:id="848" w:author="Endo, Masami" w:date="2022-02-18T17:09:00Z">
                    <w:r w:rsidRPr="003432A0">
                      <w:rPr>
                        <w:rFonts w:ascii="Consolas" w:eastAsia="ＭＳ Ｐゴシック" w:hAnsi="Consolas" w:cs="Consolas"/>
                        <w:color w:val="000000"/>
                        <w:kern w:val="0"/>
                        <w:sz w:val="14"/>
                        <w:szCs w:val="16"/>
                      </w:rPr>
                      <w:t>persons.add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Person</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鈴木一郎</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100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6C04BB87" w14:textId="77777777" w:rsidR="000E4204" w:rsidRPr="003432A0" w:rsidRDefault="000E4204" w:rsidP="000E4204">
                  <w:pPr>
                    <w:autoSpaceDE w:val="0"/>
                    <w:autoSpaceDN w:val="0"/>
                    <w:adjustRightInd w:val="0"/>
                    <w:spacing w:line="180" w:lineRule="exact"/>
                    <w:jc w:val="left"/>
                    <w:rPr>
                      <w:ins w:id="849" w:author="Endo, Masami" w:date="2022-02-18T17:09:00Z"/>
                      <w:rFonts w:ascii="Consolas" w:eastAsia="ＭＳ Ｐゴシック" w:hAnsi="Consolas" w:cs="Consolas"/>
                      <w:kern w:val="0"/>
                      <w:sz w:val="14"/>
                      <w:szCs w:val="16"/>
                    </w:rPr>
                  </w:pPr>
                  <w:proofErr w:type="spellStart"/>
                  <w:ins w:id="850" w:author="Endo, Masami" w:date="2022-02-18T17:09:00Z">
                    <w:r w:rsidRPr="003432A0">
                      <w:rPr>
                        <w:rFonts w:ascii="Consolas" w:eastAsia="ＭＳ Ｐゴシック" w:hAnsi="Consolas" w:cs="Consolas"/>
                        <w:color w:val="000000"/>
                        <w:kern w:val="0"/>
                        <w:sz w:val="14"/>
                        <w:szCs w:val="16"/>
                      </w:rPr>
                      <w:t>persons.add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Person</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佐藤二郎</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78</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67288DE7" w14:textId="3FE78310" w:rsidR="0052517E" w:rsidRPr="003432A0" w:rsidDel="000E4204" w:rsidRDefault="0052517E" w:rsidP="0052517E">
                  <w:pPr>
                    <w:autoSpaceDE w:val="0"/>
                    <w:autoSpaceDN w:val="0"/>
                    <w:adjustRightInd w:val="0"/>
                    <w:spacing w:line="180" w:lineRule="exact"/>
                    <w:jc w:val="left"/>
                    <w:rPr>
                      <w:del w:id="851" w:author="Endo, Masami" w:date="2022-02-18T17:09:00Z"/>
                      <w:rFonts w:ascii="Consolas" w:eastAsia="ＭＳ Ｐゴシック" w:hAnsi="Consolas" w:cs="Consolas"/>
                      <w:kern w:val="0"/>
                      <w:sz w:val="10"/>
                      <w:szCs w:val="12"/>
                    </w:rPr>
                  </w:pPr>
                  <w:del w:id="852" w:author="Endo, Masami" w:date="2022-02-18T17:09:00Z">
                    <w:r w:rsidRPr="003432A0" w:rsidDel="000E4204">
                      <w:rPr>
                        <w:rFonts w:ascii="Consolas" w:eastAsia="ＭＳ Ｐゴシック" w:hAnsi="Consolas" w:cs="Consolas"/>
                        <w:sz w:val="10"/>
                        <w:szCs w:val="12"/>
                      </w:rPr>
                      <w:delText>List &lt; Person &gt; persons = new ArrayList &lt; &gt; ();</w:delText>
                    </w:r>
                  </w:del>
                </w:p>
                <w:p w14:paraId="19D8D147" w14:textId="09780B7B" w:rsidR="0052517E" w:rsidRPr="003432A0" w:rsidDel="000E4204" w:rsidRDefault="0052517E" w:rsidP="0052517E">
                  <w:pPr>
                    <w:autoSpaceDE w:val="0"/>
                    <w:autoSpaceDN w:val="0"/>
                    <w:adjustRightInd w:val="0"/>
                    <w:spacing w:line="180" w:lineRule="exact"/>
                    <w:jc w:val="left"/>
                    <w:rPr>
                      <w:del w:id="853" w:author="Endo, Masami" w:date="2022-02-18T17:09:00Z"/>
                      <w:rFonts w:ascii="Consolas" w:eastAsia="ＭＳ Ｐゴシック" w:hAnsi="Consolas" w:cs="Consolas"/>
                      <w:kern w:val="0"/>
                      <w:sz w:val="10"/>
                      <w:szCs w:val="12"/>
                    </w:rPr>
                  </w:pPr>
                  <w:del w:id="854" w:author="Endo, Masami" w:date="2022-02-18T17:09:00Z">
                    <w:r w:rsidRPr="003432A0" w:rsidDel="000E4204">
                      <w:rPr>
                        <w:rFonts w:ascii="Consolas" w:eastAsia="ＭＳ Ｐゴシック" w:hAnsi="Consolas" w:cs="Consolas"/>
                        <w:sz w:val="10"/>
                        <w:szCs w:val="12"/>
                      </w:rPr>
                      <w:delText>persons.add (new Person ("Ichirō Suzuki" , 100));</w:delText>
                    </w:r>
                  </w:del>
                </w:p>
                <w:p w14:paraId="2DE15C06" w14:textId="589A35E5" w:rsidR="0052517E" w:rsidRPr="003432A0" w:rsidDel="000E4204" w:rsidRDefault="0052517E" w:rsidP="0052517E">
                  <w:pPr>
                    <w:autoSpaceDE w:val="0"/>
                    <w:autoSpaceDN w:val="0"/>
                    <w:adjustRightInd w:val="0"/>
                    <w:spacing w:line="180" w:lineRule="exact"/>
                    <w:jc w:val="left"/>
                    <w:rPr>
                      <w:del w:id="855" w:author="Endo, Masami" w:date="2022-02-18T17:09:00Z"/>
                      <w:rFonts w:ascii="Consolas" w:eastAsia="ＭＳ Ｐゴシック" w:hAnsi="Consolas" w:cs="Consolas"/>
                      <w:kern w:val="0"/>
                      <w:sz w:val="10"/>
                      <w:szCs w:val="12"/>
                    </w:rPr>
                  </w:pPr>
                  <w:del w:id="856" w:author="Endo, Masami" w:date="2022-02-18T17:09:00Z">
                    <w:r w:rsidRPr="003432A0" w:rsidDel="000E4204">
                      <w:rPr>
                        <w:rFonts w:ascii="Consolas" w:eastAsia="ＭＳ Ｐゴシック" w:hAnsi="Consolas" w:cs="Consolas"/>
                        <w:sz w:val="10"/>
                        <w:szCs w:val="12"/>
                      </w:rPr>
                      <w:delText>persons.add (new Person ("Jirō Satō" , 78));</w:delText>
                    </w:r>
                  </w:del>
                </w:p>
                <w:p w14:paraId="399413BE" w14:textId="33B6F26A" w:rsidR="0052517E" w:rsidRPr="003432A0" w:rsidRDefault="0052517E" w:rsidP="0052517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//output</w:t>
                  </w:r>
                  <w:ins w:id="857" w:author="Endo, Masami" w:date="2022-02-18T17:09:00Z">
                    <w:r w:rsidR="000E4204">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total</w:t>
                  </w:r>
                  <w:ins w:id="858" w:author="Endo, Masami" w:date="2022-02-18T17:09:00Z">
                    <w:r w:rsidR="000E4204">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points</w:t>
                  </w:r>
                </w:p>
                <w:p w14:paraId="00C63765" w14:textId="0143A4B7" w:rsidR="0052517E" w:rsidRPr="003432A0" w:rsidRDefault="000E4204" w:rsidP="0052517E">
                  <w:pPr>
                    <w:autoSpaceDE w:val="0"/>
                    <w:autoSpaceDN w:val="0"/>
                    <w:adjustRightInd w:val="0"/>
                    <w:spacing w:line="180" w:lineRule="exact"/>
                    <w:jc w:val="left"/>
                    <w:rPr>
                      <w:rFonts w:ascii="Consolas" w:eastAsia="ＭＳ Ｐゴシック" w:hAnsi="Consolas" w:cs="Consolas"/>
                      <w:color w:val="3F7F5F"/>
                      <w:kern w:val="0"/>
                      <w:sz w:val="10"/>
                      <w:szCs w:val="12"/>
                    </w:rPr>
                  </w:pPr>
                  <w:proofErr w:type="spellStart"/>
                  <w:ins w:id="859" w:author="Endo, Masami" w:date="2022-02-18T17:09:00Z">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合計：</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xml:space="preserve"> + </w:t>
                    </w:r>
                    <w:proofErr w:type="spellStart"/>
                    <w:r w:rsidRPr="003432A0">
                      <w:rPr>
                        <w:rFonts w:ascii="Consolas" w:eastAsia="ＭＳ Ｐゴシック" w:hAnsi="Consolas" w:cs="Consolas"/>
                        <w:color w:val="000000"/>
                        <w:kern w:val="0"/>
                        <w:sz w:val="14"/>
                        <w:szCs w:val="16"/>
                      </w:rPr>
                      <w:t>persons.stream</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proofErr w:type="spellStart"/>
                    <w:r w:rsidRPr="003432A0">
                      <w:rPr>
                        <w:rFonts w:ascii="Consolas" w:eastAsia="ＭＳ Ｐゴシック" w:hAnsi="Consolas" w:cs="Consolas"/>
                        <w:color w:val="000000"/>
                        <w:kern w:val="0"/>
                        <w:sz w:val="14"/>
                        <w:szCs w:val="16"/>
                      </w:rPr>
                      <w:t>mapToInt</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p-&gt;</w:t>
                    </w:r>
                    <w:proofErr w:type="spellStart"/>
                    <w:r w:rsidRPr="003432A0">
                      <w:rPr>
                        <w:rFonts w:ascii="Consolas" w:eastAsia="ＭＳ Ｐゴシック" w:hAnsi="Consolas" w:cs="Consolas"/>
                        <w:color w:val="000000"/>
                        <w:kern w:val="0"/>
                        <w:sz w:val="14"/>
                        <w:szCs w:val="16"/>
                      </w:rPr>
                      <w:t>p.getScore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.sum</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del w:id="860" w:author="Endo, Masami" w:date="2022-02-18T17:09:00Z">
                    <w:r w:rsidR="0052517E" w:rsidRPr="003432A0" w:rsidDel="000E4204">
                      <w:rPr>
                        <w:rFonts w:ascii="Consolas" w:eastAsia="ＭＳ Ｐゴシック" w:hAnsi="Consolas" w:cs="Consolas"/>
                        <w:sz w:val="10"/>
                        <w:szCs w:val="12"/>
                      </w:rPr>
                      <w:delText xml:space="preserve">System.out.println ("Total:" + persons.stream () .mapToInt (p- &gt; p.getScore ()) .sum ()); </w:delText>
                    </w:r>
                  </w:del>
                  <w:r w:rsidR="0052517E" w:rsidRPr="003432A0">
                    <w:rPr>
                      <w:rFonts w:ascii="Consolas" w:eastAsia="ＭＳ Ｐゴシック" w:hAnsi="Consolas" w:cs="Consolas"/>
                      <w:sz w:val="10"/>
                      <w:szCs w:val="12"/>
                    </w:rPr>
                    <w:t xml:space="preserve"> //Sum with Stream API</w:t>
                  </w:r>
                </w:p>
                <w:p w14:paraId="15054D6E" w14:textId="77777777" w:rsidR="0052517E" w:rsidRPr="003432A0" w:rsidRDefault="0052517E" w:rsidP="0052517E">
                  <w:pPr>
                    <w:autoSpaceDE w:val="0"/>
                    <w:autoSpaceDN w:val="0"/>
                    <w:adjustRightInd w:val="0"/>
                    <w:spacing w:line="180" w:lineRule="exact"/>
                    <w:jc w:val="left"/>
                    <w:rPr>
                      <w:rFonts w:ascii="Consolas" w:eastAsia="ＭＳ Ｐゴシック" w:hAnsi="Consolas" w:cs="Consolas"/>
                      <w:kern w:val="0"/>
                      <w:sz w:val="10"/>
                      <w:szCs w:val="12"/>
                    </w:rPr>
                  </w:pPr>
                </w:p>
                <w:p w14:paraId="4F47C939" w14:textId="4137FBFC" w:rsidR="0052517E" w:rsidRPr="003432A0" w:rsidDel="000E4204" w:rsidRDefault="000E4204" w:rsidP="0052517E">
                  <w:pPr>
                    <w:autoSpaceDE w:val="0"/>
                    <w:autoSpaceDN w:val="0"/>
                    <w:adjustRightInd w:val="0"/>
                    <w:spacing w:line="180" w:lineRule="exact"/>
                    <w:jc w:val="left"/>
                    <w:rPr>
                      <w:del w:id="861" w:author="Endo, Masami" w:date="2022-02-18T17:10:00Z"/>
                      <w:rFonts w:ascii="Consolas" w:eastAsia="ＭＳ Ｐゴシック" w:hAnsi="Consolas" w:cs="Consolas"/>
                      <w:kern w:val="0"/>
                      <w:sz w:val="10"/>
                      <w:szCs w:val="12"/>
                    </w:rPr>
                  </w:pPr>
                  <w:ins w:id="862" w:author="Endo, Masami" w:date="2022-02-18T17:10:00Z">
                    <w:r w:rsidRPr="000E4204">
                      <w:rPr>
                        <w:rFonts w:ascii="Consolas" w:eastAsia="ＭＳ Ｐゴシック" w:hAnsi="Consolas" w:cs="Consolas"/>
                        <w:sz w:val="10"/>
                        <w:szCs w:val="12"/>
                      </w:rPr>
                      <w:t xml:space="preserve">// × Implementation using extended for </w:t>
                    </w:r>
                    <w:proofErr w:type="spellStart"/>
                    <w:r w:rsidRPr="000E4204">
                      <w:rPr>
                        <w:rFonts w:ascii="Consolas" w:eastAsia="ＭＳ Ｐゴシック" w:hAnsi="Consolas" w:cs="Consolas"/>
                        <w:sz w:val="10"/>
                        <w:szCs w:val="12"/>
                      </w:rPr>
                      <w:t>statement</w:t>
                    </w:r>
                  </w:ins>
                  <w:del w:id="863" w:author="Endo, Masami" w:date="2022-02-18T17:10:00Z">
                    <w:r w:rsidR="0052517E" w:rsidRPr="003432A0" w:rsidDel="000E4204">
                      <w:rPr>
                        <w:rFonts w:ascii="Consolas" w:eastAsia="ＭＳ Ｐゴシック" w:hAnsi="Consolas" w:cs="Consolas"/>
                        <w:sz w:val="10"/>
                        <w:szCs w:val="12"/>
                      </w:rPr>
                      <w:delText>//* Implementationwiththe extended for statement</w:delText>
                    </w:r>
                  </w:del>
                </w:p>
                <w:p w14:paraId="4F3AB630" w14:textId="77777777" w:rsidR="000E4204" w:rsidRDefault="000E4204" w:rsidP="0052517E">
                  <w:pPr>
                    <w:autoSpaceDE w:val="0"/>
                    <w:autoSpaceDN w:val="0"/>
                    <w:adjustRightInd w:val="0"/>
                    <w:spacing w:line="180" w:lineRule="exact"/>
                    <w:jc w:val="left"/>
                    <w:rPr>
                      <w:ins w:id="864" w:author="Endo, Masami" w:date="2022-02-18T17:10:00Z"/>
                      <w:rFonts w:ascii="Consolas" w:eastAsia="ＭＳ Ｐゴシック" w:hAnsi="Consolas" w:cs="Consolas"/>
                      <w:sz w:val="10"/>
                      <w:szCs w:val="12"/>
                    </w:rPr>
                  </w:pPr>
                  <w:proofErr w:type="spellEnd"/>
                </w:p>
                <w:p w14:paraId="29FA6DBE" w14:textId="77777777" w:rsidR="000E4204" w:rsidRPr="003432A0" w:rsidRDefault="000E4204" w:rsidP="000E4204">
                  <w:pPr>
                    <w:autoSpaceDE w:val="0"/>
                    <w:autoSpaceDN w:val="0"/>
                    <w:adjustRightInd w:val="0"/>
                    <w:spacing w:line="180" w:lineRule="exact"/>
                    <w:jc w:val="left"/>
                    <w:rPr>
                      <w:ins w:id="865" w:author="Endo, Masami" w:date="2022-02-18T17:10:00Z"/>
                      <w:rFonts w:ascii="Consolas" w:eastAsia="ＭＳ Ｐゴシック" w:hAnsi="Consolas" w:cs="Consolas"/>
                      <w:kern w:val="0"/>
                      <w:sz w:val="14"/>
                      <w:szCs w:val="16"/>
                    </w:rPr>
                  </w:pPr>
                  <w:ins w:id="866" w:author="Endo, Masami" w:date="2022-02-18T17:10:00Z">
                    <w:r w:rsidRPr="003432A0">
                      <w:rPr>
                        <w:rFonts w:ascii="Consolas" w:eastAsia="ＭＳ Ｐゴシック" w:hAnsi="Consolas" w:cs="Consolas"/>
                        <w:color w:val="000000"/>
                        <w:kern w:val="0"/>
                        <w:sz w:val="14"/>
                        <w:szCs w:val="16"/>
                      </w:rPr>
                      <w:t xml:space="preserve">List&lt;Person&gt; persons = </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ArrayList</w:t>
                    </w:r>
                    <w:proofErr w:type="spellEnd"/>
                    <w:r w:rsidRPr="003432A0">
                      <w:rPr>
                        <w:rFonts w:ascii="Consolas" w:eastAsia="ＭＳ Ｐゴシック" w:hAnsi="Consolas" w:cs="Consolas"/>
                        <w:color w:val="000000"/>
                        <w:kern w:val="0"/>
                        <w:sz w:val="14"/>
                        <w:szCs w:val="16"/>
                      </w:rPr>
                      <w:t>&lt;&gt;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0750D16B" w14:textId="77777777" w:rsidR="000E4204" w:rsidRPr="003432A0" w:rsidRDefault="000E4204" w:rsidP="000E4204">
                  <w:pPr>
                    <w:autoSpaceDE w:val="0"/>
                    <w:autoSpaceDN w:val="0"/>
                    <w:adjustRightInd w:val="0"/>
                    <w:spacing w:line="180" w:lineRule="exact"/>
                    <w:jc w:val="left"/>
                    <w:rPr>
                      <w:ins w:id="867" w:author="Endo, Masami" w:date="2022-02-18T17:10:00Z"/>
                      <w:rFonts w:ascii="Consolas" w:eastAsia="ＭＳ Ｐゴシック" w:hAnsi="Consolas" w:cs="Consolas"/>
                      <w:kern w:val="0"/>
                      <w:sz w:val="14"/>
                      <w:szCs w:val="16"/>
                    </w:rPr>
                  </w:pPr>
                  <w:proofErr w:type="spellStart"/>
                  <w:ins w:id="868" w:author="Endo, Masami" w:date="2022-02-18T17:10:00Z">
                    <w:r w:rsidRPr="003432A0">
                      <w:rPr>
                        <w:rFonts w:ascii="Consolas" w:eastAsia="ＭＳ Ｐゴシック" w:hAnsi="Consolas" w:cs="Consolas"/>
                        <w:color w:val="000000"/>
                        <w:kern w:val="0"/>
                        <w:sz w:val="14"/>
                        <w:szCs w:val="16"/>
                      </w:rPr>
                      <w:t>persons.add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Person</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鈴木一郎</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100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427E9C9C" w14:textId="77777777" w:rsidR="000E4204" w:rsidRPr="003432A0" w:rsidRDefault="000E4204" w:rsidP="000E4204">
                  <w:pPr>
                    <w:autoSpaceDE w:val="0"/>
                    <w:autoSpaceDN w:val="0"/>
                    <w:adjustRightInd w:val="0"/>
                    <w:spacing w:line="180" w:lineRule="exact"/>
                    <w:jc w:val="left"/>
                    <w:rPr>
                      <w:ins w:id="869" w:author="Endo, Masami" w:date="2022-02-18T17:10:00Z"/>
                      <w:rFonts w:ascii="Consolas" w:eastAsia="ＭＳ Ｐゴシック" w:hAnsi="Consolas" w:cs="Consolas"/>
                      <w:kern w:val="0"/>
                      <w:sz w:val="14"/>
                      <w:szCs w:val="16"/>
                    </w:rPr>
                  </w:pPr>
                  <w:proofErr w:type="spellStart"/>
                  <w:ins w:id="870" w:author="Endo, Masami" w:date="2022-02-18T17:10:00Z">
                    <w:r w:rsidRPr="003432A0">
                      <w:rPr>
                        <w:rFonts w:ascii="Consolas" w:eastAsia="ＭＳ Ｐゴシック" w:hAnsi="Consolas" w:cs="Consolas"/>
                        <w:color w:val="000000"/>
                        <w:kern w:val="0"/>
                        <w:sz w:val="14"/>
                        <w:szCs w:val="16"/>
                      </w:rPr>
                      <w:t>persons.add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Person</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佐藤二郎</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78</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0E4AE2FE" w14:textId="77777777" w:rsidR="000E4204" w:rsidRPr="003432A0" w:rsidRDefault="000E4204" w:rsidP="000E4204">
                  <w:pPr>
                    <w:autoSpaceDE w:val="0"/>
                    <w:autoSpaceDN w:val="0"/>
                    <w:adjustRightInd w:val="0"/>
                    <w:spacing w:line="180" w:lineRule="exact"/>
                    <w:jc w:val="left"/>
                    <w:rPr>
                      <w:ins w:id="871" w:author="Endo, Masami" w:date="2022-02-18T17:10:00Z"/>
                      <w:rFonts w:ascii="Consolas" w:eastAsia="ＭＳ Ｐゴシック" w:hAnsi="Consolas" w:cs="Consolas"/>
                      <w:kern w:val="0"/>
                      <w:sz w:val="14"/>
                      <w:szCs w:val="16"/>
                    </w:rPr>
                  </w:pPr>
                  <w:ins w:id="872" w:author="Endo, Masami" w:date="2022-02-18T17:10:00Z">
                    <w:r w:rsidRPr="003432A0">
                      <w:rPr>
                        <w:rFonts w:ascii="Consolas" w:eastAsia="ＭＳ Ｐゴシック" w:hAnsi="Consolas" w:cs="Consolas"/>
                        <w:b/>
                        <w:bCs/>
                        <w:color w:val="7F0055"/>
                        <w:kern w:val="0"/>
                        <w:sz w:val="14"/>
                        <w:szCs w:val="16"/>
                      </w:rPr>
                      <w:t>int</w:t>
                    </w:r>
                    <w:r w:rsidRPr="003432A0">
                      <w:rPr>
                        <w:rFonts w:ascii="Consolas" w:eastAsia="ＭＳ Ｐゴシック" w:hAnsi="Consolas" w:cs="Consolas"/>
                        <w:color w:val="000000"/>
                        <w:kern w:val="0"/>
                        <w:sz w:val="14"/>
                        <w:szCs w:val="16"/>
                      </w:rPr>
                      <w:t xml:space="preserve"> sum = 0;</w:t>
                    </w:r>
                  </w:ins>
                </w:p>
                <w:p w14:paraId="69F2E756" w14:textId="77777777" w:rsidR="000E4204" w:rsidRPr="003432A0" w:rsidRDefault="000E4204" w:rsidP="000E4204">
                  <w:pPr>
                    <w:autoSpaceDE w:val="0"/>
                    <w:autoSpaceDN w:val="0"/>
                    <w:adjustRightInd w:val="0"/>
                    <w:spacing w:line="180" w:lineRule="exact"/>
                    <w:jc w:val="left"/>
                    <w:rPr>
                      <w:ins w:id="873" w:author="Endo, Masami" w:date="2022-02-18T17:10:00Z"/>
                      <w:rFonts w:ascii="Consolas" w:eastAsia="ＭＳ Ｐゴシック" w:hAnsi="Consolas" w:cs="Consolas"/>
                      <w:kern w:val="0"/>
                      <w:sz w:val="14"/>
                      <w:szCs w:val="16"/>
                    </w:rPr>
                  </w:pPr>
                  <w:ins w:id="874" w:author="Endo, Masami" w:date="2022-02-18T17:10:00Z">
                    <w:r w:rsidRPr="003432A0">
                      <w:rPr>
                        <w:rFonts w:ascii="Consolas" w:eastAsia="ＭＳ Ｐゴシック" w:hAnsi="Consolas" w:cs="Consolas"/>
                        <w:b/>
                        <w:bCs/>
                        <w:color w:val="7F0055"/>
                        <w:kern w:val="0"/>
                        <w:sz w:val="14"/>
                        <w:szCs w:val="16"/>
                      </w:rPr>
                      <w:t>for</w:t>
                    </w:r>
                    <w:r w:rsidRPr="003432A0">
                      <w:rPr>
                        <w:rFonts w:ascii="Consolas" w:eastAsia="ＭＳ Ｐゴシック" w:hAnsi="Consolas" w:cs="Consolas"/>
                        <w:color w:val="000000"/>
                        <w:kern w:val="0"/>
                        <w:sz w:val="14"/>
                        <w:szCs w:val="16"/>
                      </w:rPr>
                      <w:t xml:space="preserve"> </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Person p : persons</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26A1CFDF" w14:textId="77777777" w:rsidR="000E4204" w:rsidRPr="003432A0" w:rsidRDefault="000E4204" w:rsidP="000E4204">
                  <w:pPr>
                    <w:autoSpaceDE w:val="0"/>
                    <w:autoSpaceDN w:val="0"/>
                    <w:adjustRightInd w:val="0"/>
                    <w:spacing w:line="180" w:lineRule="exact"/>
                    <w:jc w:val="left"/>
                    <w:rPr>
                      <w:ins w:id="875" w:author="Endo, Masami" w:date="2022-02-18T17:10:00Z"/>
                      <w:rFonts w:ascii="Consolas" w:eastAsia="ＭＳ Ｐゴシック" w:hAnsi="Consolas" w:cs="Consolas"/>
                      <w:kern w:val="0"/>
                      <w:sz w:val="14"/>
                      <w:szCs w:val="16"/>
                    </w:rPr>
                  </w:pPr>
                  <w:ins w:id="876" w:author="Endo, Masami" w:date="2022-02-18T17:10:00Z">
                    <w:r w:rsidRPr="003432A0">
                      <w:rPr>
                        <w:rFonts w:ascii="Consolas" w:eastAsia="ＭＳ Ｐゴシック" w:hAnsi="Consolas" w:cs="Consolas"/>
                        <w:color w:val="000000"/>
                        <w:kern w:val="0"/>
                        <w:sz w:val="14"/>
                        <w:szCs w:val="16"/>
                      </w:rPr>
                      <w:t xml:space="preserve">    sum += </w:t>
                    </w:r>
                    <w:proofErr w:type="spellStart"/>
                    <w:r w:rsidRPr="003432A0">
                      <w:rPr>
                        <w:rFonts w:ascii="Consolas" w:eastAsia="ＭＳ Ｐゴシック" w:hAnsi="Consolas" w:cs="Consolas"/>
                        <w:color w:val="000000"/>
                        <w:kern w:val="0"/>
                        <w:sz w:val="14"/>
                        <w:szCs w:val="16"/>
                      </w:rPr>
                      <w:t>p.getScore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28B05AA1" w14:textId="77777777" w:rsidR="000E4204" w:rsidRPr="003432A0" w:rsidRDefault="000E4204" w:rsidP="000E4204">
                  <w:pPr>
                    <w:autoSpaceDE w:val="0"/>
                    <w:autoSpaceDN w:val="0"/>
                    <w:adjustRightInd w:val="0"/>
                    <w:spacing w:line="180" w:lineRule="exact"/>
                    <w:jc w:val="left"/>
                    <w:rPr>
                      <w:ins w:id="877" w:author="Endo, Masami" w:date="2022-02-18T17:10:00Z"/>
                      <w:rFonts w:ascii="Consolas" w:eastAsia="ＭＳ Ｐゴシック" w:hAnsi="Consolas" w:cs="Consolas"/>
                      <w:kern w:val="0"/>
                      <w:sz w:val="14"/>
                      <w:szCs w:val="16"/>
                    </w:rPr>
                  </w:pPr>
                  <w:ins w:id="878" w:author="Endo, Masami" w:date="2022-02-18T17:10:00Z">
                    <w:r w:rsidRPr="003432A0">
                      <w:rPr>
                        <w:rFonts w:ascii="Consolas" w:eastAsia="ＭＳ Ｐゴシック" w:hAnsi="Consolas" w:cs="Consolas"/>
                        <w:color w:val="000000"/>
                        <w:kern w:val="0"/>
                        <w:sz w:val="14"/>
                        <w:szCs w:val="16"/>
                      </w:rPr>
                      <w:t>}</w:t>
                    </w:r>
                  </w:ins>
                </w:p>
                <w:p w14:paraId="0FFF7E02" w14:textId="33AC46E5" w:rsidR="0052517E" w:rsidRPr="003432A0" w:rsidDel="000E4204" w:rsidRDefault="0052517E" w:rsidP="0052517E">
                  <w:pPr>
                    <w:autoSpaceDE w:val="0"/>
                    <w:autoSpaceDN w:val="0"/>
                    <w:adjustRightInd w:val="0"/>
                    <w:spacing w:line="180" w:lineRule="exact"/>
                    <w:jc w:val="left"/>
                    <w:rPr>
                      <w:del w:id="879" w:author="Endo, Masami" w:date="2022-02-18T17:10:00Z"/>
                      <w:rFonts w:ascii="Consolas" w:eastAsia="ＭＳ Ｐゴシック" w:hAnsi="Consolas" w:cs="Consolas"/>
                      <w:kern w:val="0"/>
                      <w:sz w:val="10"/>
                      <w:szCs w:val="12"/>
                    </w:rPr>
                  </w:pPr>
                  <w:del w:id="880" w:author="Endo, Masami" w:date="2022-02-18T17:10:00Z">
                    <w:r w:rsidRPr="003432A0" w:rsidDel="000E4204">
                      <w:rPr>
                        <w:rFonts w:ascii="Consolas" w:eastAsia="ＭＳ Ｐゴシック" w:hAnsi="Consolas" w:cs="Consolas"/>
                        <w:sz w:val="10"/>
                        <w:szCs w:val="12"/>
                      </w:rPr>
                      <w:delText>List &lt; Person &gt; persons = new ArrayList &lt; &gt; ();</w:delText>
                    </w:r>
                  </w:del>
                </w:p>
                <w:p w14:paraId="5791B9B0" w14:textId="77FC5425" w:rsidR="0052517E" w:rsidRPr="003432A0" w:rsidDel="000E4204" w:rsidRDefault="0052517E" w:rsidP="0052517E">
                  <w:pPr>
                    <w:autoSpaceDE w:val="0"/>
                    <w:autoSpaceDN w:val="0"/>
                    <w:adjustRightInd w:val="0"/>
                    <w:spacing w:line="180" w:lineRule="exact"/>
                    <w:jc w:val="left"/>
                    <w:rPr>
                      <w:del w:id="881" w:author="Endo, Masami" w:date="2022-02-18T17:10:00Z"/>
                      <w:rFonts w:ascii="Consolas" w:eastAsia="ＭＳ Ｐゴシック" w:hAnsi="Consolas" w:cs="Consolas"/>
                      <w:kern w:val="0"/>
                      <w:sz w:val="10"/>
                      <w:szCs w:val="12"/>
                    </w:rPr>
                  </w:pPr>
                  <w:del w:id="882" w:author="Endo, Masami" w:date="2022-02-18T17:10:00Z">
                    <w:r w:rsidRPr="003432A0" w:rsidDel="000E4204">
                      <w:rPr>
                        <w:rFonts w:ascii="Consolas" w:eastAsia="ＭＳ Ｐゴシック" w:hAnsi="Consolas" w:cs="Consolas"/>
                        <w:sz w:val="10"/>
                        <w:szCs w:val="12"/>
                      </w:rPr>
                      <w:delText>persons.add (new Person ("Ichirō Suzuki" , 100));</w:delText>
                    </w:r>
                  </w:del>
                </w:p>
                <w:p w14:paraId="0C8D802A" w14:textId="59A3A159" w:rsidR="0052517E" w:rsidRPr="003432A0" w:rsidDel="000E4204" w:rsidRDefault="0052517E" w:rsidP="0052517E">
                  <w:pPr>
                    <w:autoSpaceDE w:val="0"/>
                    <w:autoSpaceDN w:val="0"/>
                    <w:adjustRightInd w:val="0"/>
                    <w:spacing w:line="180" w:lineRule="exact"/>
                    <w:jc w:val="left"/>
                    <w:rPr>
                      <w:del w:id="883" w:author="Endo, Masami" w:date="2022-02-18T17:10:00Z"/>
                      <w:rFonts w:ascii="Consolas" w:eastAsia="ＭＳ Ｐゴシック" w:hAnsi="Consolas" w:cs="Consolas"/>
                      <w:kern w:val="0"/>
                      <w:sz w:val="10"/>
                      <w:szCs w:val="12"/>
                    </w:rPr>
                  </w:pPr>
                  <w:del w:id="884" w:author="Endo, Masami" w:date="2022-02-18T17:10:00Z">
                    <w:r w:rsidRPr="003432A0" w:rsidDel="000E4204">
                      <w:rPr>
                        <w:rFonts w:ascii="Consolas" w:eastAsia="ＭＳ Ｐゴシック" w:hAnsi="Consolas" w:cs="Consolas"/>
                        <w:sz w:val="10"/>
                        <w:szCs w:val="12"/>
                      </w:rPr>
                      <w:delText>persons.add (new Person ("Jirō Satō" , 78));</w:delText>
                    </w:r>
                  </w:del>
                </w:p>
                <w:p w14:paraId="2B7A7BF6" w14:textId="24D0E560" w:rsidR="0052517E" w:rsidRPr="003432A0" w:rsidDel="000E4204" w:rsidRDefault="0052517E" w:rsidP="0052517E">
                  <w:pPr>
                    <w:autoSpaceDE w:val="0"/>
                    <w:autoSpaceDN w:val="0"/>
                    <w:adjustRightInd w:val="0"/>
                    <w:spacing w:line="180" w:lineRule="exact"/>
                    <w:jc w:val="left"/>
                    <w:rPr>
                      <w:del w:id="885" w:author="Endo, Masami" w:date="2022-02-18T17:10:00Z"/>
                      <w:rFonts w:ascii="Consolas" w:eastAsia="ＭＳ Ｐゴシック" w:hAnsi="Consolas" w:cs="Consolas"/>
                      <w:kern w:val="0"/>
                      <w:sz w:val="10"/>
                      <w:szCs w:val="12"/>
                    </w:rPr>
                  </w:pPr>
                  <w:del w:id="886" w:author="Endo, Masami" w:date="2022-02-18T17:10:00Z">
                    <w:r w:rsidRPr="003432A0" w:rsidDel="000E4204">
                      <w:rPr>
                        <w:rFonts w:ascii="Consolas" w:eastAsia="ＭＳ Ｐゴシック" w:hAnsi="Consolas" w:cs="Consolas"/>
                        <w:sz w:val="10"/>
                        <w:szCs w:val="12"/>
                      </w:rPr>
                      <w:delText>int sum = 0;</w:delText>
                    </w:r>
                  </w:del>
                </w:p>
                <w:p w14:paraId="14F268C2" w14:textId="76B44912" w:rsidR="0052517E" w:rsidRPr="003432A0" w:rsidDel="000E4204" w:rsidRDefault="0052517E" w:rsidP="0052517E">
                  <w:pPr>
                    <w:autoSpaceDE w:val="0"/>
                    <w:autoSpaceDN w:val="0"/>
                    <w:adjustRightInd w:val="0"/>
                    <w:spacing w:line="180" w:lineRule="exact"/>
                    <w:jc w:val="left"/>
                    <w:rPr>
                      <w:del w:id="887" w:author="Endo, Masami" w:date="2022-02-18T17:10:00Z"/>
                      <w:rFonts w:ascii="Consolas" w:eastAsia="ＭＳ Ｐゴシック" w:hAnsi="Consolas" w:cs="Consolas"/>
                      <w:kern w:val="0"/>
                      <w:sz w:val="10"/>
                      <w:szCs w:val="12"/>
                    </w:rPr>
                  </w:pPr>
                  <w:del w:id="888" w:author="Endo, Masami" w:date="2022-02-18T17:10:00Z">
                    <w:r w:rsidRPr="003432A0" w:rsidDel="000E4204">
                      <w:rPr>
                        <w:rFonts w:ascii="Consolas" w:eastAsia="ＭＳ Ｐゴシック" w:hAnsi="Consolas" w:cs="Consolas"/>
                        <w:sz w:val="10"/>
                        <w:szCs w:val="12"/>
                      </w:rPr>
                      <w:delText>for (Person p: persons) {</w:delText>
                    </w:r>
                  </w:del>
                </w:p>
                <w:p w14:paraId="32A98C88" w14:textId="059669FC" w:rsidR="0052517E" w:rsidRPr="003432A0" w:rsidDel="000E4204" w:rsidRDefault="0052517E" w:rsidP="0052517E">
                  <w:pPr>
                    <w:autoSpaceDE w:val="0"/>
                    <w:autoSpaceDN w:val="0"/>
                    <w:adjustRightInd w:val="0"/>
                    <w:spacing w:line="180" w:lineRule="exact"/>
                    <w:jc w:val="left"/>
                    <w:rPr>
                      <w:del w:id="889" w:author="Endo, Masami" w:date="2022-02-18T17:10:00Z"/>
                      <w:rFonts w:ascii="Consolas" w:eastAsia="ＭＳ Ｐゴシック" w:hAnsi="Consolas" w:cs="Consolas"/>
                      <w:kern w:val="0"/>
                      <w:sz w:val="10"/>
                      <w:szCs w:val="12"/>
                    </w:rPr>
                  </w:pPr>
                  <w:del w:id="890" w:author="Endo, Masami" w:date="2022-02-18T17:10:00Z">
                    <w:r w:rsidRPr="003432A0" w:rsidDel="000E4204">
                      <w:rPr>
                        <w:rFonts w:ascii="Consolas" w:eastAsia="ＭＳ Ｐゴシック" w:hAnsi="Consolas" w:cs="Consolas"/>
                        <w:sz w:val="10"/>
                        <w:szCs w:val="12"/>
                      </w:rPr>
                      <w:delText xml:space="preserve">    sum + = p.getScore ();</w:delText>
                    </w:r>
                  </w:del>
                </w:p>
                <w:p w14:paraId="2D80FDC5" w14:textId="411A534C" w:rsidR="0052517E" w:rsidRPr="003432A0" w:rsidDel="000E4204" w:rsidRDefault="0052517E" w:rsidP="0052517E">
                  <w:pPr>
                    <w:autoSpaceDE w:val="0"/>
                    <w:autoSpaceDN w:val="0"/>
                    <w:adjustRightInd w:val="0"/>
                    <w:spacing w:line="180" w:lineRule="exact"/>
                    <w:jc w:val="left"/>
                    <w:rPr>
                      <w:del w:id="891" w:author="Endo, Masami" w:date="2022-02-18T17:10:00Z"/>
                      <w:rFonts w:ascii="Consolas" w:eastAsia="ＭＳ Ｐゴシック" w:hAnsi="Consolas" w:cs="Consolas"/>
                      <w:kern w:val="0"/>
                      <w:sz w:val="10"/>
                      <w:szCs w:val="12"/>
                    </w:rPr>
                  </w:pPr>
                  <w:del w:id="892" w:author="Endo, Masami" w:date="2022-02-18T17:10:00Z">
                    <w:r w:rsidRPr="003432A0" w:rsidDel="000E4204">
                      <w:rPr>
                        <w:rFonts w:ascii="Consolas" w:eastAsia="ＭＳ Ｐゴシック" w:hAnsi="Consolas" w:cs="Consolas"/>
                        <w:sz w:val="10"/>
                        <w:szCs w:val="12"/>
                      </w:rPr>
                      <w:delText>}</w:delText>
                    </w:r>
                  </w:del>
                </w:p>
                <w:p w14:paraId="48944987" w14:textId="3F3F47AE" w:rsidR="0052517E" w:rsidRPr="003432A0" w:rsidRDefault="0052517E" w:rsidP="0052517E">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//output</w:t>
                  </w:r>
                  <w:ins w:id="893" w:author="Endo, Masami" w:date="2022-02-18T17:10:00Z">
                    <w:r w:rsidR="000E4204">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total</w:t>
                  </w:r>
                  <w:ins w:id="894" w:author="Endo, Masami" w:date="2022-02-18T17:10:00Z">
                    <w:r w:rsidR="000E4204">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points</w:t>
                  </w:r>
                </w:p>
                <w:p w14:paraId="505A33D3" w14:textId="25211464" w:rsidR="0052517E" w:rsidRPr="003432A0" w:rsidRDefault="000E4204" w:rsidP="0052517E">
                  <w:pPr>
                    <w:autoSpaceDE w:val="0"/>
                    <w:autoSpaceDN w:val="0"/>
                    <w:adjustRightInd w:val="0"/>
                    <w:spacing w:line="180" w:lineRule="exact"/>
                    <w:jc w:val="left"/>
                    <w:rPr>
                      <w:rFonts w:ascii="Consolas" w:eastAsia="ＭＳ Ｐゴシック" w:hAnsi="Consolas" w:cs="Consolas"/>
                      <w:kern w:val="0"/>
                      <w:sz w:val="10"/>
                      <w:szCs w:val="12"/>
                    </w:rPr>
                  </w:pPr>
                  <w:proofErr w:type="spellStart"/>
                  <w:ins w:id="895" w:author="Endo, Masami" w:date="2022-02-18T17:10:00Z">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合計：</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xml:space="preserve"> + sum</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del w:id="896" w:author="Endo, Masami" w:date="2022-02-18T17:10:00Z">
                    <w:r w:rsidR="0052517E" w:rsidRPr="003432A0" w:rsidDel="000E4204">
                      <w:rPr>
                        <w:rFonts w:ascii="Consolas" w:eastAsia="ＭＳ Ｐゴシック" w:hAnsi="Consolas" w:cs="Consolas"/>
                        <w:sz w:val="10"/>
                        <w:szCs w:val="12"/>
                      </w:rPr>
                      <w:delText>System.out.println ("Total:" + sum);</w:delText>
                    </w:r>
                  </w:del>
                </w:p>
              </w:tc>
            </w:tr>
          </w:tbl>
          <w:p w14:paraId="7A076071" w14:textId="3DE9CE1E" w:rsidR="0052517E" w:rsidRPr="00FA646C" w:rsidRDefault="0052517E" w:rsidP="0052517E">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The Stream API can be worse than described by a for statement in some cases, because each intermediate or terminal operation creates a new Stream object.</w:t>
            </w:r>
          </w:p>
          <w:p w14:paraId="080BC25F" w14:textId="1025412F" w:rsidR="0052517E" w:rsidRPr="00FA646C" w:rsidRDefault="0052517E" w:rsidP="0052517E">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In the following cases, the performance shall be fully verified and applied.</w:t>
            </w:r>
          </w:p>
          <w:p w14:paraId="462C589B" w14:textId="056F6823" w:rsidR="0052517E" w:rsidRPr="00FA646C" w:rsidRDefault="0052517E" w:rsidP="00CD5B10">
            <w:pPr>
              <w:ind w:firstLineChars="50" w:firstLine="50"/>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・Many elements in the target collection or array (more than 100 elements)</w:t>
            </w:r>
          </w:p>
          <w:p w14:paraId="4E9EE14F" w14:textId="34029B4A" w:rsidR="005975E2" w:rsidRPr="00FA646C" w:rsidRDefault="0052517E" w:rsidP="00CD5B10">
            <w:pPr>
              <w:ind w:firstLineChars="50" w:firstLine="50"/>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・Many intermediate operations on a Stream (typically 3 or more operations)</w:t>
            </w:r>
          </w:p>
        </w:tc>
      </w:tr>
      <w:tr w:rsidR="0052517E" w:rsidRPr="00FA646C" w14:paraId="5F9575BA" w14:textId="77777777" w:rsidTr="00903F88">
        <w:tc>
          <w:tcPr>
            <w:tcW w:w="372" w:type="pct"/>
          </w:tcPr>
          <w:p w14:paraId="03265808" w14:textId="44C7D774" w:rsidR="0052517E" w:rsidRPr="00FA646C" w:rsidRDefault="00FA646C" w:rsidP="00157A7A">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Compliance</w:t>
            </w:r>
          </w:p>
        </w:tc>
        <w:tc>
          <w:tcPr>
            <w:tcW w:w="182" w:type="pct"/>
          </w:tcPr>
          <w:p w14:paraId="710BEB91" w14:textId="77777777" w:rsidR="0052517E" w:rsidRPr="00FA646C" w:rsidRDefault="0052517E"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2</w:t>
            </w:r>
          </w:p>
        </w:tc>
        <w:tc>
          <w:tcPr>
            <w:tcW w:w="4446" w:type="pct"/>
          </w:tcPr>
          <w:p w14:paraId="12E1AD9D" w14:textId="77777777" w:rsidR="00A27D0F" w:rsidRPr="00FA646C" w:rsidRDefault="00A27D0F" w:rsidP="00A27D0F">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Do not reuse streams generated with the Stream API. Invoke an intermediate or terminal operation to manipulate the stream only once.</w:t>
            </w:r>
          </w:p>
          <w:p w14:paraId="050EFE59" w14:textId="77777777" w:rsidR="005975E2" w:rsidRDefault="00A27D0F" w:rsidP="00A27D0F">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 xml:space="preserve">An </w:t>
            </w:r>
            <w:proofErr w:type="spellStart"/>
            <w:r w:rsidRPr="00FA646C">
              <w:rPr>
                <w:rFonts w:ascii="ＭＳ Ｐゴシック" w:eastAsia="ＭＳ Ｐゴシック" w:hAnsi="ＭＳ Ｐゴシック" w:hint="eastAsia"/>
                <w:sz w:val="10"/>
                <w:szCs w:val="12"/>
              </w:rPr>
              <w:t>IllegalStateException</w:t>
            </w:r>
            <w:proofErr w:type="spellEnd"/>
            <w:r w:rsidRPr="00FA646C">
              <w:rPr>
                <w:rFonts w:ascii="ＭＳ Ｐゴシック" w:eastAsia="ＭＳ Ｐゴシック" w:hAnsi="ＭＳ Ｐゴシック" w:hint="eastAsia"/>
                <w:sz w:val="10"/>
                <w:szCs w:val="12"/>
              </w:rPr>
              <w:t xml:space="preserve"> occurs when a used Stream with intermediate or terminal operations is reused.</w:t>
            </w:r>
          </w:p>
          <w:p w14:paraId="71591083" w14:textId="2B405654" w:rsidR="0052517E" w:rsidRPr="00FA646C" w:rsidRDefault="00A27D0F" w:rsidP="00A27D0F">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To prevent implementation errors, Stream can be used by directly concatenating intermediate and terminal operations without assigning them to variables.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8028"/>
            </w:tblGrid>
            <w:tr w:rsidR="0052517E" w:rsidRPr="003432A0" w14:paraId="01B452C4" w14:textId="77777777" w:rsidTr="00157A7A">
              <w:tc>
                <w:tcPr>
                  <w:tcW w:w="5000" w:type="pct"/>
                  <w:shd w:val="clear" w:color="auto" w:fill="F2F2F2" w:themeFill="background1" w:themeFillShade="F2"/>
                </w:tcPr>
                <w:p w14:paraId="006C0A73" w14:textId="44BB006E" w:rsidR="00A27D0F" w:rsidRPr="003432A0" w:rsidRDefault="00A27D0F" w:rsidP="00A27D0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ins w:id="897" w:author="Endo, Masami" w:date="2022-02-18T17:16:00Z">
                    <w:r w:rsidR="000E4204" w:rsidRPr="000E4204">
                      <w:rPr>
                        <w:rFonts w:ascii="Consolas" w:eastAsia="ＭＳ Ｐゴシック" w:hAnsi="Consolas" w:cs="Consolas" w:hint="eastAsia"/>
                        <w:sz w:val="10"/>
                        <w:szCs w:val="12"/>
                      </w:rPr>
                      <w:t>○</w:t>
                    </w:r>
                    <w:r w:rsidR="000E4204" w:rsidRPr="000E4204">
                      <w:rPr>
                        <w:rFonts w:ascii="Consolas" w:eastAsia="ＭＳ Ｐゴシック" w:hAnsi="Consolas" w:cs="Consolas" w:hint="eastAsia"/>
                        <w:sz w:val="10"/>
                        <w:szCs w:val="12"/>
                      </w:rPr>
                      <w:t xml:space="preserve"> Do not reuse Stream</w:t>
                    </w:r>
                  </w:ins>
                  <w:del w:id="898" w:author="Endo, Masami" w:date="2022-02-18T17:16:00Z">
                    <w:r w:rsidRPr="003432A0" w:rsidDel="000E4204">
                      <w:rPr>
                        <w:rFonts w:ascii="Consolas" w:eastAsia="ＭＳ Ｐゴシック" w:hAnsi="Consolas" w:cs="Consolas"/>
                        <w:sz w:val="10"/>
                        <w:szCs w:val="12"/>
                      </w:rPr>
                      <w:delText>Don't reuse Stream</w:delText>
                    </w:r>
                  </w:del>
                </w:p>
                <w:p w14:paraId="7CEA1A80" w14:textId="77777777" w:rsidR="000E4204" w:rsidRPr="003432A0" w:rsidRDefault="000E4204" w:rsidP="000E4204">
                  <w:pPr>
                    <w:autoSpaceDE w:val="0"/>
                    <w:autoSpaceDN w:val="0"/>
                    <w:adjustRightInd w:val="0"/>
                    <w:spacing w:line="180" w:lineRule="exact"/>
                    <w:jc w:val="left"/>
                    <w:rPr>
                      <w:ins w:id="899" w:author="Endo, Masami" w:date="2022-02-18T17:16:00Z"/>
                      <w:rFonts w:ascii="Consolas" w:eastAsia="ＭＳ Ｐゴシック" w:hAnsi="Consolas" w:cs="Consolas"/>
                      <w:kern w:val="0"/>
                      <w:sz w:val="14"/>
                      <w:szCs w:val="16"/>
                    </w:rPr>
                  </w:pPr>
                  <w:ins w:id="900" w:author="Endo, Masami" w:date="2022-02-18T17:16:00Z">
                    <w:r w:rsidRPr="003432A0">
                      <w:rPr>
                        <w:rFonts w:ascii="Consolas" w:eastAsia="ＭＳ Ｐゴシック" w:hAnsi="Consolas" w:cs="Consolas"/>
                        <w:color w:val="000000"/>
                        <w:kern w:val="0"/>
                        <w:sz w:val="14"/>
                        <w:szCs w:val="16"/>
                      </w:rPr>
                      <w:t xml:space="preserve">List&lt;Person&gt; persons = </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ArrayList</w:t>
                    </w:r>
                    <w:proofErr w:type="spellEnd"/>
                    <w:r w:rsidRPr="003432A0">
                      <w:rPr>
                        <w:rFonts w:ascii="Consolas" w:eastAsia="ＭＳ Ｐゴシック" w:hAnsi="Consolas" w:cs="Consolas"/>
                        <w:color w:val="000000"/>
                        <w:kern w:val="0"/>
                        <w:sz w:val="14"/>
                        <w:szCs w:val="16"/>
                      </w:rPr>
                      <w:t>&lt;&gt;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3C078E1F" w14:textId="77777777" w:rsidR="000E4204" w:rsidRPr="003432A0" w:rsidRDefault="000E4204" w:rsidP="000E4204">
                  <w:pPr>
                    <w:autoSpaceDE w:val="0"/>
                    <w:autoSpaceDN w:val="0"/>
                    <w:adjustRightInd w:val="0"/>
                    <w:spacing w:line="180" w:lineRule="exact"/>
                    <w:jc w:val="left"/>
                    <w:rPr>
                      <w:ins w:id="901" w:author="Endo, Masami" w:date="2022-02-18T17:16:00Z"/>
                      <w:rFonts w:ascii="Consolas" w:eastAsia="ＭＳ Ｐゴシック" w:hAnsi="Consolas" w:cs="Consolas"/>
                      <w:kern w:val="0"/>
                      <w:sz w:val="14"/>
                      <w:szCs w:val="16"/>
                    </w:rPr>
                  </w:pPr>
                  <w:proofErr w:type="spellStart"/>
                  <w:ins w:id="902" w:author="Endo, Masami" w:date="2022-02-18T17:16:00Z">
                    <w:r w:rsidRPr="003432A0">
                      <w:rPr>
                        <w:rFonts w:ascii="Consolas" w:eastAsia="ＭＳ Ｐゴシック" w:hAnsi="Consolas" w:cs="Consolas"/>
                        <w:color w:val="000000"/>
                        <w:kern w:val="0"/>
                        <w:sz w:val="14"/>
                        <w:szCs w:val="16"/>
                      </w:rPr>
                      <w:t>persons.add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Person</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鈴木一郎</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100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08E40B37" w14:textId="77777777" w:rsidR="000E4204" w:rsidRPr="003432A0" w:rsidRDefault="000E4204" w:rsidP="000E4204">
                  <w:pPr>
                    <w:autoSpaceDE w:val="0"/>
                    <w:autoSpaceDN w:val="0"/>
                    <w:adjustRightInd w:val="0"/>
                    <w:spacing w:line="180" w:lineRule="exact"/>
                    <w:jc w:val="left"/>
                    <w:rPr>
                      <w:ins w:id="903" w:author="Endo, Masami" w:date="2022-02-18T17:16:00Z"/>
                      <w:rFonts w:ascii="Consolas" w:eastAsia="ＭＳ Ｐゴシック" w:hAnsi="Consolas" w:cs="Consolas"/>
                      <w:kern w:val="0"/>
                      <w:sz w:val="14"/>
                      <w:szCs w:val="16"/>
                    </w:rPr>
                  </w:pPr>
                  <w:proofErr w:type="spellStart"/>
                  <w:ins w:id="904" w:author="Endo, Masami" w:date="2022-02-18T17:16:00Z">
                    <w:r w:rsidRPr="003432A0">
                      <w:rPr>
                        <w:rFonts w:ascii="Consolas" w:eastAsia="ＭＳ Ｐゴシック" w:hAnsi="Consolas" w:cs="Consolas"/>
                        <w:color w:val="000000"/>
                        <w:kern w:val="0"/>
                        <w:sz w:val="14"/>
                        <w:szCs w:val="16"/>
                      </w:rPr>
                      <w:t>persons.add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Person</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佐藤二郎</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78</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4BD98DF5" w14:textId="6512C3E6" w:rsidR="00A27D0F" w:rsidRPr="003432A0" w:rsidDel="000E4204" w:rsidRDefault="00A27D0F" w:rsidP="00A27D0F">
                  <w:pPr>
                    <w:autoSpaceDE w:val="0"/>
                    <w:autoSpaceDN w:val="0"/>
                    <w:adjustRightInd w:val="0"/>
                    <w:spacing w:line="180" w:lineRule="exact"/>
                    <w:jc w:val="left"/>
                    <w:rPr>
                      <w:del w:id="905" w:author="Endo, Masami" w:date="2022-02-18T17:16:00Z"/>
                      <w:rFonts w:ascii="Consolas" w:eastAsia="ＭＳ Ｐゴシック" w:hAnsi="Consolas" w:cs="Consolas"/>
                      <w:kern w:val="0"/>
                      <w:sz w:val="10"/>
                      <w:szCs w:val="12"/>
                    </w:rPr>
                  </w:pPr>
                  <w:del w:id="906" w:author="Endo, Masami" w:date="2022-02-18T17:16:00Z">
                    <w:r w:rsidRPr="003432A0" w:rsidDel="000E4204">
                      <w:rPr>
                        <w:rFonts w:ascii="Consolas" w:eastAsia="ＭＳ Ｐゴシック" w:hAnsi="Consolas" w:cs="Consolas"/>
                        <w:sz w:val="10"/>
                        <w:szCs w:val="12"/>
                      </w:rPr>
                      <w:delText>List &lt; Person &gt; persons = new ArrayList &lt; &gt; ();</w:delText>
                    </w:r>
                  </w:del>
                </w:p>
                <w:p w14:paraId="7427C1F9" w14:textId="38BEA5EB" w:rsidR="00A27D0F" w:rsidRPr="003432A0" w:rsidDel="000E4204" w:rsidRDefault="00A27D0F" w:rsidP="00A27D0F">
                  <w:pPr>
                    <w:autoSpaceDE w:val="0"/>
                    <w:autoSpaceDN w:val="0"/>
                    <w:adjustRightInd w:val="0"/>
                    <w:spacing w:line="180" w:lineRule="exact"/>
                    <w:jc w:val="left"/>
                    <w:rPr>
                      <w:del w:id="907" w:author="Endo, Masami" w:date="2022-02-18T17:16:00Z"/>
                      <w:rFonts w:ascii="Consolas" w:eastAsia="ＭＳ Ｐゴシック" w:hAnsi="Consolas" w:cs="Consolas"/>
                      <w:kern w:val="0"/>
                      <w:sz w:val="10"/>
                      <w:szCs w:val="12"/>
                    </w:rPr>
                  </w:pPr>
                  <w:del w:id="908" w:author="Endo, Masami" w:date="2022-02-18T17:16:00Z">
                    <w:r w:rsidRPr="003432A0" w:rsidDel="000E4204">
                      <w:rPr>
                        <w:rFonts w:ascii="Consolas" w:eastAsia="ＭＳ Ｐゴシック" w:hAnsi="Consolas" w:cs="Consolas"/>
                        <w:sz w:val="10"/>
                        <w:szCs w:val="12"/>
                      </w:rPr>
                      <w:delText>persons.add (new Person ("Ichirō Suzuki" , 100));</w:delText>
                    </w:r>
                  </w:del>
                </w:p>
                <w:p w14:paraId="34496E2F" w14:textId="0535D2F1" w:rsidR="00A27D0F" w:rsidRPr="003432A0" w:rsidDel="000E4204" w:rsidRDefault="00A27D0F" w:rsidP="00A27D0F">
                  <w:pPr>
                    <w:autoSpaceDE w:val="0"/>
                    <w:autoSpaceDN w:val="0"/>
                    <w:adjustRightInd w:val="0"/>
                    <w:spacing w:line="180" w:lineRule="exact"/>
                    <w:jc w:val="left"/>
                    <w:rPr>
                      <w:del w:id="909" w:author="Endo, Masami" w:date="2022-02-18T17:16:00Z"/>
                      <w:rFonts w:ascii="Consolas" w:eastAsia="ＭＳ Ｐゴシック" w:hAnsi="Consolas" w:cs="Consolas"/>
                      <w:kern w:val="0"/>
                      <w:sz w:val="10"/>
                      <w:szCs w:val="12"/>
                    </w:rPr>
                  </w:pPr>
                  <w:del w:id="910" w:author="Endo, Masami" w:date="2022-02-18T17:16:00Z">
                    <w:r w:rsidRPr="003432A0" w:rsidDel="000E4204">
                      <w:rPr>
                        <w:rFonts w:ascii="Consolas" w:eastAsia="ＭＳ Ｐゴシック" w:hAnsi="Consolas" w:cs="Consolas"/>
                        <w:sz w:val="10"/>
                        <w:szCs w:val="12"/>
                      </w:rPr>
                      <w:delText>persons.add (new Person ("Jirō Satō" , 78));</w:delText>
                    </w:r>
                  </w:del>
                </w:p>
                <w:p w14:paraId="0014DD2A" w14:textId="4D07B5D6" w:rsidR="00A27D0F" w:rsidRPr="003432A0" w:rsidRDefault="00A27D0F" w:rsidP="00A27D0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//Output</w:t>
                  </w:r>
                  <w:ins w:id="911" w:author="Endo, Masami" w:date="2022-02-18T17:16:00Z">
                    <w:r w:rsidR="000E4204">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the</w:t>
                  </w:r>
                  <w:ins w:id="912" w:author="Endo, Masami" w:date="2022-02-18T17:16:00Z">
                    <w:r w:rsidR="000E4204">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registration information list</w:t>
                  </w:r>
                </w:p>
                <w:p w14:paraId="4898C9E3" w14:textId="77777777" w:rsidR="000E4204" w:rsidRPr="003432A0" w:rsidRDefault="000E4204" w:rsidP="000E4204">
                  <w:pPr>
                    <w:autoSpaceDE w:val="0"/>
                    <w:autoSpaceDN w:val="0"/>
                    <w:adjustRightInd w:val="0"/>
                    <w:spacing w:line="180" w:lineRule="exact"/>
                    <w:jc w:val="left"/>
                    <w:rPr>
                      <w:ins w:id="913" w:author="Endo, Masami" w:date="2022-02-18T17:16:00Z"/>
                      <w:rFonts w:ascii="Consolas" w:eastAsia="ＭＳ Ｐゴシック" w:hAnsi="Consolas" w:cs="Consolas"/>
                      <w:kern w:val="0"/>
                      <w:sz w:val="14"/>
                      <w:szCs w:val="16"/>
                    </w:rPr>
                  </w:pPr>
                  <w:proofErr w:type="spellStart"/>
                  <w:ins w:id="914" w:author="Endo, Masami" w:date="2022-02-18T17:16:00Z">
                    <w:r w:rsidRPr="003432A0">
                      <w:rPr>
                        <w:rFonts w:ascii="Consolas" w:eastAsia="ＭＳ Ｐゴシック" w:hAnsi="Consolas" w:cs="Consolas"/>
                        <w:color w:val="000000"/>
                        <w:kern w:val="0"/>
                        <w:sz w:val="14"/>
                        <w:szCs w:val="16"/>
                      </w:rPr>
                      <w:t>persons.stream</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proofErr w:type="spellStart"/>
                    <w:r w:rsidRPr="003432A0">
                      <w:rPr>
                        <w:rFonts w:ascii="Consolas" w:eastAsia="ＭＳ Ｐゴシック" w:hAnsi="Consolas" w:cs="Consolas"/>
                        <w:color w:val="000000"/>
                        <w:kern w:val="0"/>
                        <w:sz w:val="14"/>
                        <w:szCs w:val="16"/>
                      </w:rPr>
                      <w:t>forEach</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p-&gt;</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名前：</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xml:space="preserve"> + </w:t>
                    </w:r>
                    <w:proofErr w:type="spellStart"/>
                    <w:r w:rsidRPr="003432A0">
                      <w:rPr>
                        <w:rFonts w:ascii="Consolas" w:eastAsia="ＭＳ Ｐゴシック" w:hAnsi="Consolas" w:cs="Consolas"/>
                        <w:color w:val="000000"/>
                        <w:kern w:val="0"/>
                        <w:sz w:val="14"/>
                        <w:szCs w:val="16"/>
                      </w:rPr>
                      <w:t>p.getName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 </w:t>
                    </w:r>
                    <w:r w:rsidRPr="003432A0">
                      <w:rPr>
                        <w:rFonts w:ascii="Consolas" w:eastAsia="ＭＳ Ｐゴシック" w:hAnsi="Consolas" w:cs="Consolas"/>
                        <w:color w:val="2A00FF"/>
                        <w:kern w:val="0"/>
                        <w:sz w:val="14"/>
                        <w:szCs w:val="16"/>
                      </w:rPr>
                      <w:t xml:space="preserve">", </w:t>
                    </w:r>
                    <w:r w:rsidRPr="003432A0">
                      <w:rPr>
                        <w:rFonts w:ascii="Consolas" w:eastAsia="ＭＳ Ｐゴシック" w:hAnsi="Consolas" w:cs="Consolas"/>
                        <w:color w:val="2A00FF"/>
                        <w:kern w:val="0"/>
                        <w:sz w:val="14"/>
                        <w:szCs w:val="16"/>
                      </w:rPr>
                      <w:t>得点：</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xml:space="preserve"> + </w:t>
                    </w:r>
                    <w:proofErr w:type="spellStart"/>
                    <w:r w:rsidRPr="003432A0">
                      <w:rPr>
                        <w:rFonts w:ascii="Consolas" w:eastAsia="ＭＳ Ｐゴシック" w:hAnsi="Consolas" w:cs="Consolas"/>
                        <w:color w:val="000000"/>
                        <w:kern w:val="0"/>
                        <w:sz w:val="14"/>
                        <w:szCs w:val="16"/>
                      </w:rPr>
                      <w:t>p.getScore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3B7550CD" w14:textId="6C8F1801" w:rsidR="00A27D0F" w:rsidRPr="003432A0" w:rsidDel="000E4204" w:rsidRDefault="00A27D0F" w:rsidP="00A27D0F">
                  <w:pPr>
                    <w:autoSpaceDE w:val="0"/>
                    <w:autoSpaceDN w:val="0"/>
                    <w:adjustRightInd w:val="0"/>
                    <w:spacing w:line="180" w:lineRule="exact"/>
                    <w:jc w:val="left"/>
                    <w:rPr>
                      <w:del w:id="915" w:author="Endo, Masami" w:date="2022-02-18T17:16:00Z"/>
                      <w:rFonts w:ascii="Consolas" w:eastAsia="ＭＳ Ｐゴシック" w:hAnsi="Consolas" w:cs="Consolas"/>
                      <w:kern w:val="0"/>
                      <w:sz w:val="10"/>
                      <w:szCs w:val="12"/>
                    </w:rPr>
                  </w:pPr>
                  <w:del w:id="916" w:author="Endo, Masami" w:date="2022-02-18T17:16:00Z">
                    <w:r w:rsidRPr="003432A0" w:rsidDel="000E4204">
                      <w:rPr>
                        <w:rFonts w:ascii="Consolas" w:eastAsia="ＭＳ Ｐゴシック" w:hAnsi="Consolas" w:cs="Consolas"/>
                        <w:sz w:val="10"/>
                        <w:szCs w:val="12"/>
                      </w:rPr>
                      <w:delText>persons.stream () .forEach (p- &gt; System.out.println ("Name:" + p.getName () + ", Score:" + p.getScore ()));</w:delText>
                    </w:r>
                  </w:del>
                </w:p>
                <w:p w14:paraId="1EA99953" w14:textId="31740FC5" w:rsidR="00A27D0F" w:rsidRPr="003432A0" w:rsidRDefault="00A27D0F" w:rsidP="00A27D0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//output</w:t>
                  </w:r>
                  <w:ins w:id="917" w:author="Endo, Masami" w:date="2022-02-18T17:16:00Z">
                    <w:r w:rsidR="000E4204">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total</w:t>
                  </w:r>
                  <w:ins w:id="918" w:author="Endo, Masami" w:date="2022-02-18T17:16:00Z">
                    <w:r w:rsidR="000E4204">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points</w:t>
                  </w:r>
                </w:p>
                <w:p w14:paraId="3AF2ACC2" w14:textId="77777777" w:rsidR="000E4204" w:rsidRPr="003432A0" w:rsidRDefault="000E4204" w:rsidP="000E4204">
                  <w:pPr>
                    <w:autoSpaceDE w:val="0"/>
                    <w:autoSpaceDN w:val="0"/>
                    <w:adjustRightInd w:val="0"/>
                    <w:spacing w:line="180" w:lineRule="exact"/>
                    <w:jc w:val="left"/>
                    <w:rPr>
                      <w:ins w:id="919" w:author="Endo, Masami" w:date="2022-02-18T17:16:00Z"/>
                      <w:rFonts w:ascii="Consolas" w:eastAsia="ＭＳ Ｐゴシック" w:hAnsi="Consolas" w:cs="Consolas"/>
                      <w:kern w:val="0"/>
                      <w:sz w:val="14"/>
                      <w:szCs w:val="16"/>
                    </w:rPr>
                  </w:pPr>
                  <w:proofErr w:type="spellStart"/>
                  <w:ins w:id="920" w:author="Endo, Masami" w:date="2022-02-18T17:16:00Z">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合計：</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xml:space="preserve"> + </w:t>
                    </w:r>
                    <w:proofErr w:type="spellStart"/>
                    <w:r w:rsidRPr="003432A0">
                      <w:rPr>
                        <w:rFonts w:ascii="Consolas" w:eastAsia="ＭＳ Ｐゴシック" w:hAnsi="Consolas" w:cs="Consolas"/>
                        <w:color w:val="000000"/>
                        <w:kern w:val="0"/>
                        <w:sz w:val="14"/>
                        <w:szCs w:val="16"/>
                      </w:rPr>
                      <w:t>persons.stream</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proofErr w:type="spellStart"/>
                    <w:r w:rsidRPr="003432A0">
                      <w:rPr>
                        <w:rFonts w:ascii="Consolas" w:eastAsia="ＭＳ Ｐゴシック" w:hAnsi="Consolas" w:cs="Consolas"/>
                        <w:color w:val="000000"/>
                        <w:kern w:val="0"/>
                        <w:sz w:val="14"/>
                        <w:szCs w:val="16"/>
                      </w:rPr>
                      <w:t>mapToInt</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p-&gt;</w:t>
                    </w:r>
                    <w:proofErr w:type="spellStart"/>
                    <w:r w:rsidRPr="003432A0">
                      <w:rPr>
                        <w:rFonts w:ascii="Consolas" w:eastAsia="ＭＳ Ｐゴシック" w:hAnsi="Consolas" w:cs="Consolas"/>
                        <w:color w:val="000000"/>
                        <w:kern w:val="0"/>
                        <w:sz w:val="14"/>
                        <w:szCs w:val="16"/>
                      </w:rPr>
                      <w:t>p.getScore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.sum</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6B6BC5E3" w14:textId="6643326F" w:rsidR="00A27D0F" w:rsidRPr="003432A0" w:rsidDel="000E4204" w:rsidRDefault="00A27D0F" w:rsidP="00A27D0F">
                  <w:pPr>
                    <w:autoSpaceDE w:val="0"/>
                    <w:autoSpaceDN w:val="0"/>
                    <w:adjustRightInd w:val="0"/>
                    <w:spacing w:line="180" w:lineRule="exact"/>
                    <w:jc w:val="left"/>
                    <w:rPr>
                      <w:del w:id="921" w:author="Endo, Masami" w:date="2022-02-18T17:16:00Z"/>
                      <w:rFonts w:ascii="Consolas" w:eastAsia="ＭＳ Ｐゴシック" w:hAnsi="Consolas" w:cs="Consolas"/>
                      <w:kern w:val="0"/>
                      <w:sz w:val="10"/>
                      <w:szCs w:val="12"/>
                    </w:rPr>
                  </w:pPr>
                  <w:del w:id="922" w:author="Endo, Masami" w:date="2022-02-18T17:16:00Z">
                    <w:r w:rsidRPr="003432A0" w:rsidDel="000E4204">
                      <w:rPr>
                        <w:rFonts w:ascii="Consolas" w:eastAsia="ＭＳ Ｐゴシック" w:hAnsi="Consolas" w:cs="Consolas"/>
                        <w:sz w:val="10"/>
                        <w:szCs w:val="12"/>
                      </w:rPr>
                      <w:delText>System.out.println ("Total:" + persons.stream () .mapToInt (p- &gt; p.getScore) .sum ());</w:delText>
                    </w:r>
                  </w:del>
                </w:p>
                <w:p w14:paraId="5A9BA695" w14:textId="77777777" w:rsidR="00A27D0F" w:rsidRPr="003432A0" w:rsidRDefault="00A27D0F" w:rsidP="00A27D0F">
                  <w:pPr>
                    <w:autoSpaceDE w:val="0"/>
                    <w:autoSpaceDN w:val="0"/>
                    <w:adjustRightInd w:val="0"/>
                    <w:spacing w:line="180" w:lineRule="exact"/>
                    <w:jc w:val="left"/>
                    <w:rPr>
                      <w:rFonts w:ascii="Consolas" w:eastAsia="ＭＳ Ｐゴシック" w:hAnsi="Consolas" w:cs="Consolas"/>
                      <w:color w:val="3F7F5F"/>
                      <w:kern w:val="0"/>
                      <w:sz w:val="10"/>
                      <w:szCs w:val="12"/>
                    </w:rPr>
                  </w:pPr>
                </w:p>
                <w:p w14:paraId="20939346" w14:textId="593C607C" w:rsidR="00A27D0F" w:rsidRPr="003432A0" w:rsidDel="00EE2C27" w:rsidRDefault="00A27D0F" w:rsidP="00A27D0F">
                  <w:pPr>
                    <w:autoSpaceDE w:val="0"/>
                    <w:autoSpaceDN w:val="0"/>
                    <w:adjustRightInd w:val="0"/>
                    <w:spacing w:line="180" w:lineRule="exact"/>
                    <w:jc w:val="left"/>
                    <w:rPr>
                      <w:del w:id="923" w:author="Endo, Masami" w:date="2022-02-18T17:17:00Z"/>
                      <w:rFonts w:ascii="Consolas" w:eastAsia="ＭＳ Ｐゴシック" w:hAnsi="Consolas" w:cs="Consolas"/>
                      <w:kern w:val="0"/>
                      <w:sz w:val="10"/>
                      <w:szCs w:val="12"/>
                    </w:rPr>
                  </w:pPr>
                  <w:r w:rsidRPr="003432A0">
                    <w:rPr>
                      <w:rFonts w:ascii="Consolas" w:eastAsia="ＭＳ Ｐゴシック" w:hAnsi="Consolas" w:cs="Consolas"/>
                      <w:sz w:val="10"/>
                      <w:szCs w:val="12"/>
                    </w:rPr>
                    <w:t>//</w:t>
                  </w:r>
                  <w:ins w:id="924" w:author="Endo, Masami" w:date="2022-02-18T17:17:00Z">
                    <w:r w:rsidR="00EE2C27" w:rsidRPr="00EE2C27">
                      <w:rPr>
                        <w:rFonts w:ascii="Consolas" w:eastAsia="ＭＳ Ｐゴシック" w:hAnsi="Consolas" w:cs="Consolas" w:hint="eastAsia"/>
                        <w:sz w:val="10"/>
                        <w:szCs w:val="12"/>
                      </w:rPr>
                      <w:t>×</w:t>
                    </w:r>
                    <w:r w:rsidR="00EE2C27" w:rsidRPr="00EE2C27">
                      <w:rPr>
                        <w:rFonts w:ascii="Consolas" w:eastAsia="ＭＳ Ｐゴシック" w:hAnsi="Consolas" w:cs="Consolas"/>
                        <w:sz w:val="10"/>
                        <w:szCs w:val="12"/>
                      </w:rPr>
                      <w:t xml:space="preserve"> Reuse of Stream</w:t>
                    </w:r>
                    <w:r w:rsidR="00EE2C27" w:rsidRPr="00EE2C27" w:rsidDel="00EE2C27">
                      <w:rPr>
                        <w:rFonts w:ascii="Consolas" w:eastAsia="ＭＳ Ｐゴシック" w:hAnsi="Consolas" w:cs="Consolas"/>
                        <w:sz w:val="10"/>
                        <w:szCs w:val="12"/>
                      </w:rPr>
                      <w:t xml:space="preserve"> </w:t>
                    </w:r>
                  </w:ins>
                  <w:del w:id="925" w:author="Endo, Masami" w:date="2022-02-18T17:17:00Z">
                    <w:r w:rsidRPr="003432A0" w:rsidDel="00EE2C27">
                      <w:rPr>
                        <w:rFonts w:ascii="Consolas" w:eastAsia="ＭＳ Ｐゴシック" w:hAnsi="Consolas" w:cs="Consolas"/>
                        <w:sz w:val="10"/>
                        <w:szCs w:val="12"/>
                      </w:rPr>
                      <w:delText>XReuse Stream</w:delText>
                    </w:r>
                  </w:del>
                </w:p>
                <w:p w14:paraId="63A54717" w14:textId="77777777" w:rsidR="00EE2C27" w:rsidRDefault="00EE2C27" w:rsidP="00A27D0F">
                  <w:pPr>
                    <w:autoSpaceDE w:val="0"/>
                    <w:autoSpaceDN w:val="0"/>
                    <w:adjustRightInd w:val="0"/>
                    <w:spacing w:line="180" w:lineRule="exact"/>
                    <w:jc w:val="left"/>
                    <w:rPr>
                      <w:ins w:id="926" w:author="Endo, Masami" w:date="2022-02-18T17:17:00Z"/>
                      <w:rFonts w:ascii="Consolas" w:eastAsia="ＭＳ Ｐゴシック" w:hAnsi="Consolas" w:cs="Consolas"/>
                      <w:sz w:val="10"/>
                      <w:szCs w:val="12"/>
                    </w:rPr>
                  </w:pPr>
                </w:p>
                <w:p w14:paraId="210FBEA6" w14:textId="77777777" w:rsidR="00E86D2C" w:rsidRPr="003432A0" w:rsidRDefault="00E86D2C" w:rsidP="00E86D2C">
                  <w:pPr>
                    <w:autoSpaceDE w:val="0"/>
                    <w:autoSpaceDN w:val="0"/>
                    <w:adjustRightInd w:val="0"/>
                    <w:spacing w:line="180" w:lineRule="exact"/>
                    <w:jc w:val="left"/>
                    <w:rPr>
                      <w:ins w:id="927" w:author="Endo, Masami" w:date="2022-02-18T17:22:00Z"/>
                      <w:rFonts w:ascii="Consolas" w:eastAsia="ＭＳ Ｐゴシック" w:hAnsi="Consolas" w:cs="Consolas"/>
                      <w:kern w:val="0"/>
                      <w:sz w:val="14"/>
                      <w:szCs w:val="16"/>
                    </w:rPr>
                  </w:pPr>
                  <w:ins w:id="928" w:author="Endo, Masami" w:date="2022-02-18T17:22:00Z">
                    <w:r w:rsidRPr="003432A0">
                      <w:rPr>
                        <w:rFonts w:ascii="Consolas" w:eastAsia="ＭＳ Ｐゴシック" w:hAnsi="Consolas" w:cs="Consolas"/>
                        <w:color w:val="000000"/>
                        <w:kern w:val="0"/>
                        <w:sz w:val="14"/>
                        <w:szCs w:val="16"/>
                      </w:rPr>
                      <w:t xml:space="preserve">List&lt;Person&gt; persons = </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ArrayList</w:t>
                    </w:r>
                    <w:proofErr w:type="spellEnd"/>
                    <w:r w:rsidRPr="003432A0">
                      <w:rPr>
                        <w:rFonts w:ascii="Consolas" w:eastAsia="ＭＳ Ｐゴシック" w:hAnsi="Consolas" w:cs="Consolas"/>
                        <w:color w:val="000000"/>
                        <w:kern w:val="0"/>
                        <w:sz w:val="14"/>
                        <w:szCs w:val="16"/>
                      </w:rPr>
                      <w:t>&lt;&gt;</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7411985B" w14:textId="77777777" w:rsidR="00E86D2C" w:rsidRPr="003432A0" w:rsidRDefault="00E86D2C" w:rsidP="00E86D2C">
                  <w:pPr>
                    <w:autoSpaceDE w:val="0"/>
                    <w:autoSpaceDN w:val="0"/>
                    <w:adjustRightInd w:val="0"/>
                    <w:spacing w:line="180" w:lineRule="exact"/>
                    <w:jc w:val="left"/>
                    <w:rPr>
                      <w:ins w:id="929" w:author="Endo, Masami" w:date="2022-02-18T17:22:00Z"/>
                      <w:rFonts w:ascii="Consolas" w:eastAsia="ＭＳ Ｐゴシック" w:hAnsi="Consolas" w:cs="Consolas"/>
                      <w:kern w:val="0"/>
                      <w:sz w:val="14"/>
                      <w:szCs w:val="16"/>
                    </w:rPr>
                  </w:pPr>
                  <w:proofErr w:type="spellStart"/>
                  <w:ins w:id="930" w:author="Endo, Masami" w:date="2022-02-18T17:22:00Z">
                    <w:r w:rsidRPr="003432A0">
                      <w:rPr>
                        <w:rFonts w:ascii="Consolas" w:eastAsia="ＭＳ Ｐゴシック" w:hAnsi="Consolas" w:cs="Consolas"/>
                        <w:color w:val="000000"/>
                        <w:kern w:val="0"/>
                        <w:sz w:val="14"/>
                        <w:szCs w:val="16"/>
                      </w:rPr>
                      <w:t>persons.add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Person</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鈴木一郎</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100</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620ECF6C" w14:textId="77777777" w:rsidR="00E86D2C" w:rsidRPr="003432A0" w:rsidRDefault="00E86D2C" w:rsidP="00E86D2C">
                  <w:pPr>
                    <w:autoSpaceDE w:val="0"/>
                    <w:autoSpaceDN w:val="0"/>
                    <w:adjustRightInd w:val="0"/>
                    <w:spacing w:line="180" w:lineRule="exact"/>
                    <w:jc w:val="left"/>
                    <w:rPr>
                      <w:ins w:id="931" w:author="Endo, Masami" w:date="2022-02-18T17:22:00Z"/>
                      <w:rFonts w:ascii="Consolas" w:eastAsia="ＭＳ Ｐゴシック" w:hAnsi="Consolas" w:cs="Consolas"/>
                      <w:kern w:val="0"/>
                      <w:sz w:val="14"/>
                      <w:szCs w:val="16"/>
                    </w:rPr>
                  </w:pPr>
                  <w:proofErr w:type="spellStart"/>
                  <w:ins w:id="932" w:author="Endo, Masami" w:date="2022-02-18T17:22:00Z">
                    <w:r w:rsidRPr="003432A0">
                      <w:rPr>
                        <w:rFonts w:ascii="Consolas" w:eastAsia="ＭＳ Ｐゴシック" w:hAnsi="Consolas" w:cs="Consolas"/>
                        <w:color w:val="000000"/>
                        <w:kern w:val="0"/>
                        <w:sz w:val="14"/>
                        <w:szCs w:val="16"/>
                      </w:rPr>
                      <w:t>persons.add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b/>
                        <w:bCs/>
                        <w:color w:val="7F0055"/>
                        <w:kern w:val="0"/>
                        <w:sz w:val="14"/>
                        <w:szCs w:val="16"/>
                      </w:rPr>
                      <w:t>new</w:t>
                    </w:r>
                    <w:r w:rsidRPr="003432A0">
                      <w:rPr>
                        <w:rFonts w:ascii="Consolas" w:eastAsia="ＭＳ Ｐゴシック" w:hAnsi="Consolas" w:cs="Consolas"/>
                        <w:color w:val="000000"/>
                        <w:kern w:val="0"/>
                        <w:sz w:val="14"/>
                        <w:szCs w:val="16"/>
                      </w:rPr>
                      <w:t xml:space="preserve"> Person</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佐藤二郎</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78</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58859701" w14:textId="6D383F85" w:rsidR="00A27D0F" w:rsidRPr="003432A0" w:rsidDel="00E86D2C" w:rsidRDefault="00E86D2C" w:rsidP="00E86D2C">
                  <w:pPr>
                    <w:autoSpaceDE w:val="0"/>
                    <w:autoSpaceDN w:val="0"/>
                    <w:adjustRightInd w:val="0"/>
                    <w:spacing w:line="180" w:lineRule="exact"/>
                    <w:jc w:val="left"/>
                    <w:rPr>
                      <w:del w:id="933" w:author="Endo, Masami" w:date="2022-02-18T17:22:00Z"/>
                      <w:rFonts w:ascii="Consolas" w:eastAsia="ＭＳ Ｐゴシック" w:hAnsi="Consolas" w:cs="Consolas"/>
                      <w:kern w:val="0"/>
                      <w:sz w:val="10"/>
                      <w:szCs w:val="12"/>
                    </w:rPr>
                  </w:pPr>
                  <w:ins w:id="934" w:author="Endo, Masami" w:date="2022-02-18T17:22:00Z">
                    <w:r w:rsidRPr="003432A0">
                      <w:rPr>
                        <w:rFonts w:ascii="Consolas" w:eastAsia="ＭＳ Ｐゴシック" w:hAnsi="Consolas" w:cs="Consolas"/>
                        <w:color w:val="000000"/>
                        <w:kern w:val="0"/>
                        <w:sz w:val="14"/>
                        <w:szCs w:val="16"/>
                      </w:rPr>
                      <w:t xml:space="preserve">Stream&lt;Person&gt; stream = </w:t>
                    </w:r>
                    <w:proofErr w:type="spellStart"/>
                    <w:r w:rsidRPr="003432A0">
                      <w:rPr>
                        <w:rFonts w:ascii="Consolas" w:eastAsia="ＭＳ Ｐゴシック" w:hAnsi="Consolas" w:cs="Consolas"/>
                        <w:color w:val="000000"/>
                        <w:kern w:val="0"/>
                        <w:sz w:val="14"/>
                        <w:szCs w:val="16"/>
                      </w:rPr>
                      <w:t>persons.stream</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w:t>
                    </w:r>
                  </w:ins>
                  <w:del w:id="935" w:author="Endo, Masami" w:date="2022-02-18T17:22:00Z">
                    <w:r w:rsidR="00A27D0F" w:rsidRPr="003432A0" w:rsidDel="00E86D2C">
                      <w:rPr>
                        <w:rFonts w:ascii="Consolas" w:eastAsia="ＭＳ Ｐゴシック" w:hAnsi="Consolas" w:cs="Consolas"/>
                        <w:sz w:val="10"/>
                        <w:szCs w:val="12"/>
                      </w:rPr>
                      <w:delText>List &lt; Person &gt; persons = new ArrayList &lt; &gt; ();</w:delText>
                    </w:r>
                  </w:del>
                </w:p>
                <w:p w14:paraId="17FEF282" w14:textId="65E70F8B" w:rsidR="00A27D0F" w:rsidRPr="003432A0" w:rsidDel="00E86D2C" w:rsidRDefault="00A27D0F" w:rsidP="00A27D0F">
                  <w:pPr>
                    <w:autoSpaceDE w:val="0"/>
                    <w:autoSpaceDN w:val="0"/>
                    <w:adjustRightInd w:val="0"/>
                    <w:spacing w:line="180" w:lineRule="exact"/>
                    <w:jc w:val="left"/>
                    <w:rPr>
                      <w:del w:id="936" w:author="Endo, Masami" w:date="2022-02-18T17:22:00Z"/>
                      <w:rFonts w:ascii="Consolas" w:eastAsia="ＭＳ Ｐゴシック" w:hAnsi="Consolas" w:cs="Consolas"/>
                      <w:kern w:val="0"/>
                      <w:sz w:val="10"/>
                      <w:szCs w:val="12"/>
                    </w:rPr>
                  </w:pPr>
                  <w:del w:id="937" w:author="Endo, Masami" w:date="2022-02-18T17:22:00Z">
                    <w:r w:rsidRPr="003432A0" w:rsidDel="00E86D2C">
                      <w:rPr>
                        <w:rFonts w:ascii="Consolas" w:eastAsia="ＭＳ Ｐゴシック" w:hAnsi="Consolas" w:cs="Consolas"/>
                        <w:sz w:val="10"/>
                        <w:szCs w:val="12"/>
                      </w:rPr>
                      <w:delText>persons.add (new Person ("Ichirō Suzuki" , 100));</w:delText>
                    </w:r>
                  </w:del>
                </w:p>
                <w:p w14:paraId="2AAA2358" w14:textId="3FB61145" w:rsidR="00A27D0F" w:rsidRPr="003432A0" w:rsidDel="00E86D2C" w:rsidRDefault="00A27D0F" w:rsidP="00A27D0F">
                  <w:pPr>
                    <w:autoSpaceDE w:val="0"/>
                    <w:autoSpaceDN w:val="0"/>
                    <w:adjustRightInd w:val="0"/>
                    <w:spacing w:line="180" w:lineRule="exact"/>
                    <w:jc w:val="left"/>
                    <w:rPr>
                      <w:del w:id="938" w:author="Endo, Masami" w:date="2022-02-18T17:22:00Z"/>
                      <w:rFonts w:ascii="Consolas" w:eastAsia="ＭＳ Ｐゴシック" w:hAnsi="Consolas" w:cs="Consolas"/>
                      <w:kern w:val="0"/>
                      <w:sz w:val="10"/>
                      <w:szCs w:val="12"/>
                    </w:rPr>
                  </w:pPr>
                  <w:del w:id="939" w:author="Endo, Masami" w:date="2022-02-18T17:22:00Z">
                    <w:r w:rsidRPr="003432A0" w:rsidDel="00E86D2C">
                      <w:rPr>
                        <w:rFonts w:ascii="Consolas" w:eastAsia="ＭＳ Ｐゴシック" w:hAnsi="Consolas" w:cs="Consolas"/>
                        <w:sz w:val="10"/>
                        <w:szCs w:val="12"/>
                      </w:rPr>
                      <w:delText>persons.add (new Person ("Jirō Satō" , 78));</w:delText>
                    </w:r>
                  </w:del>
                </w:p>
                <w:p w14:paraId="5C1AB0B2" w14:textId="0017832B" w:rsidR="00A27D0F" w:rsidRPr="003432A0" w:rsidRDefault="00A27D0F" w:rsidP="00A27D0F">
                  <w:pPr>
                    <w:autoSpaceDE w:val="0"/>
                    <w:autoSpaceDN w:val="0"/>
                    <w:adjustRightInd w:val="0"/>
                    <w:spacing w:line="180" w:lineRule="exact"/>
                    <w:jc w:val="left"/>
                    <w:rPr>
                      <w:rFonts w:ascii="Consolas" w:eastAsia="ＭＳ Ｐゴシック" w:hAnsi="Consolas" w:cs="Consolas"/>
                      <w:kern w:val="0"/>
                      <w:sz w:val="10"/>
                      <w:szCs w:val="12"/>
                    </w:rPr>
                  </w:pPr>
                  <w:del w:id="940" w:author="Endo, Masami" w:date="2022-02-18T17:22:00Z">
                    <w:r w:rsidRPr="003432A0" w:rsidDel="00E86D2C">
                      <w:rPr>
                        <w:rFonts w:ascii="Consolas" w:eastAsia="ＭＳ Ｐゴシック" w:hAnsi="Consolas" w:cs="Consolas"/>
                        <w:sz w:val="10"/>
                        <w:szCs w:val="12"/>
                      </w:rPr>
                      <w:delText xml:space="preserve">Stream &lt; Person &gt; stream = persons.stream ();  </w:delText>
                    </w:r>
                  </w:del>
                  <w:r w:rsidRPr="003432A0">
                    <w:rPr>
                      <w:rFonts w:ascii="Consolas" w:eastAsia="ＭＳ Ｐゴシック" w:hAnsi="Consolas" w:cs="Consolas"/>
                      <w:sz w:val="10"/>
                      <w:szCs w:val="12"/>
                    </w:rPr>
                    <w:t>//Assigning a Stream to a variable.</w:t>
                  </w:r>
                </w:p>
                <w:p w14:paraId="06F992AE" w14:textId="1D29C5C4" w:rsidR="00A27D0F" w:rsidRPr="003432A0" w:rsidRDefault="00A27D0F" w:rsidP="00A27D0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//Output</w:t>
                  </w:r>
                  <w:ins w:id="941" w:author="Endo, Masami" w:date="2022-02-18T17:22:00Z">
                    <w:r w:rsidR="00E86D2C">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the</w:t>
                  </w:r>
                  <w:ins w:id="942" w:author="Endo, Masami" w:date="2022-02-18T17:22:00Z">
                    <w:r w:rsidR="00E86D2C">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registration information list</w:t>
                  </w:r>
                </w:p>
                <w:p w14:paraId="3B680A81" w14:textId="77777777" w:rsidR="00E86D2C" w:rsidRPr="003432A0" w:rsidRDefault="00E86D2C" w:rsidP="00E86D2C">
                  <w:pPr>
                    <w:autoSpaceDE w:val="0"/>
                    <w:autoSpaceDN w:val="0"/>
                    <w:adjustRightInd w:val="0"/>
                    <w:spacing w:line="180" w:lineRule="exact"/>
                    <w:jc w:val="left"/>
                    <w:rPr>
                      <w:ins w:id="943" w:author="Endo, Masami" w:date="2022-02-18T17:22:00Z"/>
                      <w:rFonts w:ascii="Consolas" w:eastAsia="ＭＳ Ｐゴシック" w:hAnsi="Consolas" w:cs="Consolas"/>
                      <w:kern w:val="0"/>
                      <w:sz w:val="14"/>
                      <w:szCs w:val="16"/>
                    </w:rPr>
                  </w:pPr>
                  <w:proofErr w:type="spellStart"/>
                  <w:ins w:id="944" w:author="Endo, Masami" w:date="2022-02-18T17:22:00Z">
                    <w:r w:rsidRPr="003432A0">
                      <w:rPr>
                        <w:rFonts w:ascii="Consolas" w:eastAsia="ＭＳ Ｐゴシック" w:hAnsi="Consolas" w:cs="Consolas"/>
                        <w:color w:val="000000"/>
                        <w:kern w:val="0"/>
                        <w:sz w:val="14"/>
                        <w:szCs w:val="16"/>
                      </w:rPr>
                      <w:t>stream.forEach</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p-&gt;</w:t>
                    </w:r>
                    <w:proofErr w:type="spellStart"/>
                    <w:r w:rsidRPr="003432A0">
                      <w:rPr>
                        <w:rFonts w:ascii="Consolas" w:eastAsia="ＭＳ Ｐゴシック" w:hAnsi="Consolas" w:cs="Consolas"/>
                        <w:color w:val="000000"/>
                        <w:kern w:val="0"/>
                        <w:sz w:val="14"/>
                        <w:szCs w:val="16"/>
                      </w:rPr>
                      <w:t>System.out.println</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2A00FF"/>
                        <w:kern w:val="0"/>
                        <w:sz w:val="14"/>
                        <w:szCs w:val="16"/>
                      </w:rPr>
                      <w:t>名前：</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xml:space="preserve"> + </w:t>
                    </w:r>
                    <w:proofErr w:type="spellStart"/>
                    <w:r w:rsidRPr="003432A0">
                      <w:rPr>
                        <w:rFonts w:ascii="Consolas" w:eastAsia="ＭＳ Ｐゴシック" w:hAnsi="Consolas" w:cs="Consolas"/>
                        <w:color w:val="000000"/>
                        <w:kern w:val="0"/>
                        <w:sz w:val="14"/>
                        <w:szCs w:val="16"/>
                      </w:rPr>
                      <w:t>p.getName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 xml:space="preserve"> + </w:t>
                    </w:r>
                    <w:r w:rsidRPr="003432A0">
                      <w:rPr>
                        <w:rFonts w:ascii="Consolas" w:eastAsia="ＭＳ Ｐゴシック" w:hAnsi="Consolas" w:cs="Consolas"/>
                        <w:color w:val="2A00FF"/>
                        <w:kern w:val="0"/>
                        <w:sz w:val="14"/>
                        <w:szCs w:val="16"/>
                      </w:rPr>
                      <w:t xml:space="preserve">", </w:t>
                    </w:r>
                    <w:r w:rsidRPr="003432A0">
                      <w:rPr>
                        <w:rFonts w:ascii="Consolas" w:eastAsia="ＭＳ Ｐゴシック" w:hAnsi="Consolas" w:cs="Consolas"/>
                        <w:color w:val="2A00FF"/>
                        <w:kern w:val="0"/>
                        <w:sz w:val="14"/>
                        <w:szCs w:val="16"/>
                      </w:rPr>
                      <w:t>得点：</w:t>
                    </w:r>
                    <w:r w:rsidRPr="003432A0">
                      <w:rPr>
                        <w:rFonts w:ascii="Consolas" w:eastAsia="ＭＳ Ｐゴシック" w:hAnsi="Consolas" w:cs="Consolas"/>
                        <w:color w:val="2A00FF"/>
                        <w:kern w:val="0"/>
                        <w:sz w:val="14"/>
                        <w:szCs w:val="16"/>
                      </w:rPr>
                      <w:t>"</w:t>
                    </w:r>
                    <w:r w:rsidRPr="003432A0">
                      <w:rPr>
                        <w:rFonts w:ascii="Consolas" w:eastAsia="ＭＳ Ｐゴシック" w:hAnsi="Consolas" w:cs="Consolas"/>
                        <w:color w:val="000000"/>
                        <w:kern w:val="0"/>
                        <w:sz w:val="14"/>
                        <w:szCs w:val="16"/>
                      </w:rPr>
                      <w:t xml:space="preserve"> + </w:t>
                    </w:r>
                    <w:proofErr w:type="spellStart"/>
                    <w:r w:rsidRPr="003432A0">
                      <w:rPr>
                        <w:rFonts w:ascii="Consolas" w:eastAsia="ＭＳ Ｐゴシック" w:hAnsi="Consolas" w:cs="Consolas"/>
                        <w:color w:val="000000"/>
                        <w:kern w:val="0"/>
                        <w:sz w:val="14"/>
                        <w:szCs w:val="16"/>
                      </w:rPr>
                      <w:t>p.getScore</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p>
                <w:p w14:paraId="2F7CD3E9" w14:textId="7EB9DD34" w:rsidR="00A27D0F" w:rsidRPr="003432A0" w:rsidDel="00E86D2C" w:rsidRDefault="00A27D0F" w:rsidP="00A27D0F">
                  <w:pPr>
                    <w:autoSpaceDE w:val="0"/>
                    <w:autoSpaceDN w:val="0"/>
                    <w:adjustRightInd w:val="0"/>
                    <w:spacing w:line="180" w:lineRule="exact"/>
                    <w:jc w:val="left"/>
                    <w:rPr>
                      <w:del w:id="945" w:author="Endo, Masami" w:date="2022-02-18T17:22:00Z"/>
                      <w:rFonts w:ascii="Consolas" w:eastAsia="ＭＳ Ｐゴシック" w:hAnsi="Consolas" w:cs="Consolas"/>
                      <w:kern w:val="0"/>
                      <w:sz w:val="10"/>
                      <w:szCs w:val="12"/>
                    </w:rPr>
                  </w:pPr>
                  <w:del w:id="946" w:author="Endo, Masami" w:date="2022-02-18T17:22:00Z">
                    <w:r w:rsidRPr="003432A0" w:rsidDel="00E86D2C">
                      <w:rPr>
                        <w:rFonts w:ascii="Consolas" w:eastAsia="ＭＳ Ｐゴシック" w:hAnsi="Consolas" w:cs="Consolas"/>
                        <w:sz w:val="10"/>
                        <w:szCs w:val="12"/>
                      </w:rPr>
                      <w:delText>stream.forEach (p- &gt; System.out.println ("Name:" + p.getName () + ", Score:" + p.getScore ()));</w:delText>
                    </w:r>
                  </w:del>
                </w:p>
                <w:p w14:paraId="62DA5C0C" w14:textId="2417F996" w:rsidR="00A27D0F" w:rsidRPr="003432A0" w:rsidRDefault="00A27D0F" w:rsidP="00A27D0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//output</w:t>
                  </w:r>
                  <w:ins w:id="947" w:author="Endo, Masami" w:date="2022-02-18T17:22:00Z">
                    <w:r w:rsidR="00E86D2C">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total</w:t>
                  </w:r>
                  <w:ins w:id="948" w:author="Endo, Masami" w:date="2022-02-18T17:23:00Z">
                    <w:r w:rsidR="00E86D2C">
                      <w:rPr>
                        <w:rFonts w:ascii="Consolas" w:eastAsia="ＭＳ Ｐゴシック" w:hAnsi="Consolas" w:cs="Consolas"/>
                        <w:sz w:val="10"/>
                        <w:szCs w:val="12"/>
                      </w:rPr>
                      <w:t xml:space="preserve"> </w:t>
                    </w:r>
                  </w:ins>
                  <w:r w:rsidRPr="003432A0">
                    <w:rPr>
                      <w:rFonts w:ascii="Consolas" w:eastAsia="ＭＳ Ｐゴシック" w:hAnsi="Consolas" w:cs="Consolas"/>
                      <w:sz w:val="10"/>
                      <w:szCs w:val="12"/>
                    </w:rPr>
                    <w:t>points</w:t>
                  </w:r>
                </w:p>
                <w:p w14:paraId="6E59AFA6" w14:textId="1A59CA9F" w:rsidR="0052517E" w:rsidRPr="003432A0" w:rsidRDefault="00E86D2C" w:rsidP="00A27D0F">
                  <w:pPr>
                    <w:autoSpaceDE w:val="0"/>
                    <w:autoSpaceDN w:val="0"/>
                    <w:adjustRightInd w:val="0"/>
                    <w:spacing w:line="180" w:lineRule="exact"/>
                    <w:jc w:val="left"/>
                    <w:rPr>
                      <w:rFonts w:ascii="Consolas" w:eastAsia="ＭＳ Ｐゴシック" w:hAnsi="Consolas" w:cs="Consolas"/>
                      <w:kern w:val="0"/>
                      <w:sz w:val="10"/>
                      <w:szCs w:val="12"/>
                    </w:rPr>
                  </w:pPr>
                  <w:proofErr w:type="spellStart"/>
                  <w:ins w:id="949" w:author="Endo, Masami" w:date="2022-02-18T17:23:00Z">
                    <w:r w:rsidRPr="00E86D2C">
                      <w:rPr>
                        <w:rFonts w:ascii="Consolas" w:eastAsia="ＭＳ Ｐゴシック" w:hAnsi="Consolas" w:cs="Consolas"/>
                        <w:color w:val="000000"/>
                        <w:kern w:val="0"/>
                        <w:szCs w:val="16"/>
                        <w:rPrChange w:id="950" w:author="Endo, Masami" w:date="2022-02-18T17:23:00Z">
                          <w:rPr>
                            <w:rFonts w:ascii="Consolas" w:eastAsia="ＭＳ Ｐゴシック" w:hAnsi="Consolas" w:cs="Consolas"/>
                            <w:color w:val="000000"/>
                            <w:kern w:val="0"/>
                            <w:sz w:val="14"/>
                            <w:szCs w:val="16"/>
                          </w:rPr>
                        </w:rPrChange>
                      </w:rPr>
                      <w:t>System.out.println</w:t>
                    </w:r>
                    <w:proofErr w:type="spellEnd"/>
                    <w:r w:rsidRPr="00E86D2C">
                      <w:rPr>
                        <w:rFonts w:ascii="Consolas" w:eastAsia="ＭＳ Ｐゴシック" w:hAnsi="Consolas" w:cs="Consolas"/>
                        <w:color w:val="000000"/>
                        <w:kern w:val="0"/>
                        <w:szCs w:val="16"/>
                        <w:rPrChange w:id="951" w:author="Endo, Masami" w:date="2022-02-18T17:23:00Z">
                          <w:rPr>
                            <w:rFonts w:ascii="Consolas" w:eastAsia="ＭＳ Ｐゴシック" w:hAnsi="Consolas" w:cs="Consolas"/>
                            <w:color w:val="000000"/>
                            <w:kern w:val="0"/>
                            <w:sz w:val="14"/>
                            <w:szCs w:val="16"/>
                          </w:rPr>
                        </w:rPrChange>
                      </w:rPr>
                      <w:t>(</w:t>
                    </w:r>
                    <w:r w:rsidRPr="00E86D2C">
                      <w:rPr>
                        <w:rFonts w:ascii="Consolas" w:eastAsia="ＭＳ Ｐゴシック" w:hAnsi="Consolas" w:cs="Consolas"/>
                        <w:color w:val="2A00FF"/>
                        <w:kern w:val="0"/>
                        <w:szCs w:val="16"/>
                        <w:rPrChange w:id="952" w:author="Endo, Masami" w:date="2022-02-18T17:23:00Z">
                          <w:rPr>
                            <w:rFonts w:ascii="Consolas" w:eastAsia="ＭＳ Ｐゴシック" w:hAnsi="Consolas" w:cs="Consolas"/>
                            <w:color w:val="2A00FF"/>
                            <w:kern w:val="0"/>
                            <w:sz w:val="14"/>
                            <w:szCs w:val="16"/>
                          </w:rPr>
                        </w:rPrChange>
                      </w:rPr>
                      <w:t>"</w:t>
                    </w:r>
                    <w:r w:rsidRPr="00E86D2C">
                      <w:rPr>
                        <w:rFonts w:ascii="Consolas" w:eastAsia="ＭＳ Ｐゴシック" w:hAnsi="Consolas" w:cs="Consolas"/>
                        <w:color w:val="2A00FF"/>
                        <w:kern w:val="0"/>
                        <w:szCs w:val="16"/>
                        <w:rPrChange w:id="953" w:author="Endo, Masami" w:date="2022-02-18T17:23:00Z">
                          <w:rPr>
                            <w:rFonts w:ascii="Consolas" w:eastAsia="ＭＳ Ｐゴシック" w:hAnsi="Consolas" w:cs="Consolas"/>
                            <w:color w:val="2A00FF"/>
                            <w:kern w:val="0"/>
                            <w:sz w:val="14"/>
                            <w:szCs w:val="16"/>
                          </w:rPr>
                        </w:rPrChange>
                      </w:rPr>
                      <w:t>合計：</w:t>
                    </w:r>
                    <w:r w:rsidRPr="00E86D2C">
                      <w:rPr>
                        <w:rFonts w:ascii="Consolas" w:eastAsia="ＭＳ Ｐゴシック" w:hAnsi="Consolas" w:cs="Consolas"/>
                        <w:color w:val="2A00FF"/>
                        <w:kern w:val="0"/>
                        <w:szCs w:val="16"/>
                        <w:rPrChange w:id="954" w:author="Endo, Masami" w:date="2022-02-18T17:23:00Z">
                          <w:rPr>
                            <w:rFonts w:ascii="Consolas" w:eastAsia="ＭＳ Ｐゴシック" w:hAnsi="Consolas" w:cs="Consolas"/>
                            <w:color w:val="2A00FF"/>
                            <w:kern w:val="0"/>
                            <w:sz w:val="14"/>
                            <w:szCs w:val="16"/>
                          </w:rPr>
                        </w:rPrChange>
                      </w:rPr>
                      <w:t>"</w:t>
                    </w:r>
                    <w:r w:rsidRPr="00E86D2C">
                      <w:rPr>
                        <w:rFonts w:ascii="Consolas" w:eastAsia="ＭＳ Ｐゴシック" w:hAnsi="Consolas" w:cs="Consolas"/>
                        <w:color w:val="000000"/>
                        <w:kern w:val="0"/>
                        <w:szCs w:val="16"/>
                        <w:rPrChange w:id="955" w:author="Endo, Masami" w:date="2022-02-18T17:23:00Z">
                          <w:rPr>
                            <w:rFonts w:ascii="Consolas" w:eastAsia="ＭＳ Ｐゴシック" w:hAnsi="Consolas" w:cs="Consolas"/>
                            <w:color w:val="000000"/>
                            <w:kern w:val="0"/>
                            <w:sz w:val="14"/>
                            <w:szCs w:val="16"/>
                          </w:rPr>
                        </w:rPrChange>
                      </w:rPr>
                      <w:t xml:space="preserve"> + </w:t>
                    </w:r>
                    <w:proofErr w:type="spellStart"/>
                    <w:r w:rsidRPr="00E86D2C">
                      <w:rPr>
                        <w:rFonts w:ascii="Consolas" w:eastAsia="ＭＳ Ｐゴシック" w:hAnsi="Consolas" w:cs="Consolas"/>
                        <w:color w:val="000000"/>
                        <w:kern w:val="0"/>
                        <w:szCs w:val="16"/>
                        <w:rPrChange w:id="956" w:author="Endo, Masami" w:date="2022-02-18T17:23:00Z">
                          <w:rPr>
                            <w:rFonts w:ascii="Consolas" w:eastAsia="ＭＳ Ｐゴシック" w:hAnsi="Consolas" w:cs="Consolas"/>
                            <w:color w:val="000000"/>
                            <w:kern w:val="0"/>
                            <w:sz w:val="14"/>
                            <w:szCs w:val="16"/>
                          </w:rPr>
                        </w:rPrChange>
                      </w:rPr>
                      <w:t>stream.mapToInt</w:t>
                    </w:r>
                    <w:proofErr w:type="spellEnd"/>
                    <w:r w:rsidRPr="00E86D2C">
                      <w:rPr>
                        <w:rFonts w:ascii="Consolas" w:eastAsia="ＭＳ Ｐゴシック" w:hAnsi="Consolas" w:cs="Consolas"/>
                        <w:color w:val="000000"/>
                        <w:kern w:val="0"/>
                        <w:szCs w:val="16"/>
                        <w:rPrChange w:id="957" w:author="Endo, Masami" w:date="2022-02-18T17:23:00Z">
                          <w:rPr>
                            <w:rFonts w:ascii="Consolas" w:eastAsia="ＭＳ Ｐゴシック" w:hAnsi="Consolas" w:cs="Consolas"/>
                            <w:color w:val="000000"/>
                            <w:kern w:val="0"/>
                            <w:sz w:val="14"/>
                            <w:szCs w:val="16"/>
                          </w:rPr>
                        </w:rPrChange>
                      </w:rPr>
                      <w:t>(p-&gt;</w:t>
                    </w:r>
                    <w:proofErr w:type="spellStart"/>
                    <w:r w:rsidRPr="00E86D2C">
                      <w:rPr>
                        <w:rFonts w:ascii="Consolas" w:eastAsia="ＭＳ Ｐゴシック" w:hAnsi="Consolas" w:cs="Consolas"/>
                        <w:color w:val="000000"/>
                        <w:kern w:val="0"/>
                        <w:szCs w:val="16"/>
                        <w:rPrChange w:id="958" w:author="Endo, Masami" w:date="2022-02-18T17:23:00Z">
                          <w:rPr>
                            <w:rFonts w:ascii="Consolas" w:eastAsia="ＭＳ Ｐゴシック" w:hAnsi="Consolas" w:cs="Consolas"/>
                            <w:color w:val="000000"/>
                            <w:kern w:val="0"/>
                            <w:sz w:val="14"/>
                            <w:szCs w:val="16"/>
                          </w:rPr>
                        </w:rPrChange>
                      </w:rPr>
                      <w:t>p.getScore</w:t>
                    </w:r>
                    <w:proofErr w:type="spellEnd"/>
                    <w:r w:rsidRPr="00E86D2C">
                      <w:rPr>
                        <w:rFonts w:ascii="Consolas" w:eastAsia="ＭＳ Ｐゴシック" w:hAnsi="Consolas" w:cs="Consolas"/>
                        <w:color w:val="000000"/>
                        <w:kern w:val="0"/>
                        <w:szCs w:val="16"/>
                        <w:rPrChange w:id="959" w:author="Endo, Masami" w:date="2022-02-18T17:23:00Z">
                          <w:rPr>
                            <w:rFonts w:ascii="Consolas" w:eastAsia="ＭＳ Ｐゴシック" w:hAnsi="Consolas" w:cs="Consolas"/>
                            <w:color w:val="000000"/>
                            <w:kern w:val="0"/>
                            <w:sz w:val="14"/>
                            <w:szCs w:val="16"/>
                          </w:rPr>
                        </w:rPrChange>
                      </w:rPr>
                      <w:t xml:space="preserve">).sum()); </w:t>
                    </w:r>
                  </w:ins>
                  <w:del w:id="960" w:author="Endo, Masami" w:date="2022-02-18T17:23:00Z">
                    <w:r w:rsidR="00A27D0F" w:rsidRPr="003432A0" w:rsidDel="00E86D2C">
                      <w:rPr>
                        <w:rFonts w:ascii="Consolas" w:eastAsia="ＭＳ Ｐゴシック" w:hAnsi="Consolas" w:cs="Consolas"/>
                        <w:sz w:val="10"/>
                        <w:szCs w:val="12"/>
                      </w:rPr>
                      <w:delText xml:space="preserve">System.out.println ("Total:" + stream.mapToInt (p- &gt; p.getScore) .sum ());  </w:delText>
                    </w:r>
                  </w:del>
                  <w:r w:rsidR="00A27D0F" w:rsidRPr="003432A0">
                    <w:rPr>
                      <w:rFonts w:ascii="Consolas" w:eastAsia="ＭＳ Ｐゴシック" w:hAnsi="Consolas" w:cs="Consolas"/>
                      <w:sz w:val="10"/>
                      <w:szCs w:val="12"/>
                    </w:rPr>
                    <w:t xml:space="preserve">//Note: </w:t>
                  </w:r>
                  <w:proofErr w:type="spellStart"/>
                  <w:r w:rsidR="00A27D0F" w:rsidRPr="003432A0">
                    <w:rPr>
                      <w:rFonts w:ascii="Consolas" w:eastAsia="ＭＳ Ｐゴシック" w:hAnsi="Consolas" w:cs="Consolas"/>
                      <w:sz w:val="10"/>
                      <w:szCs w:val="12"/>
                    </w:rPr>
                    <w:t>IllegalStateException</w:t>
                  </w:r>
                  <w:proofErr w:type="spellEnd"/>
                  <w:r w:rsidR="00A27D0F" w:rsidRPr="003432A0">
                    <w:rPr>
                      <w:rFonts w:ascii="Consolas" w:eastAsia="ＭＳ Ｐゴシック" w:hAnsi="Consolas" w:cs="Consolas"/>
                      <w:sz w:val="10"/>
                      <w:szCs w:val="12"/>
                    </w:rPr>
                    <w:t xml:space="preserve"> occurs because stream is reused</w:t>
                  </w:r>
                </w:p>
              </w:tc>
            </w:tr>
          </w:tbl>
          <w:p w14:paraId="7DD7EC69" w14:textId="77777777" w:rsidR="0052517E" w:rsidRPr="00FA646C" w:rsidRDefault="0052517E" w:rsidP="00157A7A">
            <w:pPr>
              <w:rPr>
                <w:rFonts w:ascii="ＭＳ Ｐゴシック" w:eastAsia="ＭＳ Ｐゴシック" w:hAnsi="ＭＳ Ｐゴシック"/>
                <w:sz w:val="10"/>
                <w:szCs w:val="12"/>
              </w:rPr>
            </w:pPr>
          </w:p>
        </w:tc>
      </w:tr>
      <w:tr w:rsidR="00903F88" w:rsidRPr="00FA646C" w14:paraId="292B5DDC" w14:textId="77777777" w:rsidTr="00903F88">
        <w:trPr>
          <w:trHeight w:val="277"/>
        </w:trPr>
        <w:tc>
          <w:tcPr>
            <w:tcW w:w="372" w:type="pct"/>
          </w:tcPr>
          <w:p w14:paraId="4EA02FA2" w14:textId="77777777" w:rsidR="00903F88" w:rsidRPr="00FA646C" w:rsidRDefault="00903F88" w:rsidP="0046139F">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Compliance</w:t>
            </w:r>
          </w:p>
        </w:tc>
        <w:tc>
          <w:tcPr>
            <w:tcW w:w="182" w:type="pct"/>
          </w:tcPr>
          <w:p w14:paraId="72502EBE" w14:textId="5BB5A922" w:rsidR="00903F88" w:rsidRPr="00FA646C" w:rsidRDefault="00903F88" w:rsidP="0046139F">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3</w:t>
            </w:r>
          </w:p>
        </w:tc>
        <w:tc>
          <w:tcPr>
            <w:tcW w:w="4446" w:type="pct"/>
          </w:tcPr>
          <w:p w14:paraId="5E3B6F58" w14:textId="63F08ED0" w:rsidR="00903F88" w:rsidRPr="00FA646C" w:rsidRDefault="00903F88" w:rsidP="0046139F">
            <w:pPr>
              <w:rPr>
                <w:rFonts w:ascii="ＭＳ Ｐゴシック" w:eastAsia="ＭＳ Ｐゴシック" w:hAnsi="ＭＳ Ｐゴシック"/>
                <w:sz w:val="10"/>
                <w:szCs w:val="12"/>
              </w:rPr>
            </w:pPr>
            <w:r w:rsidRPr="00903F88">
              <w:rPr>
                <w:rFonts w:ascii="ＭＳ Ｐゴシック" w:eastAsia="ＭＳ Ｐゴシック" w:hAnsi="ＭＳ Ｐゴシック" w:hint="eastAsia"/>
                <w:sz w:val="10"/>
                <w:szCs w:val="12"/>
              </w:rPr>
              <w:t>Parallel processing in Stream # parallel () is prohibited because it is not thread-safe.</w:t>
            </w:r>
          </w:p>
        </w:tc>
      </w:tr>
    </w:tbl>
    <w:p w14:paraId="54FBECC3" w14:textId="6A712082" w:rsidR="0052517E" w:rsidRPr="00903F88" w:rsidRDefault="0052517E" w:rsidP="0052517E"/>
    <w:p w14:paraId="1E510E12" w14:textId="77777777" w:rsidR="003850DE" w:rsidRPr="00903F88" w:rsidRDefault="003850DE" w:rsidP="0052517E">
      <w:pPr>
        <w:sectPr w:rsidR="003850DE" w:rsidRPr="00903F88" w:rsidSect="0034470E">
          <w:pgSz w:w="11906" w:h="16838" w:code="9"/>
          <w:pgMar w:top="1701" w:right="1418" w:bottom="851" w:left="1418" w:header="851" w:footer="567" w:gutter="0"/>
          <w:cols w:space="425"/>
          <w:docGrid w:type="linesAndChars" w:linePitch="246"/>
        </w:sectPr>
      </w:pPr>
    </w:p>
    <w:p w14:paraId="6478E427" w14:textId="6F38E0C5" w:rsidR="00AC0517" w:rsidRDefault="00AC0517" w:rsidP="00AC0517">
      <w:pPr>
        <w:pStyle w:val="Heading2"/>
        <w:spacing w:before="123"/>
      </w:pPr>
      <w:bookmarkStart w:id="961" w:name="_Toc482620937"/>
      <w:bookmarkStart w:id="962" w:name="_Toc482622909"/>
      <w:bookmarkStart w:id="963" w:name="_Toc482620938"/>
      <w:bookmarkStart w:id="964" w:name="_Toc482622910"/>
      <w:bookmarkStart w:id="965" w:name="_Toc482620963"/>
      <w:bookmarkStart w:id="966" w:name="_Toc482622935"/>
      <w:bookmarkStart w:id="967" w:name="_Toc482632869"/>
      <w:bookmarkEnd w:id="961"/>
      <w:bookmarkEnd w:id="962"/>
      <w:bookmarkEnd w:id="963"/>
      <w:bookmarkEnd w:id="964"/>
      <w:bookmarkEnd w:id="965"/>
      <w:bookmarkEnd w:id="966"/>
      <w:r w:rsidRPr="00AC0517">
        <w:rPr>
          <w:rFonts w:hint="eastAsia"/>
        </w:rPr>
        <w:lastRenderedPageBreak/>
        <w:t>About Code Correction Comment Rules</w:t>
      </w:r>
      <w:bookmarkEnd w:id="967"/>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35"/>
        <w:gridCol w:w="8254"/>
      </w:tblGrid>
      <w:tr w:rsidR="00FA646C" w:rsidRPr="00E53834" w14:paraId="6B860850" w14:textId="77777777" w:rsidTr="00413B10">
        <w:trPr>
          <w:cnfStyle w:val="100000000000" w:firstRow="1" w:lastRow="0" w:firstColumn="0" w:lastColumn="0" w:oddVBand="0" w:evenVBand="0" w:oddHBand="0" w:evenHBand="0" w:firstRowFirstColumn="0" w:firstRowLastColumn="0" w:lastRowFirstColumn="0" w:lastRowLastColumn="0"/>
          <w:tblHeader/>
        </w:trPr>
        <w:tc>
          <w:tcPr>
            <w:tcW w:w="5000" w:type="pct"/>
            <w:gridSpan w:val="3"/>
          </w:tcPr>
          <w:p w14:paraId="06C9170D" w14:textId="59F5CC15" w:rsidR="00FA646C" w:rsidRPr="00E53834" w:rsidRDefault="00FA646C" w:rsidP="00157A7A">
            <w:pPr>
              <w:rPr>
                <w:rFonts w:ascii="ＭＳ Ｐゴシック" w:eastAsia="ＭＳ Ｐゴシック" w:hAnsi="ＭＳ Ｐゴシック"/>
                <w:sz w:val="10"/>
                <w:szCs w:val="12"/>
              </w:rPr>
            </w:pPr>
            <w:r w:rsidRPr="00FA646C">
              <w:rPr>
                <w:rFonts w:ascii="ＭＳ Ｐゴシック" w:eastAsia="ＭＳ Ｐゴシック" w:hAnsi="ＭＳ Ｐゴシック" w:hint="eastAsia"/>
                <w:sz w:val="10"/>
                <w:szCs w:val="12"/>
              </w:rPr>
              <w:t>About Code Correction Comment Rules</w:t>
            </w:r>
          </w:p>
        </w:tc>
      </w:tr>
      <w:tr w:rsidR="00A27D0F" w:rsidRPr="00E53834" w14:paraId="7635B4FF" w14:textId="77777777" w:rsidTr="00413B10">
        <w:tc>
          <w:tcPr>
            <w:tcW w:w="372" w:type="pct"/>
          </w:tcPr>
          <w:p w14:paraId="0FF9E6EB" w14:textId="036DBC66" w:rsidR="00A27D0F" w:rsidRPr="00E53834" w:rsidRDefault="00FA646C" w:rsidP="00157A7A">
            <w:pPr>
              <w:jc w:val="center"/>
              <w:rPr>
                <w:rFonts w:ascii="ＭＳ Ｐゴシック" w:eastAsia="ＭＳ Ｐゴシック" w:hAnsi="ＭＳ Ｐゴシック"/>
                <w:b/>
                <w:color w:val="C00000"/>
                <w:sz w:val="10"/>
                <w:szCs w:val="12"/>
              </w:rPr>
            </w:pPr>
            <w:r w:rsidRPr="00FA646C">
              <w:rPr>
                <w:rFonts w:ascii="ＭＳ Ｐゴシック" w:eastAsia="ＭＳ Ｐゴシック" w:hAnsi="ＭＳ Ｐゴシック" w:hint="eastAsia"/>
                <w:sz w:val="10"/>
                <w:szCs w:val="12"/>
              </w:rPr>
              <w:t>Compliance</w:t>
            </w:r>
          </w:p>
        </w:tc>
        <w:tc>
          <w:tcPr>
            <w:tcW w:w="182" w:type="pct"/>
          </w:tcPr>
          <w:p w14:paraId="011C709C" w14:textId="77777777" w:rsidR="00A27D0F" w:rsidRPr="00E53834" w:rsidRDefault="00A27D0F" w:rsidP="00157A7A">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1</w:t>
            </w:r>
          </w:p>
        </w:tc>
        <w:tc>
          <w:tcPr>
            <w:tcW w:w="4446" w:type="pct"/>
          </w:tcPr>
          <w:p w14:paraId="061E686B" w14:textId="77777777" w:rsidR="00A27D0F" w:rsidRPr="00A27D0F" w:rsidRDefault="00A27D0F" w:rsidP="00A27D0F">
            <w:pPr>
              <w:rPr>
                <w:rFonts w:ascii="ＭＳ Ｐゴシック" w:eastAsia="ＭＳ Ｐゴシック" w:hAnsi="ＭＳ Ｐゴシック"/>
                <w:sz w:val="10"/>
                <w:szCs w:val="12"/>
              </w:rPr>
            </w:pPr>
            <w:r w:rsidRPr="00A27D0F">
              <w:rPr>
                <w:rFonts w:ascii="ＭＳ Ｐゴシック" w:eastAsia="ＭＳ Ｐゴシック" w:hAnsi="ＭＳ Ｐゴシック" w:hint="eastAsia"/>
                <w:sz w:val="10"/>
                <w:szCs w:val="12"/>
              </w:rPr>
              <w:t>When correcting a code in response to a failure, it is prohibited to leave a code of a correction source as a comment out and to leave a correction part as a comment.</w:t>
            </w:r>
          </w:p>
          <w:p w14:paraId="3F0D2448" w14:textId="57987A61" w:rsidR="00A27D0F" w:rsidRPr="0055399D" w:rsidRDefault="00A27D0F" w:rsidP="00A27D0F">
            <w:pPr>
              <w:rPr>
                <w:rFonts w:ascii="ＭＳ Ｐゴシック" w:eastAsia="ＭＳ Ｐゴシック" w:hAnsi="ＭＳ Ｐゴシック"/>
                <w:sz w:val="10"/>
                <w:szCs w:val="12"/>
              </w:rPr>
            </w:pPr>
            <w:r w:rsidRPr="00A27D0F">
              <w:rPr>
                <w:rFonts w:ascii="ＭＳ Ｐゴシック" w:eastAsia="ＭＳ Ｐゴシック" w:hAnsi="ＭＳ Ｐゴシック" w:hint="eastAsia"/>
                <w:sz w:val="10"/>
                <w:szCs w:val="12"/>
              </w:rPr>
              <w:t>The revision of the code shall be specified in the update history of the header comment, and the management of the history of the code shall be left to the version control system.</w:t>
            </w:r>
          </w:p>
        </w:tc>
      </w:tr>
    </w:tbl>
    <w:p w14:paraId="6B74DE2B" w14:textId="77777777" w:rsidR="00A27D0F" w:rsidRPr="00AC0517" w:rsidRDefault="00A27D0F" w:rsidP="00824A7F">
      <w:pPr>
        <w:sectPr w:rsidR="00A27D0F" w:rsidRPr="00AC0517" w:rsidSect="0034470E">
          <w:pgSz w:w="11906" w:h="16838" w:code="9"/>
          <w:pgMar w:top="1701" w:right="1418" w:bottom="851" w:left="1418" w:header="851" w:footer="567" w:gutter="0"/>
          <w:cols w:space="425"/>
          <w:docGrid w:type="linesAndChars" w:linePitch="246"/>
        </w:sectPr>
      </w:pPr>
    </w:p>
    <w:p w14:paraId="61E45A42" w14:textId="28413B15" w:rsidR="00824A7F" w:rsidRDefault="00824A7F" w:rsidP="00824A7F">
      <w:pPr>
        <w:pStyle w:val="Heading1"/>
        <w:spacing w:before="246" w:after="123"/>
        <w:ind w:left="1629" w:hanging="1629"/>
      </w:pPr>
      <w:bookmarkStart w:id="968" w:name="_Toc482632870"/>
      <w:r w:rsidRPr="00824A7F">
        <w:rPr>
          <w:rFonts w:hint="eastAsia"/>
        </w:rPr>
        <w:lastRenderedPageBreak/>
        <w:t>documentation comment convention</w:t>
      </w:r>
      <w:bookmarkEnd w:id="968"/>
    </w:p>
    <w:p w14:paraId="3F1FFEBE" w14:textId="59FAF0CC" w:rsidR="00824A7F" w:rsidRDefault="00824A7F" w:rsidP="005975E2">
      <w:pPr>
        <w:pStyle w:val="Heading2"/>
        <w:spacing w:before="123"/>
      </w:pPr>
      <w:bookmarkStart w:id="969" w:name="_Toc482632871"/>
      <w:r>
        <w:rPr>
          <w:rFonts w:hint="eastAsia"/>
        </w:rPr>
        <w:t>Common</w:t>
      </w:r>
      <w:bookmarkEnd w:id="96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5975E2" w:rsidRPr="005975E2" w14:paraId="2612CE5D"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532AA543" w14:textId="4FAB5EB2" w:rsidR="005975E2" w:rsidRPr="005975E2" w:rsidRDefault="005975E2" w:rsidP="005975E2">
            <w:pPr>
              <w:rPr>
                <w:rFonts w:ascii="ＭＳ Ｐゴシック" w:eastAsia="ＭＳ Ｐゴシック" w:hAnsi="ＭＳ Ｐゴシック"/>
                <w:sz w:val="10"/>
                <w:szCs w:val="12"/>
              </w:rPr>
            </w:pPr>
            <w:r w:rsidRPr="005975E2">
              <w:rPr>
                <w:rFonts w:ascii="ＭＳ Ｐゴシック" w:eastAsia="ＭＳ Ｐゴシック" w:hAnsi="ＭＳ Ｐゴシック" w:hint="eastAsia"/>
                <w:sz w:val="10"/>
                <w:szCs w:val="12"/>
              </w:rPr>
              <w:t>Common</w:t>
            </w:r>
          </w:p>
        </w:tc>
      </w:tr>
      <w:tr w:rsidR="005975E2" w:rsidRPr="005975E2" w14:paraId="380060A5" w14:textId="77777777" w:rsidTr="00413B10">
        <w:tc>
          <w:tcPr>
            <w:tcW w:w="368" w:type="pct"/>
          </w:tcPr>
          <w:p w14:paraId="3A838327" w14:textId="6B96D004" w:rsidR="005975E2" w:rsidRPr="005975E2" w:rsidRDefault="005975E2" w:rsidP="005975E2">
            <w:pPr>
              <w:jc w:val="center"/>
              <w:rPr>
                <w:rFonts w:ascii="ＭＳ Ｐゴシック" w:eastAsia="ＭＳ Ｐゴシック" w:hAnsi="ＭＳ Ｐゴシック"/>
                <w:b/>
                <w:color w:val="C00000"/>
                <w:sz w:val="10"/>
                <w:szCs w:val="12"/>
              </w:rPr>
            </w:pPr>
            <w:r w:rsidRPr="005975E2">
              <w:rPr>
                <w:rFonts w:ascii="ＭＳ Ｐゴシック" w:eastAsia="ＭＳ Ｐゴシック" w:hAnsi="ＭＳ Ｐゴシック" w:hint="eastAsia"/>
                <w:sz w:val="10"/>
                <w:szCs w:val="12"/>
              </w:rPr>
              <w:t>Compliance</w:t>
            </w:r>
          </w:p>
        </w:tc>
        <w:tc>
          <w:tcPr>
            <w:tcW w:w="181" w:type="pct"/>
          </w:tcPr>
          <w:p w14:paraId="624B3FF0" w14:textId="77777777" w:rsidR="005975E2" w:rsidRPr="005975E2" w:rsidRDefault="005975E2" w:rsidP="005975E2">
            <w:pPr>
              <w:rPr>
                <w:rFonts w:ascii="ＭＳ Ｐゴシック" w:eastAsia="ＭＳ Ｐゴシック" w:hAnsi="ＭＳ Ｐゴシック"/>
                <w:sz w:val="10"/>
                <w:szCs w:val="12"/>
              </w:rPr>
            </w:pPr>
            <w:r w:rsidRPr="005975E2">
              <w:rPr>
                <w:rFonts w:ascii="ＭＳ Ｐゴシック" w:eastAsia="ＭＳ Ｐゴシック" w:hAnsi="ＭＳ Ｐゴシック" w:hint="eastAsia"/>
                <w:sz w:val="10"/>
                <w:szCs w:val="12"/>
              </w:rPr>
              <w:t>1</w:t>
            </w:r>
          </w:p>
        </w:tc>
        <w:tc>
          <w:tcPr>
            <w:tcW w:w="4451" w:type="pct"/>
          </w:tcPr>
          <w:p w14:paraId="7BE0D30B" w14:textId="733C156B" w:rsidR="005975E2" w:rsidRPr="005975E2" w:rsidRDefault="005975E2" w:rsidP="005975E2">
            <w:pPr>
              <w:rPr>
                <w:rFonts w:ascii="ＭＳ Ｐゴシック" w:eastAsia="ＭＳ Ｐゴシック" w:hAnsi="ＭＳ Ｐゴシック"/>
                <w:sz w:val="10"/>
                <w:szCs w:val="12"/>
              </w:rPr>
            </w:pPr>
            <w:r w:rsidRPr="005975E2">
              <w:rPr>
                <w:rFonts w:ascii="ＭＳ Ｐゴシック" w:eastAsia="ＭＳ Ｐゴシック" w:hAnsi="ＭＳ Ｐゴシック" w:hint="eastAsia"/>
                <w:sz w:val="10"/>
                <w:szCs w:val="12"/>
              </w:rPr>
              <w:t>Write comments that clarify the code.</w:t>
            </w:r>
          </w:p>
          <w:tbl>
            <w:tblPr>
              <w:tblStyle w:val="TableGrid"/>
              <w:tblW w:w="171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759"/>
            </w:tblGrid>
            <w:tr w:rsidR="005975E2" w:rsidRPr="003432A0" w14:paraId="5964EBC1" w14:textId="77777777" w:rsidTr="00D54DF6">
              <w:tc>
                <w:tcPr>
                  <w:tcW w:w="5000" w:type="pct"/>
                  <w:shd w:val="clear" w:color="auto" w:fill="F2F2F2" w:themeFill="background1" w:themeFillShade="F2"/>
                </w:tcPr>
                <w:p w14:paraId="10BBC47F" w14:textId="77777777" w:rsidR="005975E2" w:rsidRPr="003432A0" w:rsidRDefault="005975E2" w:rsidP="005975E2">
                  <w:pPr>
                    <w:autoSpaceDE w:val="0"/>
                    <w:autoSpaceDN w:val="0"/>
                    <w:adjustRightInd w:val="0"/>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Add 1 to do XXXXX.</w:t>
                  </w:r>
                </w:p>
                <w:p w14:paraId="4843501B" w14:textId="2912BCC8" w:rsidR="005975E2" w:rsidRPr="003432A0" w:rsidRDefault="005975E2" w:rsidP="005975E2">
                  <w:pPr>
                    <w:autoSpaceDE w:val="0"/>
                    <w:autoSpaceDN w:val="0"/>
                    <w:adjustRightInd w:val="0"/>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Add 1.</w:t>
                  </w:r>
                </w:p>
              </w:tc>
            </w:tr>
          </w:tbl>
          <w:p w14:paraId="0FB5440D" w14:textId="77777777" w:rsidR="005975E2" w:rsidRPr="005975E2" w:rsidRDefault="005975E2" w:rsidP="005975E2">
            <w:pPr>
              <w:rPr>
                <w:rFonts w:ascii="ＭＳ Ｐゴシック" w:eastAsia="ＭＳ Ｐゴシック" w:hAnsi="ＭＳ Ｐゴシック"/>
                <w:sz w:val="10"/>
                <w:szCs w:val="12"/>
              </w:rPr>
            </w:pPr>
          </w:p>
        </w:tc>
      </w:tr>
      <w:tr w:rsidR="00C670C3" w:rsidRPr="005975E2" w14:paraId="5400E33E" w14:textId="77777777" w:rsidTr="00413B10">
        <w:tc>
          <w:tcPr>
            <w:tcW w:w="368" w:type="pct"/>
          </w:tcPr>
          <w:p w14:paraId="46F8F0CD" w14:textId="34A539C1" w:rsidR="00C670C3" w:rsidRPr="005975E2" w:rsidRDefault="00C670C3" w:rsidP="005975E2">
            <w:pPr>
              <w:jc w:val="center"/>
              <w:rPr>
                <w:rFonts w:ascii="ＭＳ Ｐゴシック" w:eastAsia="ＭＳ Ｐゴシック" w:hAnsi="ＭＳ Ｐゴシック"/>
                <w:b/>
                <w:color w:val="0070C0"/>
                <w:sz w:val="10"/>
                <w:szCs w:val="12"/>
              </w:rPr>
            </w:pPr>
            <w:r w:rsidRPr="005975E2">
              <w:rPr>
                <w:rFonts w:ascii="ＭＳ Ｐゴシック" w:eastAsia="ＭＳ Ｐゴシック" w:hAnsi="ＭＳ Ｐゴシック" w:hint="eastAsia"/>
                <w:sz w:val="10"/>
                <w:szCs w:val="12"/>
              </w:rPr>
              <w:t>Compliance</w:t>
            </w:r>
          </w:p>
        </w:tc>
        <w:tc>
          <w:tcPr>
            <w:tcW w:w="181" w:type="pct"/>
          </w:tcPr>
          <w:p w14:paraId="573AB905" w14:textId="4F59D4F7" w:rsidR="00C670C3" w:rsidRPr="005975E2" w:rsidRDefault="00C670C3" w:rsidP="005975E2">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2</w:t>
            </w:r>
          </w:p>
        </w:tc>
        <w:tc>
          <w:tcPr>
            <w:tcW w:w="4451" w:type="pct"/>
          </w:tcPr>
          <w:p w14:paraId="02D8D8C6" w14:textId="02C9E712" w:rsidR="00C670C3" w:rsidRPr="005975E2" w:rsidRDefault="00C670C3" w:rsidP="005975E2">
            <w:pPr>
              <w:rPr>
                <w:rFonts w:ascii="ＭＳ Ｐゴシック" w:eastAsia="ＭＳ Ｐゴシック" w:hAnsi="ＭＳ Ｐゴシック"/>
                <w:sz w:val="10"/>
                <w:szCs w:val="12"/>
              </w:rPr>
            </w:pPr>
            <w:r w:rsidRPr="005975E2">
              <w:rPr>
                <w:rFonts w:ascii="ＭＳ Ｐゴシック" w:eastAsia="ＭＳ Ｐゴシック" w:hAnsi="ＭＳ Ｐゴシック" w:hint="eastAsia"/>
                <w:sz w:val="10"/>
                <w:szCs w:val="12"/>
              </w:rPr>
              <w:t>As for the style, one is conscious of descriptions in a keitai (</w:t>
            </w:r>
            <w:proofErr w:type="spellStart"/>
            <w:r w:rsidRPr="005975E2">
              <w:rPr>
                <w:rFonts w:ascii="ＭＳ Ｐゴシック" w:eastAsia="ＭＳ Ｐゴシック" w:hAnsi="ＭＳ Ｐゴシック" w:hint="eastAsia"/>
                <w:sz w:val="10"/>
                <w:szCs w:val="12"/>
              </w:rPr>
              <w:t>desu</w:t>
            </w:r>
            <w:proofErr w:type="spellEnd"/>
            <w:r w:rsidRPr="005975E2">
              <w:rPr>
                <w:rFonts w:ascii="ＭＳ Ｐゴシック" w:eastAsia="ＭＳ Ｐゴシック" w:hAnsi="ＭＳ Ｐゴシック" w:hint="eastAsia"/>
                <w:sz w:val="10"/>
                <w:szCs w:val="12"/>
              </w:rPr>
              <w:t xml:space="preserve">, </w:t>
            </w:r>
            <w:proofErr w:type="spellStart"/>
            <w:r w:rsidRPr="005975E2">
              <w:rPr>
                <w:rFonts w:ascii="ＭＳ Ｐゴシック" w:eastAsia="ＭＳ Ｐゴシック" w:hAnsi="ＭＳ Ｐゴシック" w:hint="eastAsia"/>
                <w:sz w:val="10"/>
                <w:szCs w:val="12"/>
              </w:rPr>
              <w:t>masu-cho</w:t>
            </w:r>
            <w:proofErr w:type="spellEnd"/>
            <w:r w:rsidRPr="005975E2">
              <w:rPr>
                <w:rFonts w:ascii="ＭＳ Ｐゴシック" w:eastAsia="ＭＳ Ｐゴシック" w:hAnsi="ＭＳ Ｐゴシック" w:hint="eastAsia"/>
                <w:sz w:val="10"/>
                <w:szCs w:val="12"/>
              </w:rPr>
              <w:t>).</w:t>
            </w:r>
          </w:p>
        </w:tc>
      </w:tr>
    </w:tbl>
    <w:p w14:paraId="62AFE77B" w14:textId="6A53447D" w:rsidR="003F2D01" w:rsidRDefault="00824A7F" w:rsidP="003F2D01">
      <w:pPr>
        <w:pStyle w:val="Heading2"/>
        <w:spacing w:before="123"/>
      </w:pPr>
      <w:bookmarkStart w:id="970" w:name="_Toc482632872"/>
      <w:r>
        <w:rPr>
          <w:rFonts w:hint="eastAsia"/>
        </w:rPr>
        <w:t>Header Comment</w:t>
      </w:r>
      <w:bookmarkEnd w:id="970"/>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5975E2" w:rsidRPr="005975E2" w14:paraId="388276BA"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58225778" w14:textId="535E95FD" w:rsidR="005975E2" w:rsidRPr="005975E2" w:rsidRDefault="005975E2" w:rsidP="005975E2">
            <w:pPr>
              <w:rPr>
                <w:rFonts w:ascii="ＭＳ Ｐゴシック" w:eastAsia="ＭＳ Ｐゴシック" w:hAnsi="ＭＳ Ｐゴシック"/>
                <w:sz w:val="10"/>
                <w:szCs w:val="12"/>
              </w:rPr>
            </w:pPr>
            <w:r w:rsidRPr="005975E2">
              <w:rPr>
                <w:rFonts w:ascii="ＭＳ Ｐゴシック" w:eastAsia="ＭＳ Ｐゴシック" w:hAnsi="ＭＳ Ｐゴシック" w:hint="eastAsia"/>
                <w:sz w:val="10"/>
                <w:szCs w:val="12"/>
              </w:rPr>
              <w:t>Header Comment</w:t>
            </w:r>
          </w:p>
        </w:tc>
      </w:tr>
      <w:tr w:rsidR="005975E2" w:rsidRPr="005975E2" w14:paraId="18357AF4" w14:textId="77777777" w:rsidTr="00413B10">
        <w:tc>
          <w:tcPr>
            <w:tcW w:w="368" w:type="pct"/>
          </w:tcPr>
          <w:p w14:paraId="00119923" w14:textId="77777777" w:rsidR="005975E2" w:rsidRPr="005975E2" w:rsidRDefault="005975E2" w:rsidP="005975E2">
            <w:pPr>
              <w:jc w:val="center"/>
              <w:rPr>
                <w:rFonts w:ascii="ＭＳ Ｐゴシック" w:eastAsia="ＭＳ Ｐゴシック" w:hAnsi="ＭＳ Ｐゴシック"/>
                <w:b/>
                <w:color w:val="C00000"/>
                <w:sz w:val="10"/>
                <w:szCs w:val="12"/>
              </w:rPr>
            </w:pPr>
            <w:r w:rsidRPr="005975E2">
              <w:rPr>
                <w:rFonts w:ascii="ＭＳ Ｐゴシック" w:eastAsia="ＭＳ Ｐゴシック" w:hAnsi="ＭＳ Ｐゴシック" w:hint="eastAsia"/>
                <w:sz w:val="10"/>
                <w:szCs w:val="12"/>
              </w:rPr>
              <w:t>Compliance</w:t>
            </w:r>
          </w:p>
        </w:tc>
        <w:tc>
          <w:tcPr>
            <w:tcW w:w="181" w:type="pct"/>
          </w:tcPr>
          <w:p w14:paraId="3E2C85D8" w14:textId="77777777" w:rsidR="005975E2" w:rsidRPr="005975E2" w:rsidRDefault="005975E2" w:rsidP="005975E2">
            <w:pPr>
              <w:rPr>
                <w:rFonts w:ascii="ＭＳ Ｐゴシック" w:eastAsia="ＭＳ Ｐゴシック" w:hAnsi="ＭＳ Ｐゴシック"/>
                <w:sz w:val="10"/>
                <w:szCs w:val="12"/>
              </w:rPr>
            </w:pPr>
            <w:r w:rsidRPr="005975E2">
              <w:rPr>
                <w:rFonts w:ascii="ＭＳ Ｐゴシック" w:eastAsia="ＭＳ Ｐゴシック" w:hAnsi="ＭＳ Ｐゴシック" w:hint="eastAsia"/>
                <w:sz w:val="10"/>
                <w:szCs w:val="12"/>
              </w:rPr>
              <w:t>1</w:t>
            </w:r>
          </w:p>
        </w:tc>
        <w:tc>
          <w:tcPr>
            <w:tcW w:w="4451" w:type="pct"/>
          </w:tcPr>
          <w:p w14:paraId="5B5A9429" w14:textId="77777777" w:rsidR="00830E97" w:rsidRPr="00830E97" w:rsidRDefault="00830E97" w:rsidP="00830E97">
            <w:pPr>
              <w:spacing w:line="180" w:lineRule="exact"/>
              <w:rPr>
                <w:rFonts w:ascii="ＭＳ Ｐゴシック" w:eastAsia="ＭＳ Ｐゴシック" w:hAnsi="ＭＳ Ｐゴシック"/>
                <w:sz w:val="10"/>
                <w:szCs w:val="12"/>
              </w:rPr>
            </w:pPr>
            <w:r w:rsidRPr="00830E97">
              <w:rPr>
                <w:rFonts w:ascii="ＭＳ Ｐゴシック" w:eastAsia="ＭＳ Ｐゴシック" w:hAnsi="ＭＳ Ｐゴシック" w:hint="eastAsia"/>
                <w:sz w:val="10"/>
                <w:szCs w:val="12"/>
              </w:rPr>
              <w:t>Start the source file with a non-</w:t>
            </w:r>
            <w:proofErr w:type="spellStart"/>
            <w:r w:rsidRPr="00830E97">
              <w:rPr>
                <w:rFonts w:ascii="ＭＳ Ｐゴシック" w:eastAsia="ＭＳ Ｐゴシック" w:hAnsi="ＭＳ Ｐゴシック" w:hint="eastAsia"/>
                <w:sz w:val="10"/>
                <w:szCs w:val="12"/>
              </w:rPr>
              <w:t>javadoc</w:t>
            </w:r>
            <w:proofErr w:type="spellEnd"/>
            <w:r w:rsidRPr="00830E97">
              <w:rPr>
                <w:rFonts w:ascii="ＭＳ Ｐゴシック" w:eastAsia="ＭＳ Ｐゴシック" w:hAnsi="ＭＳ Ｐゴシック" w:hint="eastAsia"/>
                <w:sz w:val="10"/>
                <w:szCs w:val="12"/>
              </w:rPr>
              <w:t xml:space="preserve"> comment.</w:t>
            </w:r>
          </w:p>
          <w:p w14:paraId="4A6E2ACE" w14:textId="7255A4CF" w:rsidR="00830E97" w:rsidRDefault="00830E97" w:rsidP="00830E97">
            <w:pPr>
              <w:spacing w:line="180" w:lineRule="exact"/>
              <w:rPr>
                <w:rFonts w:ascii="ＭＳ Ｐゴシック" w:eastAsia="ＭＳ Ｐゴシック" w:hAnsi="ＭＳ Ｐゴシック"/>
                <w:sz w:val="10"/>
                <w:szCs w:val="12"/>
              </w:rPr>
            </w:pPr>
            <w:r w:rsidRPr="00830E97">
              <w:rPr>
                <w:rFonts w:ascii="ＭＳ Ｐゴシック" w:eastAsia="ＭＳ Ｐゴシック" w:hAnsi="ＭＳ Ｐゴシック" w:hint="eastAsia"/>
                <w:sz w:val="10"/>
                <w:szCs w:val="12"/>
              </w:rPr>
              <w:t>Here, the copyright and the update history are described.</w:t>
            </w:r>
          </w:p>
          <w:tbl>
            <w:tblPr>
              <w:tblStyle w:val="TableGrid"/>
              <w:tblW w:w="287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620"/>
            </w:tblGrid>
            <w:tr w:rsidR="00830E97" w:rsidRPr="003432A0" w14:paraId="29C47F55" w14:textId="77777777" w:rsidTr="00D54DF6">
              <w:tc>
                <w:tcPr>
                  <w:tcW w:w="5000" w:type="pct"/>
                  <w:shd w:val="clear" w:color="auto" w:fill="F2F2F2" w:themeFill="background1" w:themeFillShade="F2"/>
                </w:tcPr>
                <w:p w14:paraId="4DBFE456" w14:textId="7255A4CF" w:rsidR="00830E97" w:rsidRPr="003432A0" w:rsidRDefault="00830E97" w:rsidP="00830E9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55A789AA" w14:textId="76EF579E" w:rsidR="00830E97" w:rsidRPr="003432A0" w:rsidRDefault="00830E97" w:rsidP="00830E9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Copyright 2017 FUJITSU LIMITED. All rights reserved.</w:t>
                  </w:r>
                </w:p>
                <w:p w14:paraId="1759111B" w14:textId="77777777" w:rsidR="00830E97" w:rsidRPr="003432A0" w:rsidRDefault="00830E97" w:rsidP="00830E9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4EF20430" w14:textId="77777777" w:rsidR="00830E97" w:rsidRPr="003432A0" w:rsidRDefault="00830E97" w:rsidP="00830E9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Update History</w:t>
                  </w:r>
                </w:p>
                <w:p w14:paraId="359774F0" w14:textId="67D7E747" w:rsidR="00830E97" w:rsidRPr="003432A0" w:rsidRDefault="00830E97" w:rsidP="00830E9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hint="eastAsia"/>
                      <w:sz w:val="10"/>
                      <w:szCs w:val="12"/>
                    </w:rPr>
                    <w:t xml:space="preserve"> * 2017/99/99  FJ)Taro Fujitsu  New</w:t>
                  </w:r>
                </w:p>
                <w:p w14:paraId="0E6DEA51" w14:textId="3A75508B" w:rsidR="00830E97" w:rsidRPr="003432A0" w:rsidRDefault="00830E97" w:rsidP="00830E9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hint="eastAsia"/>
                      <w:sz w:val="10"/>
                      <w:szCs w:val="12"/>
                    </w:rPr>
                    <w:t xml:space="preserve"> * 2017/99/99  FJ)Taro Fujitsu  XX-00000  </w:t>
                  </w:r>
                  <w:r w:rsidRPr="003432A0">
                    <w:rPr>
                      <w:rFonts w:ascii="Consolas" w:eastAsia="ＭＳ Ｐゴシック" w:hAnsi="Consolas" w:cs="Consolas" w:hint="eastAsia"/>
                      <w:sz w:val="10"/>
                      <w:szCs w:val="12"/>
                    </w:rPr>
                    <w:t>○○○</w:t>
                  </w:r>
                  <w:r w:rsidRPr="003432A0">
                    <w:rPr>
                      <w:rFonts w:ascii="Consolas" w:eastAsia="ＭＳ Ｐゴシック" w:hAnsi="Consolas" w:cs="Consolas" w:hint="eastAsia"/>
                      <w:sz w:val="10"/>
                      <w:szCs w:val="12"/>
                    </w:rPr>
                    <w:t xml:space="preserve"> Correspondence Handling</w:t>
                  </w:r>
                </w:p>
                <w:p w14:paraId="138328E4" w14:textId="680B8B1C" w:rsidR="00830E97" w:rsidRPr="003432A0" w:rsidRDefault="00830E97" w:rsidP="00830E9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tc>
            </w:tr>
          </w:tbl>
          <w:p w14:paraId="272F5862" w14:textId="486D595F" w:rsidR="00830E97" w:rsidRPr="00412A83" w:rsidRDefault="00830E97" w:rsidP="00830E97">
            <w:pPr>
              <w:spacing w:line="180" w:lineRule="exact"/>
              <w:rPr>
                <w:rFonts w:ascii="ＭＳ Ｐゴシック" w:eastAsia="ＭＳ Ｐゴシック" w:hAnsi="ＭＳ Ｐゴシック"/>
                <w:sz w:val="10"/>
                <w:szCs w:val="12"/>
              </w:rPr>
            </w:pPr>
            <w:r w:rsidRPr="00412A83">
              <w:rPr>
                <w:rFonts w:ascii="ＭＳ Ｐゴシック" w:eastAsia="ＭＳ Ｐゴシック" w:hAnsi="ＭＳ Ｐゴシック" w:hint="eastAsia"/>
                <w:sz w:val="10"/>
                <w:szCs w:val="12"/>
              </w:rPr>
              <w:t>① Copyright 2017 FUJITSU LIMITED. All rights reserved.</w:t>
            </w:r>
          </w:p>
          <w:p w14:paraId="76F207DC" w14:textId="260A5B2B" w:rsidR="00830E97" w:rsidRPr="00412A83" w:rsidRDefault="00830E97" w:rsidP="00830E97">
            <w:pPr>
              <w:spacing w:line="180" w:lineRule="exact"/>
              <w:rPr>
                <w:rFonts w:ascii="ＭＳ Ｐゴシック" w:eastAsia="ＭＳ Ｐゴシック" w:hAnsi="ＭＳ Ｐゴシック"/>
                <w:sz w:val="10"/>
                <w:szCs w:val="12"/>
              </w:rPr>
            </w:pPr>
            <w:r w:rsidRPr="00412A83">
              <w:rPr>
                <w:rFonts w:ascii="ＭＳ Ｐゴシック" w:eastAsia="ＭＳ Ｐゴシック" w:hAnsi="ＭＳ Ｐゴシック" w:hint="eastAsia"/>
                <w:sz w:val="10"/>
                <w:szCs w:val="12"/>
              </w:rPr>
              <w:t>② YYYY/MM/DD  FJ)Renewed By  fault table number  What's New</w:t>
            </w:r>
          </w:p>
          <w:p w14:paraId="4D1776CD" w14:textId="27B7006F" w:rsidR="00830E97" w:rsidRPr="00830E97" w:rsidRDefault="00830E97" w:rsidP="00412A83">
            <w:pPr>
              <w:spacing w:line="180" w:lineRule="exact"/>
              <w:rPr>
                <w:rFonts w:ascii="ＭＳ Ｐゴシック" w:eastAsia="ＭＳ Ｐゴシック" w:hAnsi="ＭＳ Ｐゴシック"/>
                <w:sz w:val="10"/>
                <w:szCs w:val="12"/>
              </w:rPr>
            </w:pPr>
            <w:r w:rsidRPr="00412A83">
              <w:rPr>
                <w:rFonts w:ascii="ＭＳ Ｐゴシック" w:eastAsia="ＭＳ Ｐゴシック" w:hAnsi="ＭＳ Ｐゴシック" w:hint="eastAsia"/>
                <w:sz w:val="10"/>
                <w:szCs w:val="12"/>
              </w:rPr>
              <w:t>Source File Modified Date, FJ) + First name +. "+ Last name", "Defect Table Number, if any" and "Updated Content", concatenated with two half-width spaces.</w:t>
            </w:r>
          </w:p>
        </w:tc>
      </w:tr>
    </w:tbl>
    <w:p w14:paraId="342851D1" w14:textId="3E7ADFE0" w:rsidR="003F2D01" w:rsidRDefault="00824A7F" w:rsidP="003F2D01">
      <w:pPr>
        <w:pStyle w:val="Heading2"/>
        <w:spacing w:before="123"/>
      </w:pPr>
      <w:bookmarkStart w:id="971" w:name="_Toc482632873"/>
      <w:r>
        <w:rPr>
          <w:rFonts w:hint="eastAsia"/>
        </w:rPr>
        <w:t>Class Comments</w:t>
      </w:r>
      <w:bookmarkEnd w:id="971"/>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AC3BD6" w:rsidRPr="0002628F" w14:paraId="2DEF04A8" w14:textId="77777777" w:rsidTr="00293E26">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07FB27C" w14:textId="664D712D" w:rsidR="00AC3BD6" w:rsidRPr="0002628F" w:rsidRDefault="00C00708" w:rsidP="00C00708">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Class Comments</w:t>
            </w:r>
          </w:p>
        </w:tc>
      </w:tr>
      <w:tr w:rsidR="00AC3BD6" w:rsidRPr="0002628F" w14:paraId="2BC7CF65" w14:textId="77777777" w:rsidTr="00293E26">
        <w:tc>
          <w:tcPr>
            <w:tcW w:w="368" w:type="pct"/>
          </w:tcPr>
          <w:p w14:paraId="4592710E" w14:textId="6E05F3B4" w:rsidR="00AC3BD6" w:rsidRPr="0002628F" w:rsidRDefault="00C00708" w:rsidP="000510AB">
            <w:pPr>
              <w:jc w:val="center"/>
              <w:rPr>
                <w:rFonts w:ascii="ＭＳ Ｐゴシック" w:eastAsia="ＭＳ Ｐゴシック" w:hAnsi="ＭＳ Ｐゴシック"/>
                <w:b/>
                <w:color w:val="C0000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1E07FFA1" w14:textId="77777777" w:rsidR="00AC3BD6" w:rsidRPr="0002628F" w:rsidRDefault="00AC3BD6"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1</w:t>
            </w:r>
          </w:p>
        </w:tc>
        <w:tc>
          <w:tcPr>
            <w:tcW w:w="4451" w:type="pct"/>
          </w:tcPr>
          <w:p w14:paraId="792D3DED" w14:textId="31BD8107" w:rsidR="00C00708" w:rsidRPr="0002628F" w:rsidRDefault="00C00708" w:rsidP="00C00708">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 xml:space="preserve">Write a </w:t>
            </w:r>
            <w:proofErr w:type="spellStart"/>
            <w:r w:rsidRPr="0002628F">
              <w:rPr>
                <w:rFonts w:ascii="ＭＳ Ｐゴシック" w:eastAsia="ＭＳ Ｐゴシック" w:hAnsi="ＭＳ Ｐゴシック" w:hint="eastAsia"/>
                <w:sz w:val="10"/>
                <w:szCs w:val="12"/>
              </w:rPr>
              <w:t>javadoc</w:t>
            </w:r>
            <w:proofErr w:type="spellEnd"/>
            <w:r w:rsidRPr="0002628F">
              <w:rPr>
                <w:rFonts w:ascii="ＭＳ Ｐゴシック" w:eastAsia="ＭＳ Ｐゴシック" w:hAnsi="ＭＳ Ｐゴシック" w:hint="eastAsia"/>
                <w:sz w:val="10"/>
                <w:szCs w:val="12"/>
              </w:rPr>
              <w:t xml:space="preserve"> comment immediately before the class definition.</w:t>
            </w:r>
          </w:p>
          <w:p w14:paraId="44A5FE1D" w14:textId="4B8B7372" w:rsidR="00C00708" w:rsidRDefault="00C00708" w:rsidP="00C00708">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Here, the description of the class and the author of the source file are described.</w:t>
            </w:r>
          </w:p>
          <w:tbl>
            <w:tblPr>
              <w:tblStyle w:val="TableGrid"/>
              <w:tblW w:w="206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322"/>
            </w:tblGrid>
            <w:tr w:rsidR="00C00708" w:rsidRPr="003432A0" w14:paraId="2F93936C" w14:textId="77777777" w:rsidTr="00D54DF6">
              <w:tc>
                <w:tcPr>
                  <w:tcW w:w="5000" w:type="pct"/>
                  <w:shd w:val="clear" w:color="auto" w:fill="F2F2F2" w:themeFill="background1" w:themeFillShade="F2"/>
                </w:tcPr>
                <w:p w14:paraId="0A01BEE8" w14:textId="77777777" w:rsidR="0002628F" w:rsidRPr="003432A0" w:rsidRDefault="0002628F" w:rsidP="0002628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000582A2" w14:textId="77777777" w:rsidR="0002628F" w:rsidRPr="003432A0" w:rsidRDefault="0002628F" w:rsidP="0002628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This is the DB access class for the sample screen.</w:t>
                  </w:r>
                </w:p>
                <w:p w14:paraId="6E7124BD" w14:textId="77777777" w:rsidR="0002628F" w:rsidRPr="003432A0" w:rsidRDefault="0002628F" w:rsidP="0002628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059B6718" w14:textId="77BD7255" w:rsidR="0002628F" w:rsidRPr="003432A0" w:rsidRDefault="0002628F" w:rsidP="0002628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hint="eastAsia"/>
                      <w:sz w:val="10"/>
                      <w:szCs w:val="12"/>
                    </w:rPr>
                    <w:t xml:space="preserve"> * @ author FUJITSU</w:t>
                  </w:r>
                </w:p>
                <w:p w14:paraId="05552C5D" w14:textId="35DE711A" w:rsidR="00C00708" w:rsidRPr="003432A0" w:rsidRDefault="0002628F" w:rsidP="00293E26">
                  <w:pPr>
                    <w:autoSpaceDE w:val="0"/>
                    <w:autoSpaceDN w:val="0"/>
                    <w:adjustRightInd w:val="0"/>
                    <w:spacing w:line="180" w:lineRule="exact"/>
                    <w:ind w:firstLineChars="50" w:firstLine="50"/>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tc>
            </w:tr>
          </w:tbl>
          <w:p w14:paraId="1FCC777D" w14:textId="248BBECA" w:rsidR="00C00708" w:rsidRPr="0002628F" w:rsidRDefault="00C00708" w:rsidP="00C00708">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① Provide a brief description of the class. (When attaching to the screen, include the screen name at the beginning of the explanation.)</w:t>
            </w:r>
          </w:p>
          <w:p w14:paraId="33E6794A" w14:textId="41CE72A4" w:rsidR="00C00708" w:rsidRPr="0002628F" w:rsidRDefault="00C00708" w:rsidP="00412A83">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② @ author shall be FUJITSU.</w:t>
            </w:r>
          </w:p>
        </w:tc>
      </w:tr>
    </w:tbl>
    <w:p w14:paraId="6984627A" w14:textId="5955D56D" w:rsidR="00824A7F" w:rsidRDefault="00824A7F" w:rsidP="00824A7F">
      <w:pPr>
        <w:pStyle w:val="Heading2"/>
        <w:spacing w:before="123"/>
      </w:pPr>
      <w:bookmarkStart w:id="972" w:name="_Toc482632874"/>
      <w:r>
        <w:rPr>
          <w:rFonts w:hint="eastAsia"/>
        </w:rPr>
        <w:t>Common comments for fields, constructors, and methods</w:t>
      </w:r>
      <w:bookmarkEnd w:id="972"/>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02628F" w:rsidRPr="0002628F" w14:paraId="3213B022"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5605A83B" w14:textId="4A954A8C"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Common comments for fields, constructors, and methods</w:t>
            </w:r>
          </w:p>
        </w:tc>
      </w:tr>
      <w:tr w:rsidR="0002628F" w:rsidRPr="0002628F" w14:paraId="251317D5" w14:textId="77777777" w:rsidTr="00413B10">
        <w:tc>
          <w:tcPr>
            <w:tcW w:w="368" w:type="pct"/>
          </w:tcPr>
          <w:p w14:paraId="3858D3E1" w14:textId="17F3ED20" w:rsidR="0002628F" w:rsidRPr="0002628F" w:rsidRDefault="0002628F" w:rsidP="000510AB">
            <w:pPr>
              <w:jc w:val="center"/>
              <w:rPr>
                <w:rFonts w:ascii="ＭＳ Ｐゴシック" w:eastAsia="ＭＳ Ｐゴシック" w:hAnsi="ＭＳ Ｐゴシック"/>
                <w:b/>
                <w:color w:val="C0000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42C53C2D" w14:textId="77777777" w:rsidR="0002628F" w:rsidRPr="0002628F" w:rsidRDefault="0002628F"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1</w:t>
            </w:r>
          </w:p>
        </w:tc>
        <w:tc>
          <w:tcPr>
            <w:tcW w:w="4451" w:type="pct"/>
          </w:tcPr>
          <w:p w14:paraId="23A2513B" w14:textId="5071F088" w:rsidR="0002628F" w:rsidRPr="0002628F" w:rsidRDefault="00726C6B"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 xml:space="preserve">In this system, all fields, constructors, and method declarations, including the private modifier, are described as </w:t>
            </w:r>
            <w:proofErr w:type="spellStart"/>
            <w:r w:rsidRPr="0002628F">
              <w:rPr>
                <w:rFonts w:ascii="ＭＳ Ｐゴシック" w:eastAsia="ＭＳ Ｐゴシック" w:hAnsi="ＭＳ Ｐゴシック" w:hint="eastAsia"/>
                <w:sz w:val="10"/>
                <w:szCs w:val="12"/>
              </w:rPr>
              <w:t>javadoc</w:t>
            </w:r>
            <w:proofErr w:type="spellEnd"/>
            <w:r w:rsidRPr="0002628F">
              <w:rPr>
                <w:rFonts w:ascii="ＭＳ Ｐゴシック" w:eastAsia="ＭＳ Ｐゴシック" w:hAnsi="ＭＳ Ｐゴシック" w:hint="eastAsia"/>
                <w:sz w:val="10"/>
                <w:szCs w:val="12"/>
              </w:rPr>
              <w:t xml:space="preserve"> comments immediately before the declaration.</w:t>
            </w:r>
          </w:p>
        </w:tc>
      </w:tr>
      <w:tr w:rsidR="0002628F" w:rsidRPr="0002628F" w14:paraId="31BCABD6" w14:textId="77777777" w:rsidTr="00413B10">
        <w:tc>
          <w:tcPr>
            <w:tcW w:w="368" w:type="pct"/>
          </w:tcPr>
          <w:p w14:paraId="4183E9DB" w14:textId="6CA8BB2D" w:rsidR="0002628F" w:rsidRPr="0002628F" w:rsidRDefault="0002628F" w:rsidP="000510AB">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Compliance</w:t>
            </w:r>
          </w:p>
        </w:tc>
        <w:tc>
          <w:tcPr>
            <w:tcW w:w="181" w:type="pct"/>
          </w:tcPr>
          <w:p w14:paraId="7CAF4FCB" w14:textId="44F5A664" w:rsidR="0002628F" w:rsidRPr="0002628F" w:rsidRDefault="0002628F"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2</w:t>
            </w:r>
          </w:p>
        </w:tc>
        <w:tc>
          <w:tcPr>
            <w:tcW w:w="4451" w:type="pct"/>
          </w:tcPr>
          <w:p w14:paraId="6C952BC2" w14:textId="3776E0D8"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Start with a brief summary and describe details such as behavior.</w:t>
            </w:r>
          </w:p>
        </w:tc>
      </w:tr>
      <w:tr w:rsidR="0002628F" w:rsidRPr="0002628F" w14:paraId="7A8D99D5" w14:textId="77777777" w:rsidTr="00413B10">
        <w:tc>
          <w:tcPr>
            <w:tcW w:w="368" w:type="pct"/>
          </w:tcPr>
          <w:p w14:paraId="01E9112D" w14:textId="20219FC4" w:rsidR="0002628F" w:rsidRPr="0002628F" w:rsidRDefault="0002628F" w:rsidP="000510AB">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Compliance</w:t>
            </w:r>
          </w:p>
        </w:tc>
        <w:tc>
          <w:tcPr>
            <w:tcW w:w="181" w:type="pct"/>
          </w:tcPr>
          <w:p w14:paraId="6544AFC1" w14:textId="1EFD1B7A" w:rsidR="0002628F" w:rsidRPr="0002628F" w:rsidRDefault="0002628F"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3</w:t>
            </w:r>
          </w:p>
        </w:tc>
        <w:tc>
          <w:tcPr>
            <w:tcW w:w="4451" w:type="pct"/>
          </w:tcPr>
          <w:p w14:paraId="1717791A" w14:textId="38C82755"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This system documents all fields, constructors and methods, including the private modifier.</w:t>
            </w:r>
          </w:p>
        </w:tc>
      </w:tr>
      <w:tr w:rsidR="0002628F" w:rsidRPr="0002628F" w14:paraId="01AB4DEF" w14:textId="77777777" w:rsidTr="00413B10">
        <w:tc>
          <w:tcPr>
            <w:tcW w:w="368" w:type="pct"/>
          </w:tcPr>
          <w:p w14:paraId="255373D8" w14:textId="44FAE3C4" w:rsidR="0002628F" w:rsidRPr="0002628F" w:rsidRDefault="0002628F" w:rsidP="000510AB">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Compliance</w:t>
            </w:r>
          </w:p>
        </w:tc>
        <w:tc>
          <w:tcPr>
            <w:tcW w:w="181" w:type="pct"/>
          </w:tcPr>
          <w:p w14:paraId="0D8FFBDD" w14:textId="6F13E64B" w:rsidR="0002628F" w:rsidRPr="0002628F" w:rsidRDefault="0002628F"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4</w:t>
            </w:r>
          </w:p>
        </w:tc>
        <w:tc>
          <w:tcPr>
            <w:tcW w:w="4451" w:type="pct"/>
          </w:tcPr>
          <w:p w14:paraId="12ECAE8C" w14:textId="77777777"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As a general rule, avoid direct translation of names.</w:t>
            </w:r>
          </w:p>
          <w:p w14:paraId="13DDF475" w14:textId="77777777"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 xml:space="preserve">Here is a sample comment for the </w:t>
            </w:r>
            <w:proofErr w:type="spellStart"/>
            <w:r w:rsidRPr="0002628F">
              <w:rPr>
                <w:rFonts w:ascii="ＭＳ Ｐゴシック" w:eastAsia="ＭＳ Ｐゴシック" w:hAnsi="ＭＳ Ｐゴシック" w:hint="eastAsia"/>
                <w:sz w:val="10"/>
                <w:szCs w:val="12"/>
              </w:rPr>
              <w:t>createJuchuData</w:t>
            </w:r>
            <w:proofErr w:type="spellEnd"/>
            <w:r w:rsidRPr="0002628F">
              <w:rPr>
                <w:rFonts w:ascii="ＭＳ Ｐゴシック" w:eastAsia="ＭＳ Ｐゴシック" w:hAnsi="ＭＳ Ｐゴシック" w:hint="eastAsia"/>
                <w:sz w:val="10"/>
                <w:szCs w:val="12"/>
              </w:rPr>
              <w:t xml:space="preserve"> method.</w:t>
            </w:r>
          </w:p>
          <w:tbl>
            <w:tblPr>
              <w:tblStyle w:val="TableGrid"/>
              <w:tblW w:w="2684"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313"/>
            </w:tblGrid>
            <w:tr w:rsidR="0002628F" w:rsidRPr="003432A0" w14:paraId="3584C3C7" w14:textId="77777777" w:rsidTr="00D54DF6">
              <w:tc>
                <w:tcPr>
                  <w:tcW w:w="5000" w:type="pct"/>
                  <w:shd w:val="clear" w:color="auto" w:fill="F2F2F2" w:themeFill="background1" w:themeFillShade="F2"/>
                </w:tcPr>
                <w:p w14:paraId="7E1B8088" w14:textId="77777777" w:rsidR="0002628F" w:rsidRPr="003432A0" w:rsidRDefault="0002628F" w:rsidP="0002628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Data required for order processing is created based on the order code of the argument.</w:t>
                  </w:r>
                </w:p>
                <w:p w14:paraId="50C520B6" w14:textId="3D2C1F20" w:rsidR="0002628F" w:rsidRPr="003432A0" w:rsidRDefault="0002628F" w:rsidP="0002628F">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Create order data.</w:t>
                  </w:r>
                </w:p>
              </w:tc>
            </w:tr>
          </w:tbl>
          <w:p w14:paraId="67BE1151" w14:textId="1CF0DC2C" w:rsidR="0002628F" w:rsidRPr="0002628F" w:rsidRDefault="0002628F" w:rsidP="0002628F">
            <w:pPr>
              <w:rPr>
                <w:rFonts w:ascii="ＭＳ Ｐゴシック" w:eastAsia="ＭＳ Ｐゴシック" w:hAnsi="ＭＳ Ｐゴシック"/>
                <w:sz w:val="10"/>
                <w:szCs w:val="12"/>
              </w:rPr>
            </w:pPr>
          </w:p>
        </w:tc>
      </w:tr>
    </w:tbl>
    <w:p w14:paraId="4CE9A963" w14:textId="49587003" w:rsidR="00824A7F" w:rsidRDefault="00824A7F" w:rsidP="008D34EF">
      <w:pPr>
        <w:pStyle w:val="Heading2"/>
        <w:spacing w:before="123"/>
      </w:pPr>
      <w:bookmarkStart w:id="973" w:name="_Toc482632875"/>
      <w:r w:rsidRPr="00824A7F">
        <w:rPr>
          <w:rFonts w:hint="eastAsia"/>
        </w:rPr>
        <w:t>Method Comments</w:t>
      </w:r>
      <w:bookmarkEnd w:id="973"/>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7"/>
        <w:gridCol w:w="329"/>
        <w:gridCol w:w="8260"/>
      </w:tblGrid>
      <w:tr w:rsidR="0002628F" w:rsidRPr="0002628F" w14:paraId="38AC1717" w14:textId="77777777" w:rsidTr="00413B10">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8F63716" w14:textId="54204773" w:rsidR="0002628F" w:rsidRPr="0002628F" w:rsidRDefault="000510AB" w:rsidP="000510AB">
            <w:pPr>
              <w:rPr>
                <w:rFonts w:ascii="ＭＳ Ｐゴシック" w:eastAsia="ＭＳ Ｐゴシック" w:hAnsi="ＭＳ Ｐゴシック"/>
                <w:sz w:val="10"/>
                <w:szCs w:val="12"/>
              </w:rPr>
            </w:pPr>
            <w:r w:rsidRPr="000510AB">
              <w:rPr>
                <w:rFonts w:ascii="ＭＳ Ｐゴシック" w:eastAsia="ＭＳ Ｐゴシック" w:hAnsi="ＭＳ Ｐゴシック" w:hint="eastAsia"/>
                <w:sz w:val="10"/>
                <w:szCs w:val="12"/>
              </w:rPr>
              <w:t>Method Comments</w:t>
            </w:r>
          </w:p>
        </w:tc>
      </w:tr>
      <w:tr w:rsidR="0002628F" w:rsidRPr="0002628F" w14:paraId="4583719F" w14:textId="77777777" w:rsidTr="00413B10">
        <w:tc>
          <w:tcPr>
            <w:tcW w:w="368" w:type="pct"/>
          </w:tcPr>
          <w:p w14:paraId="3CFEADDD" w14:textId="77777777" w:rsidR="0002628F" w:rsidRPr="0002628F" w:rsidRDefault="0002628F" w:rsidP="000510AB">
            <w:pPr>
              <w:jc w:val="center"/>
              <w:rPr>
                <w:rFonts w:ascii="ＭＳ Ｐゴシック" w:eastAsia="ＭＳ Ｐゴシック" w:hAnsi="ＭＳ Ｐゴシック"/>
                <w:b/>
                <w:color w:val="C0000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1160CF54" w14:textId="77777777" w:rsidR="0002628F" w:rsidRPr="0002628F" w:rsidRDefault="0002628F"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1</w:t>
            </w:r>
          </w:p>
        </w:tc>
        <w:tc>
          <w:tcPr>
            <w:tcW w:w="4451" w:type="pct"/>
          </w:tcPr>
          <w:p w14:paraId="49FE8D66" w14:textId="2AE9C42F"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Write appropriate arguments and return values in @ param and @ return tags (except constructors and methods that return void).</w:t>
            </w:r>
          </w:p>
        </w:tc>
      </w:tr>
      <w:tr w:rsidR="0002628F" w:rsidRPr="0002628F" w14:paraId="23DF70AA" w14:textId="77777777" w:rsidTr="00413B10">
        <w:tc>
          <w:tcPr>
            <w:tcW w:w="368" w:type="pct"/>
          </w:tcPr>
          <w:p w14:paraId="5EAACC5B" w14:textId="7AEC833C" w:rsidR="0002628F" w:rsidRPr="0002628F" w:rsidRDefault="0002628F" w:rsidP="000510AB">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596EB8F7" w14:textId="77777777" w:rsidR="0002628F" w:rsidRPr="0002628F" w:rsidRDefault="0002628F"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2</w:t>
            </w:r>
          </w:p>
        </w:tc>
        <w:tc>
          <w:tcPr>
            <w:tcW w:w="4451" w:type="pct"/>
          </w:tcPr>
          <w:p w14:paraId="07BAC9E1" w14:textId="1BEA28C8"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 xml:space="preserve">All check exceptions described in the </w:t>
            </w:r>
            <w:proofErr w:type="gramStart"/>
            <w:r w:rsidRPr="0002628F">
              <w:rPr>
                <w:rFonts w:ascii="ＭＳ Ｐゴシック" w:eastAsia="ＭＳ Ｐゴシック" w:hAnsi="ＭＳ Ｐゴシック" w:hint="eastAsia"/>
                <w:sz w:val="10"/>
                <w:szCs w:val="12"/>
              </w:rPr>
              <w:t>throws</w:t>
            </w:r>
            <w:proofErr w:type="gramEnd"/>
            <w:r w:rsidRPr="0002628F">
              <w:rPr>
                <w:rFonts w:ascii="ＭＳ Ｐゴシック" w:eastAsia="ＭＳ Ｐゴシック" w:hAnsi="ＭＳ Ｐゴシック" w:hint="eastAsia"/>
                <w:sz w:val="10"/>
                <w:szCs w:val="12"/>
              </w:rPr>
              <w:t xml:space="preserve"> clause are described using the @ throws tag.</w:t>
            </w:r>
          </w:p>
        </w:tc>
      </w:tr>
      <w:tr w:rsidR="0002628F" w:rsidRPr="0002628F" w14:paraId="420A18D0" w14:textId="77777777" w:rsidTr="00413B10">
        <w:tc>
          <w:tcPr>
            <w:tcW w:w="368" w:type="pct"/>
          </w:tcPr>
          <w:p w14:paraId="4DF1FEE0" w14:textId="77777777" w:rsidR="0002628F" w:rsidRPr="0002628F" w:rsidRDefault="0002628F" w:rsidP="000510AB">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Compliance</w:t>
            </w:r>
          </w:p>
        </w:tc>
        <w:tc>
          <w:tcPr>
            <w:tcW w:w="181" w:type="pct"/>
          </w:tcPr>
          <w:p w14:paraId="57CBBE66" w14:textId="77777777" w:rsidR="0002628F" w:rsidRPr="0002628F" w:rsidRDefault="0002628F"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3</w:t>
            </w:r>
          </w:p>
        </w:tc>
        <w:tc>
          <w:tcPr>
            <w:tcW w:w="4451" w:type="pct"/>
          </w:tcPr>
          <w:p w14:paraId="3E5445E4" w14:textId="41166A67"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For runtime exceptions that may be thrown, use the @ throws tag to describe only those exceptions that have reasonable cause for the method implementer to handle the exception.</w:t>
            </w:r>
          </w:p>
        </w:tc>
      </w:tr>
      <w:tr w:rsidR="0002628F" w:rsidRPr="0002628F" w14:paraId="1431D483" w14:textId="77777777" w:rsidTr="00B42A53">
        <w:tc>
          <w:tcPr>
            <w:tcW w:w="368" w:type="pct"/>
            <w:shd w:val="clear" w:color="auto" w:fill="FFFFFF" w:themeFill="background1"/>
          </w:tcPr>
          <w:p w14:paraId="1866CD5D" w14:textId="77777777" w:rsidR="0002628F" w:rsidRPr="0002628F" w:rsidRDefault="0002628F" w:rsidP="000510AB">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Compliance</w:t>
            </w:r>
          </w:p>
        </w:tc>
        <w:tc>
          <w:tcPr>
            <w:tcW w:w="181" w:type="pct"/>
            <w:shd w:val="clear" w:color="auto" w:fill="FFFFFF" w:themeFill="background1"/>
          </w:tcPr>
          <w:p w14:paraId="3AE12E8B" w14:textId="77777777" w:rsidR="0002628F" w:rsidRPr="0002628F" w:rsidRDefault="0002628F" w:rsidP="000510AB">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4</w:t>
            </w:r>
          </w:p>
        </w:tc>
        <w:tc>
          <w:tcPr>
            <w:tcW w:w="4451" w:type="pct"/>
            <w:shd w:val="clear" w:color="auto" w:fill="FFFFFF" w:themeFill="background1"/>
          </w:tcPr>
          <w:p w14:paraId="38A7B0AE" w14:textId="46E56BC7"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In generic methods, document type parameters.</w:t>
            </w:r>
          </w:p>
        </w:tc>
      </w:tr>
      <w:tr w:rsidR="0002628F" w:rsidRPr="0002628F" w14:paraId="13C35151" w14:textId="77777777" w:rsidTr="00413B10">
        <w:tc>
          <w:tcPr>
            <w:tcW w:w="368" w:type="pct"/>
          </w:tcPr>
          <w:p w14:paraId="197A1940" w14:textId="403D575B" w:rsidR="0002628F" w:rsidRPr="0002628F" w:rsidRDefault="0002628F" w:rsidP="000510AB">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Caution</w:t>
            </w:r>
          </w:p>
        </w:tc>
        <w:tc>
          <w:tcPr>
            <w:tcW w:w="181" w:type="pct"/>
          </w:tcPr>
          <w:p w14:paraId="7C275AB4" w14:textId="56C40557" w:rsidR="0002628F" w:rsidRPr="0002628F" w:rsidRDefault="0002628F" w:rsidP="000510AB">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5</w:t>
            </w:r>
          </w:p>
        </w:tc>
        <w:tc>
          <w:tcPr>
            <w:tcW w:w="4451" w:type="pct"/>
          </w:tcPr>
          <w:p w14:paraId="0CCF9CE9" w14:textId="6C36247B"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Overriding methods, interfaces, or abstract class implementation methods do not require documentation.</w:t>
            </w:r>
          </w:p>
        </w:tc>
      </w:tr>
      <w:tr w:rsidR="0002628F" w:rsidRPr="0002628F" w14:paraId="0D470E6F" w14:textId="77777777" w:rsidTr="00413B10">
        <w:tc>
          <w:tcPr>
            <w:tcW w:w="368" w:type="pct"/>
          </w:tcPr>
          <w:p w14:paraId="47134C85" w14:textId="00BD8807" w:rsidR="0002628F" w:rsidRPr="0002628F" w:rsidRDefault="0002628F" w:rsidP="000510AB">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Compliance</w:t>
            </w:r>
          </w:p>
        </w:tc>
        <w:tc>
          <w:tcPr>
            <w:tcW w:w="181" w:type="pct"/>
          </w:tcPr>
          <w:p w14:paraId="4A6B57B8" w14:textId="390DCF58" w:rsidR="0002628F" w:rsidRPr="0002628F" w:rsidRDefault="0002628F" w:rsidP="000510AB">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6</w:t>
            </w:r>
          </w:p>
        </w:tc>
        <w:tc>
          <w:tcPr>
            <w:tcW w:w="4451" w:type="pct"/>
          </w:tcPr>
          <w:p w14:paraId="1310F9AD" w14:textId="68AB4B2A" w:rsidR="0002628F" w:rsidRPr="0002628F" w:rsidRDefault="0002628F" w:rsidP="0002628F">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 xml:space="preserve">Documentation comments are written using the </w:t>
            </w:r>
            <w:proofErr w:type="gramStart"/>
            <w:r w:rsidRPr="0002628F">
              <w:rPr>
                <w:rFonts w:ascii="ＭＳ Ｐゴシック" w:eastAsia="ＭＳ Ｐゴシック" w:hAnsi="ＭＳ Ｐゴシック" w:hint="eastAsia"/>
                <w:sz w:val="10"/>
                <w:szCs w:val="12"/>
              </w:rPr>
              <w:t>pre tag</w:t>
            </w:r>
            <w:proofErr w:type="gramEnd"/>
            <w:r w:rsidRPr="0002628F">
              <w:rPr>
                <w:rFonts w:ascii="ＭＳ Ｐゴシック" w:eastAsia="ＭＳ Ｐゴシック" w:hAnsi="ＭＳ Ｐゴシック" w:hint="eastAsia"/>
                <w:sz w:val="10"/>
                <w:szCs w:val="12"/>
              </w:rPr>
              <w:t>.</w:t>
            </w:r>
          </w:p>
        </w:tc>
      </w:tr>
    </w:tbl>
    <w:p w14:paraId="080F85FE" w14:textId="77777777" w:rsidR="00824A7F" w:rsidRPr="0002628F" w:rsidRDefault="00824A7F" w:rsidP="00824A7F">
      <w:pPr>
        <w:sectPr w:rsidR="00824A7F" w:rsidRPr="0002628F" w:rsidSect="0034470E">
          <w:pgSz w:w="11906" w:h="16838" w:code="9"/>
          <w:pgMar w:top="1701" w:right="1418" w:bottom="851" w:left="1418" w:header="851" w:footer="567" w:gutter="0"/>
          <w:cols w:space="425"/>
          <w:docGrid w:type="linesAndChars" w:linePitch="246"/>
        </w:sectPr>
      </w:pPr>
    </w:p>
    <w:p w14:paraId="16C2D7F6" w14:textId="345E2BA1" w:rsidR="00824A7F" w:rsidRDefault="00824A7F" w:rsidP="00824A7F">
      <w:pPr>
        <w:pStyle w:val="Heading1"/>
        <w:spacing w:before="246" w:after="123"/>
        <w:ind w:left="1629" w:hanging="1629"/>
      </w:pPr>
      <w:bookmarkStart w:id="974" w:name="_Toc482632876"/>
      <w:r w:rsidRPr="00824A7F">
        <w:rPr>
          <w:rFonts w:hint="eastAsia"/>
        </w:rPr>
        <w:lastRenderedPageBreak/>
        <w:t>style convention</w:t>
      </w:r>
      <w:bookmarkEnd w:id="974"/>
    </w:p>
    <w:p w14:paraId="52836B16" w14:textId="77777777" w:rsidR="00C10C2D" w:rsidRDefault="00C10C2D" w:rsidP="00C10C2D">
      <w:r>
        <w:rPr>
          <w:rFonts w:hint="eastAsia"/>
        </w:rPr>
        <w:t>This section describes conventions for the appearance of code.</w:t>
      </w:r>
    </w:p>
    <w:p w14:paraId="16B00788" w14:textId="4AEE12B2" w:rsidR="00C10C2D" w:rsidRDefault="00C10C2D" w:rsidP="00C10C2D">
      <w:r>
        <w:rPr>
          <w:rFonts w:hint="eastAsia"/>
        </w:rPr>
        <w:t>The IDE uses Eclipse (STS) to develop the system, but by using Eclipse (STS)'s save actions, the rules in this chapter are automatically applied to files when they are saved.</w:t>
      </w:r>
    </w:p>
    <w:p w14:paraId="764F87B7" w14:textId="1C4AACB9" w:rsidR="003F2D01" w:rsidRPr="003F2D01" w:rsidRDefault="00C10C2D" w:rsidP="003F2D01">
      <w:r>
        <w:rPr>
          <w:rFonts w:hint="eastAsia"/>
        </w:rPr>
        <w:t>Therefore, unlike other chapters, it is assumed that the user can freely view the contents after reading them.</w:t>
      </w:r>
    </w:p>
    <w:p w14:paraId="692B8F28" w14:textId="77777777" w:rsidR="00824A7F" w:rsidRDefault="00824A7F" w:rsidP="00824A7F">
      <w:pPr>
        <w:pStyle w:val="Heading2"/>
        <w:spacing w:before="123"/>
      </w:pPr>
      <w:bookmarkStart w:id="975" w:name="_Toc482632877"/>
      <w:r>
        <w:rPr>
          <w:rFonts w:hint="eastAsia"/>
        </w:rPr>
        <w:t>Import Declaration</w:t>
      </w:r>
      <w:bookmarkEnd w:id="975"/>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C10C2D" w:rsidRPr="0002628F" w14:paraId="7951ACBF"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46A9C0AE" w14:textId="33E8E0F8" w:rsidR="00C10C2D" w:rsidRPr="0002628F" w:rsidRDefault="00C10C2D" w:rsidP="00B42A53">
            <w:pPr>
              <w:rPr>
                <w:rFonts w:ascii="ＭＳ Ｐゴシック" w:eastAsia="ＭＳ Ｐゴシック" w:hAnsi="ＭＳ Ｐゴシック"/>
                <w:sz w:val="10"/>
                <w:szCs w:val="12"/>
              </w:rPr>
            </w:pPr>
            <w:r w:rsidRPr="00C10C2D">
              <w:rPr>
                <w:rFonts w:ascii="ＭＳ Ｐゴシック" w:eastAsia="ＭＳ Ｐゴシック" w:hAnsi="ＭＳ Ｐゴシック" w:hint="eastAsia"/>
                <w:sz w:val="10"/>
                <w:szCs w:val="12"/>
              </w:rPr>
              <w:t>Import Declaration</w:t>
            </w:r>
          </w:p>
        </w:tc>
      </w:tr>
      <w:tr w:rsidR="00C10C2D" w:rsidRPr="0002628F" w14:paraId="4E3F73D6" w14:textId="77777777" w:rsidTr="00B42A53">
        <w:tc>
          <w:tcPr>
            <w:tcW w:w="368" w:type="pct"/>
          </w:tcPr>
          <w:p w14:paraId="4D5D1DE9" w14:textId="77777777" w:rsidR="00C10C2D" w:rsidRPr="0002628F" w:rsidRDefault="00C10C2D" w:rsidP="00B42A53">
            <w:pPr>
              <w:jc w:val="center"/>
              <w:rPr>
                <w:rFonts w:ascii="ＭＳ Ｐゴシック" w:eastAsia="ＭＳ Ｐゴシック" w:hAnsi="ＭＳ Ｐゴシック"/>
                <w:b/>
                <w:color w:val="C0000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08515D86" w14:textId="77777777" w:rsidR="00C10C2D" w:rsidRPr="0002628F" w:rsidRDefault="00C10C2D" w:rsidP="00B42A53">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1</w:t>
            </w:r>
          </w:p>
        </w:tc>
        <w:tc>
          <w:tcPr>
            <w:tcW w:w="4451" w:type="pct"/>
          </w:tcPr>
          <w:p w14:paraId="347D840B" w14:textId="196E6FD7" w:rsidR="00C10C2D" w:rsidRPr="0002628F" w:rsidRDefault="00C10C2D" w:rsidP="00C10C2D">
            <w:pPr>
              <w:rPr>
                <w:rFonts w:ascii="ＭＳ Ｐゴシック" w:eastAsia="ＭＳ Ｐゴシック" w:hAnsi="ＭＳ Ｐゴシック"/>
                <w:sz w:val="10"/>
                <w:szCs w:val="12"/>
              </w:rPr>
            </w:pPr>
            <w:r w:rsidRPr="00C10C2D">
              <w:rPr>
                <w:rFonts w:ascii="ＭＳ Ｐゴシック" w:eastAsia="ＭＳ Ｐゴシック" w:hAnsi="ＭＳ Ｐゴシック" w:hint="eastAsia"/>
                <w:sz w:val="10"/>
                <w:szCs w:val="12"/>
              </w:rPr>
              <w:t>* prohibit the use of. Import all classes used.</w:t>
            </w:r>
          </w:p>
        </w:tc>
      </w:tr>
      <w:tr w:rsidR="00C10C2D" w:rsidRPr="0002628F" w14:paraId="7F7FDA47" w14:textId="77777777" w:rsidTr="00B42A53">
        <w:tc>
          <w:tcPr>
            <w:tcW w:w="368" w:type="pct"/>
          </w:tcPr>
          <w:p w14:paraId="734BAA69" w14:textId="77777777" w:rsidR="00C10C2D" w:rsidRPr="0002628F" w:rsidRDefault="00C10C2D" w:rsidP="00B42A53">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38D57DE6" w14:textId="77777777" w:rsidR="00C10C2D" w:rsidRPr="0002628F" w:rsidRDefault="00C10C2D" w:rsidP="00B42A53">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2</w:t>
            </w:r>
          </w:p>
        </w:tc>
        <w:tc>
          <w:tcPr>
            <w:tcW w:w="4451" w:type="pct"/>
          </w:tcPr>
          <w:p w14:paraId="714BAEDA" w14:textId="694D0FB0" w:rsidR="00C10C2D" w:rsidRPr="0002628F" w:rsidRDefault="00C10C2D" w:rsidP="00C10C2D">
            <w:pPr>
              <w:rPr>
                <w:rFonts w:ascii="ＭＳ Ｐゴシック" w:eastAsia="ＭＳ Ｐゴシック" w:hAnsi="ＭＳ Ｐゴシック"/>
                <w:sz w:val="10"/>
                <w:szCs w:val="12"/>
              </w:rPr>
            </w:pPr>
            <w:r w:rsidRPr="00C10C2D">
              <w:rPr>
                <w:rFonts w:ascii="ＭＳ Ｐゴシック" w:eastAsia="ＭＳ Ｐゴシック" w:hAnsi="ＭＳ Ｐゴシック" w:hint="eastAsia"/>
                <w:sz w:val="10"/>
                <w:szCs w:val="12"/>
              </w:rPr>
              <w:t xml:space="preserve">Prevent the import of </w:t>
            </w:r>
            <w:proofErr w:type="spellStart"/>
            <w:r w:rsidRPr="00C10C2D">
              <w:rPr>
                <w:rFonts w:ascii="ＭＳ Ｐゴシック" w:eastAsia="ＭＳ Ｐゴシック" w:hAnsi="ＭＳ Ｐゴシック" w:hint="eastAsia"/>
                <w:sz w:val="10"/>
                <w:szCs w:val="12"/>
              </w:rPr>
              <w:t>java.lang</w:t>
            </w:r>
            <w:proofErr w:type="spellEnd"/>
            <w:r w:rsidRPr="00C10C2D">
              <w:rPr>
                <w:rFonts w:ascii="ＭＳ Ｐゴシック" w:eastAsia="ＭＳ Ｐゴシック" w:hAnsi="ＭＳ Ｐゴシック" w:hint="eastAsia"/>
                <w:sz w:val="10"/>
                <w:szCs w:val="12"/>
              </w:rPr>
              <w:t xml:space="preserve"> packages.</w:t>
            </w:r>
          </w:p>
        </w:tc>
      </w:tr>
      <w:tr w:rsidR="00C10C2D" w:rsidRPr="00C10C2D" w14:paraId="13C1DACF" w14:textId="77777777" w:rsidTr="00B42A53">
        <w:tc>
          <w:tcPr>
            <w:tcW w:w="368" w:type="pct"/>
          </w:tcPr>
          <w:p w14:paraId="66E5C403" w14:textId="4F578E50" w:rsidR="00C10C2D" w:rsidRPr="0002628F" w:rsidRDefault="00C10C2D" w:rsidP="00B42A53">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179D886D" w14:textId="5897214A" w:rsidR="00C10C2D" w:rsidRPr="0002628F" w:rsidRDefault="00C10C2D" w:rsidP="00B42A53">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3</w:t>
            </w:r>
          </w:p>
        </w:tc>
        <w:tc>
          <w:tcPr>
            <w:tcW w:w="4451" w:type="pct"/>
          </w:tcPr>
          <w:p w14:paraId="11876F34" w14:textId="50203461" w:rsidR="00C10C2D" w:rsidRPr="0002628F" w:rsidRDefault="00C10C2D" w:rsidP="00C10C2D">
            <w:pPr>
              <w:rPr>
                <w:rFonts w:ascii="ＭＳ Ｐゴシック" w:eastAsia="ＭＳ Ｐゴシック" w:hAnsi="ＭＳ Ｐゴシック"/>
                <w:sz w:val="10"/>
                <w:szCs w:val="12"/>
              </w:rPr>
            </w:pPr>
            <w:r w:rsidRPr="00C10C2D">
              <w:rPr>
                <w:rFonts w:ascii="ＭＳ Ｐゴシック" w:eastAsia="ＭＳ Ｐゴシック" w:hAnsi="ＭＳ Ｐゴシック" w:hint="eastAsia"/>
                <w:sz w:val="10"/>
                <w:szCs w:val="12"/>
              </w:rPr>
              <w:t>Do not import duplicate classes.</w:t>
            </w:r>
          </w:p>
        </w:tc>
      </w:tr>
      <w:tr w:rsidR="00C10C2D" w:rsidRPr="0002628F" w14:paraId="2AB70EEF" w14:textId="77777777" w:rsidTr="00B42A53">
        <w:tc>
          <w:tcPr>
            <w:tcW w:w="368" w:type="pct"/>
          </w:tcPr>
          <w:p w14:paraId="0EF40487" w14:textId="6CFB8507" w:rsidR="00C10C2D" w:rsidRPr="0002628F" w:rsidRDefault="00C10C2D" w:rsidP="00B42A53">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425E73E7" w14:textId="38E4F5E4" w:rsidR="00C10C2D" w:rsidRPr="0002628F" w:rsidRDefault="00C10C2D" w:rsidP="00B42A53">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4</w:t>
            </w:r>
          </w:p>
        </w:tc>
        <w:tc>
          <w:tcPr>
            <w:tcW w:w="4451" w:type="pct"/>
          </w:tcPr>
          <w:p w14:paraId="3C913BFC" w14:textId="368BD84C" w:rsidR="00C10C2D" w:rsidRPr="0002628F" w:rsidRDefault="00C10C2D" w:rsidP="00C10C2D">
            <w:pPr>
              <w:rPr>
                <w:rFonts w:ascii="ＭＳ Ｐゴシック" w:eastAsia="ＭＳ Ｐゴシック" w:hAnsi="ＭＳ Ｐゴシック"/>
                <w:sz w:val="10"/>
                <w:szCs w:val="12"/>
              </w:rPr>
            </w:pPr>
            <w:r w:rsidRPr="00C10C2D">
              <w:rPr>
                <w:rFonts w:ascii="ＭＳ Ｐゴシック" w:eastAsia="ＭＳ Ｐゴシック" w:hAnsi="ＭＳ Ｐゴシック" w:hint="eastAsia"/>
                <w:sz w:val="10"/>
                <w:szCs w:val="12"/>
              </w:rPr>
              <w:t>Do not import unused classes.</w:t>
            </w:r>
          </w:p>
        </w:tc>
      </w:tr>
      <w:tr w:rsidR="00C10C2D" w:rsidRPr="0002628F" w14:paraId="0CFDDB12" w14:textId="77777777" w:rsidTr="00B42A53">
        <w:tc>
          <w:tcPr>
            <w:tcW w:w="368" w:type="pct"/>
          </w:tcPr>
          <w:p w14:paraId="4BC4BF3D" w14:textId="082B41F3" w:rsidR="00C10C2D" w:rsidRPr="0002628F" w:rsidRDefault="00C10C2D" w:rsidP="00B42A53">
            <w:pPr>
              <w:jc w:val="center"/>
              <w:rPr>
                <w:rFonts w:ascii="ＭＳ Ｐゴシック" w:eastAsia="ＭＳ Ｐゴシック" w:hAnsi="ＭＳ Ｐゴシック"/>
                <w:b/>
                <w:color w:val="0070C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55E96DE3" w14:textId="42B9F5C8" w:rsidR="00C10C2D" w:rsidRPr="0002628F" w:rsidRDefault="00C10C2D" w:rsidP="00B42A53">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5</w:t>
            </w:r>
          </w:p>
        </w:tc>
        <w:tc>
          <w:tcPr>
            <w:tcW w:w="4451" w:type="pct"/>
          </w:tcPr>
          <w:p w14:paraId="7729786D" w14:textId="477B0039" w:rsidR="00C10C2D" w:rsidRPr="0002628F" w:rsidRDefault="00C10C2D" w:rsidP="00C10C2D">
            <w:pPr>
              <w:rPr>
                <w:rFonts w:ascii="ＭＳ Ｐゴシック" w:eastAsia="ＭＳ Ｐゴシック" w:hAnsi="ＭＳ Ｐゴシック"/>
                <w:sz w:val="10"/>
                <w:szCs w:val="12"/>
              </w:rPr>
            </w:pPr>
            <w:r w:rsidRPr="00C10C2D">
              <w:rPr>
                <w:rFonts w:ascii="ＭＳ Ｐゴシック" w:eastAsia="ＭＳ Ｐゴシック" w:hAnsi="ＭＳ Ｐゴシック" w:hint="eastAsia"/>
                <w:sz w:val="10"/>
                <w:szCs w:val="12"/>
              </w:rPr>
              <w:t>Do not import the package to which the class belongs.</w:t>
            </w:r>
          </w:p>
        </w:tc>
      </w:tr>
    </w:tbl>
    <w:p w14:paraId="471FE6F2" w14:textId="68273D08" w:rsidR="00824A7F" w:rsidRDefault="00824A7F" w:rsidP="00824A7F">
      <w:pPr>
        <w:pStyle w:val="Heading2"/>
        <w:spacing w:before="123"/>
      </w:pPr>
      <w:bookmarkStart w:id="976" w:name="_Toc482632878"/>
      <w:r>
        <w:rPr>
          <w:rFonts w:hint="eastAsia"/>
        </w:rPr>
        <w:t>Number of characters</w:t>
      </w:r>
      <w:bookmarkEnd w:id="976"/>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804D86" w:rsidRPr="0002628F" w14:paraId="1AC3AFD0"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2351F8D4" w14:textId="64032F33" w:rsidR="00804D86" w:rsidRPr="0002628F" w:rsidRDefault="00804D86" w:rsidP="00B42A53">
            <w:pPr>
              <w:rPr>
                <w:rFonts w:ascii="ＭＳ Ｐゴシック" w:eastAsia="ＭＳ Ｐゴシック" w:hAnsi="ＭＳ Ｐゴシック"/>
                <w:sz w:val="10"/>
                <w:szCs w:val="12"/>
              </w:rPr>
            </w:pPr>
            <w:r w:rsidRPr="00804D86">
              <w:rPr>
                <w:rFonts w:ascii="ＭＳ Ｐゴシック" w:eastAsia="ＭＳ Ｐゴシック" w:hAnsi="ＭＳ Ｐゴシック" w:hint="eastAsia"/>
                <w:sz w:val="10"/>
                <w:szCs w:val="12"/>
              </w:rPr>
              <w:t>Number of characters</w:t>
            </w:r>
          </w:p>
        </w:tc>
      </w:tr>
      <w:tr w:rsidR="00804D86" w:rsidRPr="0002628F" w14:paraId="1A7F9FCF" w14:textId="77777777" w:rsidTr="00B42A53">
        <w:tc>
          <w:tcPr>
            <w:tcW w:w="368" w:type="pct"/>
          </w:tcPr>
          <w:p w14:paraId="603C8D63" w14:textId="77777777" w:rsidR="00804D86" w:rsidRPr="0002628F" w:rsidRDefault="00804D86" w:rsidP="00B42A53">
            <w:pPr>
              <w:jc w:val="center"/>
              <w:rPr>
                <w:rFonts w:ascii="ＭＳ Ｐゴシック" w:eastAsia="ＭＳ Ｐゴシック" w:hAnsi="ＭＳ Ｐゴシック"/>
                <w:b/>
                <w:color w:val="C00000"/>
                <w:sz w:val="10"/>
                <w:szCs w:val="12"/>
              </w:rPr>
            </w:pPr>
            <w:r w:rsidRPr="0002628F">
              <w:rPr>
                <w:rFonts w:ascii="ＭＳ Ｐゴシック" w:eastAsia="ＭＳ Ｐゴシック" w:hAnsi="ＭＳ Ｐゴシック" w:hint="eastAsia"/>
                <w:sz w:val="10"/>
                <w:szCs w:val="12"/>
              </w:rPr>
              <w:t>strict observance</w:t>
            </w:r>
          </w:p>
        </w:tc>
        <w:tc>
          <w:tcPr>
            <w:tcW w:w="181" w:type="pct"/>
          </w:tcPr>
          <w:p w14:paraId="0E08EC1B" w14:textId="77777777" w:rsidR="00804D86" w:rsidRPr="0002628F" w:rsidRDefault="00804D86" w:rsidP="00B42A53">
            <w:pPr>
              <w:rPr>
                <w:rFonts w:ascii="ＭＳ Ｐゴシック" w:eastAsia="ＭＳ Ｐゴシック" w:hAnsi="ＭＳ Ｐゴシック"/>
                <w:sz w:val="10"/>
                <w:szCs w:val="12"/>
              </w:rPr>
            </w:pPr>
            <w:r w:rsidRPr="0002628F">
              <w:rPr>
                <w:rFonts w:ascii="ＭＳ Ｐゴシック" w:eastAsia="ＭＳ Ｐゴシック" w:hAnsi="ＭＳ Ｐゴシック" w:hint="eastAsia"/>
                <w:sz w:val="10"/>
                <w:szCs w:val="12"/>
              </w:rPr>
              <w:t>1</w:t>
            </w:r>
          </w:p>
        </w:tc>
        <w:tc>
          <w:tcPr>
            <w:tcW w:w="4451" w:type="pct"/>
          </w:tcPr>
          <w:p w14:paraId="075672D2" w14:textId="504EC61F" w:rsidR="00804D86" w:rsidRPr="0002628F" w:rsidRDefault="00804D86" w:rsidP="00B42A53">
            <w:pPr>
              <w:rPr>
                <w:rFonts w:ascii="ＭＳ Ｐゴシック" w:eastAsia="ＭＳ Ｐゴシック" w:hAnsi="ＭＳ Ｐゴシック"/>
                <w:sz w:val="10"/>
                <w:szCs w:val="12"/>
              </w:rPr>
            </w:pPr>
            <w:r w:rsidRPr="00804D86">
              <w:rPr>
                <w:rFonts w:ascii="ＭＳ Ｐゴシック" w:eastAsia="ＭＳ Ｐゴシック" w:hAnsi="ＭＳ Ｐゴシック" w:hint="eastAsia"/>
                <w:sz w:val="10"/>
                <w:szCs w:val="12"/>
              </w:rPr>
              <w:t>The maximum number of characters per line in the source file is one-byte characters.</w:t>
            </w:r>
            <w:ins w:id="977" w:author="Tajima, Kazuhiro/田嶋 一宏" w:date="2017-08-29T20:48:00Z">
              <w:r w:rsidR="0034439B">
                <w:rPr>
                  <w:rFonts w:ascii="ＭＳ Ｐゴシック" w:eastAsia="ＭＳ Ｐゴシック" w:hAnsi="ＭＳ Ｐゴシック" w:hint="eastAsia"/>
                  <w:sz w:val="10"/>
                  <w:szCs w:val="12"/>
                </w:rPr>
                <w:t>140</w:t>
              </w:r>
            </w:ins>
            <w:del w:id="978" w:author="Tajima, Kazuhiro/田嶋 一宏" w:date="2017-08-29T20:48:00Z">
              <w:r w:rsidRPr="00804D86" w:rsidDel="0034439B">
                <w:rPr>
                  <w:rFonts w:ascii="ＭＳ Ｐゴシック" w:eastAsia="ＭＳ Ｐゴシック" w:hAnsi="ＭＳ Ｐゴシック" w:hint="eastAsia"/>
                  <w:sz w:val="14"/>
                  <w:szCs w:val="16"/>
                </w:rPr>
                <w:delText>200</w:delText>
              </w:r>
            </w:del>
            <w:r w:rsidRPr="00804D86">
              <w:rPr>
                <w:rFonts w:ascii="ＭＳ Ｐゴシック" w:eastAsia="ＭＳ Ｐゴシック" w:hAnsi="ＭＳ Ｐゴシック" w:hint="eastAsia"/>
                <w:sz w:val="10"/>
                <w:szCs w:val="12"/>
              </w:rPr>
              <w:t>characters.</w:t>
            </w:r>
          </w:p>
        </w:tc>
      </w:tr>
    </w:tbl>
    <w:p w14:paraId="2DEB9D98" w14:textId="77777777" w:rsidR="00824A7F" w:rsidRDefault="00824A7F" w:rsidP="00824A7F">
      <w:pPr>
        <w:pStyle w:val="Heading2"/>
        <w:spacing w:before="123"/>
      </w:pPr>
      <w:bookmarkStart w:id="979" w:name="_Toc482632879"/>
      <w:r>
        <w:rPr>
          <w:rFonts w:hint="eastAsia"/>
        </w:rPr>
        <w:t>indentation and folding</w:t>
      </w:r>
      <w:bookmarkEnd w:id="97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804D86" w:rsidRPr="004F0187" w14:paraId="5520C962"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4878960A" w14:textId="5F5D5E9A" w:rsidR="00804D86" w:rsidRPr="004F0187" w:rsidRDefault="00804D86"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indentation and folding</w:t>
            </w:r>
          </w:p>
        </w:tc>
      </w:tr>
      <w:tr w:rsidR="00804D86" w:rsidRPr="004F0187" w14:paraId="7C57BE1C" w14:textId="77777777" w:rsidTr="00B42A53">
        <w:tc>
          <w:tcPr>
            <w:tcW w:w="368" w:type="pct"/>
          </w:tcPr>
          <w:p w14:paraId="65DAA6F1" w14:textId="77777777" w:rsidR="00804D86" w:rsidRPr="004F0187" w:rsidRDefault="00804D86" w:rsidP="00B42A53">
            <w:pPr>
              <w:jc w:val="center"/>
              <w:rPr>
                <w:rFonts w:ascii="ＭＳ Ｐゴシック" w:eastAsia="ＭＳ Ｐゴシック" w:hAnsi="ＭＳ Ｐゴシック"/>
                <w:b/>
                <w:color w:val="C00000"/>
                <w:sz w:val="10"/>
                <w:szCs w:val="12"/>
              </w:rPr>
            </w:pPr>
            <w:r w:rsidRPr="004F0187">
              <w:rPr>
                <w:rFonts w:ascii="ＭＳ Ｐゴシック" w:eastAsia="ＭＳ Ｐゴシック" w:hAnsi="ＭＳ Ｐゴシック" w:hint="eastAsia"/>
                <w:sz w:val="10"/>
                <w:szCs w:val="12"/>
              </w:rPr>
              <w:t>strict observance</w:t>
            </w:r>
          </w:p>
        </w:tc>
        <w:tc>
          <w:tcPr>
            <w:tcW w:w="181" w:type="pct"/>
          </w:tcPr>
          <w:p w14:paraId="10434C70" w14:textId="77777777" w:rsidR="00804D86" w:rsidRPr="004F0187" w:rsidRDefault="00804D86"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1</w:t>
            </w:r>
          </w:p>
        </w:tc>
        <w:tc>
          <w:tcPr>
            <w:tcW w:w="4451" w:type="pct"/>
          </w:tcPr>
          <w:p w14:paraId="00D812D9" w14:textId="1D05105D" w:rsidR="00804D86" w:rsidRPr="004F0187" w:rsidRDefault="00804D86"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Indentation should consist of four single-byte spaces.</w:t>
            </w:r>
          </w:p>
        </w:tc>
      </w:tr>
      <w:tr w:rsidR="00804D86" w:rsidRPr="004F0187" w14:paraId="2FB450B2" w14:textId="77777777" w:rsidTr="00B42A53">
        <w:tc>
          <w:tcPr>
            <w:tcW w:w="368" w:type="pct"/>
          </w:tcPr>
          <w:p w14:paraId="4D25299D" w14:textId="77777777" w:rsidR="00804D86" w:rsidRPr="004F0187" w:rsidRDefault="00804D86" w:rsidP="00B42A53">
            <w:pPr>
              <w:jc w:val="center"/>
              <w:rPr>
                <w:rFonts w:ascii="ＭＳ Ｐゴシック" w:eastAsia="ＭＳ Ｐゴシック" w:hAnsi="ＭＳ Ｐゴシック"/>
                <w:b/>
                <w:color w:val="0070C0"/>
                <w:sz w:val="10"/>
                <w:szCs w:val="12"/>
              </w:rPr>
            </w:pPr>
            <w:r w:rsidRPr="004F0187">
              <w:rPr>
                <w:rFonts w:ascii="ＭＳ Ｐゴシック" w:eastAsia="ＭＳ Ｐゴシック" w:hAnsi="ＭＳ Ｐゴシック" w:hint="eastAsia"/>
                <w:sz w:val="10"/>
                <w:szCs w:val="12"/>
              </w:rPr>
              <w:t>strict observance</w:t>
            </w:r>
          </w:p>
        </w:tc>
        <w:tc>
          <w:tcPr>
            <w:tcW w:w="181" w:type="pct"/>
          </w:tcPr>
          <w:p w14:paraId="25BA5191" w14:textId="77777777" w:rsidR="00804D86" w:rsidRPr="004F0187" w:rsidRDefault="00804D86"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2</w:t>
            </w:r>
          </w:p>
        </w:tc>
        <w:tc>
          <w:tcPr>
            <w:tcW w:w="4451" w:type="pct"/>
          </w:tcPr>
          <w:p w14:paraId="16B1A352" w14:textId="77777777" w:rsidR="00804D86" w:rsidRPr="004F0187" w:rsidRDefault="00804D86"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 xml:space="preserve">If long lines are to be folded, they shall be folded as </w:t>
            </w:r>
            <w:proofErr w:type="gramStart"/>
            <w:r w:rsidRPr="004F0187">
              <w:rPr>
                <w:rFonts w:ascii="ＭＳ Ｐゴシック" w:eastAsia="ＭＳ Ｐゴシック" w:hAnsi="ＭＳ Ｐゴシック" w:hint="eastAsia"/>
                <w:sz w:val="10"/>
                <w:szCs w:val="12"/>
              </w:rPr>
              <w:t>follows:.</w:t>
            </w:r>
            <w:proofErr w:type="gramEnd"/>
          </w:p>
          <w:p w14:paraId="1C7A96C9" w14:textId="57F168FE" w:rsidR="00804D86" w:rsidRPr="004F0187" w:rsidRDefault="00804D86" w:rsidP="00804D86">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① Wrap before operator.</w:t>
            </w:r>
          </w:p>
          <w:p w14:paraId="25F76939" w14:textId="6355BF26" w:rsidR="00804D86" w:rsidRPr="004F0187" w:rsidRDefault="00804D86" w:rsidP="00804D86">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② Wrap after comma.</w:t>
            </w:r>
          </w:p>
          <w:p w14:paraId="1F8C7F22" w14:textId="6B92FDB4" w:rsidR="00804D86" w:rsidRPr="004F0187" w:rsidRDefault="00804D86" w:rsidP="00804D86">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③ Indentation of eight single-byte spaces is performed.</w:t>
            </w:r>
          </w:p>
          <w:p w14:paraId="0480F33F" w14:textId="77777777" w:rsidR="004F0187" w:rsidRPr="004F0187" w:rsidRDefault="00804D86" w:rsidP="004F0187">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④ The folded second line indent is aligned with the left edge of the previous line.</w:t>
            </w:r>
          </w:p>
          <w:tbl>
            <w:tblPr>
              <w:tblStyle w:val="TableGrid"/>
              <w:tblW w:w="316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5090"/>
            </w:tblGrid>
            <w:tr w:rsidR="004F0187" w:rsidRPr="003432A0" w14:paraId="0126D80C" w14:textId="77777777" w:rsidTr="00D54DF6">
              <w:tc>
                <w:tcPr>
                  <w:tcW w:w="5000" w:type="pct"/>
                  <w:shd w:val="clear" w:color="auto" w:fill="F2F2F2" w:themeFill="background1" w:themeFillShade="F2"/>
                </w:tcPr>
                <w:p w14:paraId="556B19A0"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//sample wrap</w:t>
                  </w:r>
                </w:p>
                <w:p w14:paraId="25034953" w14:textId="77777777" w:rsidR="00E86D2C" w:rsidRPr="003432A0" w:rsidRDefault="00E86D2C" w:rsidP="00E86D2C">
                  <w:pPr>
                    <w:autoSpaceDE w:val="0"/>
                    <w:autoSpaceDN w:val="0"/>
                    <w:adjustRightInd w:val="0"/>
                    <w:spacing w:line="180" w:lineRule="exact"/>
                    <w:jc w:val="left"/>
                    <w:rPr>
                      <w:ins w:id="980" w:author="Endo, Masami" w:date="2022-02-18T17:25:00Z"/>
                      <w:rFonts w:ascii="Consolas" w:eastAsia="ＭＳ Ｐゴシック" w:hAnsi="Consolas" w:cs="Consolas"/>
                      <w:kern w:val="0"/>
                      <w:sz w:val="14"/>
                      <w:szCs w:val="16"/>
                    </w:rPr>
                  </w:pPr>
                  <w:proofErr w:type="spellStart"/>
                  <w:ins w:id="981" w:author="Endo, Masami" w:date="2022-02-18T17:25:00Z">
                    <w:r w:rsidRPr="003432A0">
                      <w:rPr>
                        <w:rFonts w:ascii="Consolas" w:eastAsia="ＭＳ Ｐゴシック" w:hAnsi="Consolas" w:cs="Consolas"/>
                        <w:color w:val="000000"/>
                        <w:kern w:val="0"/>
                        <w:sz w:val="14"/>
                        <w:szCs w:val="16"/>
                      </w:rPr>
                      <w:t>someMethod</w:t>
                    </w:r>
                    <w:proofErr w:type="spellEnd"/>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longExpression1, longExpression2, longExpression3,</w:t>
                    </w:r>
                  </w:ins>
                </w:p>
                <w:p w14:paraId="0A20ABA1" w14:textId="77777777" w:rsidR="00E86D2C" w:rsidRPr="003432A0" w:rsidRDefault="00E86D2C" w:rsidP="00E86D2C">
                  <w:pPr>
                    <w:autoSpaceDE w:val="0"/>
                    <w:autoSpaceDN w:val="0"/>
                    <w:adjustRightInd w:val="0"/>
                    <w:spacing w:line="180" w:lineRule="exact"/>
                    <w:jc w:val="left"/>
                    <w:rPr>
                      <w:ins w:id="982" w:author="Endo, Masami" w:date="2022-02-18T17:25:00Z"/>
                      <w:rFonts w:ascii="Consolas" w:eastAsia="ＭＳ Ｐゴシック" w:hAnsi="Consolas" w:cs="Consolas"/>
                      <w:kern w:val="0"/>
                      <w:sz w:val="14"/>
                      <w:szCs w:val="16"/>
                    </w:rPr>
                  </w:pPr>
                  <w:ins w:id="983" w:author="Endo, Masami" w:date="2022-02-18T17:25:00Z">
                    <w:r w:rsidRPr="003432A0">
                      <w:rPr>
                        <w:rFonts w:ascii="ＭＳ 明朝" w:hAnsi="ＭＳ 明朝" w:cs="ＭＳ 明朝" w:hint="eastAsia"/>
                        <w:color w:val="000000"/>
                        <w:kern w:val="0"/>
                        <w:sz w:val="14"/>
                        <w:szCs w:val="16"/>
                      </w:rPr>
                      <w:t>▯▯▯▯▯▯▯▯</w:t>
                    </w:r>
                    <w:r w:rsidRPr="003432A0">
                      <w:rPr>
                        <w:rFonts w:ascii="Consolas" w:eastAsia="ＭＳ Ｐゴシック" w:hAnsi="Consolas" w:cs="Consolas"/>
                        <w:color w:val="000000"/>
                        <w:kern w:val="0"/>
                        <w:sz w:val="14"/>
                        <w:szCs w:val="16"/>
                      </w:rPr>
                      <w:t>longExpression4, longExpression5, longExpression6,</w:t>
                    </w:r>
                  </w:ins>
                </w:p>
                <w:p w14:paraId="08C2E0A7" w14:textId="2264F4FD" w:rsidR="004F0187" w:rsidRPr="003432A0" w:rsidDel="00E86D2C" w:rsidRDefault="00E86D2C" w:rsidP="00E86D2C">
                  <w:pPr>
                    <w:autoSpaceDE w:val="0"/>
                    <w:autoSpaceDN w:val="0"/>
                    <w:adjustRightInd w:val="0"/>
                    <w:spacing w:line="180" w:lineRule="exact"/>
                    <w:jc w:val="left"/>
                    <w:rPr>
                      <w:del w:id="984" w:author="Endo, Masami" w:date="2022-02-18T17:25:00Z"/>
                      <w:rFonts w:ascii="Consolas" w:eastAsia="ＭＳ Ｐゴシック" w:hAnsi="Consolas" w:cs="Consolas"/>
                      <w:kern w:val="0"/>
                      <w:sz w:val="10"/>
                      <w:szCs w:val="12"/>
                    </w:rPr>
                  </w:pPr>
                  <w:ins w:id="985" w:author="Endo, Masami" w:date="2022-02-18T17:25:00Z">
                    <w:r w:rsidRPr="003432A0">
                      <w:rPr>
                        <w:rFonts w:ascii="ＭＳ 明朝" w:hAnsi="ＭＳ 明朝" w:cs="ＭＳ 明朝" w:hint="eastAsia"/>
                        <w:color w:val="000000"/>
                        <w:kern w:val="0"/>
                        <w:sz w:val="14"/>
                        <w:szCs w:val="16"/>
                      </w:rPr>
                      <w:t>▯▯▯▯▯▯▯▯</w:t>
                    </w:r>
                    <w:r w:rsidRPr="003432A0">
                      <w:rPr>
                        <w:rFonts w:ascii="Consolas" w:eastAsia="ＭＳ Ｐゴシック" w:hAnsi="Consolas" w:cs="Consolas"/>
                        <w:color w:val="000000"/>
                        <w:kern w:val="0"/>
                        <w:sz w:val="14"/>
                        <w:szCs w:val="16"/>
                      </w:rPr>
                      <w:t>longExpression7, longExpression8, longExpression9</w:t>
                    </w:r>
                    <w:r>
                      <w:rPr>
                        <w:rFonts w:ascii="Consolas" w:eastAsia="ＭＳ Ｐゴシック" w:hAnsi="Consolas" w:cs="Consolas"/>
                        <w:color w:val="000000"/>
                        <w:kern w:val="0"/>
                        <w:sz w:val="14"/>
                        <w:szCs w:val="16"/>
                      </w:rPr>
                      <w:t>)</w:t>
                    </w:r>
                    <w:r w:rsidRPr="003432A0">
                      <w:rPr>
                        <w:rFonts w:ascii="Consolas" w:eastAsia="ＭＳ Ｐゴシック" w:hAnsi="Consolas" w:cs="Consolas"/>
                        <w:color w:val="000000"/>
                        <w:kern w:val="0"/>
                        <w:sz w:val="14"/>
                        <w:szCs w:val="16"/>
                      </w:rPr>
                      <w:t>;</w:t>
                    </w:r>
                  </w:ins>
                  <w:del w:id="986" w:author="Endo, Masami" w:date="2022-02-18T17:25:00Z">
                    <w:r w:rsidR="004F0187" w:rsidRPr="003432A0" w:rsidDel="00E86D2C">
                      <w:rPr>
                        <w:rFonts w:ascii="Consolas" w:eastAsia="ＭＳ Ｐゴシック" w:hAnsi="Consolas" w:cs="Consolas"/>
                        <w:sz w:val="10"/>
                        <w:szCs w:val="12"/>
                      </w:rPr>
                      <w:delText>someMethod (longExpression1, longExpression2, longExpression3,</w:delText>
                    </w:r>
                  </w:del>
                </w:p>
                <w:p w14:paraId="37310BC2" w14:textId="02B6162B" w:rsidR="004F0187" w:rsidRPr="003432A0" w:rsidDel="00E86D2C" w:rsidRDefault="004F0187" w:rsidP="004F0187">
                  <w:pPr>
                    <w:autoSpaceDE w:val="0"/>
                    <w:autoSpaceDN w:val="0"/>
                    <w:adjustRightInd w:val="0"/>
                    <w:spacing w:line="180" w:lineRule="exact"/>
                    <w:jc w:val="left"/>
                    <w:rPr>
                      <w:del w:id="987" w:author="Endo, Masami" w:date="2022-02-18T17:25:00Z"/>
                      <w:rFonts w:ascii="Consolas" w:eastAsia="ＭＳ Ｐゴシック" w:hAnsi="Consolas" w:cs="Consolas"/>
                      <w:kern w:val="0"/>
                      <w:sz w:val="10"/>
                      <w:szCs w:val="12"/>
                    </w:rPr>
                  </w:pPr>
                  <w:del w:id="988" w:author="Endo, Masami" w:date="2022-02-18T17:25:00Z">
                    <w:r w:rsidRPr="003432A0" w:rsidDel="00E86D2C">
                      <w:rPr>
                        <w:rFonts w:ascii="ＭＳ 明朝" w:hAnsi="ＭＳ 明朝" w:cs="ＭＳ 明朝" w:hint="eastAsia"/>
                        <w:sz w:val="10"/>
                        <w:szCs w:val="12"/>
                      </w:rPr>
                      <w:delText>Subassembly Catch of Subassembly Subassembly Subassembly Subassembly ▯ longExpression 4, longExpression 5, longExpression 6</w:delText>
                    </w:r>
                  </w:del>
                </w:p>
                <w:p w14:paraId="434675ED" w14:textId="777029DF"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del w:id="989" w:author="Endo, Masami" w:date="2022-02-18T17:25:00Z">
                    <w:r w:rsidRPr="003432A0" w:rsidDel="00E86D2C">
                      <w:rPr>
                        <w:rFonts w:ascii="ＭＳ 明朝" w:hAnsi="ＭＳ 明朝" w:cs="ＭＳ 明朝" w:hint="eastAsia"/>
                        <w:sz w:val="10"/>
                        <w:szCs w:val="12"/>
                      </w:rPr>
                      <w:delText>Subassembly Subassembly Subassembly Subassembly Subassembly ▯ longExpression 7, longExpression 8, longExpression 9;</w:delText>
                    </w:r>
                  </w:del>
                </w:p>
              </w:tc>
            </w:tr>
          </w:tbl>
          <w:p w14:paraId="77D7DFDE" w14:textId="011BC79F" w:rsidR="00804D86" w:rsidRPr="004F0187" w:rsidRDefault="00804D86" w:rsidP="00804D86">
            <w:pPr>
              <w:rPr>
                <w:rFonts w:ascii="ＭＳ Ｐゴシック" w:eastAsia="ＭＳ Ｐゴシック" w:hAnsi="ＭＳ Ｐゴシック"/>
                <w:sz w:val="10"/>
                <w:szCs w:val="12"/>
              </w:rPr>
            </w:pPr>
          </w:p>
        </w:tc>
      </w:tr>
    </w:tbl>
    <w:p w14:paraId="1174CA11" w14:textId="77777777" w:rsidR="00804D86" w:rsidRDefault="00804D86" w:rsidP="00BC670A"/>
    <w:p w14:paraId="6C3DE22C" w14:textId="77777777" w:rsidR="004F0187" w:rsidRDefault="004F0187" w:rsidP="00BC670A">
      <w:pPr>
        <w:sectPr w:rsidR="004F0187" w:rsidSect="0034470E">
          <w:pgSz w:w="11906" w:h="16838" w:code="9"/>
          <w:pgMar w:top="1701" w:right="1418" w:bottom="851" w:left="1418" w:header="851" w:footer="567" w:gutter="0"/>
          <w:cols w:space="425"/>
          <w:docGrid w:type="linesAndChars" w:linePitch="246"/>
        </w:sectPr>
      </w:pPr>
    </w:p>
    <w:p w14:paraId="6B9DE63D" w14:textId="6C8EA9C1" w:rsidR="00BC670A" w:rsidRDefault="00824A7F" w:rsidP="00BC670A">
      <w:pPr>
        <w:pStyle w:val="Heading2"/>
        <w:spacing w:before="123"/>
      </w:pPr>
      <w:bookmarkStart w:id="990" w:name="_Toc482632880"/>
      <w:r>
        <w:rPr>
          <w:rFonts w:hint="eastAsia"/>
        </w:rPr>
        <w:lastRenderedPageBreak/>
        <w:t>Block</w:t>
      </w:r>
      <w:bookmarkEnd w:id="990"/>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4F0187" w:rsidRPr="004F0187" w14:paraId="63D45741"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5F914A18" w14:textId="580C862F" w:rsidR="004F0187" w:rsidRPr="004F0187" w:rsidRDefault="004F0187"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Block</w:t>
            </w:r>
          </w:p>
        </w:tc>
      </w:tr>
      <w:tr w:rsidR="004F0187" w:rsidRPr="004F0187" w14:paraId="3EB129BA" w14:textId="77777777" w:rsidTr="00B42A53">
        <w:tc>
          <w:tcPr>
            <w:tcW w:w="368" w:type="pct"/>
          </w:tcPr>
          <w:p w14:paraId="64243EF7" w14:textId="77777777" w:rsidR="004F0187" w:rsidRPr="004F0187" w:rsidRDefault="004F0187" w:rsidP="00B42A53">
            <w:pPr>
              <w:jc w:val="center"/>
              <w:rPr>
                <w:rFonts w:ascii="ＭＳ Ｐゴシック" w:eastAsia="ＭＳ Ｐゴシック" w:hAnsi="ＭＳ Ｐゴシック"/>
                <w:b/>
                <w:color w:val="C00000"/>
                <w:sz w:val="10"/>
                <w:szCs w:val="12"/>
              </w:rPr>
            </w:pPr>
            <w:r w:rsidRPr="004F0187">
              <w:rPr>
                <w:rFonts w:ascii="ＭＳ Ｐゴシック" w:eastAsia="ＭＳ Ｐゴシック" w:hAnsi="ＭＳ Ｐゴシック" w:hint="eastAsia"/>
                <w:sz w:val="10"/>
                <w:szCs w:val="12"/>
              </w:rPr>
              <w:t>strict observance</w:t>
            </w:r>
          </w:p>
        </w:tc>
        <w:tc>
          <w:tcPr>
            <w:tcW w:w="181" w:type="pct"/>
          </w:tcPr>
          <w:p w14:paraId="5D906837" w14:textId="77777777" w:rsidR="004F0187" w:rsidRPr="004F0187" w:rsidRDefault="004F0187"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1</w:t>
            </w:r>
          </w:p>
        </w:tc>
        <w:tc>
          <w:tcPr>
            <w:tcW w:w="4451" w:type="pct"/>
          </w:tcPr>
          <w:p w14:paraId="359E8F72" w14:textId="77777777" w:rsidR="004F0187" w:rsidRPr="004F0187" w:rsidRDefault="004F0187"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Do not break the brace "{" that starts the block immediately after an if statement, for example.</w:t>
            </w:r>
          </w:p>
          <w:p w14:paraId="1EF1EBD9" w14:textId="77777777" w:rsidR="004F0187" w:rsidRPr="004F0187" w:rsidRDefault="004F0187" w:rsidP="00B42A53">
            <w:pPr>
              <w:rPr>
                <w:rFonts w:ascii="ＭＳ Ｐゴシック" w:eastAsia="ＭＳ Ｐゴシック" w:hAnsi="ＭＳ Ｐゴシック"/>
                <w:sz w:val="10"/>
                <w:szCs w:val="12"/>
              </w:rPr>
            </w:pPr>
          </w:p>
          <w:p w14:paraId="4A644B68" w14:textId="77777777" w:rsidR="004F0187" w:rsidRPr="004F0187" w:rsidRDefault="004F0187" w:rsidP="004F0187">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① if statement</w:t>
            </w:r>
          </w:p>
          <w:tbl>
            <w:tblPr>
              <w:tblStyle w:val="TableGrid"/>
              <w:tblW w:w="137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213"/>
            </w:tblGrid>
            <w:tr w:rsidR="004F0187" w:rsidRPr="003432A0" w14:paraId="2E4BEFF0" w14:textId="77777777" w:rsidTr="00D54DF6">
              <w:tc>
                <w:tcPr>
                  <w:tcW w:w="5000" w:type="pct"/>
                  <w:shd w:val="clear" w:color="auto" w:fill="F2F2F2" w:themeFill="background1" w:themeFillShade="F2"/>
                </w:tcPr>
                <w:p w14:paraId="7C2A9F2B"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Start of correct block</w:t>
                  </w:r>
                </w:p>
                <w:p w14:paraId="0A292D56" w14:textId="18F331AE"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if (condition) {</w:t>
                  </w:r>
                </w:p>
                <w:p w14:paraId="68BCE154" w14:textId="6EE8C3E8"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47A7EE57" w14:textId="387E9056" w:rsidR="004F0187" w:rsidRPr="00872FB0" w:rsidRDefault="004F0187" w:rsidP="004F0187">
                  <w:pPr>
                    <w:autoSpaceDE w:val="0"/>
                    <w:autoSpaceDN w:val="0"/>
                    <w:adjustRightInd w:val="0"/>
                    <w:spacing w:line="180" w:lineRule="exact"/>
                    <w:jc w:val="left"/>
                    <w:rPr>
                      <w:rFonts w:ascii="Consolas" w:eastAsia="ＭＳ Ｐゴシック" w:hAnsi="Consolas" w:cs="Consolas"/>
                      <w:color w:val="000000"/>
                      <w:kern w:val="0"/>
                      <w:sz w:val="10"/>
                      <w:szCs w:val="12"/>
                    </w:rPr>
                  </w:pPr>
                  <w:r w:rsidRPr="003432A0">
                    <w:rPr>
                      <w:rFonts w:ascii="Consolas" w:eastAsia="ＭＳ Ｐゴシック" w:hAnsi="Consolas" w:cs="Consolas"/>
                      <w:sz w:val="10"/>
                      <w:szCs w:val="12"/>
                    </w:rPr>
                    <w:t>}</w:t>
                  </w:r>
                </w:p>
                <w:p w14:paraId="4CA03156"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//X Blocking Violations Begins</w:t>
                  </w:r>
                </w:p>
                <w:p w14:paraId="38918343" w14:textId="6D0CDE18"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if (condition)</w:t>
                  </w:r>
                </w:p>
                <w:p w14:paraId="41658512"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6EAED44F"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269E9F24" w14:textId="17D4F449"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tc>
            </w:tr>
          </w:tbl>
          <w:p w14:paraId="18F8480E" w14:textId="77777777" w:rsidR="004F0187" w:rsidRPr="004F0187" w:rsidRDefault="004F0187" w:rsidP="004F0187">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② if-else statement</w:t>
            </w:r>
          </w:p>
          <w:tbl>
            <w:tblPr>
              <w:tblStyle w:val="TableGrid"/>
              <w:tblW w:w="137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213"/>
            </w:tblGrid>
            <w:tr w:rsidR="004F0187" w:rsidRPr="003432A0" w14:paraId="1BF816D5" w14:textId="77777777" w:rsidTr="00D54DF6">
              <w:tc>
                <w:tcPr>
                  <w:tcW w:w="5000" w:type="pct"/>
                  <w:shd w:val="clear" w:color="auto" w:fill="F2F2F2" w:themeFill="background1" w:themeFillShade="F2"/>
                </w:tcPr>
                <w:p w14:paraId="40B5E290"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Start of correct block</w:t>
                  </w:r>
                </w:p>
                <w:p w14:paraId="1CC1763F" w14:textId="2796D79B"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if (condition) {        </w:t>
                  </w:r>
                </w:p>
                <w:p w14:paraId="44E210C0" w14:textId="72B08B39"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2FA962A1"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else {</w:t>
                  </w:r>
                </w:p>
                <w:p w14:paraId="10397BE7"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0853165A" w14:textId="47FB37AA" w:rsidR="004F0187" w:rsidRPr="00872FB0" w:rsidRDefault="004F0187" w:rsidP="004F0187">
                  <w:pPr>
                    <w:autoSpaceDE w:val="0"/>
                    <w:autoSpaceDN w:val="0"/>
                    <w:adjustRightInd w:val="0"/>
                    <w:spacing w:line="180" w:lineRule="exact"/>
                    <w:jc w:val="left"/>
                    <w:rPr>
                      <w:rFonts w:ascii="Consolas" w:eastAsia="ＭＳ Ｐゴシック" w:hAnsi="Consolas" w:cs="Consolas"/>
                      <w:color w:val="000000"/>
                      <w:kern w:val="0"/>
                      <w:sz w:val="10"/>
                      <w:szCs w:val="12"/>
                    </w:rPr>
                  </w:pPr>
                  <w:r w:rsidRPr="003432A0">
                    <w:rPr>
                      <w:rFonts w:ascii="Consolas" w:eastAsia="ＭＳ Ｐゴシック" w:hAnsi="Consolas" w:cs="Consolas"/>
                      <w:sz w:val="10"/>
                      <w:szCs w:val="12"/>
                    </w:rPr>
                    <w:t>}</w:t>
                  </w:r>
                </w:p>
                <w:p w14:paraId="768D2E78"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//X Blocking Violations Begins</w:t>
                  </w:r>
                </w:p>
                <w:p w14:paraId="213C9F24" w14:textId="2C3E82C4"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if (condition)</w:t>
                  </w:r>
                </w:p>
                <w:p w14:paraId="2DB1F0FC"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E76C346"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4D2E1218"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7B790F5D"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else</w:t>
                  </w:r>
                </w:p>
                <w:p w14:paraId="6E4F4B28" w14:textId="424FEBB2"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73033EC8" w14:textId="77777777"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statements;</w:t>
                  </w:r>
                </w:p>
                <w:p w14:paraId="676800EB" w14:textId="4B147BE6" w:rsidR="004F0187" w:rsidRPr="003432A0" w:rsidRDefault="004F0187" w:rsidP="004F0187">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tc>
            </w:tr>
          </w:tbl>
          <w:p w14:paraId="07FAE1B2" w14:textId="7411F25A" w:rsidR="004F0187" w:rsidRPr="004F0187" w:rsidRDefault="004F0187" w:rsidP="004F0187">
            <w:pPr>
              <w:rPr>
                <w:rFonts w:ascii="ＭＳ Ｐゴシック" w:eastAsia="ＭＳ Ｐゴシック" w:hAnsi="ＭＳ Ｐゴシック"/>
                <w:sz w:val="10"/>
                <w:szCs w:val="12"/>
              </w:rPr>
            </w:pPr>
          </w:p>
        </w:tc>
      </w:tr>
      <w:tr w:rsidR="004F0187" w:rsidRPr="004F0187" w14:paraId="01B3EB15" w14:textId="77777777" w:rsidTr="00B42A53">
        <w:tc>
          <w:tcPr>
            <w:tcW w:w="368" w:type="pct"/>
          </w:tcPr>
          <w:p w14:paraId="2D9AAA06" w14:textId="77777777" w:rsidR="004F0187" w:rsidRPr="004F0187" w:rsidRDefault="004F0187" w:rsidP="00B42A53">
            <w:pPr>
              <w:jc w:val="center"/>
              <w:rPr>
                <w:rFonts w:ascii="ＭＳ Ｐゴシック" w:eastAsia="ＭＳ Ｐゴシック" w:hAnsi="ＭＳ Ｐゴシック"/>
                <w:b/>
                <w:color w:val="0070C0"/>
                <w:sz w:val="10"/>
                <w:szCs w:val="12"/>
              </w:rPr>
            </w:pPr>
            <w:r w:rsidRPr="004F0187">
              <w:rPr>
                <w:rFonts w:ascii="ＭＳ Ｐゴシック" w:eastAsia="ＭＳ Ｐゴシック" w:hAnsi="ＭＳ Ｐゴシック" w:hint="eastAsia"/>
                <w:sz w:val="10"/>
                <w:szCs w:val="12"/>
              </w:rPr>
              <w:t>strict observance</w:t>
            </w:r>
          </w:p>
        </w:tc>
        <w:tc>
          <w:tcPr>
            <w:tcW w:w="181" w:type="pct"/>
          </w:tcPr>
          <w:p w14:paraId="21797FC6" w14:textId="77777777" w:rsidR="004F0187" w:rsidRPr="004F0187" w:rsidRDefault="004F0187"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2</w:t>
            </w:r>
          </w:p>
        </w:tc>
        <w:tc>
          <w:tcPr>
            <w:tcW w:w="4451" w:type="pct"/>
          </w:tcPr>
          <w:p w14:paraId="18A84DA1" w14:textId="77777777" w:rsidR="004F0187" w:rsidRPr="004F0187" w:rsidRDefault="004F0187" w:rsidP="004F0187">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Braces: {  and} may not be omitted.</w:t>
            </w:r>
          </w:p>
          <w:tbl>
            <w:tblPr>
              <w:tblStyle w:val="TableGrid"/>
              <w:tblW w:w="142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290"/>
            </w:tblGrid>
            <w:tr w:rsidR="004F0187" w:rsidRPr="002A6888" w14:paraId="7E05E960" w14:textId="77777777" w:rsidTr="00D54DF6">
              <w:tc>
                <w:tcPr>
                  <w:tcW w:w="5000" w:type="pct"/>
                  <w:shd w:val="clear" w:color="auto" w:fill="F2F2F2" w:themeFill="background1" w:themeFillShade="F2"/>
                </w:tcPr>
                <w:p w14:paraId="2BF0E414" w14:textId="77777777" w:rsidR="004F0187" w:rsidRPr="002A6888" w:rsidRDefault="004F0187" w:rsidP="004F0187">
                  <w:pPr>
                    <w:autoSpaceDE w:val="0"/>
                    <w:autoSpaceDN w:val="0"/>
                    <w:adjustRightInd w:val="0"/>
                    <w:jc w:val="left"/>
                    <w:rPr>
                      <w:rFonts w:ascii="Consolas" w:eastAsia="ＭＳ Ｐゴシック" w:hAnsi="Consolas" w:cs="Consolas"/>
                      <w:kern w:val="0"/>
                      <w:sz w:val="10"/>
                      <w:szCs w:val="12"/>
                    </w:rPr>
                  </w:pPr>
                  <w:r w:rsidRPr="002A6888">
                    <w:rPr>
                      <w:rFonts w:ascii="Consolas" w:eastAsia="ＭＳ Ｐゴシック" w:hAnsi="Consolas" w:cs="Consolas"/>
                      <w:sz w:val="10"/>
                      <w:szCs w:val="12"/>
                    </w:rPr>
                    <w:t>//X start blocking violations (1)</w:t>
                  </w:r>
                </w:p>
                <w:p w14:paraId="536A914E" w14:textId="1A461415" w:rsidR="004F0187" w:rsidRPr="002A6888" w:rsidRDefault="004F0187" w:rsidP="004F0187">
                  <w:pPr>
                    <w:autoSpaceDE w:val="0"/>
                    <w:autoSpaceDN w:val="0"/>
                    <w:adjustRightInd w:val="0"/>
                    <w:jc w:val="left"/>
                    <w:rPr>
                      <w:rFonts w:ascii="Consolas" w:eastAsia="ＭＳ Ｐゴシック" w:hAnsi="Consolas" w:cs="Consolas"/>
                      <w:kern w:val="0"/>
                      <w:sz w:val="10"/>
                      <w:szCs w:val="12"/>
                    </w:rPr>
                  </w:pPr>
                  <w:r w:rsidRPr="002A6888">
                    <w:rPr>
                      <w:rFonts w:ascii="Consolas" w:eastAsia="ＭＳ Ｐゴシック" w:hAnsi="Consolas" w:cs="Consolas"/>
                      <w:sz w:val="10"/>
                      <w:szCs w:val="12"/>
                    </w:rPr>
                    <w:t>if (condition)</w:t>
                  </w:r>
                </w:p>
                <w:p w14:paraId="2776D53F" w14:textId="0B9346F5" w:rsidR="004F0187" w:rsidRPr="00872FB0" w:rsidRDefault="004F0187" w:rsidP="004F0187">
                  <w:pPr>
                    <w:autoSpaceDE w:val="0"/>
                    <w:autoSpaceDN w:val="0"/>
                    <w:adjustRightInd w:val="0"/>
                    <w:jc w:val="left"/>
                    <w:rPr>
                      <w:rFonts w:ascii="Consolas" w:eastAsia="ＭＳ Ｐゴシック" w:hAnsi="Consolas" w:cs="Consolas"/>
                      <w:kern w:val="0"/>
                      <w:sz w:val="10"/>
                      <w:szCs w:val="12"/>
                    </w:rPr>
                  </w:pPr>
                  <w:r w:rsidRPr="002A6888">
                    <w:rPr>
                      <w:rFonts w:ascii="Consolas" w:eastAsia="ＭＳ Ｐゴシック" w:hAnsi="Consolas" w:cs="Consolas"/>
                      <w:sz w:val="10"/>
                      <w:szCs w:val="12"/>
                    </w:rPr>
                    <w:t xml:space="preserve">    statements;</w:t>
                  </w:r>
                </w:p>
                <w:p w14:paraId="747CF0A2" w14:textId="77777777" w:rsidR="004F0187" w:rsidRPr="002A6888" w:rsidRDefault="004F0187" w:rsidP="004F0187">
                  <w:pPr>
                    <w:autoSpaceDE w:val="0"/>
                    <w:autoSpaceDN w:val="0"/>
                    <w:adjustRightInd w:val="0"/>
                    <w:jc w:val="left"/>
                    <w:rPr>
                      <w:rFonts w:ascii="Consolas" w:eastAsia="ＭＳ Ｐゴシック" w:hAnsi="Consolas" w:cs="Consolas"/>
                      <w:kern w:val="0"/>
                      <w:sz w:val="10"/>
                      <w:szCs w:val="12"/>
                    </w:rPr>
                  </w:pPr>
                  <w:r w:rsidRPr="002A6888">
                    <w:rPr>
                      <w:rFonts w:ascii="Consolas" w:eastAsia="ＭＳ Ｐゴシック" w:hAnsi="Consolas" w:cs="Consolas"/>
                      <w:sz w:val="10"/>
                      <w:szCs w:val="12"/>
                    </w:rPr>
                    <w:t>//X start blocking violations (2)</w:t>
                  </w:r>
                </w:p>
                <w:p w14:paraId="782879E6" w14:textId="15DD8EF2" w:rsidR="004F0187" w:rsidRPr="002A6888" w:rsidRDefault="004F0187" w:rsidP="004F0187">
                  <w:pPr>
                    <w:autoSpaceDE w:val="0"/>
                    <w:autoSpaceDN w:val="0"/>
                    <w:adjustRightInd w:val="0"/>
                    <w:jc w:val="left"/>
                    <w:rPr>
                      <w:rFonts w:ascii="Consolas" w:eastAsia="ＭＳ Ｐゴシック" w:hAnsi="Consolas" w:cs="Consolas"/>
                      <w:kern w:val="0"/>
                      <w:sz w:val="10"/>
                      <w:szCs w:val="12"/>
                    </w:rPr>
                  </w:pPr>
                  <w:r w:rsidRPr="002A6888">
                    <w:rPr>
                      <w:rFonts w:ascii="Consolas" w:eastAsia="ＭＳ Ｐゴシック" w:hAnsi="Consolas" w:cs="Consolas"/>
                      <w:sz w:val="10"/>
                      <w:szCs w:val="12"/>
                    </w:rPr>
                    <w:t>if (condition)</w:t>
                  </w:r>
                </w:p>
                <w:p w14:paraId="43D960EB" w14:textId="77777777" w:rsidR="004F0187" w:rsidRPr="002A6888" w:rsidRDefault="004F0187" w:rsidP="004F0187">
                  <w:pPr>
                    <w:autoSpaceDE w:val="0"/>
                    <w:autoSpaceDN w:val="0"/>
                    <w:adjustRightInd w:val="0"/>
                    <w:jc w:val="left"/>
                    <w:rPr>
                      <w:rFonts w:ascii="Consolas" w:eastAsia="ＭＳ Ｐゴシック" w:hAnsi="Consolas" w:cs="Consolas"/>
                      <w:kern w:val="0"/>
                      <w:sz w:val="10"/>
                      <w:szCs w:val="12"/>
                    </w:rPr>
                  </w:pPr>
                  <w:r w:rsidRPr="002A6888">
                    <w:rPr>
                      <w:rFonts w:ascii="Consolas" w:eastAsia="ＭＳ Ｐゴシック" w:hAnsi="Consolas" w:cs="Consolas"/>
                      <w:sz w:val="10"/>
                      <w:szCs w:val="12"/>
                    </w:rPr>
                    <w:t xml:space="preserve">    statements;</w:t>
                  </w:r>
                </w:p>
                <w:p w14:paraId="0567F4A9" w14:textId="77777777" w:rsidR="004F0187" w:rsidRPr="002A6888" w:rsidRDefault="004F0187" w:rsidP="004F0187">
                  <w:pPr>
                    <w:autoSpaceDE w:val="0"/>
                    <w:autoSpaceDN w:val="0"/>
                    <w:adjustRightInd w:val="0"/>
                    <w:jc w:val="left"/>
                    <w:rPr>
                      <w:rFonts w:ascii="Consolas" w:eastAsia="ＭＳ Ｐゴシック" w:hAnsi="Consolas" w:cs="Consolas"/>
                      <w:kern w:val="0"/>
                      <w:sz w:val="10"/>
                      <w:szCs w:val="12"/>
                    </w:rPr>
                  </w:pPr>
                  <w:r w:rsidRPr="002A6888">
                    <w:rPr>
                      <w:rFonts w:ascii="Consolas" w:eastAsia="ＭＳ Ｐゴシック" w:hAnsi="Consolas" w:cs="Consolas"/>
                      <w:sz w:val="10"/>
                      <w:szCs w:val="12"/>
                    </w:rPr>
                    <w:t>else</w:t>
                  </w:r>
                </w:p>
                <w:p w14:paraId="6E599715" w14:textId="391D6B09" w:rsidR="004F0187" w:rsidRPr="002A6888" w:rsidRDefault="004F0187" w:rsidP="00FB666C">
                  <w:pPr>
                    <w:autoSpaceDE w:val="0"/>
                    <w:autoSpaceDN w:val="0"/>
                    <w:adjustRightInd w:val="0"/>
                    <w:jc w:val="left"/>
                    <w:rPr>
                      <w:rFonts w:ascii="Consolas" w:eastAsia="ＭＳ Ｐゴシック" w:hAnsi="Consolas" w:cs="Consolas"/>
                      <w:kern w:val="0"/>
                      <w:sz w:val="10"/>
                      <w:szCs w:val="12"/>
                    </w:rPr>
                  </w:pPr>
                  <w:r w:rsidRPr="002A6888">
                    <w:rPr>
                      <w:rFonts w:ascii="Consolas" w:eastAsia="ＭＳ Ｐゴシック" w:hAnsi="Consolas" w:cs="Consolas"/>
                      <w:sz w:val="10"/>
                      <w:szCs w:val="12"/>
                    </w:rPr>
                    <w:t xml:space="preserve">    statements;</w:t>
                  </w:r>
                </w:p>
              </w:tc>
            </w:tr>
          </w:tbl>
          <w:p w14:paraId="4D278F5E" w14:textId="2348A995" w:rsidR="004F0187" w:rsidRPr="004F0187" w:rsidRDefault="004F0187" w:rsidP="00B42A53">
            <w:pPr>
              <w:rPr>
                <w:rFonts w:ascii="ＭＳ Ｐゴシック" w:eastAsia="ＭＳ Ｐゴシック" w:hAnsi="ＭＳ Ｐゴシック"/>
                <w:sz w:val="10"/>
                <w:szCs w:val="12"/>
              </w:rPr>
            </w:pPr>
          </w:p>
        </w:tc>
      </w:tr>
    </w:tbl>
    <w:p w14:paraId="0E8A0292" w14:textId="77777777" w:rsidR="004F0187" w:rsidRDefault="004F0187" w:rsidP="00BC670A"/>
    <w:p w14:paraId="6F6B895F" w14:textId="77777777" w:rsidR="0023476D" w:rsidRDefault="0023476D" w:rsidP="00BC670A">
      <w:pPr>
        <w:sectPr w:rsidR="0023476D" w:rsidSect="0034470E">
          <w:pgSz w:w="11906" w:h="16838" w:code="9"/>
          <w:pgMar w:top="1701" w:right="1418" w:bottom="851" w:left="1418" w:header="851" w:footer="567" w:gutter="0"/>
          <w:cols w:space="425"/>
          <w:docGrid w:type="linesAndChars" w:linePitch="246"/>
        </w:sectPr>
      </w:pPr>
    </w:p>
    <w:p w14:paraId="61AEB712" w14:textId="77777777" w:rsidR="00824A7F" w:rsidRDefault="00824A7F" w:rsidP="00824A7F">
      <w:pPr>
        <w:pStyle w:val="Heading2"/>
        <w:spacing w:before="123"/>
      </w:pPr>
      <w:bookmarkStart w:id="991" w:name="_Toc482632881"/>
      <w:r>
        <w:rPr>
          <w:rFonts w:hint="eastAsia"/>
        </w:rPr>
        <w:lastRenderedPageBreak/>
        <w:t>Blank</w:t>
      </w:r>
      <w:bookmarkEnd w:id="991"/>
    </w:p>
    <w:p w14:paraId="67D7AD89" w14:textId="77777777" w:rsidR="00824A7F" w:rsidRDefault="00824A7F" w:rsidP="00824A7F">
      <w:pPr>
        <w:pStyle w:val="Heading3"/>
      </w:pPr>
      <w:bookmarkStart w:id="992" w:name="_Toc482632882"/>
      <w:r>
        <w:rPr>
          <w:rFonts w:hint="eastAsia"/>
        </w:rPr>
        <w:t>single statement</w:t>
      </w:r>
      <w:bookmarkEnd w:id="992"/>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23476D" w:rsidRPr="004F0187" w14:paraId="1CF31C57"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5A02152C" w14:textId="333A1315" w:rsidR="0023476D" w:rsidRPr="004F0187" w:rsidRDefault="0023476D" w:rsidP="00B42A53">
            <w:pPr>
              <w:rPr>
                <w:rFonts w:ascii="ＭＳ Ｐゴシック" w:eastAsia="ＭＳ Ｐゴシック" w:hAnsi="ＭＳ Ｐゴシック"/>
                <w:sz w:val="10"/>
                <w:szCs w:val="12"/>
              </w:rPr>
            </w:pPr>
            <w:r w:rsidRPr="0023476D">
              <w:rPr>
                <w:rFonts w:ascii="ＭＳ Ｐゴシック" w:eastAsia="ＭＳ Ｐゴシック" w:hAnsi="ＭＳ Ｐゴシック" w:hint="eastAsia"/>
                <w:sz w:val="10"/>
                <w:szCs w:val="12"/>
              </w:rPr>
              <w:t>single statement</w:t>
            </w:r>
          </w:p>
        </w:tc>
      </w:tr>
      <w:tr w:rsidR="0023476D" w:rsidRPr="004F0187" w14:paraId="45C26C58" w14:textId="77777777" w:rsidTr="00B42A53">
        <w:tc>
          <w:tcPr>
            <w:tcW w:w="368" w:type="pct"/>
          </w:tcPr>
          <w:p w14:paraId="359309E7" w14:textId="77777777" w:rsidR="0023476D" w:rsidRPr="004F0187" w:rsidRDefault="0023476D" w:rsidP="00B42A53">
            <w:pPr>
              <w:jc w:val="center"/>
              <w:rPr>
                <w:rFonts w:ascii="ＭＳ Ｐゴシック" w:eastAsia="ＭＳ Ｐゴシック" w:hAnsi="ＭＳ Ｐゴシック"/>
                <w:b/>
                <w:color w:val="C00000"/>
                <w:sz w:val="10"/>
                <w:szCs w:val="12"/>
              </w:rPr>
            </w:pPr>
            <w:r w:rsidRPr="004F0187">
              <w:rPr>
                <w:rFonts w:ascii="ＭＳ Ｐゴシック" w:eastAsia="ＭＳ Ｐゴシック" w:hAnsi="ＭＳ Ｐゴシック" w:hint="eastAsia"/>
                <w:sz w:val="10"/>
                <w:szCs w:val="12"/>
              </w:rPr>
              <w:t>strict observance</w:t>
            </w:r>
          </w:p>
        </w:tc>
        <w:tc>
          <w:tcPr>
            <w:tcW w:w="181" w:type="pct"/>
          </w:tcPr>
          <w:p w14:paraId="64EFA3A7" w14:textId="77777777" w:rsidR="0023476D" w:rsidRPr="004F0187" w:rsidRDefault="0023476D" w:rsidP="00B42A53">
            <w:pPr>
              <w:rPr>
                <w:rFonts w:ascii="ＭＳ Ｐゴシック" w:eastAsia="ＭＳ Ｐゴシック" w:hAnsi="ＭＳ Ｐゴシック"/>
                <w:sz w:val="10"/>
                <w:szCs w:val="12"/>
              </w:rPr>
            </w:pPr>
            <w:r w:rsidRPr="004F0187">
              <w:rPr>
                <w:rFonts w:ascii="ＭＳ Ｐゴシック" w:eastAsia="ＭＳ Ｐゴシック" w:hAnsi="ＭＳ Ｐゴシック" w:hint="eastAsia"/>
                <w:sz w:val="10"/>
                <w:szCs w:val="12"/>
              </w:rPr>
              <w:t>1</w:t>
            </w:r>
          </w:p>
        </w:tc>
        <w:tc>
          <w:tcPr>
            <w:tcW w:w="4451" w:type="pct"/>
          </w:tcPr>
          <w:p w14:paraId="0AB07468" w14:textId="77777777" w:rsidR="00C62341" w:rsidRDefault="00C62341" w:rsidP="00B42A53">
            <w:pPr>
              <w:rPr>
                <w:rFonts w:ascii="ＭＳ Ｐゴシック" w:eastAsia="ＭＳ Ｐゴシック" w:hAnsi="ＭＳ Ｐゴシック"/>
                <w:sz w:val="10"/>
                <w:szCs w:val="12"/>
              </w:rPr>
            </w:pPr>
            <w:r w:rsidRPr="00C62341">
              <w:rPr>
                <w:rFonts w:ascii="ＭＳ Ｐゴシック" w:eastAsia="ＭＳ Ｐゴシック" w:hAnsi="ＭＳ Ｐゴシック" w:hint="eastAsia"/>
                <w:sz w:val="10"/>
                <w:szCs w:val="12"/>
              </w:rPr>
              <w:t>A space character must not precede the semicolon.</w:t>
            </w:r>
          </w:p>
          <w:tbl>
            <w:tblPr>
              <w:tblStyle w:val="TableGrid"/>
              <w:tblW w:w="1469"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361"/>
            </w:tblGrid>
            <w:tr w:rsidR="0023476D" w:rsidRPr="0054411C" w14:paraId="565A1DF3" w14:textId="77777777" w:rsidTr="00D54DF6">
              <w:tc>
                <w:tcPr>
                  <w:tcW w:w="5000" w:type="pct"/>
                  <w:shd w:val="clear" w:color="auto" w:fill="F2F2F2" w:themeFill="background1" w:themeFillShade="F2"/>
                </w:tcPr>
                <w:p w14:paraId="7E298110" w14:textId="77777777" w:rsidR="0023476D" w:rsidRPr="0054411C" w:rsidRDefault="0023476D" w:rsidP="0023476D">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Declaring the correct statement</w:t>
                  </w:r>
                </w:p>
                <w:p w14:paraId="19494F3B" w14:textId="77777777" w:rsidR="0023476D" w:rsidRPr="0054411C" w:rsidRDefault="0023476D" w:rsidP="0023476D">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statement;</w:t>
                  </w:r>
                </w:p>
                <w:p w14:paraId="2C714D0C" w14:textId="77777777" w:rsidR="0023476D" w:rsidRPr="0054411C" w:rsidRDefault="0023476D" w:rsidP="0023476D">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//X Breach of Terms</w:t>
                  </w:r>
                </w:p>
                <w:p w14:paraId="693CA385" w14:textId="28F42F37" w:rsidR="0023476D" w:rsidRPr="0054411C" w:rsidRDefault="0023476D" w:rsidP="0023476D">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ＭＳ 明朝" w:hAnsi="ＭＳ 明朝" w:cs="ＭＳ 明朝" w:hint="eastAsia"/>
                      <w:sz w:val="10"/>
                      <w:szCs w:val="12"/>
                    </w:rPr>
                    <w:t>statement ▯;</w:t>
                  </w:r>
                </w:p>
              </w:tc>
            </w:tr>
          </w:tbl>
          <w:p w14:paraId="5A3BDE0D" w14:textId="77777777" w:rsidR="0023476D" w:rsidRPr="004F0187" w:rsidRDefault="0023476D" w:rsidP="00B42A53">
            <w:pPr>
              <w:rPr>
                <w:rFonts w:ascii="ＭＳ Ｐゴシック" w:eastAsia="ＭＳ Ｐゴシック" w:hAnsi="ＭＳ Ｐゴシック"/>
                <w:sz w:val="10"/>
                <w:szCs w:val="12"/>
              </w:rPr>
            </w:pPr>
          </w:p>
        </w:tc>
      </w:tr>
    </w:tbl>
    <w:p w14:paraId="3B8EB7AF" w14:textId="4FCCBA8F" w:rsidR="00BC670A" w:rsidRDefault="00824A7F" w:rsidP="00BC670A">
      <w:pPr>
        <w:pStyle w:val="Heading3"/>
      </w:pPr>
      <w:bookmarkStart w:id="993" w:name="_Toc482632883"/>
      <w:r>
        <w:rPr>
          <w:rFonts w:hint="eastAsia"/>
        </w:rPr>
        <w:t>if, if-else, if else-if else statements</w:t>
      </w:r>
      <w:bookmarkEnd w:id="993"/>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492BE7" w:rsidRPr="0022401C" w14:paraId="5CAD01F4"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39B021E" w14:textId="5E05B087" w:rsidR="00492BE7" w:rsidRPr="0022401C" w:rsidRDefault="00492BE7" w:rsidP="00B42A53">
            <w:pPr>
              <w:rPr>
                <w:rFonts w:ascii="ＭＳ Ｐゴシック" w:eastAsia="ＭＳ Ｐゴシック" w:hAnsi="ＭＳ Ｐゴシック"/>
                <w:sz w:val="10"/>
                <w:szCs w:val="12"/>
              </w:rPr>
            </w:pPr>
            <w:r w:rsidRPr="0022401C">
              <w:rPr>
                <w:rFonts w:ascii="ＭＳ Ｐゴシック" w:eastAsia="ＭＳ Ｐゴシック" w:hAnsi="ＭＳ Ｐゴシック" w:hint="eastAsia"/>
                <w:sz w:val="10"/>
                <w:szCs w:val="12"/>
              </w:rPr>
              <w:t>if, if-else, if else-if else statements</w:t>
            </w:r>
          </w:p>
        </w:tc>
      </w:tr>
      <w:tr w:rsidR="00492BE7" w:rsidRPr="0022401C" w14:paraId="637AF91D" w14:textId="77777777" w:rsidTr="00B42A53">
        <w:tc>
          <w:tcPr>
            <w:tcW w:w="368" w:type="pct"/>
          </w:tcPr>
          <w:p w14:paraId="7430CB4C" w14:textId="77777777" w:rsidR="00492BE7" w:rsidRPr="0022401C" w:rsidRDefault="00492BE7" w:rsidP="00B42A53">
            <w:pPr>
              <w:jc w:val="center"/>
              <w:rPr>
                <w:rFonts w:ascii="ＭＳ Ｐゴシック" w:eastAsia="ＭＳ Ｐゴシック" w:hAnsi="ＭＳ Ｐゴシック"/>
                <w:b/>
                <w:color w:val="C00000"/>
                <w:sz w:val="10"/>
                <w:szCs w:val="12"/>
              </w:rPr>
            </w:pPr>
            <w:r w:rsidRPr="0022401C">
              <w:rPr>
                <w:rFonts w:ascii="ＭＳ Ｐゴシック" w:eastAsia="ＭＳ Ｐゴシック" w:hAnsi="ＭＳ Ｐゴシック" w:hint="eastAsia"/>
                <w:sz w:val="10"/>
                <w:szCs w:val="12"/>
              </w:rPr>
              <w:t>strict observance</w:t>
            </w:r>
          </w:p>
        </w:tc>
        <w:tc>
          <w:tcPr>
            <w:tcW w:w="181" w:type="pct"/>
          </w:tcPr>
          <w:p w14:paraId="0EF424C3" w14:textId="77777777" w:rsidR="00492BE7" w:rsidRPr="0022401C" w:rsidRDefault="00492BE7" w:rsidP="00B42A53">
            <w:pPr>
              <w:rPr>
                <w:rFonts w:ascii="ＭＳ Ｐゴシック" w:eastAsia="ＭＳ Ｐゴシック" w:hAnsi="ＭＳ Ｐゴシック"/>
                <w:sz w:val="10"/>
                <w:szCs w:val="12"/>
              </w:rPr>
            </w:pPr>
            <w:r w:rsidRPr="0022401C">
              <w:rPr>
                <w:rFonts w:ascii="ＭＳ Ｐゴシック" w:eastAsia="ＭＳ Ｐゴシック" w:hAnsi="ＭＳ Ｐゴシック" w:hint="eastAsia"/>
                <w:sz w:val="10"/>
                <w:szCs w:val="12"/>
              </w:rPr>
              <w:t>1</w:t>
            </w:r>
          </w:p>
        </w:tc>
        <w:tc>
          <w:tcPr>
            <w:tcW w:w="4451" w:type="pct"/>
          </w:tcPr>
          <w:p w14:paraId="473313F2" w14:textId="17DE0A6C" w:rsidR="00492BE7" w:rsidRPr="0022401C" w:rsidRDefault="0022401C" w:rsidP="00B42A53">
            <w:pPr>
              <w:rPr>
                <w:rFonts w:ascii="ＭＳ Ｐゴシック" w:eastAsia="ＭＳ Ｐゴシック" w:hAnsi="ＭＳ Ｐゴシック"/>
                <w:sz w:val="10"/>
                <w:szCs w:val="12"/>
              </w:rPr>
            </w:pPr>
            <w:r w:rsidRPr="0022401C">
              <w:rPr>
                <w:rFonts w:ascii="ＭＳ Ｐゴシック" w:eastAsia="ＭＳ Ｐゴシック" w:hAnsi="ＭＳ Ｐゴシック" w:hint="eastAsia"/>
                <w:sz w:val="10"/>
                <w:szCs w:val="12"/>
              </w:rPr>
              <w:t xml:space="preserve">The use of white space in this statement is as </w:t>
            </w:r>
            <w:proofErr w:type="gramStart"/>
            <w:r w:rsidRPr="0022401C">
              <w:rPr>
                <w:rFonts w:ascii="ＭＳ Ｐゴシック" w:eastAsia="ＭＳ Ｐゴシック" w:hAnsi="ＭＳ Ｐゴシック" w:hint="eastAsia"/>
                <w:sz w:val="10"/>
                <w:szCs w:val="12"/>
              </w:rPr>
              <w:t>follows:.</w:t>
            </w:r>
            <w:proofErr w:type="gramEnd"/>
          </w:p>
          <w:tbl>
            <w:tblPr>
              <w:tblStyle w:val="TableGrid"/>
              <w:tblW w:w="133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138"/>
            </w:tblGrid>
            <w:tr w:rsidR="00492BE7" w:rsidRPr="0054411C" w14:paraId="1C85357C" w14:textId="77777777" w:rsidTr="00D54DF6">
              <w:tc>
                <w:tcPr>
                  <w:tcW w:w="5000" w:type="pct"/>
                  <w:shd w:val="clear" w:color="auto" w:fill="F2F2F2" w:themeFill="background1" w:themeFillShade="F2"/>
                </w:tcPr>
                <w:p w14:paraId="14B8358C" w14:textId="77777777" w:rsidR="00E86D2C" w:rsidRPr="0054411C" w:rsidRDefault="00E86D2C" w:rsidP="00E86D2C">
                  <w:pPr>
                    <w:autoSpaceDE w:val="0"/>
                    <w:autoSpaceDN w:val="0"/>
                    <w:adjustRightInd w:val="0"/>
                    <w:spacing w:line="180" w:lineRule="exact"/>
                    <w:jc w:val="left"/>
                    <w:rPr>
                      <w:ins w:id="994" w:author="Endo, Masami" w:date="2022-02-18T17:25:00Z"/>
                      <w:rFonts w:ascii="Consolas" w:eastAsia="ＭＳ Ｐゴシック" w:hAnsi="Consolas" w:cs="Consolas"/>
                      <w:kern w:val="0"/>
                      <w:sz w:val="14"/>
                      <w:szCs w:val="16"/>
                    </w:rPr>
                  </w:pPr>
                  <w:ins w:id="995" w:author="Endo, Masami" w:date="2022-02-18T17:25:00Z">
                    <w:r w:rsidRPr="0054411C">
                      <w:rPr>
                        <w:rFonts w:ascii="Consolas" w:eastAsia="ＭＳ Ｐゴシック" w:hAnsi="Consolas" w:cs="Consolas"/>
                        <w:b/>
                        <w:bCs/>
                        <w:color w:val="7F0055"/>
                        <w:kern w:val="0"/>
                        <w:sz w:val="14"/>
                        <w:szCs w:val="16"/>
                      </w:rPr>
                      <w:t>if</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condition</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79EAE8AA" w14:textId="77777777" w:rsidR="00E86D2C" w:rsidRPr="0054411C" w:rsidRDefault="00E86D2C" w:rsidP="00E86D2C">
                  <w:pPr>
                    <w:autoSpaceDE w:val="0"/>
                    <w:autoSpaceDN w:val="0"/>
                    <w:adjustRightInd w:val="0"/>
                    <w:spacing w:line="180" w:lineRule="exact"/>
                    <w:jc w:val="left"/>
                    <w:rPr>
                      <w:ins w:id="996" w:author="Endo, Masami" w:date="2022-02-18T17:25:00Z"/>
                      <w:rFonts w:ascii="Consolas" w:eastAsia="ＭＳ Ｐゴシック" w:hAnsi="Consolas" w:cs="Consolas"/>
                      <w:kern w:val="0"/>
                      <w:sz w:val="14"/>
                      <w:szCs w:val="16"/>
                    </w:rPr>
                  </w:pPr>
                  <w:ins w:id="997" w:author="Endo, Masami" w:date="2022-02-18T17:25: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43ECB36D" w14:textId="77777777" w:rsidR="00E86D2C" w:rsidRPr="0054411C" w:rsidRDefault="00E86D2C" w:rsidP="00E86D2C">
                  <w:pPr>
                    <w:autoSpaceDE w:val="0"/>
                    <w:autoSpaceDN w:val="0"/>
                    <w:adjustRightInd w:val="0"/>
                    <w:spacing w:line="180" w:lineRule="exact"/>
                    <w:jc w:val="left"/>
                    <w:rPr>
                      <w:ins w:id="998" w:author="Endo, Masami" w:date="2022-02-18T17:25:00Z"/>
                      <w:rFonts w:ascii="Consolas" w:eastAsia="ＭＳ Ｐゴシック" w:hAnsi="Consolas" w:cs="Consolas"/>
                      <w:kern w:val="0"/>
                      <w:sz w:val="14"/>
                      <w:szCs w:val="16"/>
                    </w:rPr>
                  </w:pPr>
                  <w:ins w:id="999" w:author="Endo, Masami" w:date="2022-02-18T17:25:00Z">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else</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if</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condition</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6AAC2533" w14:textId="77777777" w:rsidR="00E86D2C" w:rsidRPr="0054411C" w:rsidRDefault="00E86D2C" w:rsidP="00E86D2C">
                  <w:pPr>
                    <w:autoSpaceDE w:val="0"/>
                    <w:autoSpaceDN w:val="0"/>
                    <w:adjustRightInd w:val="0"/>
                    <w:spacing w:line="180" w:lineRule="exact"/>
                    <w:jc w:val="left"/>
                    <w:rPr>
                      <w:ins w:id="1000" w:author="Endo, Masami" w:date="2022-02-18T17:25:00Z"/>
                      <w:rFonts w:ascii="Consolas" w:eastAsia="ＭＳ Ｐゴシック" w:hAnsi="Consolas" w:cs="Consolas"/>
                      <w:kern w:val="0"/>
                      <w:sz w:val="14"/>
                      <w:szCs w:val="16"/>
                    </w:rPr>
                  </w:pPr>
                  <w:ins w:id="1001" w:author="Endo, Masami" w:date="2022-02-18T17:25: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691C161A" w14:textId="77777777" w:rsidR="00E86D2C" w:rsidRPr="0054411C" w:rsidRDefault="00E86D2C" w:rsidP="00E86D2C">
                  <w:pPr>
                    <w:autoSpaceDE w:val="0"/>
                    <w:autoSpaceDN w:val="0"/>
                    <w:adjustRightInd w:val="0"/>
                    <w:spacing w:line="180" w:lineRule="exact"/>
                    <w:jc w:val="left"/>
                    <w:rPr>
                      <w:ins w:id="1002" w:author="Endo, Masami" w:date="2022-02-18T17:25:00Z"/>
                      <w:rFonts w:ascii="Consolas" w:eastAsia="ＭＳ Ｐゴシック" w:hAnsi="Consolas" w:cs="Consolas"/>
                      <w:kern w:val="0"/>
                      <w:sz w:val="14"/>
                      <w:szCs w:val="16"/>
                    </w:rPr>
                  </w:pPr>
                  <w:ins w:id="1003" w:author="Endo, Masami" w:date="2022-02-18T17:25:00Z">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else</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7588D7F5" w14:textId="77777777" w:rsidR="00E86D2C" w:rsidRPr="0054411C" w:rsidRDefault="00E86D2C" w:rsidP="00E86D2C">
                  <w:pPr>
                    <w:autoSpaceDE w:val="0"/>
                    <w:autoSpaceDN w:val="0"/>
                    <w:adjustRightInd w:val="0"/>
                    <w:spacing w:line="180" w:lineRule="exact"/>
                    <w:jc w:val="left"/>
                    <w:rPr>
                      <w:ins w:id="1004" w:author="Endo, Masami" w:date="2022-02-18T17:25:00Z"/>
                      <w:rFonts w:ascii="Consolas" w:eastAsia="ＭＳ Ｐゴシック" w:hAnsi="Consolas" w:cs="Consolas"/>
                      <w:kern w:val="0"/>
                      <w:sz w:val="14"/>
                      <w:szCs w:val="16"/>
                    </w:rPr>
                  </w:pPr>
                  <w:ins w:id="1005" w:author="Endo, Masami" w:date="2022-02-18T17:25: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24BCE74E" w14:textId="1DD1BD27" w:rsidR="0022401C" w:rsidRPr="0054411C" w:rsidDel="00E86D2C" w:rsidRDefault="00E86D2C" w:rsidP="00E86D2C">
                  <w:pPr>
                    <w:autoSpaceDE w:val="0"/>
                    <w:autoSpaceDN w:val="0"/>
                    <w:adjustRightInd w:val="0"/>
                    <w:spacing w:line="180" w:lineRule="exact"/>
                    <w:jc w:val="left"/>
                    <w:rPr>
                      <w:del w:id="1006" w:author="Endo, Masami" w:date="2022-02-18T17:25:00Z"/>
                      <w:rFonts w:ascii="Consolas" w:eastAsia="ＭＳ Ｐゴシック" w:hAnsi="Consolas" w:cs="Consolas"/>
                      <w:kern w:val="0"/>
                      <w:sz w:val="10"/>
                      <w:szCs w:val="12"/>
                    </w:rPr>
                  </w:pPr>
                  <w:ins w:id="1007" w:author="Endo, Masami" w:date="2022-02-18T17:25:00Z">
                    <w:r w:rsidRPr="0054411C">
                      <w:rPr>
                        <w:rFonts w:ascii="Consolas" w:eastAsia="ＭＳ Ｐゴシック" w:hAnsi="Consolas" w:cs="Consolas"/>
                        <w:color w:val="000000"/>
                        <w:kern w:val="0"/>
                        <w:sz w:val="14"/>
                        <w:szCs w:val="16"/>
                      </w:rPr>
                      <w:t>}</w:t>
                    </w:r>
                  </w:ins>
                  <w:del w:id="1008" w:author="Endo, Masami" w:date="2022-02-18T17:25:00Z">
                    <w:r w:rsidR="0022401C" w:rsidRPr="0054411C" w:rsidDel="00E86D2C">
                      <w:rPr>
                        <w:rFonts w:ascii="ＭＳ 明朝" w:hAnsi="ＭＳ 明朝" w:cs="ＭＳ 明朝" w:hint="eastAsia"/>
                        <w:sz w:val="10"/>
                        <w:szCs w:val="12"/>
                      </w:rPr>
                      <w:delText>if ▯ (condition) ▯ {</w:delText>
                    </w:r>
                  </w:del>
                </w:p>
                <w:p w14:paraId="7E025F38" w14:textId="12745490" w:rsidR="0022401C" w:rsidRPr="0054411C" w:rsidDel="00E86D2C" w:rsidRDefault="0022401C" w:rsidP="0022401C">
                  <w:pPr>
                    <w:autoSpaceDE w:val="0"/>
                    <w:autoSpaceDN w:val="0"/>
                    <w:adjustRightInd w:val="0"/>
                    <w:spacing w:line="180" w:lineRule="exact"/>
                    <w:jc w:val="left"/>
                    <w:rPr>
                      <w:del w:id="1009" w:author="Endo, Masami" w:date="2022-02-18T17:25:00Z"/>
                      <w:rFonts w:ascii="Consolas" w:eastAsia="ＭＳ Ｐゴシック" w:hAnsi="Consolas" w:cs="Consolas"/>
                      <w:kern w:val="0"/>
                      <w:sz w:val="10"/>
                      <w:szCs w:val="12"/>
                    </w:rPr>
                  </w:pPr>
                  <w:del w:id="1010" w:author="Endo, Masami" w:date="2022-02-18T17:25:00Z">
                    <w:r w:rsidRPr="0054411C" w:rsidDel="00E86D2C">
                      <w:rPr>
                        <w:rFonts w:ascii="ＭＳ 明朝" w:hAnsi="ＭＳ 明朝" w:cs="ＭＳ 明朝" w:hint="eastAsia"/>
                        <w:sz w:val="10"/>
                        <w:szCs w:val="12"/>
                      </w:rPr>
                      <w:delText>Subassembly Subassembly ▯ statements;</w:delText>
                    </w:r>
                  </w:del>
                </w:p>
                <w:p w14:paraId="3C0BD6EA" w14:textId="2D0D6E26" w:rsidR="0022401C" w:rsidRPr="0054411C" w:rsidDel="00E86D2C" w:rsidRDefault="0022401C" w:rsidP="0022401C">
                  <w:pPr>
                    <w:autoSpaceDE w:val="0"/>
                    <w:autoSpaceDN w:val="0"/>
                    <w:adjustRightInd w:val="0"/>
                    <w:spacing w:line="180" w:lineRule="exact"/>
                    <w:jc w:val="left"/>
                    <w:rPr>
                      <w:del w:id="1011" w:author="Endo, Masami" w:date="2022-02-18T17:25:00Z"/>
                      <w:rFonts w:ascii="Consolas" w:eastAsia="ＭＳ Ｐゴシック" w:hAnsi="Consolas" w:cs="Consolas"/>
                      <w:kern w:val="0"/>
                      <w:sz w:val="10"/>
                      <w:szCs w:val="12"/>
                    </w:rPr>
                  </w:pPr>
                  <w:del w:id="1012" w:author="Endo, Masami" w:date="2022-02-18T17:25:00Z">
                    <w:r w:rsidRPr="0054411C" w:rsidDel="00E86D2C">
                      <w:rPr>
                        <w:rFonts w:ascii="ＭＳ 明朝" w:hAnsi="ＭＳ 明朝" w:cs="ＭＳ 明朝" w:hint="eastAsia"/>
                        <w:sz w:val="10"/>
                        <w:szCs w:val="12"/>
                      </w:rPr>
                      <w:delText>} ▯ else ▯ if ▯ (condition) ▯ {</w:delText>
                    </w:r>
                  </w:del>
                </w:p>
                <w:p w14:paraId="2D409451" w14:textId="70676245" w:rsidR="0022401C" w:rsidRPr="0054411C" w:rsidDel="00E86D2C" w:rsidRDefault="0022401C" w:rsidP="0022401C">
                  <w:pPr>
                    <w:autoSpaceDE w:val="0"/>
                    <w:autoSpaceDN w:val="0"/>
                    <w:adjustRightInd w:val="0"/>
                    <w:spacing w:line="180" w:lineRule="exact"/>
                    <w:jc w:val="left"/>
                    <w:rPr>
                      <w:del w:id="1013" w:author="Endo, Masami" w:date="2022-02-18T17:25:00Z"/>
                      <w:rFonts w:ascii="Consolas" w:eastAsia="ＭＳ Ｐゴシック" w:hAnsi="Consolas" w:cs="Consolas"/>
                      <w:kern w:val="0"/>
                      <w:sz w:val="10"/>
                      <w:szCs w:val="12"/>
                    </w:rPr>
                  </w:pPr>
                  <w:del w:id="1014" w:author="Endo, Masami" w:date="2022-02-18T17:25:00Z">
                    <w:r w:rsidRPr="0054411C" w:rsidDel="00E86D2C">
                      <w:rPr>
                        <w:rFonts w:ascii="ＭＳ 明朝" w:hAnsi="ＭＳ 明朝" w:cs="ＭＳ 明朝" w:hint="eastAsia"/>
                        <w:sz w:val="10"/>
                        <w:szCs w:val="12"/>
                      </w:rPr>
                      <w:delText>Subassembly Subassembly ▯ statements;</w:delText>
                    </w:r>
                  </w:del>
                </w:p>
                <w:p w14:paraId="2186C1F1" w14:textId="77E6E0E0" w:rsidR="0022401C" w:rsidRPr="0054411C" w:rsidDel="00E86D2C" w:rsidRDefault="0022401C" w:rsidP="0022401C">
                  <w:pPr>
                    <w:autoSpaceDE w:val="0"/>
                    <w:autoSpaceDN w:val="0"/>
                    <w:adjustRightInd w:val="0"/>
                    <w:spacing w:line="180" w:lineRule="exact"/>
                    <w:jc w:val="left"/>
                    <w:rPr>
                      <w:del w:id="1015" w:author="Endo, Masami" w:date="2022-02-18T17:25:00Z"/>
                      <w:rFonts w:ascii="Consolas" w:eastAsia="ＭＳ Ｐゴシック" w:hAnsi="Consolas" w:cs="Consolas"/>
                      <w:kern w:val="0"/>
                      <w:sz w:val="10"/>
                      <w:szCs w:val="12"/>
                    </w:rPr>
                  </w:pPr>
                  <w:del w:id="1016" w:author="Endo, Masami" w:date="2022-02-18T17:25:00Z">
                    <w:r w:rsidRPr="0054411C" w:rsidDel="00E86D2C">
                      <w:rPr>
                        <w:rFonts w:ascii="ＭＳ 明朝" w:hAnsi="ＭＳ 明朝" w:cs="ＭＳ 明朝" w:hint="eastAsia"/>
                        <w:sz w:val="10"/>
                        <w:szCs w:val="12"/>
                      </w:rPr>
                      <w:delText>} ▯ else ▯ {</w:delText>
                    </w:r>
                  </w:del>
                </w:p>
                <w:p w14:paraId="49CAFE36" w14:textId="45D4E6B8" w:rsidR="0022401C" w:rsidRPr="0054411C" w:rsidDel="00E86D2C" w:rsidRDefault="0022401C" w:rsidP="0022401C">
                  <w:pPr>
                    <w:autoSpaceDE w:val="0"/>
                    <w:autoSpaceDN w:val="0"/>
                    <w:adjustRightInd w:val="0"/>
                    <w:spacing w:line="180" w:lineRule="exact"/>
                    <w:jc w:val="left"/>
                    <w:rPr>
                      <w:del w:id="1017" w:author="Endo, Masami" w:date="2022-02-18T17:25:00Z"/>
                      <w:rFonts w:ascii="Consolas" w:eastAsia="ＭＳ Ｐゴシック" w:hAnsi="Consolas" w:cs="Consolas"/>
                      <w:kern w:val="0"/>
                      <w:sz w:val="10"/>
                      <w:szCs w:val="12"/>
                    </w:rPr>
                  </w:pPr>
                  <w:del w:id="1018" w:author="Endo, Masami" w:date="2022-02-18T17:25:00Z">
                    <w:r w:rsidRPr="0054411C" w:rsidDel="00E86D2C">
                      <w:rPr>
                        <w:rFonts w:ascii="ＭＳ 明朝" w:hAnsi="ＭＳ 明朝" w:cs="ＭＳ 明朝" w:hint="eastAsia"/>
                        <w:sz w:val="10"/>
                        <w:szCs w:val="12"/>
                      </w:rPr>
                      <w:delText>Subassembly Subassembly ▯ statements;</w:delText>
                    </w:r>
                  </w:del>
                </w:p>
                <w:p w14:paraId="59549281" w14:textId="13A3F9F0" w:rsidR="00492BE7" w:rsidRPr="0054411C" w:rsidRDefault="0022401C" w:rsidP="0022401C">
                  <w:pPr>
                    <w:autoSpaceDE w:val="0"/>
                    <w:autoSpaceDN w:val="0"/>
                    <w:adjustRightInd w:val="0"/>
                    <w:spacing w:line="180" w:lineRule="exact"/>
                    <w:jc w:val="left"/>
                    <w:rPr>
                      <w:rFonts w:ascii="Consolas" w:eastAsia="ＭＳ Ｐゴシック" w:hAnsi="Consolas" w:cs="Consolas"/>
                      <w:kern w:val="0"/>
                      <w:sz w:val="10"/>
                      <w:szCs w:val="12"/>
                    </w:rPr>
                  </w:pPr>
                  <w:del w:id="1019" w:author="Endo, Masami" w:date="2022-02-18T17:25:00Z">
                    <w:r w:rsidRPr="0054411C" w:rsidDel="00E86D2C">
                      <w:rPr>
                        <w:rFonts w:ascii="Consolas" w:eastAsia="ＭＳ Ｐゴシック" w:hAnsi="Consolas" w:cs="Consolas"/>
                        <w:sz w:val="10"/>
                        <w:szCs w:val="12"/>
                      </w:rPr>
                      <w:delText>}</w:delText>
                    </w:r>
                  </w:del>
                </w:p>
              </w:tc>
            </w:tr>
          </w:tbl>
          <w:p w14:paraId="3D619417" w14:textId="77777777" w:rsidR="00492BE7" w:rsidRPr="0022401C" w:rsidRDefault="00492BE7" w:rsidP="00B42A53">
            <w:pPr>
              <w:rPr>
                <w:rFonts w:ascii="ＭＳ Ｐゴシック" w:eastAsia="ＭＳ Ｐゴシック" w:hAnsi="ＭＳ Ｐゴシック"/>
                <w:sz w:val="10"/>
                <w:szCs w:val="12"/>
              </w:rPr>
            </w:pPr>
          </w:p>
        </w:tc>
      </w:tr>
    </w:tbl>
    <w:p w14:paraId="006AE1A0" w14:textId="7662CD76" w:rsidR="00D44AD0" w:rsidRDefault="00824A7F" w:rsidP="00D44AD0">
      <w:pPr>
        <w:pStyle w:val="Heading3"/>
      </w:pPr>
      <w:bookmarkStart w:id="1020" w:name="_Toc482632884"/>
      <w:r>
        <w:rPr>
          <w:rFonts w:hint="eastAsia"/>
        </w:rPr>
        <w:t>for statement</w:t>
      </w:r>
      <w:bookmarkEnd w:id="1020"/>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7701F3" w:rsidRPr="007528D8" w14:paraId="46BA5751"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8386654" w14:textId="2A0201D8" w:rsidR="007701F3" w:rsidRPr="007528D8" w:rsidRDefault="007701F3" w:rsidP="00B42A5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for statement</w:t>
            </w:r>
          </w:p>
        </w:tc>
      </w:tr>
      <w:tr w:rsidR="007701F3" w:rsidRPr="007528D8" w14:paraId="6AF5C4BE" w14:textId="77777777" w:rsidTr="00B42A53">
        <w:tc>
          <w:tcPr>
            <w:tcW w:w="368" w:type="pct"/>
          </w:tcPr>
          <w:p w14:paraId="75B49E1B" w14:textId="7A3FEC6B" w:rsidR="007701F3" w:rsidRPr="007528D8" w:rsidRDefault="007528D8" w:rsidP="00B42A53">
            <w:pPr>
              <w:jc w:val="center"/>
              <w:rPr>
                <w:rFonts w:ascii="ＭＳ Ｐゴシック" w:eastAsia="ＭＳ Ｐゴシック" w:hAnsi="ＭＳ Ｐゴシック"/>
                <w:b/>
                <w:color w:val="C00000"/>
                <w:sz w:val="10"/>
                <w:szCs w:val="12"/>
              </w:rPr>
            </w:pPr>
            <w:r w:rsidRPr="0022401C">
              <w:rPr>
                <w:rFonts w:ascii="ＭＳ Ｐゴシック" w:eastAsia="ＭＳ Ｐゴシック" w:hAnsi="ＭＳ Ｐゴシック" w:hint="eastAsia"/>
                <w:sz w:val="10"/>
                <w:szCs w:val="12"/>
              </w:rPr>
              <w:t>strict observance</w:t>
            </w:r>
          </w:p>
        </w:tc>
        <w:tc>
          <w:tcPr>
            <w:tcW w:w="181" w:type="pct"/>
          </w:tcPr>
          <w:p w14:paraId="2D22704A" w14:textId="77777777" w:rsidR="007701F3" w:rsidRPr="007528D8" w:rsidRDefault="007701F3" w:rsidP="00B42A5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1</w:t>
            </w:r>
          </w:p>
        </w:tc>
        <w:tc>
          <w:tcPr>
            <w:tcW w:w="4451" w:type="pct"/>
          </w:tcPr>
          <w:p w14:paraId="2F0324CC" w14:textId="77777777" w:rsidR="007701F3" w:rsidRPr="007528D8" w:rsidRDefault="007701F3" w:rsidP="007701F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 xml:space="preserve">The use of white space in this statement is as </w:t>
            </w:r>
            <w:proofErr w:type="gramStart"/>
            <w:r w:rsidRPr="007528D8">
              <w:rPr>
                <w:rFonts w:ascii="ＭＳ Ｐゴシック" w:eastAsia="ＭＳ Ｐゴシック" w:hAnsi="ＭＳ Ｐゴシック" w:hint="eastAsia"/>
                <w:sz w:val="10"/>
                <w:szCs w:val="12"/>
              </w:rPr>
              <w:t>follows:.</w:t>
            </w:r>
            <w:proofErr w:type="gramEnd"/>
          </w:p>
          <w:tbl>
            <w:tblPr>
              <w:tblStyle w:val="TableGrid"/>
              <w:tblW w:w="2192"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523"/>
            </w:tblGrid>
            <w:tr w:rsidR="007701F3" w:rsidRPr="0054411C" w14:paraId="547F3C68" w14:textId="77777777" w:rsidTr="00D54DF6">
              <w:tc>
                <w:tcPr>
                  <w:tcW w:w="5000" w:type="pct"/>
                  <w:shd w:val="clear" w:color="auto" w:fill="F2F2F2" w:themeFill="background1" w:themeFillShade="F2"/>
                </w:tcPr>
                <w:p w14:paraId="3417F3C3" w14:textId="77777777" w:rsidR="00CB0CEB" w:rsidRPr="0054411C" w:rsidRDefault="00CB0CEB" w:rsidP="00CB0CEB">
                  <w:pPr>
                    <w:autoSpaceDE w:val="0"/>
                    <w:autoSpaceDN w:val="0"/>
                    <w:adjustRightInd w:val="0"/>
                    <w:spacing w:line="180" w:lineRule="exact"/>
                    <w:jc w:val="left"/>
                    <w:rPr>
                      <w:ins w:id="1021" w:author="Endo, Masami" w:date="2022-02-18T17:28:00Z"/>
                      <w:rFonts w:ascii="Consolas" w:eastAsia="ＭＳ Ｐゴシック" w:hAnsi="Consolas" w:cs="Consolas"/>
                      <w:kern w:val="0"/>
                      <w:sz w:val="14"/>
                      <w:szCs w:val="16"/>
                    </w:rPr>
                  </w:pPr>
                  <w:ins w:id="1022" w:author="Endo, Masami" w:date="2022-02-18T17:28:00Z">
                    <w:r w:rsidRPr="0054411C">
                      <w:rPr>
                        <w:rFonts w:ascii="Consolas" w:eastAsia="ＭＳ Ｐゴシック" w:hAnsi="Consolas" w:cs="Consolas"/>
                        <w:b/>
                        <w:bCs/>
                        <w:color w:val="7F0055"/>
                        <w:kern w:val="0"/>
                        <w:sz w:val="14"/>
                        <w:szCs w:val="16"/>
                      </w:rPr>
                      <w:t>for</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initialization;</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condition;</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update</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15EF5C14" w14:textId="77777777" w:rsidR="00CB0CEB" w:rsidRPr="0054411C" w:rsidRDefault="00CB0CEB" w:rsidP="00CB0CEB">
                  <w:pPr>
                    <w:autoSpaceDE w:val="0"/>
                    <w:autoSpaceDN w:val="0"/>
                    <w:adjustRightInd w:val="0"/>
                    <w:spacing w:line="180" w:lineRule="exact"/>
                    <w:jc w:val="left"/>
                    <w:rPr>
                      <w:ins w:id="1023" w:author="Endo, Masami" w:date="2022-02-18T17:28:00Z"/>
                      <w:rFonts w:ascii="Consolas" w:eastAsia="ＭＳ Ｐゴシック" w:hAnsi="Consolas" w:cs="Consolas"/>
                      <w:kern w:val="0"/>
                      <w:sz w:val="14"/>
                      <w:szCs w:val="16"/>
                    </w:rPr>
                  </w:pPr>
                  <w:ins w:id="1024" w:author="Endo, Masami" w:date="2022-02-18T17:28: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1AAC35BF" w14:textId="77777777" w:rsidR="00CB0CEB" w:rsidRPr="0054411C" w:rsidRDefault="00CB0CEB" w:rsidP="00CB0CEB">
                  <w:pPr>
                    <w:autoSpaceDE w:val="0"/>
                    <w:autoSpaceDN w:val="0"/>
                    <w:adjustRightInd w:val="0"/>
                    <w:spacing w:line="180" w:lineRule="exact"/>
                    <w:jc w:val="left"/>
                    <w:rPr>
                      <w:ins w:id="1025" w:author="Endo, Masami" w:date="2022-02-18T17:28:00Z"/>
                      <w:rFonts w:ascii="Consolas" w:eastAsia="ＭＳ Ｐゴシック" w:hAnsi="Consolas" w:cs="Consolas"/>
                      <w:kern w:val="0"/>
                      <w:sz w:val="14"/>
                      <w:szCs w:val="16"/>
                    </w:rPr>
                  </w:pPr>
                  <w:ins w:id="1026" w:author="Endo, Masami" w:date="2022-02-18T17:28:00Z">
                    <w:r w:rsidRPr="0054411C">
                      <w:rPr>
                        <w:rFonts w:ascii="Consolas" w:eastAsia="ＭＳ Ｐゴシック" w:hAnsi="Consolas" w:cs="Consolas"/>
                        <w:color w:val="000000"/>
                        <w:kern w:val="0"/>
                        <w:sz w:val="14"/>
                        <w:szCs w:val="16"/>
                      </w:rPr>
                      <w:t>}</w:t>
                    </w:r>
                  </w:ins>
                </w:p>
                <w:p w14:paraId="5B96A8FE" w14:textId="77777777" w:rsidR="00CB0CEB" w:rsidRPr="0054411C" w:rsidRDefault="00CB0CEB" w:rsidP="00CB0CEB">
                  <w:pPr>
                    <w:autoSpaceDE w:val="0"/>
                    <w:autoSpaceDN w:val="0"/>
                    <w:adjustRightInd w:val="0"/>
                    <w:spacing w:line="180" w:lineRule="exact"/>
                    <w:jc w:val="left"/>
                    <w:rPr>
                      <w:ins w:id="1027" w:author="Endo, Masami" w:date="2022-02-18T17:28:00Z"/>
                      <w:rFonts w:ascii="Consolas" w:eastAsia="ＭＳ Ｐゴシック" w:hAnsi="Consolas" w:cs="Consolas"/>
                      <w:kern w:val="0"/>
                      <w:sz w:val="14"/>
                      <w:szCs w:val="16"/>
                    </w:rPr>
                  </w:pPr>
                  <w:ins w:id="1028" w:author="Endo, Masami" w:date="2022-02-18T17:28:00Z">
                    <w:r w:rsidRPr="0054411C">
                      <w:rPr>
                        <w:rFonts w:ascii="Consolas" w:eastAsia="ＭＳ Ｐゴシック" w:hAnsi="Consolas" w:cs="Consolas"/>
                        <w:b/>
                        <w:bCs/>
                        <w:color w:val="7F0055"/>
                        <w:kern w:val="0"/>
                        <w:sz w:val="14"/>
                        <w:szCs w:val="16"/>
                      </w:rPr>
                      <w:t>for</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value</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collections</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3DDDF27D" w14:textId="77777777" w:rsidR="00CB0CEB" w:rsidRPr="0054411C" w:rsidRDefault="00CB0CEB" w:rsidP="00CB0CEB">
                  <w:pPr>
                    <w:autoSpaceDE w:val="0"/>
                    <w:autoSpaceDN w:val="0"/>
                    <w:adjustRightInd w:val="0"/>
                    <w:spacing w:line="180" w:lineRule="exact"/>
                    <w:jc w:val="left"/>
                    <w:rPr>
                      <w:ins w:id="1029" w:author="Endo, Masami" w:date="2022-02-18T17:28:00Z"/>
                      <w:rFonts w:ascii="Consolas" w:eastAsia="ＭＳ Ｐゴシック" w:hAnsi="Consolas" w:cs="Consolas"/>
                      <w:kern w:val="0"/>
                      <w:sz w:val="14"/>
                      <w:szCs w:val="16"/>
                    </w:rPr>
                  </w:pPr>
                  <w:ins w:id="1030" w:author="Endo, Masami" w:date="2022-02-18T17:28: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36FBE533" w14:textId="06AC7390" w:rsidR="007528D8" w:rsidRPr="0054411C" w:rsidDel="00CB0CEB" w:rsidRDefault="00CB0CEB" w:rsidP="00CB0CEB">
                  <w:pPr>
                    <w:autoSpaceDE w:val="0"/>
                    <w:autoSpaceDN w:val="0"/>
                    <w:adjustRightInd w:val="0"/>
                    <w:spacing w:line="180" w:lineRule="exact"/>
                    <w:jc w:val="left"/>
                    <w:rPr>
                      <w:del w:id="1031" w:author="Endo, Masami" w:date="2022-02-18T17:28:00Z"/>
                      <w:rFonts w:ascii="Consolas" w:eastAsia="ＭＳ Ｐゴシック" w:hAnsi="Consolas" w:cs="Consolas"/>
                      <w:kern w:val="0"/>
                      <w:sz w:val="10"/>
                      <w:szCs w:val="12"/>
                    </w:rPr>
                  </w:pPr>
                  <w:ins w:id="1032" w:author="Endo, Masami" w:date="2022-02-18T17:28:00Z">
                    <w:r w:rsidRPr="0054411C">
                      <w:rPr>
                        <w:rFonts w:ascii="Consolas" w:eastAsia="ＭＳ Ｐゴシック" w:hAnsi="Consolas" w:cs="Consolas"/>
                        <w:color w:val="000000"/>
                        <w:kern w:val="0"/>
                        <w:sz w:val="14"/>
                        <w:szCs w:val="16"/>
                      </w:rPr>
                      <w:t>}</w:t>
                    </w:r>
                  </w:ins>
                  <w:del w:id="1033" w:author="Endo, Masami" w:date="2022-02-18T17:28:00Z">
                    <w:r w:rsidR="007528D8" w:rsidRPr="0054411C" w:rsidDel="00CB0CEB">
                      <w:rPr>
                        <w:rFonts w:ascii="ＭＳ 明朝" w:hAnsi="ＭＳ 明朝" w:cs="ＭＳ 明朝" w:hint="eastAsia"/>
                        <w:sz w:val="10"/>
                        <w:szCs w:val="12"/>
                      </w:rPr>
                      <w:delText>for ▯ (initialisation; ▯ condition; ▯ update) ▯ {</w:delText>
                    </w:r>
                  </w:del>
                </w:p>
                <w:p w14:paraId="7894AAF1" w14:textId="03456F7C" w:rsidR="007528D8" w:rsidRPr="0054411C" w:rsidDel="00CB0CEB" w:rsidRDefault="007528D8" w:rsidP="007528D8">
                  <w:pPr>
                    <w:autoSpaceDE w:val="0"/>
                    <w:autoSpaceDN w:val="0"/>
                    <w:adjustRightInd w:val="0"/>
                    <w:spacing w:line="180" w:lineRule="exact"/>
                    <w:jc w:val="left"/>
                    <w:rPr>
                      <w:del w:id="1034" w:author="Endo, Masami" w:date="2022-02-18T17:28:00Z"/>
                      <w:rFonts w:ascii="Consolas" w:eastAsia="ＭＳ Ｐゴシック" w:hAnsi="Consolas" w:cs="Consolas"/>
                      <w:kern w:val="0"/>
                      <w:sz w:val="10"/>
                      <w:szCs w:val="12"/>
                    </w:rPr>
                  </w:pPr>
                  <w:del w:id="1035" w:author="Endo, Masami" w:date="2022-02-18T17:28:00Z">
                    <w:r w:rsidRPr="0054411C" w:rsidDel="00CB0CEB">
                      <w:rPr>
                        <w:rFonts w:ascii="ＭＳ 明朝" w:hAnsi="ＭＳ 明朝" w:cs="ＭＳ 明朝" w:hint="eastAsia"/>
                        <w:sz w:val="10"/>
                        <w:szCs w:val="12"/>
                      </w:rPr>
                      <w:delText>Subassembly Subassembly ▯ statements;</w:delText>
                    </w:r>
                  </w:del>
                </w:p>
                <w:p w14:paraId="7A6EE273" w14:textId="3F99B5DF" w:rsidR="007528D8" w:rsidRPr="0054411C" w:rsidDel="00CB0CEB" w:rsidRDefault="007528D8" w:rsidP="007528D8">
                  <w:pPr>
                    <w:autoSpaceDE w:val="0"/>
                    <w:autoSpaceDN w:val="0"/>
                    <w:adjustRightInd w:val="0"/>
                    <w:spacing w:line="180" w:lineRule="exact"/>
                    <w:jc w:val="left"/>
                    <w:rPr>
                      <w:del w:id="1036" w:author="Endo, Masami" w:date="2022-02-18T17:28:00Z"/>
                      <w:rFonts w:ascii="Consolas" w:eastAsia="ＭＳ Ｐゴシック" w:hAnsi="Consolas" w:cs="Consolas"/>
                      <w:kern w:val="0"/>
                      <w:sz w:val="10"/>
                      <w:szCs w:val="12"/>
                    </w:rPr>
                  </w:pPr>
                  <w:del w:id="1037" w:author="Endo, Masami" w:date="2022-02-18T17:28:00Z">
                    <w:r w:rsidRPr="0054411C" w:rsidDel="00CB0CEB">
                      <w:rPr>
                        <w:rFonts w:ascii="Consolas" w:eastAsia="ＭＳ Ｐゴシック" w:hAnsi="Consolas" w:cs="Consolas"/>
                        <w:sz w:val="10"/>
                        <w:szCs w:val="12"/>
                      </w:rPr>
                      <w:delText>}</w:delText>
                    </w:r>
                  </w:del>
                </w:p>
                <w:p w14:paraId="0AF23C35" w14:textId="4A5620AD" w:rsidR="007528D8" w:rsidRPr="0054411C" w:rsidDel="00CB0CEB" w:rsidRDefault="007528D8" w:rsidP="007528D8">
                  <w:pPr>
                    <w:autoSpaceDE w:val="0"/>
                    <w:autoSpaceDN w:val="0"/>
                    <w:adjustRightInd w:val="0"/>
                    <w:spacing w:line="180" w:lineRule="exact"/>
                    <w:jc w:val="left"/>
                    <w:rPr>
                      <w:del w:id="1038" w:author="Endo, Masami" w:date="2022-02-18T17:28:00Z"/>
                      <w:rFonts w:ascii="Consolas" w:eastAsia="ＭＳ Ｐゴシック" w:hAnsi="Consolas" w:cs="Consolas"/>
                      <w:kern w:val="0"/>
                      <w:sz w:val="10"/>
                      <w:szCs w:val="12"/>
                    </w:rPr>
                  </w:pPr>
                  <w:del w:id="1039" w:author="Endo, Masami" w:date="2022-02-18T17:28:00Z">
                    <w:r w:rsidRPr="0054411C" w:rsidDel="00CB0CEB">
                      <w:rPr>
                        <w:rFonts w:ascii="ＭＳ 明朝" w:hAnsi="ＭＳ 明朝" w:cs="ＭＳ 明朝" w:hint="eastAsia"/>
                        <w:sz w:val="10"/>
                        <w:szCs w:val="12"/>
                      </w:rPr>
                      <w:delText>for ▯ (value ▯: ▯ collections) ▯ {</w:delText>
                    </w:r>
                  </w:del>
                </w:p>
                <w:p w14:paraId="09FC7C6C" w14:textId="697B3AA8" w:rsidR="007528D8" w:rsidRPr="0054411C" w:rsidDel="00CB0CEB" w:rsidRDefault="007528D8" w:rsidP="007528D8">
                  <w:pPr>
                    <w:autoSpaceDE w:val="0"/>
                    <w:autoSpaceDN w:val="0"/>
                    <w:adjustRightInd w:val="0"/>
                    <w:spacing w:line="180" w:lineRule="exact"/>
                    <w:jc w:val="left"/>
                    <w:rPr>
                      <w:del w:id="1040" w:author="Endo, Masami" w:date="2022-02-18T17:28:00Z"/>
                      <w:rFonts w:ascii="Consolas" w:eastAsia="ＭＳ Ｐゴシック" w:hAnsi="Consolas" w:cs="Consolas"/>
                      <w:kern w:val="0"/>
                      <w:sz w:val="10"/>
                      <w:szCs w:val="12"/>
                    </w:rPr>
                  </w:pPr>
                  <w:del w:id="1041" w:author="Endo, Masami" w:date="2022-02-18T17:28:00Z">
                    <w:r w:rsidRPr="0054411C" w:rsidDel="00CB0CEB">
                      <w:rPr>
                        <w:rFonts w:ascii="ＭＳ 明朝" w:hAnsi="ＭＳ 明朝" w:cs="ＭＳ 明朝" w:hint="eastAsia"/>
                        <w:sz w:val="10"/>
                        <w:szCs w:val="12"/>
                      </w:rPr>
                      <w:delText>Subassembly Subassembly ▯ statements;</w:delText>
                    </w:r>
                  </w:del>
                </w:p>
                <w:p w14:paraId="2B0406A2" w14:textId="37863E7C" w:rsidR="007701F3" w:rsidRPr="0054411C" w:rsidRDefault="007528D8" w:rsidP="007528D8">
                  <w:pPr>
                    <w:autoSpaceDE w:val="0"/>
                    <w:autoSpaceDN w:val="0"/>
                    <w:adjustRightInd w:val="0"/>
                    <w:spacing w:line="180" w:lineRule="exact"/>
                    <w:jc w:val="left"/>
                    <w:rPr>
                      <w:rFonts w:ascii="Consolas" w:eastAsia="ＭＳ Ｐゴシック" w:hAnsi="Consolas" w:cs="Consolas"/>
                      <w:kern w:val="0"/>
                      <w:sz w:val="10"/>
                      <w:szCs w:val="12"/>
                    </w:rPr>
                  </w:pPr>
                  <w:del w:id="1042" w:author="Endo, Masami" w:date="2022-02-18T17:28:00Z">
                    <w:r w:rsidRPr="0054411C" w:rsidDel="00CB0CEB">
                      <w:rPr>
                        <w:rFonts w:ascii="Consolas" w:eastAsia="ＭＳ Ｐゴシック" w:hAnsi="Consolas" w:cs="Consolas"/>
                        <w:sz w:val="10"/>
                        <w:szCs w:val="12"/>
                      </w:rPr>
                      <w:delText>}</w:delText>
                    </w:r>
                  </w:del>
                </w:p>
              </w:tc>
            </w:tr>
          </w:tbl>
          <w:p w14:paraId="1D3A91BD" w14:textId="42F53FE7" w:rsidR="007701F3" w:rsidRPr="007528D8" w:rsidRDefault="007701F3" w:rsidP="00B42A53">
            <w:pPr>
              <w:rPr>
                <w:rFonts w:ascii="ＭＳ Ｐゴシック" w:eastAsia="ＭＳ Ｐゴシック" w:hAnsi="ＭＳ Ｐゴシック"/>
                <w:sz w:val="10"/>
                <w:szCs w:val="12"/>
              </w:rPr>
            </w:pPr>
          </w:p>
        </w:tc>
      </w:tr>
    </w:tbl>
    <w:p w14:paraId="1F5E6DC0" w14:textId="2A7F3F4A" w:rsidR="00D44AD0" w:rsidRDefault="00824A7F" w:rsidP="00D44AD0">
      <w:pPr>
        <w:pStyle w:val="Heading3"/>
      </w:pPr>
      <w:bookmarkStart w:id="1043" w:name="_Toc482632885"/>
      <w:r>
        <w:rPr>
          <w:rFonts w:hint="eastAsia"/>
        </w:rPr>
        <w:t>while statement</w:t>
      </w:r>
      <w:bookmarkEnd w:id="1043"/>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7528D8" w:rsidRPr="007528D8" w14:paraId="694147C2"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6A696B2B" w14:textId="167B8420" w:rsidR="007528D8" w:rsidRPr="007528D8" w:rsidRDefault="007528D8" w:rsidP="00B42A5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while statement</w:t>
            </w:r>
          </w:p>
        </w:tc>
      </w:tr>
      <w:tr w:rsidR="007528D8" w:rsidRPr="007528D8" w14:paraId="77252EA5" w14:textId="77777777" w:rsidTr="00B42A53">
        <w:tc>
          <w:tcPr>
            <w:tcW w:w="368" w:type="pct"/>
          </w:tcPr>
          <w:p w14:paraId="086AC6FB" w14:textId="77777777" w:rsidR="007528D8" w:rsidRPr="007528D8" w:rsidRDefault="007528D8" w:rsidP="00B42A53">
            <w:pPr>
              <w:jc w:val="center"/>
              <w:rPr>
                <w:rFonts w:ascii="ＭＳ Ｐゴシック" w:eastAsia="ＭＳ Ｐゴシック" w:hAnsi="ＭＳ Ｐゴシック"/>
                <w:b/>
                <w:color w:val="C00000"/>
                <w:sz w:val="10"/>
                <w:szCs w:val="12"/>
              </w:rPr>
            </w:pPr>
            <w:r w:rsidRPr="007528D8">
              <w:rPr>
                <w:rFonts w:ascii="ＭＳ Ｐゴシック" w:eastAsia="ＭＳ Ｐゴシック" w:hAnsi="ＭＳ Ｐゴシック" w:hint="eastAsia"/>
                <w:sz w:val="10"/>
                <w:szCs w:val="12"/>
              </w:rPr>
              <w:t>strict observance</w:t>
            </w:r>
          </w:p>
        </w:tc>
        <w:tc>
          <w:tcPr>
            <w:tcW w:w="181" w:type="pct"/>
          </w:tcPr>
          <w:p w14:paraId="03603513" w14:textId="77777777" w:rsidR="007528D8" w:rsidRPr="007528D8" w:rsidRDefault="007528D8" w:rsidP="00B42A5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1</w:t>
            </w:r>
          </w:p>
        </w:tc>
        <w:tc>
          <w:tcPr>
            <w:tcW w:w="4451" w:type="pct"/>
          </w:tcPr>
          <w:p w14:paraId="1CE0BB9F" w14:textId="77777777" w:rsidR="007528D8" w:rsidRPr="007528D8" w:rsidRDefault="007528D8" w:rsidP="00B42A5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 xml:space="preserve">The use of white space in this statement is as </w:t>
            </w:r>
            <w:proofErr w:type="gramStart"/>
            <w:r w:rsidRPr="007528D8">
              <w:rPr>
                <w:rFonts w:ascii="ＭＳ Ｐゴシック" w:eastAsia="ＭＳ Ｐゴシック" w:hAnsi="ＭＳ Ｐゴシック" w:hint="eastAsia"/>
                <w:sz w:val="10"/>
                <w:szCs w:val="12"/>
              </w:rPr>
              <w:t>follows:.</w:t>
            </w:r>
            <w:proofErr w:type="gramEnd"/>
          </w:p>
          <w:tbl>
            <w:tblPr>
              <w:tblStyle w:val="TableGrid"/>
              <w:tblW w:w="1147"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843"/>
            </w:tblGrid>
            <w:tr w:rsidR="007528D8" w:rsidRPr="0054411C" w14:paraId="122FDB06" w14:textId="77777777" w:rsidTr="00D54DF6">
              <w:tc>
                <w:tcPr>
                  <w:tcW w:w="5000" w:type="pct"/>
                  <w:shd w:val="clear" w:color="auto" w:fill="F2F2F2" w:themeFill="background1" w:themeFillShade="F2"/>
                </w:tcPr>
                <w:p w14:paraId="1D80CA62" w14:textId="77777777" w:rsidR="00CB0CEB" w:rsidRPr="0054411C" w:rsidRDefault="00CB0CEB" w:rsidP="00CB0CEB">
                  <w:pPr>
                    <w:autoSpaceDE w:val="0"/>
                    <w:autoSpaceDN w:val="0"/>
                    <w:adjustRightInd w:val="0"/>
                    <w:spacing w:line="180" w:lineRule="exact"/>
                    <w:jc w:val="left"/>
                    <w:rPr>
                      <w:ins w:id="1044" w:author="Endo, Masami" w:date="2022-02-18T17:28:00Z"/>
                      <w:rFonts w:ascii="Consolas" w:eastAsia="ＭＳ Ｐゴシック" w:hAnsi="Consolas" w:cs="Consolas"/>
                      <w:kern w:val="0"/>
                      <w:sz w:val="14"/>
                      <w:szCs w:val="16"/>
                    </w:rPr>
                  </w:pPr>
                  <w:ins w:id="1045" w:author="Endo, Masami" w:date="2022-02-18T17:28:00Z">
                    <w:r w:rsidRPr="0054411C">
                      <w:rPr>
                        <w:rFonts w:ascii="Consolas" w:eastAsia="ＭＳ Ｐゴシック" w:hAnsi="Consolas" w:cs="Consolas"/>
                        <w:b/>
                        <w:bCs/>
                        <w:color w:val="7F0055"/>
                        <w:kern w:val="0"/>
                        <w:sz w:val="14"/>
                        <w:szCs w:val="16"/>
                      </w:rPr>
                      <w:t>while</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condition</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70E0CB38" w14:textId="77777777" w:rsidR="00CB0CEB" w:rsidRPr="0054411C" w:rsidRDefault="00CB0CEB" w:rsidP="00CB0CEB">
                  <w:pPr>
                    <w:autoSpaceDE w:val="0"/>
                    <w:autoSpaceDN w:val="0"/>
                    <w:adjustRightInd w:val="0"/>
                    <w:spacing w:line="180" w:lineRule="exact"/>
                    <w:jc w:val="left"/>
                    <w:rPr>
                      <w:ins w:id="1046" w:author="Endo, Masami" w:date="2022-02-18T17:28:00Z"/>
                      <w:rFonts w:ascii="Consolas" w:eastAsia="ＭＳ Ｐゴシック" w:hAnsi="Consolas" w:cs="Consolas"/>
                      <w:kern w:val="0"/>
                      <w:sz w:val="14"/>
                      <w:szCs w:val="16"/>
                    </w:rPr>
                  </w:pPr>
                  <w:ins w:id="1047" w:author="Endo, Masami" w:date="2022-02-18T17:28: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0332617C" w14:textId="7AE11754" w:rsidR="007528D8" w:rsidRPr="0054411C" w:rsidDel="00CB0CEB" w:rsidRDefault="00CB0CEB" w:rsidP="00CB0CEB">
                  <w:pPr>
                    <w:autoSpaceDE w:val="0"/>
                    <w:autoSpaceDN w:val="0"/>
                    <w:adjustRightInd w:val="0"/>
                    <w:spacing w:line="180" w:lineRule="exact"/>
                    <w:jc w:val="left"/>
                    <w:rPr>
                      <w:del w:id="1048" w:author="Endo, Masami" w:date="2022-02-18T17:28:00Z"/>
                      <w:rFonts w:ascii="Consolas" w:eastAsia="ＭＳ Ｐゴシック" w:hAnsi="Consolas" w:cs="Consolas"/>
                      <w:kern w:val="0"/>
                      <w:sz w:val="10"/>
                      <w:szCs w:val="12"/>
                    </w:rPr>
                  </w:pPr>
                  <w:ins w:id="1049" w:author="Endo, Masami" w:date="2022-02-18T17:28:00Z">
                    <w:r w:rsidRPr="0054411C">
                      <w:rPr>
                        <w:rFonts w:ascii="Consolas" w:eastAsia="ＭＳ Ｐゴシック" w:hAnsi="Consolas" w:cs="Consolas"/>
                        <w:color w:val="000000"/>
                        <w:kern w:val="0"/>
                        <w:sz w:val="14"/>
                        <w:szCs w:val="16"/>
                      </w:rPr>
                      <w:t>}</w:t>
                    </w:r>
                  </w:ins>
                  <w:del w:id="1050" w:author="Endo, Masami" w:date="2022-02-18T17:28:00Z">
                    <w:r w:rsidR="007528D8" w:rsidRPr="0054411C" w:rsidDel="00CB0CEB">
                      <w:rPr>
                        <w:rFonts w:ascii="ＭＳ 明朝" w:hAnsi="ＭＳ 明朝" w:cs="ＭＳ 明朝" w:hint="eastAsia"/>
                        <w:sz w:val="10"/>
                        <w:szCs w:val="12"/>
                      </w:rPr>
                      <w:delText>while ▯ (condition) ▯ {</w:delText>
                    </w:r>
                  </w:del>
                </w:p>
                <w:p w14:paraId="3ED27DE1" w14:textId="435FF46F" w:rsidR="007528D8" w:rsidRPr="0054411C" w:rsidDel="00CB0CEB" w:rsidRDefault="007528D8" w:rsidP="007528D8">
                  <w:pPr>
                    <w:autoSpaceDE w:val="0"/>
                    <w:autoSpaceDN w:val="0"/>
                    <w:adjustRightInd w:val="0"/>
                    <w:spacing w:line="180" w:lineRule="exact"/>
                    <w:jc w:val="left"/>
                    <w:rPr>
                      <w:del w:id="1051" w:author="Endo, Masami" w:date="2022-02-18T17:28:00Z"/>
                      <w:rFonts w:ascii="Consolas" w:eastAsia="ＭＳ Ｐゴシック" w:hAnsi="Consolas" w:cs="Consolas"/>
                      <w:kern w:val="0"/>
                      <w:sz w:val="10"/>
                      <w:szCs w:val="12"/>
                    </w:rPr>
                  </w:pPr>
                  <w:del w:id="1052" w:author="Endo, Masami" w:date="2022-02-18T17:28:00Z">
                    <w:r w:rsidRPr="0054411C" w:rsidDel="00CB0CEB">
                      <w:rPr>
                        <w:rFonts w:ascii="ＭＳ 明朝" w:hAnsi="ＭＳ 明朝" w:cs="ＭＳ 明朝" w:hint="eastAsia"/>
                        <w:sz w:val="10"/>
                        <w:szCs w:val="12"/>
                      </w:rPr>
                      <w:delText>Subassembly Subassembly ▯ statements;</w:delText>
                    </w:r>
                  </w:del>
                </w:p>
                <w:p w14:paraId="35477A69" w14:textId="5331185F" w:rsidR="007528D8" w:rsidRPr="0054411C" w:rsidRDefault="007528D8" w:rsidP="007528D8">
                  <w:pPr>
                    <w:autoSpaceDE w:val="0"/>
                    <w:autoSpaceDN w:val="0"/>
                    <w:adjustRightInd w:val="0"/>
                    <w:spacing w:line="180" w:lineRule="exact"/>
                    <w:jc w:val="left"/>
                    <w:rPr>
                      <w:rFonts w:ascii="Consolas" w:eastAsia="ＭＳ Ｐゴシック" w:hAnsi="Consolas" w:cs="Consolas"/>
                      <w:kern w:val="0"/>
                      <w:sz w:val="10"/>
                      <w:szCs w:val="12"/>
                    </w:rPr>
                  </w:pPr>
                  <w:del w:id="1053" w:author="Endo, Masami" w:date="2022-02-18T17:28:00Z">
                    <w:r w:rsidRPr="0054411C" w:rsidDel="00CB0CEB">
                      <w:rPr>
                        <w:rFonts w:ascii="Consolas" w:eastAsia="ＭＳ Ｐゴシック" w:hAnsi="Consolas" w:cs="Consolas"/>
                        <w:sz w:val="10"/>
                        <w:szCs w:val="12"/>
                      </w:rPr>
                      <w:delText>}</w:delText>
                    </w:r>
                  </w:del>
                </w:p>
              </w:tc>
            </w:tr>
          </w:tbl>
          <w:p w14:paraId="50F23697" w14:textId="77777777" w:rsidR="007528D8" w:rsidRPr="007528D8" w:rsidRDefault="007528D8" w:rsidP="00B42A53">
            <w:pPr>
              <w:rPr>
                <w:rFonts w:ascii="ＭＳ Ｐゴシック" w:eastAsia="ＭＳ Ｐゴシック" w:hAnsi="ＭＳ Ｐゴシック"/>
                <w:sz w:val="10"/>
                <w:szCs w:val="12"/>
              </w:rPr>
            </w:pPr>
          </w:p>
        </w:tc>
      </w:tr>
    </w:tbl>
    <w:p w14:paraId="04A52231" w14:textId="3DEF04ED" w:rsidR="00D44AD0" w:rsidRDefault="00824A7F" w:rsidP="00D44AD0">
      <w:pPr>
        <w:pStyle w:val="Heading3"/>
      </w:pPr>
      <w:bookmarkStart w:id="1054" w:name="_Toc482632886"/>
      <w:r>
        <w:rPr>
          <w:rFonts w:hint="eastAsia"/>
        </w:rPr>
        <w:t>do-while statement</w:t>
      </w:r>
      <w:bookmarkEnd w:id="1054"/>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7528D8" w:rsidRPr="007528D8" w14:paraId="48229C7F"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78D05C2" w14:textId="6FACCA8D" w:rsidR="007528D8" w:rsidRPr="007528D8" w:rsidRDefault="007528D8" w:rsidP="00B42A5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do-while statement</w:t>
            </w:r>
          </w:p>
        </w:tc>
      </w:tr>
      <w:tr w:rsidR="007528D8" w:rsidRPr="007528D8" w14:paraId="50BCC527" w14:textId="77777777" w:rsidTr="00B42A53">
        <w:tc>
          <w:tcPr>
            <w:tcW w:w="368" w:type="pct"/>
          </w:tcPr>
          <w:p w14:paraId="72DA96BD" w14:textId="77777777" w:rsidR="007528D8" w:rsidRPr="007528D8" w:rsidRDefault="007528D8" w:rsidP="00B42A53">
            <w:pPr>
              <w:jc w:val="center"/>
              <w:rPr>
                <w:rFonts w:ascii="ＭＳ Ｐゴシック" w:eastAsia="ＭＳ Ｐゴシック" w:hAnsi="ＭＳ Ｐゴシック"/>
                <w:b/>
                <w:color w:val="C00000"/>
                <w:sz w:val="10"/>
                <w:szCs w:val="12"/>
              </w:rPr>
            </w:pPr>
            <w:r w:rsidRPr="007528D8">
              <w:rPr>
                <w:rFonts w:ascii="ＭＳ Ｐゴシック" w:eastAsia="ＭＳ Ｐゴシック" w:hAnsi="ＭＳ Ｐゴシック" w:hint="eastAsia"/>
                <w:sz w:val="10"/>
                <w:szCs w:val="12"/>
              </w:rPr>
              <w:t>strict observance</w:t>
            </w:r>
          </w:p>
        </w:tc>
        <w:tc>
          <w:tcPr>
            <w:tcW w:w="181" w:type="pct"/>
          </w:tcPr>
          <w:p w14:paraId="46D5D25C" w14:textId="77777777" w:rsidR="007528D8" w:rsidRPr="007528D8" w:rsidRDefault="007528D8" w:rsidP="00B42A5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1</w:t>
            </w:r>
          </w:p>
        </w:tc>
        <w:tc>
          <w:tcPr>
            <w:tcW w:w="4451" w:type="pct"/>
          </w:tcPr>
          <w:p w14:paraId="13F3FD73" w14:textId="77777777" w:rsidR="007528D8" w:rsidRPr="007528D8" w:rsidRDefault="007528D8" w:rsidP="00B42A53">
            <w:pPr>
              <w:rPr>
                <w:rFonts w:ascii="ＭＳ Ｐゴシック" w:eastAsia="ＭＳ Ｐゴシック" w:hAnsi="ＭＳ Ｐゴシック"/>
                <w:sz w:val="10"/>
                <w:szCs w:val="12"/>
              </w:rPr>
            </w:pPr>
            <w:r w:rsidRPr="007528D8">
              <w:rPr>
                <w:rFonts w:ascii="ＭＳ Ｐゴシック" w:eastAsia="ＭＳ Ｐゴシック" w:hAnsi="ＭＳ Ｐゴシック" w:hint="eastAsia"/>
                <w:sz w:val="10"/>
                <w:szCs w:val="12"/>
              </w:rPr>
              <w:t xml:space="preserve">The use of white space in this statement is as </w:t>
            </w:r>
            <w:proofErr w:type="gramStart"/>
            <w:r w:rsidRPr="007528D8">
              <w:rPr>
                <w:rFonts w:ascii="ＭＳ Ｐゴシック" w:eastAsia="ＭＳ Ｐゴシック" w:hAnsi="ＭＳ Ｐゴシック" w:hint="eastAsia"/>
                <w:sz w:val="10"/>
                <w:szCs w:val="12"/>
              </w:rPr>
              <w:t>follows:.</w:t>
            </w:r>
            <w:proofErr w:type="gramEnd"/>
          </w:p>
          <w:tbl>
            <w:tblPr>
              <w:tblStyle w:val="TableGrid"/>
              <w:tblW w:w="119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921"/>
            </w:tblGrid>
            <w:tr w:rsidR="007528D8" w:rsidRPr="0054411C" w14:paraId="3884AF1A" w14:textId="77777777" w:rsidTr="00D54DF6">
              <w:tc>
                <w:tcPr>
                  <w:tcW w:w="5000" w:type="pct"/>
                  <w:shd w:val="clear" w:color="auto" w:fill="F2F2F2" w:themeFill="background1" w:themeFillShade="F2"/>
                </w:tcPr>
                <w:p w14:paraId="79048583" w14:textId="77777777" w:rsidR="00CB0CEB" w:rsidRPr="0054411C" w:rsidRDefault="00CB0CEB" w:rsidP="00CB0CEB">
                  <w:pPr>
                    <w:autoSpaceDE w:val="0"/>
                    <w:autoSpaceDN w:val="0"/>
                    <w:adjustRightInd w:val="0"/>
                    <w:spacing w:line="180" w:lineRule="exact"/>
                    <w:jc w:val="left"/>
                    <w:rPr>
                      <w:ins w:id="1055" w:author="Endo, Masami" w:date="2022-02-18T17:29:00Z"/>
                      <w:rFonts w:ascii="Consolas" w:eastAsia="ＭＳ Ｐゴシック" w:hAnsi="Consolas" w:cs="Consolas"/>
                      <w:kern w:val="0"/>
                      <w:sz w:val="14"/>
                      <w:szCs w:val="16"/>
                    </w:rPr>
                  </w:pPr>
                  <w:ins w:id="1056" w:author="Endo, Masami" w:date="2022-02-18T17:29:00Z">
                    <w:r w:rsidRPr="0054411C">
                      <w:rPr>
                        <w:rFonts w:ascii="Consolas" w:eastAsia="ＭＳ Ｐゴシック" w:hAnsi="Consolas" w:cs="Consolas"/>
                        <w:b/>
                        <w:bCs/>
                        <w:color w:val="7F0055"/>
                        <w:kern w:val="0"/>
                        <w:sz w:val="14"/>
                        <w:szCs w:val="16"/>
                      </w:rPr>
                      <w:t>do</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3D82D9EB" w14:textId="77777777" w:rsidR="00CB0CEB" w:rsidRPr="0054411C" w:rsidRDefault="00CB0CEB" w:rsidP="00CB0CEB">
                  <w:pPr>
                    <w:autoSpaceDE w:val="0"/>
                    <w:autoSpaceDN w:val="0"/>
                    <w:adjustRightInd w:val="0"/>
                    <w:spacing w:line="180" w:lineRule="exact"/>
                    <w:jc w:val="left"/>
                    <w:rPr>
                      <w:ins w:id="1057" w:author="Endo, Masami" w:date="2022-02-18T17:29:00Z"/>
                      <w:rFonts w:ascii="Consolas" w:eastAsia="ＭＳ Ｐゴシック" w:hAnsi="Consolas" w:cs="Consolas"/>
                      <w:kern w:val="0"/>
                      <w:sz w:val="14"/>
                      <w:szCs w:val="16"/>
                    </w:rPr>
                  </w:pPr>
                  <w:ins w:id="1058"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6A4138D5" w14:textId="5FEED26D" w:rsidR="007528D8" w:rsidRPr="0054411C" w:rsidDel="00CB0CEB" w:rsidRDefault="00CB0CEB" w:rsidP="00CB0CEB">
                  <w:pPr>
                    <w:autoSpaceDE w:val="0"/>
                    <w:autoSpaceDN w:val="0"/>
                    <w:adjustRightInd w:val="0"/>
                    <w:spacing w:line="180" w:lineRule="exact"/>
                    <w:jc w:val="left"/>
                    <w:rPr>
                      <w:del w:id="1059" w:author="Endo, Masami" w:date="2022-02-18T17:29:00Z"/>
                      <w:rFonts w:ascii="Consolas" w:eastAsia="ＭＳ Ｐゴシック" w:hAnsi="Consolas" w:cs="Consolas"/>
                      <w:kern w:val="0"/>
                      <w:sz w:val="10"/>
                      <w:szCs w:val="12"/>
                    </w:rPr>
                  </w:pPr>
                  <w:ins w:id="1060" w:author="Endo, Masami" w:date="2022-02-18T17:29:00Z">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while</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condition</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ins>
                  <w:del w:id="1061" w:author="Endo, Masami" w:date="2022-02-18T17:29:00Z">
                    <w:r w:rsidR="007528D8" w:rsidRPr="0054411C" w:rsidDel="00CB0CEB">
                      <w:rPr>
                        <w:rFonts w:ascii="ＭＳ 明朝" w:hAnsi="ＭＳ 明朝" w:cs="ＭＳ 明朝" w:hint="eastAsia"/>
                        <w:sz w:val="10"/>
                        <w:szCs w:val="12"/>
                      </w:rPr>
                      <w:delText>do ▯ {</w:delText>
                    </w:r>
                  </w:del>
                </w:p>
                <w:p w14:paraId="632E25FC" w14:textId="159E7D24" w:rsidR="007528D8" w:rsidRPr="0054411C" w:rsidDel="00CB0CEB" w:rsidRDefault="007528D8" w:rsidP="007528D8">
                  <w:pPr>
                    <w:autoSpaceDE w:val="0"/>
                    <w:autoSpaceDN w:val="0"/>
                    <w:adjustRightInd w:val="0"/>
                    <w:spacing w:line="180" w:lineRule="exact"/>
                    <w:jc w:val="left"/>
                    <w:rPr>
                      <w:del w:id="1062" w:author="Endo, Masami" w:date="2022-02-18T17:29:00Z"/>
                      <w:rFonts w:ascii="Consolas" w:eastAsia="ＭＳ Ｐゴシック" w:hAnsi="Consolas" w:cs="Consolas"/>
                      <w:kern w:val="0"/>
                      <w:sz w:val="10"/>
                      <w:szCs w:val="12"/>
                    </w:rPr>
                  </w:pPr>
                  <w:del w:id="1063" w:author="Endo, Masami" w:date="2022-02-18T17:29:00Z">
                    <w:r w:rsidRPr="0054411C" w:rsidDel="00CB0CEB">
                      <w:rPr>
                        <w:rFonts w:ascii="ＭＳ 明朝" w:hAnsi="ＭＳ 明朝" w:cs="ＭＳ 明朝" w:hint="eastAsia"/>
                        <w:sz w:val="10"/>
                        <w:szCs w:val="12"/>
                      </w:rPr>
                      <w:delText>Subassembly Subassembly ▯ statements;</w:delText>
                    </w:r>
                  </w:del>
                </w:p>
                <w:p w14:paraId="45E9E1B5" w14:textId="15BFC566" w:rsidR="007528D8" w:rsidRPr="0054411C" w:rsidRDefault="007528D8" w:rsidP="007528D8">
                  <w:pPr>
                    <w:autoSpaceDE w:val="0"/>
                    <w:autoSpaceDN w:val="0"/>
                    <w:adjustRightInd w:val="0"/>
                    <w:spacing w:line="180" w:lineRule="exact"/>
                    <w:jc w:val="left"/>
                    <w:rPr>
                      <w:rFonts w:ascii="Consolas" w:eastAsia="ＭＳ Ｐゴシック" w:hAnsi="Consolas" w:cs="Consolas"/>
                      <w:kern w:val="0"/>
                      <w:sz w:val="10"/>
                      <w:szCs w:val="12"/>
                    </w:rPr>
                  </w:pPr>
                  <w:del w:id="1064" w:author="Endo, Masami" w:date="2022-02-18T17:29:00Z">
                    <w:r w:rsidRPr="0054411C" w:rsidDel="00CB0CEB">
                      <w:rPr>
                        <w:rFonts w:ascii="ＭＳ 明朝" w:hAnsi="ＭＳ 明朝" w:cs="ＭＳ 明朝" w:hint="eastAsia"/>
                        <w:sz w:val="10"/>
                        <w:szCs w:val="12"/>
                      </w:rPr>
                      <w:delText>} ▯ while ▯ (condition);</w:delText>
                    </w:r>
                  </w:del>
                </w:p>
              </w:tc>
            </w:tr>
          </w:tbl>
          <w:p w14:paraId="553E43D2" w14:textId="77777777" w:rsidR="007528D8" w:rsidRPr="007528D8" w:rsidRDefault="007528D8" w:rsidP="00B42A53">
            <w:pPr>
              <w:rPr>
                <w:rFonts w:ascii="ＭＳ Ｐゴシック" w:eastAsia="ＭＳ Ｐゴシック" w:hAnsi="ＭＳ Ｐゴシック"/>
                <w:sz w:val="10"/>
                <w:szCs w:val="12"/>
              </w:rPr>
            </w:pPr>
          </w:p>
        </w:tc>
      </w:tr>
    </w:tbl>
    <w:p w14:paraId="1CEC8816" w14:textId="77777777" w:rsidR="00824A7F" w:rsidRDefault="00824A7F" w:rsidP="00824A7F">
      <w:pPr>
        <w:pStyle w:val="Heading3"/>
      </w:pPr>
      <w:bookmarkStart w:id="1065" w:name="_Toc482632887"/>
      <w:r>
        <w:rPr>
          <w:rFonts w:hint="eastAsia"/>
        </w:rPr>
        <w:t>switch statement</w:t>
      </w:r>
      <w:bookmarkEnd w:id="1065"/>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7528D8" w:rsidRPr="002F325A" w14:paraId="2AAD28B5"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3E49A78A" w14:textId="789C2179" w:rsidR="007528D8" w:rsidRPr="002F325A" w:rsidRDefault="002F325A" w:rsidP="00B42A53">
            <w:pPr>
              <w:rPr>
                <w:rFonts w:ascii="ＭＳ Ｐゴシック" w:eastAsia="ＭＳ Ｐゴシック" w:hAnsi="ＭＳ Ｐゴシック"/>
                <w:sz w:val="10"/>
                <w:szCs w:val="12"/>
              </w:rPr>
            </w:pPr>
            <w:r w:rsidRPr="002F325A">
              <w:rPr>
                <w:rFonts w:ascii="ＭＳ Ｐゴシック" w:eastAsia="ＭＳ Ｐゴシック" w:hAnsi="ＭＳ Ｐゴシック" w:hint="eastAsia"/>
                <w:sz w:val="10"/>
                <w:szCs w:val="12"/>
              </w:rPr>
              <w:t>switch statement</w:t>
            </w:r>
          </w:p>
        </w:tc>
      </w:tr>
      <w:tr w:rsidR="007528D8" w:rsidRPr="002F325A" w14:paraId="2C2256EE" w14:textId="77777777" w:rsidTr="00B42A53">
        <w:tc>
          <w:tcPr>
            <w:tcW w:w="368" w:type="pct"/>
          </w:tcPr>
          <w:p w14:paraId="1E332919" w14:textId="7620C0D8" w:rsidR="007528D8" w:rsidRPr="002F325A" w:rsidRDefault="007528D8" w:rsidP="00B42A53">
            <w:pPr>
              <w:jc w:val="center"/>
              <w:rPr>
                <w:rFonts w:ascii="ＭＳ Ｐゴシック" w:eastAsia="ＭＳ Ｐゴシック" w:hAnsi="ＭＳ Ｐゴシック"/>
                <w:b/>
                <w:color w:val="C00000"/>
                <w:sz w:val="10"/>
                <w:szCs w:val="12"/>
              </w:rPr>
            </w:pPr>
            <w:r w:rsidRPr="002F325A">
              <w:rPr>
                <w:rFonts w:ascii="ＭＳ Ｐゴシック" w:eastAsia="ＭＳ Ｐゴシック" w:hAnsi="ＭＳ Ｐゴシック" w:hint="eastAsia"/>
                <w:sz w:val="10"/>
                <w:szCs w:val="12"/>
              </w:rPr>
              <w:t>strict observance</w:t>
            </w:r>
          </w:p>
        </w:tc>
        <w:tc>
          <w:tcPr>
            <w:tcW w:w="181" w:type="pct"/>
          </w:tcPr>
          <w:p w14:paraId="2BBC6F03" w14:textId="3C6DB8DC" w:rsidR="007528D8" w:rsidRPr="002F325A" w:rsidRDefault="007528D8" w:rsidP="00B42A53">
            <w:pPr>
              <w:rPr>
                <w:rFonts w:ascii="ＭＳ Ｐゴシック" w:eastAsia="ＭＳ Ｐゴシック" w:hAnsi="ＭＳ Ｐゴシック"/>
                <w:sz w:val="10"/>
                <w:szCs w:val="12"/>
              </w:rPr>
            </w:pPr>
            <w:r w:rsidRPr="002F325A">
              <w:rPr>
                <w:rFonts w:ascii="ＭＳ Ｐゴシック" w:eastAsia="ＭＳ Ｐゴシック" w:hAnsi="ＭＳ Ｐゴシック" w:hint="eastAsia"/>
                <w:sz w:val="10"/>
                <w:szCs w:val="12"/>
              </w:rPr>
              <w:t>1</w:t>
            </w:r>
          </w:p>
        </w:tc>
        <w:tc>
          <w:tcPr>
            <w:tcW w:w="4451" w:type="pct"/>
          </w:tcPr>
          <w:p w14:paraId="76FB9224" w14:textId="0412EA13" w:rsidR="007528D8" w:rsidRPr="002F325A" w:rsidRDefault="007528D8" w:rsidP="00B42A53">
            <w:pPr>
              <w:rPr>
                <w:rFonts w:ascii="ＭＳ Ｐゴシック" w:eastAsia="ＭＳ Ｐゴシック" w:hAnsi="ＭＳ Ｐゴシック"/>
                <w:sz w:val="10"/>
                <w:szCs w:val="12"/>
              </w:rPr>
            </w:pPr>
            <w:r w:rsidRPr="002F325A">
              <w:rPr>
                <w:rFonts w:ascii="ＭＳ Ｐゴシック" w:eastAsia="ＭＳ Ｐゴシック" w:hAnsi="ＭＳ Ｐゴシック" w:hint="eastAsia"/>
                <w:sz w:val="10"/>
                <w:szCs w:val="12"/>
              </w:rPr>
              <w:t>The indent of the case clause shall be 4 single-byte spaces.</w:t>
            </w:r>
          </w:p>
        </w:tc>
      </w:tr>
      <w:tr w:rsidR="007528D8" w:rsidRPr="002F325A" w14:paraId="06C6A321" w14:textId="77777777" w:rsidTr="00B42A53">
        <w:tc>
          <w:tcPr>
            <w:tcW w:w="368" w:type="pct"/>
          </w:tcPr>
          <w:p w14:paraId="4FFF7DD9" w14:textId="77777777" w:rsidR="007528D8" w:rsidRPr="002F325A" w:rsidRDefault="007528D8" w:rsidP="00B42A53">
            <w:pPr>
              <w:jc w:val="center"/>
              <w:rPr>
                <w:rFonts w:ascii="ＭＳ Ｐゴシック" w:eastAsia="ＭＳ Ｐゴシック" w:hAnsi="ＭＳ Ｐゴシック"/>
                <w:b/>
                <w:color w:val="C00000"/>
                <w:sz w:val="10"/>
                <w:szCs w:val="12"/>
              </w:rPr>
            </w:pPr>
            <w:r w:rsidRPr="002F325A">
              <w:rPr>
                <w:rFonts w:ascii="ＭＳ Ｐゴシック" w:eastAsia="ＭＳ Ｐゴシック" w:hAnsi="ＭＳ Ｐゴシック" w:hint="eastAsia"/>
                <w:sz w:val="10"/>
                <w:szCs w:val="12"/>
              </w:rPr>
              <w:t>strict observance</w:t>
            </w:r>
          </w:p>
        </w:tc>
        <w:tc>
          <w:tcPr>
            <w:tcW w:w="181" w:type="pct"/>
          </w:tcPr>
          <w:p w14:paraId="178BBC5C" w14:textId="023FD61D" w:rsidR="007528D8" w:rsidRPr="002F325A" w:rsidRDefault="007528D8" w:rsidP="00B42A53">
            <w:pPr>
              <w:rPr>
                <w:rFonts w:ascii="ＭＳ Ｐゴシック" w:eastAsia="ＭＳ Ｐゴシック" w:hAnsi="ＭＳ Ｐゴシック"/>
                <w:sz w:val="10"/>
                <w:szCs w:val="12"/>
              </w:rPr>
            </w:pPr>
            <w:r w:rsidRPr="002F325A">
              <w:rPr>
                <w:rFonts w:ascii="ＭＳ Ｐゴシック" w:eastAsia="ＭＳ Ｐゴシック" w:hAnsi="ＭＳ Ｐゴシック" w:hint="eastAsia"/>
                <w:sz w:val="10"/>
                <w:szCs w:val="12"/>
              </w:rPr>
              <w:t>2</w:t>
            </w:r>
          </w:p>
        </w:tc>
        <w:tc>
          <w:tcPr>
            <w:tcW w:w="4451" w:type="pct"/>
          </w:tcPr>
          <w:p w14:paraId="66C5D6AF" w14:textId="77777777" w:rsidR="007528D8" w:rsidRPr="002F325A" w:rsidRDefault="007528D8" w:rsidP="00B42A53">
            <w:pPr>
              <w:rPr>
                <w:rFonts w:ascii="ＭＳ Ｐゴシック" w:eastAsia="ＭＳ Ｐゴシック" w:hAnsi="ＭＳ Ｐゴシック"/>
                <w:sz w:val="10"/>
                <w:szCs w:val="12"/>
              </w:rPr>
            </w:pPr>
            <w:r w:rsidRPr="002F325A">
              <w:rPr>
                <w:rFonts w:ascii="ＭＳ Ｐゴシック" w:eastAsia="ＭＳ Ｐゴシック" w:hAnsi="ＭＳ Ｐゴシック" w:hint="eastAsia"/>
                <w:sz w:val="10"/>
                <w:szCs w:val="12"/>
              </w:rPr>
              <w:t xml:space="preserve">The use of white space in this statement is as </w:t>
            </w:r>
            <w:proofErr w:type="gramStart"/>
            <w:r w:rsidRPr="002F325A">
              <w:rPr>
                <w:rFonts w:ascii="ＭＳ Ｐゴシック" w:eastAsia="ＭＳ Ｐゴシック" w:hAnsi="ＭＳ Ｐゴシック" w:hint="eastAsia"/>
                <w:sz w:val="10"/>
                <w:szCs w:val="12"/>
              </w:rPr>
              <w:t>follows:.</w:t>
            </w:r>
            <w:proofErr w:type="gramEnd"/>
          </w:p>
          <w:tbl>
            <w:tblPr>
              <w:tblStyle w:val="TableGrid"/>
              <w:tblW w:w="1121"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802"/>
            </w:tblGrid>
            <w:tr w:rsidR="007528D8" w:rsidRPr="0054411C" w14:paraId="7EFCA85D" w14:textId="77777777" w:rsidTr="00D54DF6">
              <w:tc>
                <w:tcPr>
                  <w:tcW w:w="5000" w:type="pct"/>
                  <w:shd w:val="clear" w:color="auto" w:fill="F2F2F2" w:themeFill="background1" w:themeFillShade="F2"/>
                </w:tcPr>
                <w:p w14:paraId="06AB577B" w14:textId="77777777" w:rsidR="00CB0CEB" w:rsidRPr="0054411C" w:rsidRDefault="00CB0CEB" w:rsidP="00CB0CEB">
                  <w:pPr>
                    <w:autoSpaceDE w:val="0"/>
                    <w:autoSpaceDN w:val="0"/>
                    <w:adjustRightInd w:val="0"/>
                    <w:spacing w:line="180" w:lineRule="exact"/>
                    <w:jc w:val="left"/>
                    <w:rPr>
                      <w:ins w:id="1066" w:author="Endo, Masami" w:date="2022-02-18T17:29:00Z"/>
                      <w:rFonts w:ascii="Consolas" w:eastAsia="ＭＳ Ｐゴシック" w:hAnsi="Consolas" w:cs="Consolas"/>
                      <w:kern w:val="0"/>
                      <w:sz w:val="14"/>
                      <w:szCs w:val="16"/>
                    </w:rPr>
                  </w:pPr>
                  <w:ins w:id="1067" w:author="Endo, Masami" w:date="2022-02-18T17:29:00Z">
                    <w:r w:rsidRPr="0054411C">
                      <w:rPr>
                        <w:rFonts w:ascii="Consolas" w:eastAsia="ＭＳ Ｐゴシック" w:hAnsi="Consolas" w:cs="Consolas"/>
                        <w:b/>
                        <w:bCs/>
                        <w:color w:val="7F0055"/>
                        <w:kern w:val="0"/>
                        <w:sz w:val="14"/>
                        <w:szCs w:val="16"/>
                      </w:rPr>
                      <w:t>switch</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input</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7647B48A" w14:textId="77777777" w:rsidR="00CB0CEB" w:rsidRPr="0054411C" w:rsidRDefault="00CB0CEB" w:rsidP="00CB0CEB">
                  <w:pPr>
                    <w:autoSpaceDE w:val="0"/>
                    <w:autoSpaceDN w:val="0"/>
                    <w:adjustRightInd w:val="0"/>
                    <w:spacing w:line="180" w:lineRule="exact"/>
                    <w:jc w:val="left"/>
                    <w:rPr>
                      <w:ins w:id="1068" w:author="Endo, Masami" w:date="2022-02-18T17:29:00Z"/>
                      <w:rFonts w:ascii="Consolas" w:eastAsia="ＭＳ Ｐゴシック" w:hAnsi="Consolas" w:cs="Consolas"/>
                      <w:kern w:val="0"/>
                      <w:sz w:val="14"/>
                      <w:szCs w:val="16"/>
                    </w:rPr>
                  </w:pPr>
                  <w:ins w:id="1069"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case</w:t>
                    </w:r>
                    <w:r w:rsidRPr="0054411C">
                      <w:rPr>
                        <w:rFonts w:ascii="Consolas" w:eastAsia="ＭＳ Ｐゴシック" w:hAnsi="Consolas" w:cs="Consolas"/>
                        <w:color w:val="000000"/>
                        <w:kern w:val="0"/>
                        <w:sz w:val="14"/>
                        <w:szCs w:val="16"/>
                      </w:rPr>
                      <w:t xml:space="preserve"> 1:</w:t>
                    </w:r>
                  </w:ins>
                </w:p>
                <w:p w14:paraId="37E60E71" w14:textId="77777777" w:rsidR="00CB0CEB" w:rsidRPr="0054411C" w:rsidRDefault="00CB0CEB" w:rsidP="00CB0CEB">
                  <w:pPr>
                    <w:autoSpaceDE w:val="0"/>
                    <w:autoSpaceDN w:val="0"/>
                    <w:adjustRightInd w:val="0"/>
                    <w:spacing w:line="180" w:lineRule="exact"/>
                    <w:jc w:val="left"/>
                    <w:rPr>
                      <w:ins w:id="1070" w:author="Endo, Masami" w:date="2022-02-18T17:29:00Z"/>
                      <w:rFonts w:ascii="Consolas" w:eastAsia="ＭＳ Ｐゴシック" w:hAnsi="Consolas" w:cs="Consolas"/>
                      <w:kern w:val="0"/>
                      <w:sz w:val="14"/>
                      <w:szCs w:val="16"/>
                    </w:rPr>
                  </w:pPr>
                  <w:ins w:id="1071"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0FC4C5B8" w14:textId="77777777" w:rsidR="00CB0CEB" w:rsidRPr="0054411C" w:rsidRDefault="00CB0CEB" w:rsidP="00CB0CEB">
                  <w:pPr>
                    <w:autoSpaceDE w:val="0"/>
                    <w:autoSpaceDN w:val="0"/>
                    <w:adjustRightInd w:val="0"/>
                    <w:spacing w:line="180" w:lineRule="exact"/>
                    <w:jc w:val="left"/>
                    <w:rPr>
                      <w:ins w:id="1072" w:author="Endo, Masami" w:date="2022-02-18T17:29:00Z"/>
                      <w:rFonts w:ascii="Consolas" w:eastAsia="ＭＳ Ｐゴシック" w:hAnsi="Consolas" w:cs="Consolas"/>
                      <w:kern w:val="0"/>
                      <w:sz w:val="14"/>
                      <w:szCs w:val="16"/>
                    </w:rPr>
                  </w:pPr>
                  <w:ins w:id="1073"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break</w:t>
                    </w:r>
                    <w:r w:rsidRPr="0054411C">
                      <w:rPr>
                        <w:rFonts w:ascii="Consolas" w:eastAsia="ＭＳ Ｐゴシック" w:hAnsi="Consolas" w:cs="Consolas"/>
                        <w:color w:val="000000"/>
                        <w:kern w:val="0"/>
                        <w:sz w:val="14"/>
                        <w:szCs w:val="16"/>
                      </w:rPr>
                      <w:t>;</w:t>
                    </w:r>
                  </w:ins>
                </w:p>
                <w:p w14:paraId="0AE1CDF5" w14:textId="77777777" w:rsidR="00CB0CEB" w:rsidRPr="0054411C" w:rsidRDefault="00CB0CEB" w:rsidP="00CB0CEB">
                  <w:pPr>
                    <w:autoSpaceDE w:val="0"/>
                    <w:autoSpaceDN w:val="0"/>
                    <w:adjustRightInd w:val="0"/>
                    <w:spacing w:line="180" w:lineRule="exact"/>
                    <w:jc w:val="left"/>
                    <w:rPr>
                      <w:ins w:id="1074" w:author="Endo, Masami" w:date="2022-02-18T17:29:00Z"/>
                      <w:rFonts w:ascii="Consolas" w:eastAsia="ＭＳ Ｐゴシック" w:hAnsi="Consolas" w:cs="Consolas"/>
                      <w:kern w:val="0"/>
                      <w:sz w:val="14"/>
                      <w:szCs w:val="16"/>
                    </w:rPr>
                  </w:pPr>
                  <w:ins w:id="1075"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default</w:t>
                    </w:r>
                    <w:r w:rsidRPr="0054411C">
                      <w:rPr>
                        <w:rFonts w:ascii="Consolas" w:eastAsia="ＭＳ Ｐゴシック" w:hAnsi="Consolas" w:cs="Consolas"/>
                        <w:color w:val="000000"/>
                        <w:kern w:val="0"/>
                        <w:sz w:val="14"/>
                        <w:szCs w:val="16"/>
                      </w:rPr>
                      <w:t>:</w:t>
                    </w:r>
                  </w:ins>
                </w:p>
                <w:p w14:paraId="13A6E6A1" w14:textId="77777777" w:rsidR="00CB0CEB" w:rsidRPr="0054411C" w:rsidRDefault="00CB0CEB" w:rsidP="00CB0CEB">
                  <w:pPr>
                    <w:autoSpaceDE w:val="0"/>
                    <w:autoSpaceDN w:val="0"/>
                    <w:adjustRightInd w:val="0"/>
                    <w:spacing w:line="180" w:lineRule="exact"/>
                    <w:jc w:val="left"/>
                    <w:rPr>
                      <w:ins w:id="1076" w:author="Endo, Masami" w:date="2022-02-18T17:29:00Z"/>
                      <w:rFonts w:ascii="Consolas" w:eastAsia="ＭＳ Ｐゴシック" w:hAnsi="Consolas" w:cs="Consolas"/>
                      <w:kern w:val="0"/>
                      <w:sz w:val="14"/>
                      <w:szCs w:val="16"/>
                    </w:rPr>
                  </w:pPr>
                  <w:ins w:id="1077"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667BC0A8" w14:textId="04EA71ED" w:rsidR="002F325A" w:rsidRPr="0054411C" w:rsidDel="00CB0CEB" w:rsidRDefault="00CB0CEB" w:rsidP="00CB0CEB">
                  <w:pPr>
                    <w:autoSpaceDE w:val="0"/>
                    <w:autoSpaceDN w:val="0"/>
                    <w:adjustRightInd w:val="0"/>
                    <w:spacing w:line="180" w:lineRule="exact"/>
                    <w:jc w:val="left"/>
                    <w:rPr>
                      <w:del w:id="1078" w:author="Endo, Masami" w:date="2022-02-18T17:29:00Z"/>
                      <w:rFonts w:ascii="Consolas" w:eastAsia="ＭＳ Ｐゴシック" w:hAnsi="Consolas" w:cs="Consolas"/>
                      <w:kern w:val="0"/>
                      <w:sz w:val="10"/>
                      <w:szCs w:val="12"/>
                    </w:rPr>
                  </w:pPr>
                  <w:ins w:id="1079" w:author="Endo, Masami" w:date="2022-02-18T17:29:00Z">
                    <w:r w:rsidRPr="0054411C">
                      <w:rPr>
                        <w:rFonts w:ascii="Consolas" w:eastAsia="ＭＳ Ｐゴシック" w:hAnsi="Consolas" w:cs="Consolas"/>
                        <w:color w:val="000000"/>
                        <w:kern w:val="0"/>
                        <w:sz w:val="14"/>
                        <w:szCs w:val="16"/>
                      </w:rPr>
                      <w:t>}</w:t>
                    </w:r>
                  </w:ins>
                  <w:del w:id="1080" w:author="Endo, Masami" w:date="2022-02-18T17:29:00Z">
                    <w:r w:rsidR="002F325A" w:rsidRPr="0054411C" w:rsidDel="00CB0CEB">
                      <w:rPr>
                        <w:rFonts w:ascii="ＭＳ 明朝" w:hAnsi="ＭＳ 明朝" w:cs="ＭＳ 明朝" w:hint="eastAsia"/>
                        <w:sz w:val="10"/>
                        <w:szCs w:val="12"/>
                      </w:rPr>
                      <w:delText>switch ▯ (input) ▯ {</w:delText>
                    </w:r>
                  </w:del>
                </w:p>
                <w:p w14:paraId="349AD25F" w14:textId="225551B0" w:rsidR="002F325A" w:rsidRPr="0054411C" w:rsidDel="00CB0CEB" w:rsidRDefault="002F325A" w:rsidP="002F325A">
                  <w:pPr>
                    <w:autoSpaceDE w:val="0"/>
                    <w:autoSpaceDN w:val="0"/>
                    <w:adjustRightInd w:val="0"/>
                    <w:spacing w:line="180" w:lineRule="exact"/>
                    <w:jc w:val="left"/>
                    <w:rPr>
                      <w:del w:id="1081" w:author="Endo, Masami" w:date="2022-02-18T17:29:00Z"/>
                      <w:rFonts w:ascii="Consolas" w:eastAsia="ＭＳ Ｐゴシック" w:hAnsi="Consolas" w:cs="Consolas"/>
                      <w:kern w:val="0"/>
                      <w:sz w:val="10"/>
                      <w:szCs w:val="12"/>
                    </w:rPr>
                  </w:pPr>
                  <w:del w:id="1082" w:author="Endo, Masami" w:date="2022-02-18T17:29:00Z">
                    <w:r w:rsidRPr="0054411C" w:rsidDel="00CB0CEB">
                      <w:rPr>
                        <w:rFonts w:ascii="ＭＳ 明朝" w:hAnsi="ＭＳ 明朝" w:cs="ＭＳ 明朝" w:hint="eastAsia"/>
                        <w:sz w:val="10"/>
                        <w:szCs w:val="12"/>
                      </w:rPr>
                      <w:delText>Subassembly Subassembly ▯ case 1:</w:delText>
                    </w:r>
                  </w:del>
                </w:p>
                <w:p w14:paraId="328566DF" w14:textId="7CFEFFE6" w:rsidR="002F325A" w:rsidRPr="0054411C" w:rsidDel="00CB0CEB" w:rsidRDefault="002F325A" w:rsidP="002F325A">
                  <w:pPr>
                    <w:autoSpaceDE w:val="0"/>
                    <w:autoSpaceDN w:val="0"/>
                    <w:adjustRightInd w:val="0"/>
                    <w:spacing w:line="180" w:lineRule="exact"/>
                    <w:jc w:val="left"/>
                    <w:rPr>
                      <w:del w:id="1083" w:author="Endo, Masami" w:date="2022-02-18T17:29:00Z"/>
                      <w:rFonts w:ascii="Consolas" w:eastAsia="ＭＳ Ｐゴシック" w:hAnsi="Consolas" w:cs="Consolas"/>
                      <w:kern w:val="0"/>
                      <w:sz w:val="10"/>
                      <w:szCs w:val="12"/>
                    </w:rPr>
                  </w:pPr>
                  <w:del w:id="1084" w:author="Endo, Masami" w:date="2022-02-18T17:29:00Z">
                    <w:r w:rsidRPr="0054411C" w:rsidDel="00CB0CEB">
                      <w:rPr>
                        <w:rFonts w:ascii="ＭＳ 明朝" w:hAnsi="ＭＳ 明朝" w:cs="ＭＳ 明朝" w:hint="eastAsia"/>
                        <w:sz w:val="10"/>
                        <w:szCs w:val="12"/>
                      </w:rPr>
                      <w:delText>Subassembly Subassembly Subassembly ▯ statements;</w:delText>
                    </w:r>
                  </w:del>
                </w:p>
                <w:p w14:paraId="42C8431E" w14:textId="255BAE0A" w:rsidR="002F325A" w:rsidRPr="0054411C" w:rsidDel="00CB0CEB" w:rsidRDefault="002F325A" w:rsidP="002F325A">
                  <w:pPr>
                    <w:autoSpaceDE w:val="0"/>
                    <w:autoSpaceDN w:val="0"/>
                    <w:adjustRightInd w:val="0"/>
                    <w:spacing w:line="180" w:lineRule="exact"/>
                    <w:jc w:val="left"/>
                    <w:rPr>
                      <w:del w:id="1085" w:author="Endo, Masami" w:date="2022-02-18T17:29:00Z"/>
                      <w:rFonts w:ascii="Consolas" w:eastAsia="ＭＳ Ｐゴシック" w:hAnsi="Consolas" w:cs="Consolas"/>
                      <w:kern w:val="0"/>
                      <w:sz w:val="10"/>
                      <w:szCs w:val="12"/>
                    </w:rPr>
                  </w:pPr>
                  <w:del w:id="1086" w:author="Endo, Masami" w:date="2022-02-18T17:29:00Z">
                    <w:r w:rsidRPr="0054411C" w:rsidDel="00CB0CEB">
                      <w:rPr>
                        <w:rFonts w:ascii="ＭＳ 明朝" w:hAnsi="ＭＳ 明朝" w:cs="ＭＳ 明朝" w:hint="eastAsia"/>
                        <w:sz w:val="10"/>
                        <w:szCs w:val="12"/>
                      </w:rPr>
                      <w:delText>Subassembly Subassembly Subassembly ▯ break;</w:delText>
                    </w:r>
                  </w:del>
                </w:p>
                <w:p w14:paraId="17C3A207" w14:textId="77A85F78" w:rsidR="002F325A" w:rsidRPr="0054411C" w:rsidDel="00CB0CEB" w:rsidRDefault="002F325A" w:rsidP="002F325A">
                  <w:pPr>
                    <w:autoSpaceDE w:val="0"/>
                    <w:autoSpaceDN w:val="0"/>
                    <w:adjustRightInd w:val="0"/>
                    <w:spacing w:line="180" w:lineRule="exact"/>
                    <w:jc w:val="left"/>
                    <w:rPr>
                      <w:del w:id="1087" w:author="Endo, Masami" w:date="2022-02-18T17:29:00Z"/>
                      <w:rFonts w:ascii="Consolas" w:eastAsia="ＭＳ Ｐゴシック" w:hAnsi="Consolas" w:cs="Consolas"/>
                      <w:kern w:val="0"/>
                      <w:sz w:val="10"/>
                      <w:szCs w:val="12"/>
                    </w:rPr>
                  </w:pPr>
                  <w:del w:id="1088" w:author="Endo, Masami" w:date="2022-02-18T17:29:00Z">
                    <w:r w:rsidRPr="0054411C" w:rsidDel="00CB0CEB">
                      <w:rPr>
                        <w:rFonts w:ascii="ＭＳ 明朝" w:hAnsi="ＭＳ 明朝" w:cs="ＭＳ 明朝" w:hint="eastAsia"/>
                        <w:sz w:val="10"/>
                        <w:szCs w:val="12"/>
                      </w:rPr>
                      <w:delText>Subassembly Subassembly ▯ default:</w:delText>
                    </w:r>
                  </w:del>
                </w:p>
                <w:p w14:paraId="472BAF00" w14:textId="317DD544" w:rsidR="002F325A" w:rsidRPr="0054411C" w:rsidDel="00CB0CEB" w:rsidRDefault="002F325A" w:rsidP="002F325A">
                  <w:pPr>
                    <w:autoSpaceDE w:val="0"/>
                    <w:autoSpaceDN w:val="0"/>
                    <w:adjustRightInd w:val="0"/>
                    <w:spacing w:line="180" w:lineRule="exact"/>
                    <w:jc w:val="left"/>
                    <w:rPr>
                      <w:del w:id="1089" w:author="Endo, Masami" w:date="2022-02-18T17:29:00Z"/>
                      <w:rFonts w:ascii="Consolas" w:eastAsia="ＭＳ Ｐゴシック" w:hAnsi="Consolas" w:cs="Consolas"/>
                      <w:kern w:val="0"/>
                      <w:sz w:val="10"/>
                      <w:szCs w:val="12"/>
                    </w:rPr>
                  </w:pPr>
                  <w:del w:id="1090" w:author="Endo, Masami" w:date="2022-02-18T17:29:00Z">
                    <w:r w:rsidRPr="0054411C" w:rsidDel="00CB0CEB">
                      <w:rPr>
                        <w:rFonts w:ascii="ＭＳ 明朝" w:hAnsi="ＭＳ 明朝" w:cs="ＭＳ 明朝" w:hint="eastAsia"/>
                        <w:sz w:val="10"/>
                        <w:szCs w:val="12"/>
                      </w:rPr>
                      <w:delText>Subassembly Subassembly Subassembly ▯ statements;</w:delText>
                    </w:r>
                  </w:del>
                </w:p>
                <w:p w14:paraId="19697D67" w14:textId="436B4E65" w:rsidR="007528D8" w:rsidRPr="0054411C" w:rsidRDefault="002F325A" w:rsidP="002F325A">
                  <w:pPr>
                    <w:autoSpaceDE w:val="0"/>
                    <w:autoSpaceDN w:val="0"/>
                    <w:adjustRightInd w:val="0"/>
                    <w:spacing w:line="180" w:lineRule="exact"/>
                    <w:jc w:val="left"/>
                    <w:rPr>
                      <w:rFonts w:ascii="Consolas" w:eastAsia="ＭＳ Ｐゴシック" w:hAnsi="Consolas" w:cs="Consolas"/>
                      <w:kern w:val="0"/>
                      <w:sz w:val="10"/>
                      <w:szCs w:val="12"/>
                    </w:rPr>
                  </w:pPr>
                  <w:del w:id="1091" w:author="Endo, Masami" w:date="2022-02-18T17:29:00Z">
                    <w:r w:rsidRPr="0054411C" w:rsidDel="00CB0CEB">
                      <w:rPr>
                        <w:rFonts w:ascii="Consolas" w:eastAsia="ＭＳ Ｐゴシック" w:hAnsi="Consolas" w:cs="Consolas"/>
                        <w:sz w:val="10"/>
                        <w:szCs w:val="12"/>
                      </w:rPr>
                      <w:delText>}</w:delText>
                    </w:r>
                  </w:del>
                </w:p>
              </w:tc>
            </w:tr>
          </w:tbl>
          <w:p w14:paraId="3DD3F0B8" w14:textId="77777777" w:rsidR="007528D8" w:rsidRPr="002F325A" w:rsidRDefault="007528D8" w:rsidP="00B42A53">
            <w:pPr>
              <w:rPr>
                <w:rFonts w:ascii="ＭＳ Ｐゴシック" w:eastAsia="ＭＳ Ｐゴシック" w:hAnsi="ＭＳ Ｐゴシック"/>
                <w:sz w:val="10"/>
                <w:szCs w:val="12"/>
              </w:rPr>
            </w:pPr>
          </w:p>
        </w:tc>
      </w:tr>
    </w:tbl>
    <w:p w14:paraId="3FD4E568" w14:textId="77777777" w:rsidR="008D34EF" w:rsidRDefault="008D34EF" w:rsidP="00BC670A">
      <w:pPr>
        <w:sectPr w:rsidR="008D34EF" w:rsidSect="0034470E">
          <w:pgSz w:w="11906" w:h="16838" w:code="9"/>
          <w:pgMar w:top="1701" w:right="1418" w:bottom="851" w:left="1418" w:header="851" w:footer="567" w:gutter="0"/>
          <w:cols w:space="425"/>
          <w:docGrid w:type="linesAndChars" w:linePitch="246"/>
        </w:sectPr>
      </w:pPr>
    </w:p>
    <w:p w14:paraId="392D74E1" w14:textId="77777777" w:rsidR="00824A7F" w:rsidRDefault="00824A7F" w:rsidP="00824A7F">
      <w:pPr>
        <w:pStyle w:val="Heading3"/>
      </w:pPr>
      <w:bookmarkStart w:id="1092" w:name="_Toc482632888"/>
      <w:r>
        <w:rPr>
          <w:rFonts w:hint="eastAsia"/>
        </w:rPr>
        <w:lastRenderedPageBreak/>
        <w:t>try-catch statement</w:t>
      </w:r>
      <w:bookmarkEnd w:id="1092"/>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0B197E" w:rsidRPr="00B16B78" w14:paraId="026D03F5"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60679FDE" w14:textId="62FC0C65" w:rsidR="000B197E" w:rsidRPr="00B16B78" w:rsidRDefault="000B197E" w:rsidP="00B42A53">
            <w:pPr>
              <w:rPr>
                <w:rFonts w:ascii="ＭＳ Ｐゴシック" w:eastAsia="ＭＳ Ｐゴシック" w:hAnsi="ＭＳ Ｐゴシック"/>
                <w:sz w:val="10"/>
                <w:szCs w:val="12"/>
              </w:rPr>
            </w:pPr>
            <w:r w:rsidRPr="00B16B78">
              <w:rPr>
                <w:rFonts w:ascii="ＭＳ Ｐゴシック" w:eastAsia="ＭＳ Ｐゴシック" w:hAnsi="ＭＳ Ｐゴシック" w:hint="eastAsia"/>
                <w:sz w:val="10"/>
                <w:szCs w:val="12"/>
              </w:rPr>
              <w:t>try-catch statement</w:t>
            </w:r>
          </w:p>
        </w:tc>
      </w:tr>
      <w:tr w:rsidR="000B197E" w:rsidRPr="00B16B78" w14:paraId="7785C3B9" w14:textId="77777777" w:rsidTr="00B42A53">
        <w:tc>
          <w:tcPr>
            <w:tcW w:w="368" w:type="pct"/>
          </w:tcPr>
          <w:p w14:paraId="2B3D8E98" w14:textId="77777777" w:rsidR="000B197E" w:rsidRPr="00B16B78" w:rsidRDefault="000B197E" w:rsidP="00B42A53">
            <w:pPr>
              <w:jc w:val="center"/>
              <w:rPr>
                <w:rFonts w:ascii="ＭＳ Ｐゴシック" w:eastAsia="ＭＳ Ｐゴシック" w:hAnsi="ＭＳ Ｐゴシック"/>
                <w:b/>
                <w:color w:val="C00000"/>
                <w:sz w:val="10"/>
                <w:szCs w:val="12"/>
              </w:rPr>
            </w:pPr>
            <w:r w:rsidRPr="00B16B78">
              <w:rPr>
                <w:rFonts w:ascii="ＭＳ Ｐゴシック" w:eastAsia="ＭＳ Ｐゴシック" w:hAnsi="ＭＳ Ｐゴシック" w:hint="eastAsia"/>
                <w:sz w:val="10"/>
                <w:szCs w:val="12"/>
              </w:rPr>
              <w:t>strict observance</w:t>
            </w:r>
          </w:p>
        </w:tc>
        <w:tc>
          <w:tcPr>
            <w:tcW w:w="181" w:type="pct"/>
          </w:tcPr>
          <w:p w14:paraId="739426B9" w14:textId="77777777" w:rsidR="000B197E" w:rsidRPr="00B16B78" w:rsidRDefault="000B197E" w:rsidP="00B42A53">
            <w:pPr>
              <w:rPr>
                <w:rFonts w:ascii="ＭＳ Ｐゴシック" w:eastAsia="ＭＳ Ｐゴシック" w:hAnsi="ＭＳ Ｐゴシック"/>
                <w:sz w:val="10"/>
                <w:szCs w:val="12"/>
              </w:rPr>
            </w:pPr>
            <w:r w:rsidRPr="00B16B78">
              <w:rPr>
                <w:rFonts w:ascii="ＭＳ Ｐゴシック" w:eastAsia="ＭＳ Ｐゴシック" w:hAnsi="ＭＳ Ｐゴシック" w:hint="eastAsia"/>
                <w:sz w:val="10"/>
                <w:szCs w:val="12"/>
              </w:rPr>
              <w:t>1</w:t>
            </w:r>
          </w:p>
        </w:tc>
        <w:tc>
          <w:tcPr>
            <w:tcW w:w="4451" w:type="pct"/>
          </w:tcPr>
          <w:p w14:paraId="159E7F52" w14:textId="77777777" w:rsidR="000B197E" w:rsidRPr="00B16B78" w:rsidRDefault="000B197E" w:rsidP="00B42A53">
            <w:pPr>
              <w:rPr>
                <w:rFonts w:ascii="ＭＳ Ｐゴシック" w:eastAsia="ＭＳ Ｐゴシック" w:hAnsi="ＭＳ Ｐゴシック"/>
                <w:sz w:val="10"/>
                <w:szCs w:val="12"/>
              </w:rPr>
            </w:pPr>
            <w:r w:rsidRPr="00B16B78">
              <w:rPr>
                <w:rFonts w:ascii="ＭＳ Ｐゴシック" w:eastAsia="ＭＳ Ｐゴシック" w:hAnsi="ＭＳ Ｐゴシック" w:hint="eastAsia"/>
                <w:sz w:val="10"/>
                <w:szCs w:val="12"/>
              </w:rPr>
              <w:t xml:space="preserve">The use of white space in this statement is as </w:t>
            </w:r>
            <w:proofErr w:type="gramStart"/>
            <w:r w:rsidRPr="00B16B78">
              <w:rPr>
                <w:rFonts w:ascii="ＭＳ Ｐゴシック" w:eastAsia="ＭＳ Ｐゴシック" w:hAnsi="ＭＳ Ｐゴシック" w:hint="eastAsia"/>
                <w:sz w:val="10"/>
                <w:szCs w:val="12"/>
              </w:rPr>
              <w:t>follows:.</w:t>
            </w:r>
            <w:proofErr w:type="gramEnd"/>
          </w:p>
          <w:tbl>
            <w:tblPr>
              <w:tblStyle w:val="TableGrid"/>
              <w:tblW w:w="247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970"/>
            </w:tblGrid>
            <w:tr w:rsidR="000B197E" w:rsidRPr="0054411C" w14:paraId="404D8EC6" w14:textId="77777777" w:rsidTr="00D54DF6">
              <w:tc>
                <w:tcPr>
                  <w:tcW w:w="5000" w:type="pct"/>
                  <w:shd w:val="clear" w:color="auto" w:fill="F2F2F2" w:themeFill="background1" w:themeFillShade="F2"/>
                </w:tcPr>
                <w:p w14:paraId="1379B047" w14:textId="77777777" w:rsidR="00CB0CEB" w:rsidRPr="0054411C" w:rsidRDefault="00CB0CEB" w:rsidP="00CB0CEB">
                  <w:pPr>
                    <w:autoSpaceDE w:val="0"/>
                    <w:autoSpaceDN w:val="0"/>
                    <w:adjustRightInd w:val="0"/>
                    <w:spacing w:line="180" w:lineRule="exact"/>
                    <w:jc w:val="left"/>
                    <w:rPr>
                      <w:ins w:id="1093" w:author="Endo, Masami" w:date="2022-02-18T17:29:00Z"/>
                      <w:rFonts w:ascii="Consolas" w:eastAsia="ＭＳ Ｐゴシック" w:hAnsi="Consolas" w:cs="Consolas"/>
                      <w:kern w:val="0"/>
                      <w:sz w:val="14"/>
                      <w:szCs w:val="16"/>
                    </w:rPr>
                  </w:pPr>
                  <w:ins w:id="1094" w:author="Endo, Masami" w:date="2022-02-18T17:29:00Z">
                    <w:r w:rsidRPr="0054411C">
                      <w:rPr>
                        <w:rFonts w:ascii="Consolas" w:eastAsia="ＭＳ Ｐゴシック" w:hAnsi="Consolas" w:cs="Consolas"/>
                        <w:b/>
                        <w:bCs/>
                        <w:color w:val="7F0055"/>
                        <w:kern w:val="0"/>
                        <w:sz w:val="14"/>
                        <w:szCs w:val="16"/>
                      </w:rPr>
                      <w:t>try</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3E6C5C53" w14:textId="77777777" w:rsidR="00CB0CEB" w:rsidRPr="0054411C" w:rsidRDefault="00CB0CEB" w:rsidP="00CB0CEB">
                  <w:pPr>
                    <w:autoSpaceDE w:val="0"/>
                    <w:autoSpaceDN w:val="0"/>
                    <w:adjustRightInd w:val="0"/>
                    <w:spacing w:line="180" w:lineRule="exact"/>
                    <w:jc w:val="left"/>
                    <w:rPr>
                      <w:ins w:id="1095" w:author="Endo, Masami" w:date="2022-02-18T17:29:00Z"/>
                      <w:rFonts w:ascii="Consolas" w:eastAsia="ＭＳ Ｐゴシック" w:hAnsi="Consolas" w:cs="Consolas"/>
                      <w:kern w:val="0"/>
                      <w:sz w:val="14"/>
                      <w:szCs w:val="16"/>
                    </w:rPr>
                  </w:pPr>
                  <w:ins w:id="1096"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5E1EAF65" w14:textId="77777777" w:rsidR="00CB0CEB" w:rsidRPr="0054411C" w:rsidRDefault="00CB0CEB" w:rsidP="00CB0CEB">
                  <w:pPr>
                    <w:autoSpaceDE w:val="0"/>
                    <w:autoSpaceDN w:val="0"/>
                    <w:adjustRightInd w:val="0"/>
                    <w:spacing w:line="180" w:lineRule="exact"/>
                    <w:jc w:val="left"/>
                    <w:rPr>
                      <w:ins w:id="1097" w:author="Endo, Masami" w:date="2022-02-18T17:29:00Z"/>
                      <w:rFonts w:ascii="Consolas" w:eastAsia="ＭＳ Ｐゴシック" w:hAnsi="Consolas" w:cs="Consolas"/>
                      <w:kern w:val="0"/>
                      <w:sz w:val="14"/>
                      <w:szCs w:val="16"/>
                    </w:rPr>
                  </w:pPr>
                  <w:ins w:id="1098" w:author="Endo, Masami" w:date="2022-02-18T17:29:00Z">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catch</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proofErr w:type="spellStart"/>
                    <w:r w:rsidRPr="0054411C">
                      <w:rPr>
                        <w:rFonts w:ascii="Consolas" w:eastAsia="ＭＳ Ｐゴシック" w:hAnsi="Consolas" w:cs="Consolas"/>
                        <w:color w:val="000000"/>
                        <w:kern w:val="0"/>
                        <w:sz w:val="14"/>
                        <w:szCs w:val="16"/>
                      </w:rPr>
                      <w:t>ExceptionClassA</w:t>
                    </w:r>
                    <w:proofErr w:type="spellEnd"/>
                    <w:r w:rsidRPr="0054411C">
                      <w:rPr>
                        <w:rFonts w:ascii="Consolas" w:eastAsia="ＭＳ Ｐゴシック" w:hAnsi="Consolas" w:cs="Consolas"/>
                        <w:color w:val="000000"/>
                        <w:kern w:val="0"/>
                        <w:sz w:val="14"/>
                        <w:szCs w:val="16"/>
                      </w:rPr>
                      <w:t xml:space="preserve"> e</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5A3BAE53" w14:textId="77777777" w:rsidR="00CB0CEB" w:rsidRPr="0054411C" w:rsidRDefault="00CB0CEB" w:rsidP="00CB0CEB">
                  <w:pPr>
                    <w:autoSpaceDE w:val="0"/>
                    <w:autoSpaceDN w:val="0"/>
                    <w:adjustRightInd w:val="0"/>
                    <w:spacing w:line="180" w:lineRule="exact"/>
                    <w:jc w:val="left"/>
                    <w:rPr>
                      <w:ins w:id="1099" w:author="Endo, Masami" w:date="2022-02-18T17:29:00Z"/>
                      <w:rFonts w:ascii="Consolas" w:eastAsia="ＭＳ Ｐゴシック" w:hAnsi="Consolas" w:cs="Consolas"/>
                      <w:kern w:val="0"/>
                      <w:sz w:val="14"/>
                      <w:szCs w:val="16"/>
                    </w:rPr>
                  </w:pPr>
                  <w:ins w:id="1100"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3E9B90ED" w14:textId="77777777" w:rsidR="00CB0CEB" w:rsidRPr="0054411C" w:rsidRDefault="00CB0CEB" w:rsidP="00CB0CEB">
                  <w:pPr>
                    <w:autoSpaceDE w:val="0"/>
                    <w:autoSpaceDN w:val="0"/>
                    <w:adjustRightInd w:val="0"/>
                    <w:spacing w:line="180" w:lineRule="exact"/>
                    <w:jc w:val="left"/>
                    <w:rPr>
                      <w:ins w:id="1101" w:author="Endo, Masami" w:date="2022-02-18T17:29:00Z"/>
                      <w:rFonts w:ascii="Consolas" w:eastAsia="ＭＳ Ｐゴシック" w:hAnsi="Consolas" w:cs="Consolas"/>
                      <w:kern w:val="0"/>
                      <w:sz w:val="14"/>
                      <w:szCs w:val="16"/>
                    </w:rPr>
                  </w:pPr>
                  <w:ins w:id="1102" w:author="Endo, Masami" w:date="2022-02-18T17:29:00Z">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catch</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proofErr w:type="spellStart"/>
                    <w:r w:rsidRPr="0054411C">
                      <w:rPr>
                        <w:rFonts w:ascii="Consolas" w:eastAsia="ＭＳ Ｐゴシック" w:hAnsi="Consolas" w:cs="Consolas"/>
                        <w:color w:val="000000"/>
                        <w:kern w:val="0"/>
                        <w:sz w:val="14"/>
                        <w:szCs w:val="16"/>
                      </w:rPr>
                      <w:t>ExceptionClassB</w:t>
                    </w:r>
                    <w:proofErr w:type="spellEnd"/>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color w:val="000000"/>
                        <w:kern w:val="0"/>
                        <w:sz w:val="14"/>
                        <w:szCs w:val="16"/>
                      </w:rPr>
                      <w:t>ExceptionClassC</w:t>
                    </w:r>
                    <w:proofErr w:type="spellEnd"/>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e</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7113A7B7" w14:textId="77777777" w:rsidR="00CB0CEB" w:rsidRPr="0054411C" w:rsidRDefault="00CB0CEB" w:rsidP="00CB0CEB">
                  <w:pPr>
                    <w:autoSpaceDE w:val="0"/>
                    <w:autoSpaceDN w:val="0"/>
                    <w:adjustRightInd w:val="0"/>
                    <w:spacing w:line="180" w:lineRule="exact"/>
                    <w:jc w:val="left"/>
                    <w:rPr>
                      <w:ins w:id="1103" w:author="Endo, Masami" w:date="2022-02-18T17:29:00Z"/>
                      <w:rFonts w:ascii="Consolas" w:eastAsia="ＭＳ Ｐゴシック" w:hAnsi="Consolas" w:cs="Consolas"/>
                      <w:kern w:val="0"/>
                      <w:sz w:val="14"/>
                      <w:szCs w:val="16"/>
                    </w:rPr>
                  </w:pPr>
                  <w:ins w:id="1104"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1A160C99" w14:textId="77777777" w:rsidR="00CB0CEB" w:rsidRPr="0054411C" w:rsidRDefault="00CB0CEB" w:rsidP="00CB0CEB">
                  <w:pPr>
                    <w:autoSpaceDE w:val="0"/>
                    <w:autoSpaceDN w:val="0"/>
                    <w:adjustRightInd w:val="0"/>
                    <w:spacing w:line="180" w:lineRule="exact"/>
                    <w:jc w:val="left"/>
                    <w:rPr>
                      <w:ins w:id="1105" w:author="Endo, Masami" w:date="2022-02-18T17:29:00Z"/>
                      <w:rFonts w:ascii="Consolas" w:eastAsia="ＭＳ Ｐゴシック" w:hAnsi="Consolas" w:cs="Consolas"/>
                      <w:kern w:val="0"/>
                      <w:sz w:val="14"/>
                      <w:szCs w:val="16"/>
                    </w:rPr>
                  </w:pPr>
                  <w:ins w:id="1106" w:author="Endo, Masami" w:date="2022-02-18T17:29:00Z">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finally</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5AEDF976" w14:textId="77777777" w:rsidR="00CB0CEB" w:rsidRPr="0054411C" w:rsidRDefault="00CB0CEB" w:rsidP="00CB0CEB">
                  <w:pPr>
                    <w:autoSpaceDE w:val="0"/>
                    <w:autoSpaceDN w:val="0"/>
                    <w:adjustRightInd w:val="0"/>
                    <w:spacing w:line="180" w:lineRule="exact"/>
                    <w:jc w:val="left"/>
                    <w:rPr>
                      <w:ins w:id="1107" w:author="Endo, Masami" w:date="2022-02-18T17:29:00Z"/>
                      <w:rFonts w:ascii="Consolas" w:eastAsia="ＭＳ Ｐゴシック" w:hAnsi="Consolas" w:cs="Consolas"/>
                      <w:kern w:val="0"/>
                      <w:sz w:val="14"/>
                      <w:szCs w:val="16"/>
                    </w:rPr>
                  </w:pPr>
                  <w:ins w:id="1108"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statements;</w:t>
                    </w:r>
                  </w:ins>
                </w:p>
                <w:p w14:paraId="581229DC" w14:textId="76880053" w:rsidR="00B16B78" w:rsidRPr="0054411C" w:rsidDel="00CB0CEB" w:rsidRDefault="00CB0CEB" w:rsidP="00CB0CEB">
                  <w:pPr>
                    <w:autoSpaceDE w:val="0"/>
                    <w:autoSpaceDN w:val="0"/>
                    <w:adjustRightInd w:val="0"/>
                    <w:spacing w:line="180" w:lineRule="exact"/>
                    <w:jc w:val="left"/>
                    <w:rPr>
                      <w:del w:id="1109" w:author="Endo, Masami" w:date="2022-02-18T17:29:00Z"/>
                      <w:rFonts w:ascii="Consolas" w:eastAsia="ＭＳ Ｐゴシック" w:hAnsi="Consolas" w:cs="Consolas"/>
                      <w:kern w:val="0"/>
                      <w:sz w:val="10"/>
                      <w:szCs w:val="12"/>
                    </w:rPr>
                  </w:pPr>
                  <w:ins w:id="1110" w:author="Endo, Masami" w:date="2022-02-18T17:29:00Z">
                    <w:r w:rsidRPr="0054411C">
                      <w:rPr>
                        <w:rFonts w:ascii="Consolas" w:eastAsia="ＭＳ Ｐゴシック" w:hAnsi="Consolas" w:cs="Consolas"/>
                        <w:color w:val="000000"/>
                        <w:kern w:val="0"/>
                        <w:sz w:val="14"/>
                        <w:szCs w:val="16"/>
                      </w:rPr>
                      <w:t>}</w:t>
                    </w:r>
                  </w:ins>
                  <w:del w:id="1111" w:author="Endo, Masami" w:date="2022-02-18T17:29:00Z">
                    <w:r w:rsidR="00B16B78" w:rsidRPr="0054411C" w:rsidDel="00CB0CEB">
                      <w:rPr>
                        <w:rFonts w:ascii="ＭＳ 明朝" w:hAnsi="ＭＳ 明朝" w:cs="ＭＳ 明朝" w:hint="eastAsia"/>
                        <w:sz w:val="10"/>
                        <w:szCs w:val="12"/>
                      </w:rPr>
                      <w:delText>try ▯ {</w:delText>
                    </w:r>
                  </w:del>
                </w:p>
                <w:p w14:paraId="4BDCCC1D" w14:textId="76A64673" w:rsidR="00B16B78" w:rsidRPr="0054411C" w:rsidDel="00CB0CEB" w:rsidRDefault="00B16B78" w:rsidP="00B16B78">
                  <w:pPr>
                    <w:autoSpaceDE w:val="0"/>
                    <w:autoSpaceDN w:val="0"/>
                    <w:adjustRightInd w:val="0"/>
                    <w:spacing w:line="180" w:lineRule="exact"/>
                    <w:jc w:val="left"/>
                    <w:rPr>
                      <w:del w:id="1112" w:author="Endo, Masami" w:date="2022-02-18T17:29:00Z"/>
                      <w:rFonts w:ascii="Consolas" w:eastAsia="ＭＳ Ｐゴシック" w:hAnsi="Consolas" w:cs="Consolas"/>
                      <w:kern w:val="0"/>
                      <w:sz w:val="10"/>
                      <w:szCs w:val="12"/>
                    </w:rPr>
                  </w:pPr>
                  <w:del w:id="1113" w:author="Endo, Masami" w:date="2022-02-18T17:29:00Z">
                    <w:r w:rsidRPr="0054411C" w:rsidDel="00CB0CEB">
                      <w:rPr>
                        <w:rFonts w:ascii="ＭＳ 明朝" w:hAnsi="ＭＳ 明朝" w:cs="ＭＳ 明朝" w:hint="eastAsia"/>
                        <w:sz w:val="10"/>
                        <w:szCs w:val="12"/>
                      </w:rPr>
                      <w:delText>Subassembly Subassembly ▯ statements;</w:delText>
                    </w:r>
                  </w:del>
                </w:p>
                <w:p w14:paraId="708F63A7" w14:textId="5CC5AF38" w:rsidR="00B16B78" w:rsidRPr="0054411C" w:rsidDel="00CB0CEB" w:rsidRDefault="00B16B78" w:rsidP="00B16B78">
                  <w:pPr>
                    <w:autoSpaceDE w:val="0"/>
                    <w:autoSpaceDN w:val="0"/>
                    <w:adjustRightInd w:val="0"/>
                    <w:spacing w:line="180" w:lineRule="exact"/>
                    <w:jc w:val="left"/>
                    <w:rPr>
                      <w:del w:id="1114" w:author="Endo, Masami" w:date="2022-02-18T17:29:00Z"/>
                      <w:rFonts w:ascii="Consolas" w:eastAsia="ＭＳ Ｐゴシック" w:hAnsi="Consolas" w:cs="Consolas"/>
                      <w:kern w:val="0"/>
                      <w:sz w:val="10"/>
                      <w:szCs w:val="12"/>
                    </w:rPr>
                  </w:pPr>
                  <w:del w:id="1115" w:author="Endo, Masami" w:date="2022-02-18T17:29:00Z">
                    <w:r w:rsidRPr="0054411C" w:rsidDel="00CB0CEB">
                      <w:rPr>
                        <w:rFonts w:ascii="ＭＳ 明朝" w:hAnsi="ＭＳ 明朝" w:cs="ＭＳ 明朝" w:hint="eastAsia"/>
                        <w:sz w:val="10"/>
                        <w:szCs w:val="12"/>
                      </w:rPr>
                      <w:delText>} ▯ catch ▯ (ExceptionClassA e) ▯ {</w:delText>
                    </w:r>
                  </w:del>
                </w:p>
                <w:p w14:paraId="47EEE5D1" w14:textId="3351639B" w:rsidR="00B16B78" w:rsidRPr="0054411C" w:rsidDel="00CB0CEB" w:rsidRDefault="00B16B78" w:rsidP="00B16B78">
                  <w:pPr>
                    <w:autoSpaceDE w:val="0"/>
                    <w:autoSpaceDN w:val="0"/>
                    <w:adjustRightInd w:val="0"/>
                    <w:spacing w:line="180" w:lineRule="exact"/>
                    <w:jc w:val="left"/>
                    <w:rPr>
                      <w:del w:id="1116" w:author="Endo, Masami" w:date="2022-02-18T17:29:00Z"/>
                      <w:rFonts w:ascii="Consolas" w:eastAsia="ＭＳ Ｐゴシック" w:hAnsi="Consolas" w:cs="Consolas"/>
                      <w:kern w:val="0"/>
                      <w:sz w:val="10"/>
                      <w:szCs w:val="12"/>
                    </w:rPr>
                  </w:pPr>
                  <w:del w:id="1117" w:author="Endo, Masami" w:date="2022-02-18T17:29:00Z">
                    <w:r w:rsidRPr="0054411C" w:rsidDel="00CB0CEB">
                      <w:rPr>
                        <w:rFonts w:ascii="ＭＳ 明朝" w:hAnsi="ＭＳ 明朝" w:cs="ＭＳ 明朝" w:hint="eastAsia"/>
                        <w:sz w:val="10"/>
                        <w:szCs w:val="12"/>
                      </w:rPr>
                      <w:delText>Subassembly Subassembly ▯ statements;</w:delText>
                    </w:r>
                  </w:del>
                </w:p>
                <w:p w14:paraId="32F36F33" w14:textId="4E6B409F" w:rsidR="00B16B78" w:rsidRPr="0054411C" w:rsidDel="00CB0CEB" w:rsidRDefault="00B16B78" w:rsidP="00B16B78">
                  <w:pPr>
                    <w:autoSpaceDE w:val="0"/>
                    <w:autoSpaceDN w:val="0"/>
                    <w:adjustRightInd w:val="0"/>
                    <w:spacing w:line="180" w:lineRule="exact"/>
                    <w:jc w:val="left"/>
                    <w:rPr>
                      <w:del w:id="1118" w:author="Endo, Masami" w:date="2022-02-18T17:29:00Z"/>
                      <w:rFonts w:ascii="Consolas" w:eastAsia="ＭＳ Ｐゴシック" w:hAnsi="Consolas" w:cs="Consolas"/>
                      <w:kern w:val="0"/>
                      <w:sz w:val="10"/>
                      <w:szCs w:val="12"/>
                    </w:rPr>
                  </w:pPr>
                  <w:del w:id="1119" w:author="Endo, Masami" w:date="2022-02-18T17:29:00Z">
                    <w:r w:rsidRPr="0054411C" w:rsidDel="00CB0CEB">
                      <w:rPr>
                        <w:rFonts w:ascii="ＭＳ 明朝" w:hAnsi="ＭＳ 明朝" w:cs="ＭＳ 明朝" w:hint="eastAsia"/>
                        <w:sz w:val="10"/>
                        <w:szCs w:val="12"/>
                      </w:rPr>
                      <w:delText>} ▯ catch ▯ (ExceptionClassB ▯ | ▯ ExceptionClassC ▯ e) ▯ {</w:delText>
                    </w:r>
                  </w:del>
                </w:p>
                <w:p w14:paraId="3FFDBD10" w14:textId="4B722BC2" w:rsidR="00B16B78" w:rsidRPr="0054411C" w:rsidDel="00CB0CEB" w:rsidRDefault="00B16B78" w:rsidP="00B16B78">
                  <w:pPr>
                    <w:autoSpaceDE w:val="0"/>
                    <w:autoSpaceDN w:val="0"/>
                    <w:adjustRightInd w:val="0"/>
                    <w:spacing w:line="180" w:lineRule="exact"/>
                    <w:jc w:val="left"/>
                    <w:rPr>
                      <w:del w:id="1120" w:author="Endo, Masami" w:date="2022-02-18T17:29:00Z"/>
                      <w:rFonts w:ascii="Consolas" w:eastAsia="ＭＳ Ｐゴシック" w:hAnsi="Consolas" w:cs="Consolas"/>
                      <w:kern w:val="0"/>
                      <w:sz w:val="10"/>
                      <w:szCs w:val="12"/>
                    </w:rPr>
                  </w:pPr>
                  <w:del w:id="1121" w:author="Endo, Masami" w:date="2022-02-18T17:29:00Z">
                    <w:r w:rsidRPr="0054411C" w:rsidDel="00CB0CEB">
                      <w:rPr>
                        <w:rFonts w:ascii="ＭＳ 明朝" w:hAnsi="ＭＳ 明朝" w:cs="ＭＳ 明朝" w:hint="eastAsia"/>
                        <w:sz w:val="10"/>
                        <w:szCs w:val="12"/>
                      </w:rPr>
                      <w:delText>Subassembly Subassembly ▯ statements;</w:delText>
                    </w:r>
                  </w:del>
                </w:p>
                <w:p w14:paraId="044AD7DF" w14:textId="7FBBEC8B" w:rsidR="00B16B78" w:rsidRPr="0054411C" w:rsidDel="00CB0CEB" w:rsidRDefault="00B16B78" w:rsidP="00B16B78">
                  <w:pPr>
                    <w:autoSpaceDE w:val="0"/>
                    <w:autoSpaceDN w:val="0"/>
                    <w:adjustRightInd w:val="0"/>
                    <w:spacing w:line="180" w:lineRule="exact"/>
                    <w:jc w:val="left"/>
                    <w:rPr>
                      <w:del w:id="1122" w:author="Endo, Masami" w:date="2022-02-18T17:29:00Z"/>
                      <w:rFonts w:ascii="Consolas" w:eastAsia="ＭＳ Ｐゴシック" w:hAnsi="Consolas" w:cs="Consolas"/>
                      <w:kern w:val="0"/>
                      <w:sz w:val="10"/>
                      <w:szCs w:val="12"/>
                    </w:rPr>
                  </w:pPr>
                  <w:del w:id="1123" w:author="Endo, Masami" w:date="2022-02-18T17:29:00Z">
                    <w:r w:rsidRPr="0054411C" w:rsidDel="00CB0CEB">
                      <w:rPr>
                        <w:rFonts w:ascii="ＭＳ 明朝" w:hAnsi="ＭＳ 明朝" w:cs="ＭＳ 明朝" w:hint="eastAsia"/>
                        <w:sz w:val="10"/>
                        <w:szCs w:val="12"/>
                      </w:rPr>
                      <w:delText>} ▯ finally ▯ {</w:delText>
                    </w:r>
                  </w:del>
                </w:p>
                <w:p w14:paraId="46483D4F" w14:textId="4B98B095" w:rsidR="00B16B78" w:rsidRPr="0054411C" w:rsidDel="00CB0CEB" w:rsidRDefault="00B16B78" w:rsidP="00B16B78">
                  <w:pPr>
                    <w:autoSpaceDE w:val="0"/>
                    <w:autoSpaceDN w:val="0"/>
                    <w:adjustRightInd w:val="0"/>
                    <w:spacing w:line="180" w:lineRule="exact"/>
                    <w:jc w:val="left"/>
                    <w:rPr>
                      <w:del w:id="1124" w:author="Endo, Masami" w:date="2022-02-18T17:29:00Z"/>
                      <w:rFonts w:ascii="Consolas" w:eastAsia="ＭＳ Ｐゴシック" w:hAnsi="Consolas" w:cs="Consolas"/>
                      <w:kern w:val="0"/>
                      <w:sz w:val="10"/>
                      <w:szCs w:val="12"/>
                    </w:rPr>
                  </w:pPr>
                  <w:del w:id="1125" w:author="Endo, Masami" w:date="2022-02-18T17:29:00Z">
                    <w:r w:rsidRPr="0054411C" w:rsidDel="00CB0CEB">
                      <w:rPr>
                        <w:rFonts w:ascii="ＭＳ 明朝" w:hAnsi="ＭＳ 明朝" w:cs="ＭＳ 明朝" w:hint="eastAsia"/>
                        <w:sz w:val="10"/>
                        <w:szCs w:val="12"/>
                      </w:rPr>
                      <w:delText>Subassembly Subassembly ▯ statements;</w:delText>
                    </w:r>
                  </w:del>
                </w:p>
                <w:p w14:paraId="2DAF7CA5" w14:textId="3BBB174D" w:rsidR="000B197E" w:rsidRPr="0054411C" w:rsidRDefault="00B16B78" w:rsidP="00B16B78">
                  <w:pPr>
                    <w:autoSpaceDE w:val="0"/>
                    <w:autoSpaceDN w:val="0"/>
                    <w:adjustRightInd w:val="0"/>
                    <w:spacing w:line="180" w:lineRule="exact"/>
                    <w:jc w:val="left"/>
                    <w:rPr>
                      <w:rFonts w:ascii="Consolas" w:eastAsia="ＭＳ Ｐゴシック" w:hAnsi="Consolas" w:cs="Consolas"/>
                      <w:kern w:val="0"/>
                      <w:sz w:val="10"/>
                      <w:szCs w:val="12"/>
                    </w:rPr>
                  </w:pPr>
                  <w:del w:id="1126" w:author="Endo, Masami" w:date="2022-02-18T17:29:00Z">
                    <w:r w:rsidRPr="0054411C" w:rsidDel="00CB0CEB">
                      <w:rPr>
                        <w:rFonts w:ascii="Consolas" w:eastAsia="ＭＳ Ｐゴシック" w:hAnsi="Consolas" w:cs="Consolas"/>
                        <w:sz w:val="10"/>
                        <w:szCs w:val="12"/>
                      </w:rPr>
                      <w:delText>}</w:delText>
                    </w:r>
                  </w:del>
                </w:p>
              </w:tc>
            </w:tr>
          </w:tbl>
          <w:p w14:paraId="7A6B0AAF" w14:textId="77777777" w:rsidR="000B197E" w:rsidRPr="00B16B78" w:rsidRDefault="000B197E" w:rsidP="00B42A53">
            <w:pPr>
              <w:rPr>
                <w:rFonts w:ascii="ＭＳ Ｐゴシック" w:eastAsia="ＭＳ Ｐゴシック" w:hAnsi="ＭＳ Ｐゴシック"/>
                <w:sz w:val="10"/>
                <w:szCs w:val="12"/>
              </w:rPr>
            </w:pPr>
          </w:p>
        </w:tc>
      </w:tr>
    </w:tbl>
    <w:p w14:paraId="04134AAC" w14:textId="576DEDA8" w:rsidR="00D44AD0" w:rsidRDefault="00824A7F" w:rsidP="00D44AD0">
      <w:pPr>
        <w:pStyle w:val="Heading3"/>
      </w:pPr>
      <w:bookmarkStart w:id="1127" w:name="_Toc482632889"/>
      <w:r>
        <w:rPr>
          <w:rFonts w:hint="eastAsia"/>
        </w:rPr>
        <w:t>try-with-resource statement</w:t>
      </w:r>
      <w:bookmarkEnd w:id="1127"/>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C22000" w:rsidRPr="0027742A" w14:paraId="5D5BFFAF"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498062D2" w14:textId="548E328C" w:rsidR="00C22000" w:rsidRPr="0027742A" w:rsidRDefault="00C22000" w:rsidP="00B42A53">
            <w:pPr>
              <w:rPr>
                <w:rFonts w:ascii="ＭＳ Ｐゴシック" w:eastAsia="ＭＳ Ｐゴシック" w:hAnsi="ＭＳ Ｐゴシック"/>
                <w:sz w:val="10"/>
                <w:szCs w:val="12"/>
              </w:rPr>
            </w:pPr>
            <w:r w:rsidRPr="0027742A">
              <w:rPr>
                <w:rFonts w:ascii="ＭＳ Ｐゴシック" w:eastAsia="ＭＳ Ｐゴシック" w:hAnsi="ＭＳ Ｐゴシック" w:hint="eastAsia"/>
                <w:sz w:val="10"/>
                <w:szCs w:val="12"/>
              </w:rPr>
              <w:t>try-with-resource statement</w:t>
            </w:r>
          </w:p>
        </w:tc>
      </w:tr>
      <w:tr w:rsidR="00C22000" w:rsidRPr="0027742A" w14:paraId="704CADE1" w14:textId="77777777" w:rsidTr="00B42A53">
        <w:tc>
          <w:tcPr>
            <w:tcW w:w="368" w:type="pct"/>
          </w:tcPr>
          <w:p w14:paraId="2D6CBDE8" w14:textId="77777777" w:rsidR="00C22000" w:rsidRPr="0027742A" w:rsidRDefault="00C22000" w:rsidP="00B42A53">
            <w:pPr>
              <w:jc w:val="center"/>
              <w:rPr>
                <w:rFonts w:ascii="ＭＳ Ｐゴシック" w:eastAsia="ＭＳ Ｐゴシック" w:hAnsi="ＭＳ Ｐゴシック"/>
                <w:b/>
                <w:color w:val="C00000"/>
                <w:sz w:val="10"/>
                <w:szCs w:val="12"/>
              </w:rPr>
            </w:pPr>
            <w:r w:rsidRPr="0027742A">
              <w:rPr>
                <w:rFonts w:ascii="ＭＳ Ｐゴシック" w:eastAsia="ＭＳ Ｐゴシック" w:hAnsi="ＭＳ Ｐゴシック" w:hint="eastAsia"/>
                <w:sz w:val="10"/>
                <w:szCs w:val="12"/>
              </w:rPr>
              <w:t>strict observance</w:t>
            </w:r>
          </w:p>
        </w:tc>
        <w:tc>
          <w:tcPr>
            <w:tcW w:w="181" w:type="pct"/>
          </w:tcPr>
          <w:p w14:paraId="3FBE453F" w14:textId="77777777" w:rsidR="00C22000" w:rsidRPr="0027742A" w:rsidRDefault="00C22000" w:rsidP="00B42A53">
            <w:pPr>
              <w:rPr>
                <w:rFonts w:ascii="ＭＳ Ｐゴシック" w:eastAsia="ＭＳ Ｐゴシック" w:hAnsi="ＭＳ Ｐゴシック"/>
                <w:sz w:val="10"/>
                <w:szCs w:val="12"/>
              </w:rPr>
            </w:pPr>
            <w:r w:rsidRPr="0027742A">
              <w:rPr>
                <w:rFonts w:ascii="ＭＳ Ｐゴシック" w:eastAsia="ＭＳ Ｐゴシック" w:hAnsi="ＭＳ Ｐゴシック" w:hint="eastAsia"/>
                <w:sz w:val="10"/>
                <w:szCs w:val="12"/>
              </w:rPr>
              <w:t>1</w:t>
            </w:r>
          </w:p>
        </w:tc>
        <w:tc>
          <w:tcPr>
            <w:tcW w:w="4451" w:type="pct"/>
          </w:tcPr>
          <w:p w14:paraId="0173652C" w14:textId="77777777" w:rsidR="00C22000" w:rsidRPr="0027742A" w:rsidRDefault="00C22000" w:rsidP="00B42A53">
            <w:pPr>
              <w:rPr>
                <w:rFonts w:ascii="ＭＳ Ｐゴシック" w:eastAsia="ＭＳ Ｐゴシック" w:hAnsi="ＭＳ Ｐゴシック"/>
                <w:sz w:val="10"/>
                <w:szCs w:val="12"/>
              </w:rPr>
            </w:pPr>
            <w:r w:rsidRPr="0027742A">
              <w:rPr>
                <w:rFonts w:ascii="ＭＳ Ｐゴシック" w:eastAsia="ＭＳ Ｐゴシック" w:hAnsi="ＭＳ Ｐゴシック" w:hint="eastAsia"/>
                <w:sz w:val="10"/>
                <w:szCs w:val="12"/>
              </w:rPr>
              <w:t xml:space="preserve">The use of white space in this statement is as </w:t>
            </w:r>
            <w:proofErr w:type="gramStart"/>
            <w:r w:rsidRPr="0027742A">
              <w:rPr>
                <w:rFonts w:ascii="ＭＳ Ｐゴシック" w:eastAsia="ＭＳ Ｐゴシック" w:hAnsi="ＭＳ Ｐゴシック" w:hint="eastAsia"/>
                <w:sz w:val="10"/>
                <w:szCs w:val="12"/>
              </w:rPr>
              <w:t>follows:.</w:t>
            </w:r>
            <w:proofErr w:type="gramEnd"/>
          </w:p>
          <w:p w14:paraId="29DC2699" w14:textId="77777777" w:rsidR="0027742A" w:rsidRDefault="0027742A" w:rsidP="00B42A53">
            <w:pPr>
              <w:rPr>
                <w:rFonts w:ascii="ＭＳ Ｐゴシック" w:eastAsia="ＭＳ Ｐゴシック" w:hAnsi="ＭＳ Ｐゴシック"/>
                <w:sz w:val="10"/>
                <w:szCs w:val="12"/>
              </w:rPr>
            </w:pPr>
          </w:p>
          <w:p w14:paraId="75284B52" w14:textId="4775A233" w:rsidR="0027742A" w:rsidRPr="0027742A" w:rsidRDefault="0027742A" w:rsidP="00B42A53">
            <w:pPr>
              <w:rPr>
                <w:rFonts w:ascii="ＭＳ Ｐゴシック" w:eastAsia="ＭＳ Ｐゴシック" w:hAnsi="ＭＳ Ｐゴシック"/>
                <w:sz w:val="10"/>
                <w:szCs w:val="12"/>
              </w:rPr>
            </w:pPr>
            <w:r w:rsidRPr="0027742A">
              <w:rPr>
                <w:rFonts w:ascii="ＭＳ Ｐゴシック" w:eastAsia="ＭＳ Ｐゴシック" w:hAnsi="ＭＳ Ｐゴシック" w:hint="eastAsia"/>
                <w:sz w:val="10"/>
                <w:szCs w:val="12"/>
              </w:rPr>
              <w:t>① When only one resource is used</w:t>
            </w:r>
          </w:p>
          <w:tbl>
            <w:tblPr>
              <w:tblStyle w:val="TableGrid"/>
              <w:tblW w:w="294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733"/>
            </w:tblGrid>
            <w:tr w:rsidR="00C22000" w:rsidRPr="0054411C" w14:paraId="4C94A332" w14:textId="77777777" w:rsidTr="00D54DF6">
              <w:tc>
                <w:tcPr>
                  <w:tcW w:w="5000" w:type="pct"/>
                  <w:shd w:val="clear" w:color="auto" w:fill="F2F2F2" w:themeFill="background1" w:themeFillShade="F2"/>
                </w:tcPr>
                <w:p w14:paraId="7AE3D9C6" w14:textId="77777777" w:rsidR="00CB0CEB" w:rsidRPr="0054411C" w:rsidRDefault="00CB0CEB" w:rsidP="00CB0CEB">
                  <w:pPr>
                    <w:autoSpaceDE w:val="0"/>
                    <w:autoSpaceDN w:val="0"/>
                    <w:adjustRightInd w:val="0"/>
                    <w:spacing w:line="180" w:lineRule="exact"/>
                    <w:jc w:val="left"/>
                    <w:rPr>
                      <w:ins w:id="1128" w:author="Endo, Masami" w:date="2022-02-18T17:29:00Z"/>
                      <w:rFonts w:ascii="Consolas" w:eastAsia="ＭＳ Ｐゴシック" w:hAnsi="Consolas" w:cs="Consolas"/>
                      <w:kern w:val="0"/>
                      <w:sz w:val="14"/>
                      <w:szCs w:val="16"/>
                    </w:rPr>
                  </w:pPr>
                  <w:ins w:id="1129" w:author="Endo, Masami" w:date="2022-02-18T17:29:00Z">
                    <w:r w:rsidRPr="0054411C">
                      <w:rPr>
                        <w:rFonts w:ascii="Consolas" w:eastAsia="ＭＳ Ｐゴシック" w:hAnsi="Consolas" w:cs="Consolas"/>
                        <w:b/>
                        <w:bCs/>
                        <w:color w:val="7F0055"/>
                        <w:kern w:val="0"/>
                        <w:sz w:val="14"/>
                        <w:szCs w:val="16"/>
                      </w:rPr>
                      <w:t>try</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Reader</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r</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new</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color w:val="000000"/>
                        <w:kern w:val="0"/>
                        <w:sz w:val="14"/>
                        <w:szCs w:val="16"/>
                      </w:rPr>
                      <w:t>SomeReader</w:t>
                    </w:r>
                    <w:proofErr w:type="spellEnd"/>
                    <w:r>
                      <w:rPr>
                        <w:rFonts w:ascii="Consolas" w:eastAsia="ＭＳ Ｐゴシック" w:hAnsi="Consolas" w:cs="Consolas"/>
                        <w:color w:val="000000"/>
                        <w:kern w:val="0"/>
                        <w:sz w:val="14"/>
                        <w:szCs w:val="16"/>
                      </w:rPr>
                      <w:t>(</w:t>
                    </w:r>
                    <w:r w:rsidRPr="0054411C">
                      <w:rPr>
                        <w:rFonts w:ascii="Consolas" w:eastAsia="ＭＳ Ｐゴシック" w:hAnsi="Consolas" w:cs="Consolas"/>
                        <w:b/>
                        <w:bCs/>
                        <w:color w:val="7F0055"/>
                        <w:kern w:val="0"/>
                        <w:sz w:val="14"/>
                        <w:szCs w:val="16"/>
                      </w:rPr>
                      <w:t>new</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File</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2A00FF"/>
                        <w:kern w:val="0"/>
                        <w:sz w:val="14"/>
                        <w:szCs w:val="16"/>
                      </w:rPr>
                      <w:t>"source.txt"</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122689AD" w14:textId="77777777" w:rsidR="00CB0CEB" w:rsidRPr="0054411C" w:rsidRDefault="00CB0CEB" w:rsidP="00CB0CEB">
                  <w:pPr>
                    <w:autoSpaceDE w:val="0"/>
                    <w:autoSpaceDN w:val="0"/>
                    <w:adjustRightInd w:val="0"/>
                    <w:spacing w:line="180" w:lineRule="exact"/>
                    <w:jc w:val="left"/>
                    <w:rPr>
                      <w:ins w:id="1130" w:author="Endo, Masami" w:date="2022-02-18T17:29:00Z"/>
                      <w:rFonts w:ascii="Consolas" w:eastAsia="ＭＳ Ｐゴシック" w:hAnsi="Consolas" w:cs="Consolas"/>
                      <w:kern w:val="0"/>
                      <w:sz w:val="14"/>
                      <w:szCs w:val="16"/>
                    </w:rPr>
                  </w:pPr>
                  <w:ins w:id="1131"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w:t>
                    </w:r>
                  </w:ins>
                </w:p>
                <w:p w14:paraId="175625F1" w14:textId="6B7C785A" w:rsidR="0027742A" w:rsidRPr="0054411C" w:rsidDel="00CB0CEB" w:rsidRDefault="00CB0CEB" w:rsidP="00CB0CEB">
                  <w:pPr>
                    <w:autoSpaceDE w:val="0"/>
                    <w:autoSpaceDN w:val="0"/>
                    <w:adjustRightInd w:val="0"/>
                    <w:spacing w:line="180" w:lineRule="exact"/>
                    <w:jc w:val="left"/>
                    <w:rPr>
                      <w:del w:id="1132" w:author="Endo, Masami" w:date="2022-02-18T17:29:00Z"/>
                      <w:rFonts w:ascii="Consolas" w:eastAsia="ＭＳ Ｐゴシック" w:hAnsi="Consolas" w:cs="Consolas"/>
                      <w:kern w:val="0"/>
                      <w:sz w:val="10"/>
                      <w:szCs w:val="12"/>
                    </w:rPr>
                  </w:pPr>
                  <w:ins w:id="1133" w:author="Endo, Masami" w:date="2022-02-18T17:29:00Z">
                    <w:r w:rsidRPr="0054411C">
                      <w:rPr>
                        <w:rFonts w:ascii="Consolas" w:eastAsia="ＭＳ Ｐゴシック" w:hAnsi="Consolas" w:cs="Consolas"/>
                        <w:color w:val="000000"/>
                        <w:kern w:val="0"/>
                        <w:sz w:val="14"/>
                        <w:szCs w:val="16"/>
                      </w:rPr>
                      <w:t>}</w:t>
                    </w:r>
                  </w:ins>
                  <w:del w:id="1134" w:author="Endo, Masami" w:date="2022-02-18T17:29:00Z">
                    <w:r w:rsidR="0027742A" w:rsidRPr="0054411C" w:rsidDel="00CB0CEB">
                      <w:rPr>
                        <w:rFonts w:ascii="ＭＳ 明朝" w:hAnsi="ＭＳ 明朝" w:cs="ＭＳ 明朝" w:hint="eastAsia"/>
                        <w:sz w:val="10"/>
                        <w:szCs w:val="12"/>
                      </w:rPr>
                      <w:delText>try ▯ (Reader ▯ r ▯ = ▯ new ▯ SomeReader (new ▯ File ("source.txt"))) ▯ {</w:delText>
                    </w:r>
                  </w:del>
                </w:p>
                <w:p w14:paraId="5EFA3A75" w14:textId="2031F26D" w:rsidR="0027742A" w:rsidRPr="0054411C" w:rsidDel="00CB0CEB" w:rsidRDefault="0027742A" w:rsidP="0027742A">
                  <w:pPr>
                    <w:autoSpaceDE w:val="0"/>
                    <w:autoSpaceDN w:val="0"/>
                    <w:adjustRightInd w:val="0"/>
                    <w:spacing w:line="180" w:lineRule="exact"/>
                    <w:jc w:val="left"/>
                    <w:rPr>
                      <w:del w:id="1135" w:author="Endo, Masami" w:date="2022-02-18T17:29:00Z"/>
                      <w:rFonts w:ascii="Consolas" w:eastAsia="ＭＳ Ｐゴシック" w:hAnsi="Consolas" w:cs="Consolas"/>
                      <w:kern w:val="0"/>
                      <w:sz w:val="10"/>
                      <w:szCs w:val="12"/>
                    </w:rPr>
                  </w:pPr>
                  <w:del w:id="1136" w:author="Endo, Masami" w:date="2022-02-18T17:29:00Z">
                    <w:r w:rsidRPr="0054411C" w:rsidDel="00CB0CEB">
                      <w:rPr>
                        <w:rFonts w:ascii="ＭＳ 明朝" w:hAnsi="ＭＳ 明朝" w:cs="ＭＳ 明朝" w:hint="eastAsia"/>
                        <w:sz w:val="10"/>
                        <w:szCs w:val="12"/>
                      </w:rPr>
                      <w:delText>Subassembly Subassembly ▯ statement;</w:delText>
                    </w:r>
                  </w:del>
                </w:p>
                <w:p w14:paraId="0D03244F" w14:textId="372E00DC" w:rsidR="00C22000" w:rsidRPr="0054411C" w:rsidRDefault="0027742A" w:rsidP="0027742A">
                  <w:pPr>
                    <w:autoSpaceDE w:val="0"/>
                    <w:autoSpaceDN w:val="0"/>
                    <w:adjustRightInd w:val="0"/>
                    <w:spacing w:line="180" w:lineRule="exact"/>
                    <w:jc w:val="left"/>
                    <w:rPr>
                      <w:rFonts w:ascii="Consolas" w:eastAsia="ＭＳ Ｐゴシック" w:hAnsi="Consolas" w:cs="Consolas"/>
                      <w:kern w:val="0"/>
                      <w:sz w:val="10"/>
                      <w:szCs w:val="12"/>
                    </w:rPr>
                  </w:pPr>
                  <w:del w:id="1137" w:author="Endo, Masami" w:date="2022-02-18T17:29:00Z">
                    <w:r w:rsidRPr="0054411C" w:rsidDel="00CB0CEB">
                      <w:rPr>
                        <w:rFonts w:ascii="Consolas" w:eastAsia="ＭＳ Ｐゴシック" w:hAnsi="Consolas" w:cs="Consolas"/>
                        <w:sz w:val="10"/>
                        <w:szCs w:val="12"/>
                      </w:rPr>
                      <w:delText>}</w:delText>
                    </w:r>
                  </w:del>
                </w:p>
              </w:tc>
            </w:tr>
          </w:tbl>
          <w:p w14:paraId="64773DA1" w14:textId="77777777" w:rsidR="0027742A" w:rsidRPr="0027742A" w:rsidRDefault="0027742A" w:rsidP="0027742A">
            <w:pPr>
              <w:rPr>
                <w:rFonts w:ascii="ＭＳ Ｐゴシック" w:eastAsia="ＭＳ Ｐゴシック" w:hAnsi="ＭＳ Ｐゴシック"/>
                <w:sz w:val="10"/>
                <w:szCs w:val="12"/>
              </w:rPr>
            </w:pPr>
            <w:r w:rsidRPr="0027742A">
              <w:rPr>
                <w:rFonts w:ascii="ＭＳ Ｐゴシック" w:eastAsia="ＭＳ Ｐゴシック" w:hAnsi="ＭＳ Ｐゴシック" w:hint="eastAsia"/>
                <w:sz w:val="10"/>
                <w:szCs w:val="12"/>
              </w:rPr>
              <w:t>② When more than one resource is used</w:t>
            </w:r>
          </w:p>
          <w:tbl>
            <w:tblPr>
              <w:tblStyle w:val="TableGrid"/>
              <w:tblW w:w="2962"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761"/>
            </w:tblGrid>
            <w:tr w:rsidR="0027742A" w:rsidRPr="0054411C" w14:paraId="00DA5069" w14:textId="77777777" w:rsidTr="00D54DF6">
              <w:tc>
                <w:tcPr>
                  <w:tcW w:w="5000" w:type="pct"/>
                  <w:shd w:val="clear" w:color="auto" w:fill="F2F2F2" w:themeFill="background1" w:themeFillShade="F2"/>
                </w:tcPr>
                <w:p w14:paraId="08B24DE7" w14:textId="77777777" w:rsidR="00CB0CEB" w:rsidRPr="0054411C" w:rsidRDefault="00CB0CEB" w:rsidP="00CB0CEB">
                  <w:pPr>
                    <w:autoSpaceDE w:val="0"/>
                    <w:autoSpaceDN w:val="0"/>
                    <w:adjustRightInd w:val="0"/>
                    <w:spacing w:line="180" w:lineRule="exact"/>
                    <w:jc w:val="left"/>
                    <w:rPr>
                      <w:ins w:id="1138" w:author="Endo, Masami" w:date="2022-02-18T17:29:00Z"/>
                      <w:rFonts w:ascii="Consolas" w:eastAsia="ＭＳ Ｐゴシック" w:hAnsi="Consolas" w:cs="Consolas"/>
                      <w:kern w:val="0"/>
                      <w:sz w:val="14"/>
                      <w:szCs w:val="16"/>
                    </w:rPr>
                  </w:pPr>
                  <w:ins w:id="1139" w:author="Endo, Masami" w:date="2022-02-18T17:29:00Z">
                    <w:r w:rsidRPr="0054411C">
                      <w:rPr>
                        <w:rFonts w:ascii="Consolas" w:eastAsia="ＭＳ Ｐゴシック" w:hAnsi="Consolas" w:cs="Consolas"/>
                        <w:b/>
                        <w:bCs/>
                        <w:color w:val="7F0055"/>
                        <w:kern w:val="0"/>
                        <w:sz w:val="14"/>
                        <w:szCs w:val="16"/>
                      </w:rPr>
                      <w:t>try</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Reader</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r</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new</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color w:val="000000"/>
                        <w:kern w:val="0"/>
                        <w:sz w:val="14"/>
                        <w:szCs w:val="16"/>
                      </w:rPr>
                      <w:t>SomeReader</w:t>
                    </w:r>
                    <w:proofErr w:type="spellEnd"/>
                    <w:r>
                      <w:rPr>
                        <w:rFonts w:ascii="Consolas" w:eastAsia="ＭＳ Ｐゴシック" w:hAnsi="Consolas" w:cs="Consolas"/>
                        <w:color w:val="000000"/>
                        <w:kern w:val="0"/>
                        <w:sz w:val="14"/>
                        <w:szCs w:val="16"/>
                      </w:rPr>
                      <w:t>(</w:t>
                    </w:r>
                    <w:r w:rsidRPr="0054411C">
                      <w:rPr>
                        <w:rFonts w:ascii="Consolas" w:eastAsia="ＭＳ Ｐゴシック" w:hAnsi="Consolas" w:cs="Consolas"/>
                        <w:b/>
                        <w:bCs/>
                        <w:color w:val="7F0055"/>
                        <w:kern w:val="0"/>
                        <w:sz w:val="14"/>
                        <w:szCs w:val="16"/>
                      </w:rPr>
                      <w:t>new</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File</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2A00FF"/>
                        <w:kern w:val="0"/>
                        <w:sz w:val="14"/>
                        <w:szCs w:val="16"/>
                      </w:rPr>
                      <w:t>"source.txt"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ins>
                </w:p>
                <w:p w14:paraId="3B634EE4" w14:textId="77777777" w:rsidR="00CB0CEB" w:rsidRPr="0054411C" w:rsidRDefault="00CB0CEB" w:rsidP="00CB0CEB">
                  <w:pPr>
                    <w:autoSpaceDE w:val="0"/>
                    <w:autoSpaceDN w:val="0"/>
                    <w:adjustRightInd w:val="0"/>
                    <w:spacing w:line="180" w:lineRule="exact"/>
                    <w:jc w:val="left"/>
                    <w:rPr>
                      <w:ins w:id="1140" w:author="Endo, Masami" w:date="2022-02-18T17:29:00Z"/>
                      <w:rFonts w:ascii="Consolas" w:eastAsia="ＭＳ Ｐゴシック" w:hAnsi="Consolas" w:cs="Consolas"/>
                      <w:kern w:val="0"/>
                      <w:sz w:val="14"/>
                      <w:szCs w:val="16"/>
                    </w:rPr>
                  </w:pPr>
                  <w:ins w:id="1141"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Writer</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b/>
                        <w:bCs/>
                        <w:color w:val="7F0055"/>
                        <w:kern w:val="0"/>
                        <w:sz w:val="14"/>
                        <w:szCs w:val="16"/>
                      </w:rPr>
                      <w:t>new</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color w:val="000000"/>
                        <w:kern w:val="0"/>
                        <w:sz w:val="14"/>
                        <w:szCs w:val="16"/>
                      </w:rPr>
                      <w:t>SomeWriter</w:t>
                    </w:r>
                    <w:proofErr w:type="spellEnd"/>
                    <w:r>
                      <w:rPr>
                        <w:rFonts w:ascii="Consolas" w:eastAsia="ＭＳ Ｐゴシック" w:hAnsi="Consolas" w:cs="Consolas"/>
                        <w:color w:val="000000"/>
                        <w:kern w:val="0"/>
                        <w:sz w:val="14"/>
                        <w:szCs w:val="16"/>
                      </w:rPr>
                      <w:t>(</w:t>
                    </w:r>
                    <w:r w:rsidRPr="0054411C">
                      <w:rPr>
                        <w:rFonts w:ascii="Consolas" w:eastAsia="ＭＳ Ｐゴシック" w:hAnsi="Consolas" w:cs="Consolas"/>
                        <w:b/>
                        <w:bCs/>
                        <w:color w:val="7F0055"/>
                        <w:kern w:val="0"/>
                        <w:sz w:val="14"/>
                        <w:szCs w:val="16"/>
                      </w:rPr>
                      <w:t>new</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File</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2A00FF"/>
                        <w:kern w:val="0"/>
                        <w:sz w:val="14"/>
                        <w:szCs w:val="16"/>
                      </w:rPr>
                      <w:t>"dest.txt"</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6BD64E9A" w14:textId="77777777" w:rsidR="00CB0CEB" w:rsidRPr="0054411C" w:rsidRDefault="00CB0CEB" w:rsidP="00CB0CEB">
                  <w:pPr>
                    <w:autoSpaceDE w:val="0"/>
                    <w:autoSpaceDN w:val="0"/>
                    <w:adjustRightInd w:val="0"/>
                    <w:spacing w:line="180" w:lineRule="exact"/>
                    <w:jc w:val="left"/>
                    <w:rPr>
                      <w:ins w:id="1142" w:author="Endo, Masami" w:date="2022-02-18T17:29:00Z"/>
                      <w:rFonts w:ascii="Consolas" w:eastAsia="ＭＳ Ｐゴシック" w:hAnsi="Consolas" w:cs="Consolas"/>
                      <w:kern w:val="0"/>
                      <w:sz w:val="14"/>
                      <w:szCs w:val="16"/>
                    </w:rPr>
                  </w:pPr>
                  <w:ins w:id="1143" w:author="Endo, Masami" w:date="2022-02-18T17:29:00Z">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statement;</w:t>
                    </w:r>
                  </w:ins>
                </w:p>
                <w:p w14:paraId="5EF9F691" w14:textId="1792589E" w:rsidR="0027742A" w:rsidRPr="0054411C" w:rsidDel="00CB0CEB" w:rsidRDefault="00CB0CEB" w:rsidP="00CB0CEB">
                  <w:pPr>
                    <w:autoSpaceDE w:val="0"/>
                    <w:autoSpaceDN w:val="0"/>
                    <w:adjustRightInd w:val="0"/>
                    <w:spacing w:line="180" w:lineRule="exact"/>
                    <w:jc w:val="left"/>
                    <w:rPr>
                      <w:del w:id="1144" w:author="Endo, Masami" w:date="2022-02-18T17:29:00Z"/>
                      <w:rFonts w:ascii="Consolas" w:eastAsia="ＭＳ Ｐゴシック" w:hAnsi="Consolas" w:cs="Consolas"/>
                      <w:kern w:val="0"/>
                      <w:sz w:val="10"/>
                      <w:szCs w:val="12"/>
                    </w:rPr>
                  </w:pPr>
                  <w:ins w:id="1145" w:author="Endo, Masami" w:date="2022-02-18T17:29:00Z">
                    <w:r w:rsidRPr="0054411C">
                      <w:rPr>
                        <w:rFonts w:ascii="Consolas" w:eastAsia="ＭＳ Ｐゴシック" w:hAnsi="Consolas" w:cs="Consolas"/>
                        <w:color w:val="000000"/>
                        <w:kern w:val="0"/>
                        <w:sz w:val="14"/>
                        <w:szCs w:val="16"/>
                      </w:rPr>
                      <w:t>}</w:t>
                    </w:r>
                  </w:ins>
                  <w:del w:id="1146" w:author="Endo, Masami" w:date="2022-02-18T17:29:00Z">
                    <w:r w:rsidR="0027742A" w:rsidRPr="0054411C" w:rsidDel="00CB0CEB">
                      <w:rPr>
                        <w:rFonts w:ascii="ＭＳ 明朝" w:hAnsi="ＭＳ 明朝" w:cs="ＭＳ 明朝" w:hint="eastAsia"/>
                        <w:sz w:val="10"/>
                        <w:szCs w:val="12"/>
                      </w:rPr>
                      <w:delText>try ▯ (Reader ▯ r ▯ = ▯ new ▯ SomeReader (new ▯ File ("source.txt"));</w:delText>
                    </w:r>
                  </w:del>
                </w:p>
                <w:p w14:paraId="3674FCC8" w14:textId="55BDB59B" w:rsidR="0027742A" w:rsidRPr="0054411C" w:rsidDel="00CB0CEB" w:rsidRDefault="0027742A" w:rsidP="0027742A">
                  <w:pPr>
                    <w:autoSpaceDE w:val="0"/>
                    <w:autoSpaceDN w:val="0"/>
                    <w:adjustRightInd w:val="0"/>
                    <w:spacing w:line="180" w:lineRule="exact"/>
                    <w:jc w:val="left"/>
                    <w:rPr>
                      <w:del w:id="1147" w:author="Endo, Masami" w:date="2022-02-18T17:29:00Z"/>
                      <w:rFonts w:ascii="Consolas" w:eastAsia="ＭＳ Ｐゴシック" w:hAnsi="Consolas" w:cs="Consolas"/>
                      <w:kern w:val="0"/>
                      <w:sz w:val="10"/>
                      <w:szCs w:val="12"/>
                    </w:rPr>
                  </w:pPr>
                  <w:del w:id="1148" w:author="Endo, Masami" w:date="2022-02-18T17:29:00Z">
                    <w:r w:rsidRPr="0054411C" w:rsidDel="00CB0CEB">
                      <w:rPr>
                        <w:rFonts w:ascii="ＭＳ 明朝" w:hAnsi="ＭＳ 明朝" w:cs="ＭＳ 明朝" w:hint="eastAsia"/>
                        <w:sz w:val="10"/>
                        <w:szCs w:val="12"/>
                      </w:rPr>
                      <w:delText>For the Subassembly Subassembly of the Subassembly Subassembly for Subassembly Subassembly, Subassembly ▯ Writer ▯ w ▯ = ▯ new ▯ SomeWriter (new ▯ File ("dest.txt")) ▯ {</w:delText>
                    </w:r>
                  </w:del>
                </w:p>
                <w:p w14:paraId="411251E8" w14:textId="38F99223" w:rsidR="0027742A" w:rsidRPr="0054411C" w:rsidDel="00CB0CEB" w:rsidRDefault="0027742A" w:rsidP="0027742A">
                  <w:pPr>
                    <w:autoSpaceDE w:val="0"/>
                    <w:autoSpaceDN w:val="0"/>
                    <w:adjustRightInd w:val="0"/>
                    <w:spacing w:line="180" w:lineRule="exact"/>
                    <w:jc w:val="left"/>
                    <w:rPr>
                      <w:del w:id="1149" w:author="Endo, Masami" w:date="2022-02-18T17:29:00Z"/>
                      <w:rFonts w:ascii="Consolas" w:eastAsia="ＭＳ Ｐゴシック" w:hAnsi="Consolas" w:cs="Consolas"/>
                      <w:kern w:val="0"/>
                      <w:sz w:val="10"/>
                      <w:szCs w:val="12"/>
                    </w:rPr>
                  </w:pPr>
                  <w:del w:id="1150" w:author="Endo, Masami" w:date="2022-02-18T17:29:00Z">
                    <w:r w:rsidRPr="0054411C" w:rsidDel="00CB0CEB">
                      <w:rPr>
                        <w:rFonts w:ascii="ＭＳ 明朝" w:hAnsi="ＭＳ 明朝" w:cs="ＭＳ 明朝" w:hint="eastAsia"/>
                        <w:sz w:val="10"/>
                        <w:szCs w:val="12"/>
                      </w:rPr>
                      <w:delText>Subassembly Subassembly ▯ statement;</w:delText>
                    </w:r>
                  </w:del>
                </w:p>
                <w:p w14:paraId="0C35A3D1" w14:textId="5968131E" w:rsidR="0027742A" w:rsidRPr="0054411C" w:rsidRDefault="0027742A" w:rsidP="0027742A">
                  <w:pPr>
                    <w:autoSpaceDE w:val="0"/>
                    <w:autoSpaceDN w:val="0"/>
                    <w:adjustRightInd w:val="0"/>
                    <w:spacing w:line="180" w:lineRule="exact"/>
                    <w:jc w:val="left"/>
                    <w:rPr>
                      <w:rFonts w:ascii="Consolas" w:eastAsia="ＭＳ Ｐゴシック" w:hAnsi="Consolas" w:cs="Consolas"/>
                      <w:kern w:val="0"/>
                      <w:sz w:val="10"/>
                      <w:szCs w:val="12"/>
                    </w:rPr>
                  </w:pPr>
                  <w:del w:id="1151" w:author="Endo, Masami" w:date="2022-02-18T17:29:00Z">
                    <w:r w:rsidRPr="0054411C" w:rsidDel="00CB0CEB">
                      <w:rPr>
                        <w:rFonts w:ascii="Consolas" w:eastAsia="ＭＳ Ｐゴシック" w:hAnsi="Consolas" w:cs="Consolas"/>
                        <w:sz w:val="10"/>
                        <w:szCs w:val="12"/>
                      </w:rPr>
                      <w:delText>}</w:delText>
                    </w:r>
                  </w:del>
                </w:p>
              </w:tc>
            </w:tr>
          </w:tbl>
          <w:p w14:paraId="7D458D5A" w14:textId="77777777" w:rsidR="00C22000" w:rsidRPr="0027742A" w:rsidRDefault="00C22000" w:rsidP="0027742A">
            <w:pPr>
              <w:rPr>
                <w:rFonts w:ascii="ＭＳ Ｐゴシック" w:eastAsia="ＭＳ Ｐゴシック" w:hAnsi="ＭＳ Ｐゴシック"/>
                <w:sz w:val="10"/>
                <w:szCs w:val="12"/>
              </w:rPr>
            </w:pPr>
          </w:p>
        </w:tc>
      </w:tr>
    </w:tbl>
    <w:p w14:paraId="4E1D5CB2" w14:textId="75109958" w:rsidR="00D44AD0" w:rsidRDefault="00824A7F" w:rsidP="00D44AD0">
      <w:pPr>
        <w:pStyle w:val="Heading3"/>
      </w:pPr>
      <w:bookmarkStart w:id="1152" w:name="_Toc482632890"/>
      <w:r>
        <w:rPr>
          <w:rFonts w:hint="eastAsia"/>
        </w:rPr>
        <w:t>dot operator</w:t>
      </w:r>
      <w:bookmarkEnd w:id="1152"/>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3D0D2E" w:rsidRPr="0054411C" w14:paraId="7F6C04C5"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096B9627" w14:textId="7C079C91" w:rsidR="003D0D2E" w:rsidRPr="0054411C" w:rsidRDefault="003D0D2E" w:rsidP="00B42A53">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dot operator</w:t>
            </w:r>
          </w:p>
        </w:tc>
      </w:tr>
      <w:tr w:rsidR="003D0D2E" w:rsidRPr="0054411C" w14:paraId="4CD34F18" w14:textId="77777777" w:rsidTr="00B42A53">
        <w:tc>
          <w:tcPr>
            <w:tcW w:w="368" w:type="pct"/>
          </w:tcPr>
          <w:p w14:paraId="6DFFF904" w14:textId="77777777" w:rsidR="003D0D2E" w:rsidRPr="0054411C" w:rsidRDefault="003D0D2E" w:rsidP="00B42A53">
            <w:pPr>
              <w:jc w:val="center"/>
              <w:rPr>
                <w:rFonts w:ascii="ＭＳ Ｐゴシック" w:eastAsia="ＭＳ Ｐゴシック" w:hAnsi="ＭＳ Ｐゴシック"/>
                <w:b/>
                <w:color w:val="C00000"/>
                <w:sz w:val="10"/>
                <w:szCs w:val="12"/>
              </w:rPr>
            </w:pPr>
            <w:r w:rsidRPr="0054411C">
              <w:rPr>
                <w:rFonts w:ascii="ＭＳ Ｐゴシック" w:eastAsia="ＭＳ Ｐゴシック" w:hAnsi="ＭＳ Ｐゴシック" w:hint="eastAsia"/>
                <w:sz w:val="10"/>
                <w:szCs w:val="12"/>
              </w:rPr>
              <w:t>strict observance</w:t>
            </w:r>
          </w:p>
        </w:tc>
        <w:tc>
          <w:tcPr>
            <w:tcW w:w="181" w:type="pct"/>
          </w:tcPr>
          <w:p w14:paraId="10010D9C" w14:textId="77777777" w:rsidR="003D0D2E" w:rsidRPr="0054411C" w:rsidRDefault="003D0D2E" w:rsidP="00B42A53">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1</w:t>
            </w:r>
          </w:p>
        </w:tc>
        <w:tc>
          <w:tcPr>
            <w:tcW w:w="4451" w:type="pct"/>
          </w:tcPr>
          <w:p w14:paraId="1373D697" w14:textId="6D5E0FB9" w:rsidR="003D0D2E" w:rsidRPr="0054411C" w:rsidRDefault="003D0D2E" w:rsidP="00B42A53">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 xml:space="preserve">White space can be used as </w:t>
            </w:r>
            <w:proofErr w:type="gramStart"/>
            <w:r w:rsidRPr="0054411C">
              <w:rPr>
                <w:rFonts w:ascii="ＭＳ Ｐゴシック" w:eastAsia="ＭＳ Ｐゴシック" w:hAnsi="ＭＳ Ｐゴシック" w:hint="eastAsia"/>
                <w:sz w:val="10"/>
                <w:szCs w:val="12"/>
              </w:rPr>
              <w:t>follows:.</w:t>
            </w:r>
            <w:proofErr w:type="gramEnd"/>
          </w:p>
          <w:tbl>
            <w:tblPr>
              <w:tblStyle w:val="TableGrid"/>
              <w:tblW w:w="1422"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285"/>
            </w:tblGrid>
            <w:tr w:rsidR="003D0D2E" w:rsidRPr="0054411C" w14:paraId="06B35033" w14:textId="77777777" w:rsidTr="00D54DF6">
              <w:tc>
                <w:tcPr>
                  <w:tcW w:w="5000" w:type="pct"/>
                  <w:shd w:val="clear" w:color="auto" w:fill="F2F2F2" w:themeFill="background1" w:themeFillShade="F2"/>
                </w:tcPr>
                <w:p w14:paraId="1FC1BDFB" w14:textId="77777777" w:rsidR="003D0D2E" w:rsidRPr="0054411C" w:rsidRDefault="003D0D2E" w:rsidP="003D0D2E">
                  <w:pPr>
                    <w:autoSpaceDE w:val="0"/>
                    <w:autoSpaceDN w:val="0"/>
                    <w:adjustRightInd w:val="0"/>
                    <w:spacing w:line="180" w:lineRule="exact"/>
                    <w:jc w:val="left"/>
                    <w:rPr>
                      <w:rFonts w:ascii="Consolas" w:eastAsia="ＭＳ Ｐゴシック" w:hAnsi="Consolas" w:cs="Consolas"/>
                      <w:kern w:val="0"/>
                      <w:sz w:val="10"/>
                      <w:szCs w:val="16"/>
                    </w:rPr>
                  </w:pPr>
                  <w:r w:rsidRPr="0054411C">
                    <w:rPr>
                      <w:rFonts w:ascii="Consolas" w:eastAsia="ＭＳ Ｐゴシック" w:hAnsi="Consolas" w:cs="Consolas"/>
                      <w:sz w:val="10"/>
                      <w:szCs w:val="16"/>
                    </w:rPr>
                    <w:t>//○ Correct use of whitespace</w:t>
                  </w:r>
                </w:p>
                <w:p w14:paraId="3287F564" w14:textId="77777777" w:rsidR="00CB0CEB" w:rsidRPr="0054411C" w:rsidRDefault="00CB0CEB" w:rsidP="00CB0CEB">
                  <w:pPr>
                    <w:autoSpaceDE w:val="0"/>
                    <w:autoSpaceDN w:val="0"/>
                    <w:adjustRightInd w:val="0"/>
                    <w:spacing w:line="180" w:lineRule="exact"/>
                    <w:jc w:val="left"/>
                    <w:rPr>
                      <w:ins w:id="1153" w:author="Endo, Masami" w:date="2022-02-18T17:29:00Z"/>
                      <w:rFonts w:ascii="Consolas" w:eastAsia="ＭＳ Ｐゴシック" w:hAnsi="Consolas" w:cs="Consolas"/>
                      <w:kern w:val="0"/>
                      <w:sz w:val="14"/>
                    </w:rPr>
                  </w:pPr>
                  <w:ins w:id="1154" w:author="Endo, Masami" w:date="2022-02-18T17:29:00Z">
                    <w:r w:rsidRPr="0054411C">
                      <w:rPr>
                        <w:rFonts w:ascii="Consolas" w:eastAsia="ＭＳ Ｐゴシック" w:hAnsi="Consolas" w:cs="Consolas"/>
                        <w:color w:val="000000"/>
                        <w:kern w:val="0"/>
                        <w:sz w:val="14"/>
                      </w:rPr>
                      <w:t>String</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s</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object.name;</w:t>
                    </w:r>
                  </w:ins>
                </w:p>
                <w:p w14:paraId="66A212DF" w14:textId="01F51735" w:rsidR="003D0D2E" w:rsidRPr="0054411C" w:rsidDel="00CB0CEB" w:rsidRDefault="003D0D2E" w:rsidP="003D0D2E">
                  <w:pPr>
                    <w:autoSpaceDE w:val="0"/>
                    <w:autoSpaceDN w:val="0"/>
                    <w:adjustRightInd w:val="0"/>
                    <w:spacing w:line="180" w:lineRule="exact"/>
                    <w:jc w:val="left"/>
                    <w:rPr>
                      <w:del w:id="1155" w:author="Endo, Masami" w:date="2022-02-18T17:29:00Z"/>
                      <w:rFonts w:ascii="Consolas" w:eastAsia="ＭＳ Ｐゴシック" w:hAnsi="Consolas" w:cs="Consolas"/>
                      <w:kern w:val="0"/>
                      <w:sz w:val="10"/>
                      <w:szCs w:val="16"/>
                    </w:rPr>
                  </w:pPr>
                  <w:del w:id="1156" w:author="Endo, Masami" w:date="2022-02-18T17:29:00Z">
                    <w:r w:rsidRPr="0054411C" w:rsidDel="00CB0CEB">
                      <w:rPr>
                        <w:rFonts w:ascii="ＭＳ 明朝" w:hAnsi="ＭＳ 明朝" w:cs="ＭＳ 明朝" w:hint="eastAsia"/>
                        <w:sz w:val="10"/>
                        <w:szCs w:val="16"/>
                      </w:rPr>
                      <w:delText>String ▯ s ▯ = ▯ object.name;</w:delText>
                    </w:r>
                  </w:del>
                </w:p>
                <w:p w14:paraId="72BADE8C" w14:textId="77777777" w:rsidR="003D0D2E" w:rsidRPr="0054411C" w:rsidRDefault="003D0D2E" w:rsidP="003D0D2E">
                  <w:pPr>
                    <w:autoSpaceDE w:val="0"/>
                    <w:autoSpaceDN w:val="0"/>
                    <w:adjustRightInd w:val="0"/>
                    <w:spacing w:line="180" w:lineRule="exact"/>
                    <w:jc w:val="left"/>
                    <w:rPr>
                      <w:rFonts w:ascii="Consolas" w:eastAsia="ＭＳ Ｐゴシック" w:hAnsi="Consolas" w:cs="Consolas"/>
                      <w:kern w:val="0"/>
                      <w:sz w:val="10"/>
                      <w:szCs w:val="16"/>
                    </w:rPr>
                  </w:pPr>
                  <w:r w:rsidRPr="0054411C">
                    <w:rPr>
                      <w:rFonts w:ascii="Consolas" w:eastAsia="ＭＳ Ｐゴシック" w:hAnsi="Consolas" w:cs="Consolas"/>
                      <w:sz w:val="10"/>
                      <w:szCs w:val="16"/>
                    </w:rPr>
                    <w:t>//X Breach of Terms</w:t>
                  </w:r>
                </w:p>
                <w:p w14:paraId="38C8B422" w14:textId="00659762" w:rsidR="003D0D2E" w:rsidRPr="0054411C" w:rsidRDefault="00CB0CEB" w:rsidP="003D0D2E">
                  <w:pPr>
                    <w:autoSpaceDE w:val="0"/>
                    <w:autoSpaceDN w:val="0"/>
                    <w:adjustRightInd w:val="0"/>
                    <w:spacing w:line="180" w:lineRule="exact"/>
                    <w:jc w:val="left"/>
                    <w:rPr>
                      <w:rFonts w:ascii="Consolas" w:eastAsia="ＭＳ Ｐゴシック" w:hAnsi="Consolas" w:cs="Consolas"/>
                      <w:kern w:val="0"/>
                      <w:sz w:val="10"/>
                      <w:szCs w:val="16"/>
                    </w:rPr>
                  </w:pPr>
                  <w:ins w:id="1157" w:author="Endo, Masami" w:date="2022-02-18T17:30:00Z">
                    <w:r w:rsidRPr="0054411C">
                      <w:rPr>
                        <w:rFonts w:ascii="Consolas" w:eastAsia="ＭＳ Ｐゴシック" w:hAnsi="Consolas" w:cs="Consolas"/>
                        <w:color w:val="000000"/>
                        <w:kern w:val="0"/>
                        <w:sz w:val="14"/>
                      </w:rPr>
                      <w:t>String</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s</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object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name;</w:t>
                    </w:r>
                  </w:ins>
                  <w:del w:id="1158" w:author="Endo, Masami" w:date="2022-02-18T17:30:00Z">
                    <w:r w:rsidR="003D0D2E" w:rsidRPr="0054411C" w:rsidDel="00CB0CEB">
                      <w:rPr>
                        <w:rFonts w:ascii="ＭＳ 明朝" w:hAnsi="ＭＳ 明朝" w:cs="ＭＳ 明朝" w:hint="eastAsia"/>
                        <w:sz w:val="10"/>
                        <w:szCs w:val="16"/>
                      </w:rPr>
                      <w:delText>String ▯ s ▯ = ▯ object ▯. ▯ name;</w:delText>
                    </w:r>
                  </w:del>
                </w:p>
              </w:tc>
            </w:tr>
          </w:tbl>
          <w:p w14:paraId="281871D2" w14:textId="77777777" w:rsidR="003D0D2E" w:rsidRPr="0054411C" w:rsidRDefault="003D0D2E" w:rsidP="00B42A53">
            <w:pPr>
              <w:rPr>
                <w:rFonts w:ascii="ＭＳ Ｐゴシック" w:eastAsia="ＭＳ Ｐゴシック" w:hAnsi="ＭＳ Ｐゴシック"/>
                <w:sz w:val="10"/>
                <w:szCs w:val="12"/>
              </w:rPr>
            </w:pPr>
          </w:p>
        </w:tc>
      </w:tr>
    </w:tbl>
    <w:p w14:paraId="232A153E" w14:textId="77777777" w:rsidR="00824A7F" w:rsidRDefault="00824A7F" w:rsidP="00824A7F">
      <w:pPr>
        <w:pStyle w:val="Heading3"/>
      </w:pPr>
      <w:bookmarkStart w:id="1159" w:name="_Toc482625863"/>
      <w:bookmarkStart w:id="1160" w:name="_Toc482632891"/>
      <w:bookmarkEnd w:id="1159"/>
      <w:r>
        <w:rPr>
          <w:rFonts w:hint="eastAsia"/>
        </w:rPr>
        <w:t>unary operator</w:t>
      </w:r>
      <w:bookmarkEnd w:id="1160"/>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293E71" w:rsidRPr="0054411C" w14:paraId="25EED648"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1E2FAC39" w14:textId="2105BC46" w:rsidR="00293E71" w:rsidRPr="0054411C" w:rsidRDefault="00293E71" w:rsidP="00293E71">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unary operator</w:t>
            </w:r>
          </w:p>
        </w:tc>
      </w:tr>
      <w:tr w:rsidR="00293E71" w:rsidRPr="0054411C" w14:paraId="1767A66B" w14:textId="77777777" w:rsidTr="00B42A53">
        <w:tc>
          <w:tcPr>
            <w:tcW w:w="368" w:type="pct"/>
          </w:tcPr>
          <w:p w14:paraId="569F5E3F" w14:textId="77777777" w:rsidR="00293E71" w:rsidRPr="0054411C" w:rsidRDefault="00293E71" w:rsidP="00B42A53">
            <w:pPr>
              <w:jc w:val="center"/>
              <w:rPr>
                <w:rFonts w:ascii="ＭＳ Ｐゴシック" w:eastAsia="ＭＳ Ｐゴシック" w:hAnsi="ＭＳ Ｐゴシック"/>
                <w:b/>
                <w:color w:val="C00000"/>
                <w:sz w:val="10"/>
                <w:szCs w:val="12"/>
              </w:rPr>
            </w:pPr>
            <w:r w:rsidRPr="0054411C">
              <w:rPr>
                <w:rFonts w:ascii="ＭＳ Ｐゴシック" w:eastAsia="ＭＳ Ｐゴシック" w:hAnsi="ＭＳ Ｐゴシック" w:hint="eastAsia"/>
                <w:sz w:val="10"/>
                <w:szCs w:val="12"/>
              </w:rPr>
              <w:t>strict observance</w:t>
            </w:r>
          </w:p>
        </w:tc>
        <w:tc>
          <w:tcPr>
            <w:tcW w:w="181" w:type="pct"/>
          </w:tcPr>
          <w:p w14:paraId="3AEF8BC7" w14:textId="77777777" w:rsidR="00293E71" w:rsidRPr="0054411C" w:rsidRDefault="00293E71" w:rsidP="00B42A53">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1</w:t>
            </w:r>
          </w:p>
        </w:tc>
        <w:tc>
          <w:tcPr>
            <w:tcW w:w="4451" w:type="pct"/>
          </w:tcPr>
          <w:p w14:paraId="6B4F9CEE" w14:textId="488081CA" w:rsidR="00535F94" w:rsidRPr="0054411C" w:rsidRDefault="00535F94" w:rsidP="00B42A53">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Spaces are not allowed between variables or values (After, operand) and operators. except for the cast operator.</w:t>
            </w:r>
          </w:p>
          <w:p w14:paraId="12D2128F" w14:textId="69B2DCF1" w:rsidR="00293E71" w:rsidRPr="0054411C" w:rsidRDefault="00535F94" w:rsidP="00B42A53">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① Bit inversion operator (~)</w:t>
            </w:r>
          </w:p>
          <w:tbl>
            <w:tblPr>
              <w:tblStyle w:val="TableGrid"/>
              <w:tblW w:w="123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985"/>
            </w:tblGrid>
            <w:tr w:rsidR="00293E71" w:rsidRPr="0054411C" w14:paraId="51B1222B" w14:textId="77777777" w:rsidTr="00D54DF6">
              <w:tc>
                <w:tcPr>
                  <w:tcW w:w="5000" w:type="pct"/>
                  <w:shd w:val="clear" w:color="auto" w:fill="F2F2F2" w:themeFill="background1" w:themeFillShade="F2"/>
                </w:tcPr>
                <w:p w14:paraId="271B6228" w14:textId="77777777" w:rsidR="00CA7170" w:rsidRPr="0054411C" w:rsidRDefault="00CA7170" w:rsidP="00CA7170">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12183F82" w14:textId="77777777" w:rsidR="00CB0CEB" w:rsidRPr="0054411C" w:rsidRDefault="00CB0CEB" w:rsidP="00CB0CEB">
                  <w:pPr>
                    <w:autoSpaceDE w:val="0"/>
                    <w:autoSpaceDN w:val="0"/>
                    <w:adjustRightInd w:val="0"/>
                    <w:spacing w:line="180" w:lineRule="exact"/>
                    <w:jc w:val="left"/>
                    <w:rPr>
                      <w:ins w:id="1161" w:author="Endo, Masami" w:date="2022-02-18T17:31:00Z"/>
                      <w:rFonts w:ascii="Consolas" w:eastAsia="ＭＳ Ｐゴシック" w:hAnsi="Consolas" w:cs="Consolas"/>
                      <w:kern w:val="0"/>
                      <w:sz w:val="14"/>
                      <w:szCs w:val="16"/>
                    </w:rPr>
                  </w:pPr>
                  <w:proofErr w:type="spellStart"/>
                  <w:ins w:id="1162" w:author="Endo, Masami" w:date="2022-02-18T17:31:00Z">
                    <w:r w:rsidRPr="0054411C">
                      <w:rPr>
                        <w:rFonts w:ascii="Consolas" w:eastAsia="ＭＳ Ｐゴシック" w:hAnsi="Consolas" w:cs="Consolas"/>
                        <w:color w:val="000000"/>
                        <w:kern w:val="0"/>
                        <w:sz w:val="14"/>
                        <w:szCs w:val="16"/>
                      </w:rPr>
                      <w:t>sampleByte</w:t>
                    </w:r>
                    <w:proofErr w:type="spellEnd"/>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~0x55;</w:t>
                    </w:r>
                  </w:ins>
                </w:p>
                <w:p w14:paraId="609165C8" w14:textId="5D72A45C" w:rsidR="00CA7170" w:rsidRPr="0054411C" w:rsidDel="00CB0CEB" w:rsidRDefault="00CA7170" w:rsidP="00CA7170">
                  <w:pPr>
                    <w:autoSpaceDE w:val="0"/>
                    <w:autoSpaceDN w:val="0"/>
                    <w:adjustRightInd w:val="0"/>
                    <w:spacing w:line="180" w:lineRule="exact"/>
                    <w:jc w:val="left"/>
                    <w:rPr>
                      <w:del w:id="1163" w:author="Endo, Masami" w:date="2022-02-18T17:31:00Z"/>
                      <w:rFonts w:ascii="Consolas" w:eastAsia="ＭＳ Ｐゴシック" w:hAnsi="Consolas" w:cs="Consolas"/>
                      <w:kern w:val="0"/>
                      <w:sz w:val="10"/>
                      <w:szCs w:val="12"/>
                    </w:rPr>
                  </w:pPr>
                  <w:del w:id="1164" w:author="Endo, Masami" w:date="2022-02-18T17:31:00Z">
                    <w:r w:rsidRPr="0054411C" w:rsidDel="00CB0CEB">
                      <w:rPr>
                        <w:rFonts w:ascii="ＭＳ 明朝" w:hAnsi="ＭＳ 明朝" w:cs="ＭＳ 明朝" w:hint="eastAsia"/>
                        <w:sz w:val="10"/>
                        <w:szCs w:val="12"/>
                      </w:rPr>
                      <w:delText>sampleByte ▯ = ▯ ~ 0x 55;</w:delText>
                    </w:r>
                  </w:del>
                </w:p>
                <w:p w14:paraId="44FA8DE9" w14:textId="77777777" w:rsidR="00CA7170" w:rsidRPr="0054411C" w:rsidRDefault="00CA7170" w:rsidP="00CA7170">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//X Breach of Terms</w:t>
                  </w:r>
                </w:p>
                <w:p w14:paraId="3470426D" w14:textId="0A53F4C4" w:rsidR="00293E71" w:rsidRPr="0054411C" w:rsidRDefault="00CB0CEB" w:rsidP="00CA7170">
                  <w:pPr>
                    <w:autoSpaceDE w:val="0"/>
                    <w:autoSpaceDN w:val="0"/>
                    <w:adjustRightInd w:val="0"/>
                    <w:spacing w:line="180" w:lineRule="exact"/>
                    <w:jc w:val="left"/>
                    <w:rPr>
                      <w:rFonts w:ascii="Consolas" w:eastAsia="ＭＳ Ｐゴシック" w:hAnsi="Consolas" w:cs="Consolas"/>
                      <w:kern w:val="0"/>
                      <w:sz w:val="10"/>
                      <w:szCs w:val="12"/>
                    </w:rPr>
                  </w:pPr>
                  <w:proofErr w:type="spellStart"/>
                  <w:ins w:id="1165" w:author="Endo, Masami" w:date="2022-02-18T17:31:00Z">
                    <w:r w:rsidRPr="0054411C">
                      <w:rPr>
                        <w:rFonts w:ascii="Consolas" w:eastAsia="ＭＳ Ｐゴシック" w:hAnsi="Consolas" w:cs="Consolas"/>
                        <w:color w:val="000000"/>
                        <w:kern w:val="0"/>
                        <w:sz w:val="14"/>
                        <w:szCs w:val="16"/>
                      </w:rPr>
                      <w:t>sampleByte</w:t>
                    </w:r>
                    <w:proofErr w:type="spellEnd"/>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0x55;</w:t>
                    </w:r>
                  </w:ins>
                  <w:del w:id="1166" w:author="Endo, Masami" w:date="2022-02-18T17:31:00Z">
                    <w:r w:rsidR="00CA7170" w:rsidRPr="0054411C" w:rsidDel="00CB0CEB">
                      <w:rPr>
                        <w:rFonts w:ascii="ＭＳ 明朝" w:hAnsi="ＭＳ 明朝" w:cs="ＭＳ 明朝" w:hint="eastAsia"/>
                        <w:sz w:val="10"/>
                        <w:szCs w:val="12"/>
                      </w:rPr>
                      <w:delText>sampleByte ▯ = ▯ ~ ▯ 0x 55;</w:delText>
                    </w:r>
                  </w:del>
                </w:p>
              </w:tc>
            </w:tr>
          </w:tbl>
          <w:p w14:paraId="619A61DE" w14:textId="6BCCC3A6" w:rsidR="00CA7170" w:rsidRPr="0054411C" w:rsidRDefault="00CA7170" w:rsidP="00CA7170">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② prefix increment operator (+ +), postfix increment operator (+ +)</w:t>
            </w:r>
          </w:p>
          <w:tbl>
            <w:tblPr>
              <w:tblStyle w:val="TableGrid"/>
              <w:tblW w:w="234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761"/>
            </w:tblGrid>
            <w:tr w:rsidR="00CA7170" w:rsidRPr="0054411C" w14:paraId="5E6DBDE5" w14:textId="77777777" w:rsidTr="00D54DF6">
              <w:tc>
                <w:tcPr>
                  <w:tcW w:w="5000" w:type="pct"/>
                  <w:shd w:val="clear" w:color="auto" w:fill="F2F2F2" w:themeFill="background1" w:themeFillShade="F2"/>
                </w:tcPr>
                <w:p w14:paraId="6582260F" w14:textId="77777777" w:rsidR="00901C8B" w:rsidRPr="0054411C" w:rsidRDefault="00901C8B" w:rsidP="00901C8B">
                  <w:pPr>
                    <w:autoSpaceDE w:val="0"/>
                    <w:autoSpaceDN w:val="0"/>
                    <w:adjustRightInd w:val="0"/>
                    <w:spacing w:line="180" w:lineRule="atLeas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1D9ACA5F" w14:textId="77777777" w:rsidR="00CB0CEB" w:rsidRPr="0054411C" w:rsidRDefault="00CB0CEB" w:rsidP="00CB0CEB">
                  <w:pPr>
                    <w:autoSpaceDE w:val="0"/>
                    <w:autoSpaceDN w:val="0"/>
                    <w:adjustRightInd w:val="0"/>
                    <w:spacing w:line="180" w:lineRule="atLeast"/>
                    <w:jc w:val="left"/>
                    <w:rPr>
                      <w:ins w:id="1167" w:author="Endo, Masami" w:date="2022-02-18T17:31:00Z"/>
                      <w:rFonts w:ascii="Consolas" w:eastAsia="ＭＳ Ｐゴシック" w:hAnsi="Consolas" w:cs="Consolas"/>
                      <w:kern w:val="0"/>
                      <w:sz w:val="14"/>
                      <w:szCs w:val="16"/>
                    </w:rPr>
                  </w:pPr>
                  <w:ins w:id="1168" w:author="Endo, Masami" w:date="2022-02-18T17:31:00Z">
                    <w:r w:rsidRPr="0054411C">
                      <w:rPr>
                        <w:rFonts w:ascii="Consolas" w:eastAsia="ＭＳ Ｐゴシック" w:hAnsi="Consolas" w:cs="Consolas"/>
                        <w:b/>
                        <w:bCs/>
                        <w:color w:val="7F0055"/>
                        <w:kern w:val="0"/>
                        <w:sz w:val="14"/>
                        <w:szCs w:val="16"/>
                      </w:rPr>
                      <w:t>for</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b/>
                        <w:bCs/>
                        <w:color w:val="7F0055"/>
                        <w:kern w:val="0"/>
                        <w:sz w:val="14"/>
                        <w:szCs w:val="16"/>
                      </w:rPr>
                      <w:t>int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i</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0,</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j</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0;</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i</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&lt;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100;</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++i,</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color w:val="000000"/>
                        <w:kern w:val="0"/>
                        <w:sz w:val="14"/>
                        <w:szCs w:val="16"/>
                      </w:rPr>
                      <w:t>j++</w:t>
                    </w:r>
                    <w:proofErr w:type="spellEnd"/>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4CFB0C27" w14:textId="2070AC9D" w:rsidR="00901C8B" w:rsidRPr="0054411C" w:rsidDel="00CB0CEB" w:rsidRDefault="00901C8B" w:rsidP="00901C8B">
                  <w:pPr>
                    <w:autoSpaceDE w:val="0"/>
                    <w:autoSpaceDN w:val="0"/>
                    <w:adjustRightInd w:val="0"/>
                    <w:spacing w:line="180" w:lineRule="atLeast"/>
                    <w:jc w:val="left"/>
                    <w:rPr>
                      <w:del w:id="1169" w:author="Endo, Masami" w:date="2022-02-18T17:31:00Z"/>
                      <w:rFonts w:ascii="Consolas" w:eastAsia="ＭＳ Ｐゴシック" w:hAnsi="Consolas" w:cs="Consolas"/>
                      <w:kern w:val="0"/>
                      <w:sz w:val="10"/>
                      <w:szCs w:val="12"/>
                    </w:rPr>
                  </w:pPr>
                  <w:del w:id="1170" w:author="Endo, Masami" w:date="2022-02-18T17:31:00Z">
                    <w:r w:rsidRPr="0054411C" w:rsidDel="00CB0CEB">
                      <w:rPr>
                        <w:rFonts w:ascii="ＭＳ 明朝" w:hAnsi="ＭＳ 明朝" w:cs="ＭＳ 明朝" w:hint="eastAsia"/>
                        <w:sz w:val="10"/>
                        <w:szCs w:val="12"/>
                      </w:rPr>
                      <w:delText>for ▯ (int ▯ i ▯ = ▯ 0, ▯ j ▯ = ▯ 0; ▯ i ▯ &lt; ▯ 100; ▯ + + i, ▯ j + +) ▯ {</w:delText>
                    </w:r>
                  </w:del>
                </w:p>
                <w:p w14:paraId="560E13ED" w14:textId="77777777" w:rsidR="00901C8B" w:rsidRPr="0054411C" w:rsidRDefault="00901C8B" w:rsidP="00901C8B">
                  <w:pPr>
                    <w:autoSpaceDE w:val="0"/>
                    <w:autoSpaceDN w:val="0"/>
                    <w:adjustRightInd w:val="0"/>
                    <w:spacing w:line="180" w:lineRule="atLeas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//X Breach of Terms</w:t>
                  </w:r>
                </w:p>
                <w:p w14:paraId="51525402" w14:textId="0BE34D5C" w:rsidR="00CA7170" w:rsidRPr="0054411C" w:rsidRDefault="00CB0CEB" w:rsidP="00901C8B">
                  <w:pPr>
                    <w:autoSpaceDE w:val="0"/>
                    <w:autoSpaceDN w:val="0"/>
                    <w:adjustRightInd w:val="0"/>
                    <w:spacing w:line="180" w:lineRule="atLeast"/>
                    <w:jc w:val="left"/>
                    <w:rPr>
                      <w:rFonts w:ascii="Consolas" w:eastAsia="ＭＳ Ｐゴシック" w:hAnsi="Consolas" w:cs="Consolas"/>
                      <w:kern w:val="0"/>
                      <w:sz w:val="10"/>
                      <w:szCs w:val="12"/>
                    </w:rPr>
                  </w:pPr>
                  <w:ins w:id="1171" w:author="Endo, Masami" w:date="2022-02-18T17:32:00Z">
                    <w:r w:rsidRPr="0054411C">
                      <w:rPr>
                        <w:rFonts w:ascii="Consolas" w:eastAsia="ＭＳ Ｐゴシック" w:hAnsi="Consolas" w:cs="Consolas"/>
                        <w:b/>
                        <w:bCs/>
                        <w:color w:val="7F0055"/>
                        <w:kern w:val="0"/>
                        <w:sz w:val="14"/>
                        <w:szCs w:val="16"/>
                      </w:rPr>
                      <w:t>for</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b/>
                        <w:bCs/>
                        <w:color w:val="7F0055"/>
                        <w:kern w:val="0"/>
                        <w:sz w:val="14"/>
                        <w:szCs w:val="16"/>
                      </w:rPr>
                      <w:t>int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i</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0,</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j</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0;</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i</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&lt;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100;</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i, j</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del w:id="1172" w:author="Endo, Masami" w:date="2022-02-18T17:32:00Z">
                    <w:r w:rsidR="00901C8B" w:rsidRPr="0054411C" w:rsidDel="00CB0CEB">
                      <w:rPr>
                        <w:rFonts w:ascii="ＭＳ 明朝" w:hAnsi="ＭＳ 明朝" w:cs="ＭＳ 明朝" w:hint="eastAsia"/>
                        <w:sz w:val="10"/>
                        <w:szCs w:val="12"/>
                      </w:rPr>
                      <w:delText>for ▯ (int ▯ i ▯ = ▯ 0, ▯ j ▯ = ▯ 0; ▯ i ▯ &lt; ▯ 100; ▯ + + ▯ i, j ▯ + +) ▯ {</w:delText>
                    </w:r>
                  </w:del>
                </w:p>
              </w:tc>
            </w:tr>
          </w:tbl>
          <w:p w14:paraId="15E3AC9E" w14:textId="2073B125" w:rsidR="00901C8B" w:rsidRPr="0054411C" w:rsidRDefault="00901C8B" w:rsidP="00901C8B">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③ The logical negation operator (! )</w:t>
            </w:r>
          </w:p>
          <w:tbl>
            <w:tblPr>
              <w:tblStyle w:val="TableGrid"/>
              <w:tblW w:w="123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985"/>
            </w:tblGrid>
            <w:tr w:rsidR="00901C8B" w:rsidRPr="0054411C" w14:paraId="3F6795B1" w14:textId="77777777" w:rsidTr="00D54DF6">
              <w:tc>
                <w:tcPr>
                  <w:tcW w:w="5000" w:type="pct"/>
                  <w:shd w:val="clear" w:color="auto" w:fill="F2F2F2" w:themeFill="background1" w:themeFillShade="F2"/>
                </w:tcPr>
                <w:p w14:paraId="7FAB5F94" w14:textId="77777777" w:rsidR="00901C8B" w:rsidRPr="0054411C" w:rsidRDefault="00901C8B" w:rsidP="00901C8B">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2E5DA008" w14:textId="77777777" w:rsidR="00CB0CEB" w:rsidRPr="0054411C" w:rsidRDefault="00CB0CEB" w:rsidP="00CB0CEB">
                  <w:pPr>
                    <w:autoSpaceDE w:val="0"/>
                    <w:autoSpaceDN w:val="0"/>
                    <w:adjustRightInd w:val="0"/>
                    <w:spacing w:line="180" w:lineRule="exact"/>
                    <w:jc w:val="left"/>
                    <w:rPr>
                      <w:ins w:id="1173" w:author="Endo, Masami" w:date="2022-02-18T17:32:00Z"/>
                      <w:rFonts w:ascii="Consolas" w:eastAsia="ＭＳ Ｐゴシック" w:hAnsi="Consolas" w:cs="Consolas"/>
                      <w:kern w:val="0"/>
                      <w:sz w:val="14"/>
                      <w:szCs w:val="16"/>
                    </w:rPr>
                  </w:pPr>
                  <w:ins w:id="1174" w:author="Endo, Masami" w:date="2022-02-18T17:32:00Z">
                    <w:r w:rsidRPr="0054411C">
                      <w:rPr>
                        <w:rFonts w:ascii="Consolas" w:eastAsia="ＭＳ Ｐゴシック" w:hAnsi="Consolas" w:cs="Consolas"/>
                        <w:b/>
                        <w:bCs/>
                        <w:color w:val="7F0055"/>
                        <w:kern w:val="0"/>
                        <w:sz w:val="14"/>
                        <w:szCs w:val="16"/>
                      </w:rPr>
                      <w:t>if</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!flag</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6C7E9EE8" w14:textId="6638DC05" w:rsidR="00901C8B" w:rsidRPr="0054411C" w:rsidDel="00CB0CEB" w:rsidRDefault="00901C8B" w:rsidP="00901C8B">
                  <w:pPr>
                    <w:autoSpaceDE w:val="0"/>
                    <w:autoSpaceDN w:val="0"/>
                    <w:adjustRightInd w:val="0"/>
                    <w:spacing w:line="180" w:lineRule="exact"/>
                    <w:jc w:val="left"/>
                    <w:rPr>
                      <w:del w:id="1175" w:author="Endo, Masami" w:date="2022-02-18T17:32:00Z"/>
                      <w:rFonts w:ascii="Consolas" w:eastAsia="ＭＳ Ｐゴシック" w:hAnsi="Consolas" w:cs="Consolas"/>
                      <w:kern w:val="0"/>
                      <w:sz w:val="10"/>
                      <w:szCs w:val="12"/>
                    </w:rPr>
                  </w:pPr>
                  <w:del w:id="1176" w:author="Endo, Masami" w:date="2022-02-18T17:32:00Z">
                    <w:r w:rsidRPr="0054411C" w:rsidDel="00CB0CEB">
                      <w:rPr>
                        <w:rFonts w:ascii="ＭＳ 明朝" w:hAnsi="ＭＳ 明朝" w:cs="ＭＳ 明朝" w:hint="eastAsia"/>
                        <w:sz w:val="10"/>
                        <w:szCs w:val="12"/>
                      </w:rPr>
                      <w:delText>if ▯ (! flag) ▯ {</w:delText>
                    </w:r>
                  </w:del>
                </w:p>
                <w:p w14:paraId="50A32AEF" w14:textId="77777777" w:rsidR="00901C8B" w:rsidRPr="0054411C" w:rsidRDefault="00901C8B" w:rsidP="00901C8B">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//X Breach of Terms</w:t>
                  </w:r>
                </w:p>
                <w:p w14:paraId="4C93065A" w14:textId="23EA7CB0" w:rsidR="00901C8B" w:rsidRPr="0054411C" w:rsidRDefault="00CB0CEB" w:rsidP="00901C8B">
                  <w:pPr>
                    <w:autoSpaceDE w:val="0"/>
                    <w:autoSpaceDN w:val="0"/>
                    <w:adjustRightInd w:val="0"/>
                    <w:spacing w:line="180" w:lineRule="exact"/>
                    <w:jc w:val="left"/>
                    <w:rPr>
                      <w:rFonts w:ascii="Consolas" w:eastAsia="ＭＳ Ｐゴシック" w:hAnsi="Consolas" w:cs="Consolas"/>
                      <w:kern w:val="0"/>
                      <w:sz w:val="10"/>
                      <w:szCs w:val="12"/>
                    </w:rPr>
                  </w:pPr>
                  <w:ins w:id="1177" w:author="Endo, Masami" w:date="2022-02-18T17:32:00Z">
                    <w:r w:rsidRPr="0054411C">
                      <w:rPr>
                        <w:rFonts w:ascii="Consolas" w:eastAsia="ＭＳ Ｐゴシック" w:hAnsi="Consolas" w:cs="Consolas"/>
                        <w:b/>
                        <w:bCs/>
                        <w:color w:val="7F0055"/>
                        <w:kern w:val="0"/>
                        <w:sz w:val="14"/>
                        <w:szCs w:val="16"/>
                      </w:rPr>
                      <w:t>if</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flag</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del w:id="1178" w:author="Endo, Masami" w:date="2022-02-18T17:32:00Z">
                    <w:r w:rsidR="00901C8B" w:rsidRPr="0054411C" w:rsidDel="00CB0CEB">
                      <w:rPr>
                        <w:rFonts w:ascii="ＭＳ 明朝" w:hAnsi="ＭＳ 明朝" w:cs="ＭＳ 明朝" w:hint="eastAsia"/>
                        <w:sz w:val="10"/>
                        <w:szCs w:val="12"/>
                      </w:rPr>
                      <w:delText>if ▯ (! ▯ flag) ▯ {</w:delText>
                    </w:r>
                  </w:del>
                </w:p>
              </w:tc>
            </w:tr>
          </w:tbl>
          <w:p w14:paraId="0EA4A286" w14:textId="2FD2EAD9" w:rsidR="00901C8B" w:rsidRPr="0054411C" w:rsidRDefault="00901C8B" w:rsidP="00901C8B">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④ Unary plus operator (+), unary minus operator (-)</w:t>
            </w:r>
          </w:p>
          <w:tbl>
            <w:tblPr>
              <w:tblStyle w:val="TableGrid"/>
              <w:tblW w:w="123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985"/>
            </w:tblGrid>
            <w:tr w:rsidR="00901C8B" w:rsidRPr="0054411C" w14:paraId="530278D5" w14:textId="77777777" w:rsidTr="00D54DF6">
              <w:tc>
                <w:tcPr>
                  <w:tcW w:w="5000" w:type="pct"/>
                  <w:shd w:val="clear" w:color="auto" w:fill="F2F2F2" w:themeFill="background1" w:themeFillShade="F2"/>
                </w:tcPr>
                <w:p w14:paraId="36F3C303" w14:textId="77777777" w:rsidR="00901C8B" w:rsidRPr="0054411C" w:rsidRDefault="00901C8B" w:rsidP="00901C8B">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2BF8C78A" w14:textId="77777777" w:rsidR="00CB0CEB" w:rsidRPr="0054411C" w:rsidRDefault="00CB0CEB" w:rsidP="00CB0CEB">
                  <w:pPr>
                    <w:autoSpaceDE w:val="0"/>
                    <w:autoSpaceDN w:val="0"/>
                    <w:adjustRightInd w:val="0"/>
                    <w:spacing w:line="180" w:lineRule="exact"/>
                    <w:jc w:val="left"/>
                    <w:rPr>
                      <w:ins w:id="1179" w:author="Endo, Masami" w:date="2022-02-18T17:33:00Z"/>
                      <w:rFonts w:ascii="Consolas" w:eastAsia="ＭＳ Ｐゴシック" w:hAnsi="Consolas" w:cs="Consolas"/>
                      <w:kern w:val="0"/>
                      <w:sz w:val="14"/>
                      <w:szCs w:val="16"/>
                    </w:rPr>
                  </w:pPr>
                  <w:ins w:id="1180" w:author="Endo, Masami" w:date="2022-02-18T17:33:00Z">
                    <w:r w:rsidRPr="0054411C">
                      <w:rPr>
                        <w:rFonts w:ascii="Consolas" w:eastAsia="ＭＳ Ｐゴシック" w:hAnsi="Consolas" w:cs="Consolas"/>
                        <w:b/>
                        <w:bCs/>
                        <w:color w:val="7F0055"/>
                        <w:kern w:val="0"/>
                        <w:sz w:val="14"/>
                        <w:szCs w:val="16"/>
                      </w:rPr>
                      <w:t>int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i</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-value</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ins>
                </w:p>
                <w:p w14:paraId="408D2B1F" w14:textId="6209C5DE" w:rsidR="00901C8B" w:rsidRPr="0054411C" w:rsidDel="00CB0CEB" w:rsidRDefault="00901C8B" w:rsidP="00901C8B">
                  <w:pPr>
                    <w:autoSpaceDE w:val="0"/>
                    <w:autoSpaceDN w:val="0"/>
                    <w:adjustRightInd w:val="0"/>
                    <w:spacing w:line="180" w:lineRule="exact"/>
                    <w:jc w:val="left"/>
                    <w:rPr>
                      <w:del w:id="1181" w:author="Endo, Masami" w:date="2022-02-18T17:33:00Z"/>
                      <w:rFonts w:ascii="Consolas" w:eastAsia="ＭＳ Ｐゴシック" w:hAnsi="Consolas" w:cs="Consolas"/>
                      <w:kern w:val="0"/>
                      <w:sz w:val="10"/>
                      <w:szCs w:val="12"/>
                    </w:rPr>
                  </w:pPr>
                  <w:del w:id="1182" w:author="Endo, Masami" w:date="2022-02-18T17:33:00Z">
                    <w:r w:rsidRPr="0054411C" w:rsidDel="00CB0CEB">
                      <w:rPr>
                        <w:rFonts w:ascii="ＭＳ 明朝" w:hAnsi="ＭＳ 明朝" w:cs="ＭＳ 明朝" w:hint="eastAsia"/>
                        <w:sz w:val="10"/>
                        <w:szCs w:val="12"/>
                      </w:rPr>
                      <w:delText>int ▯ i ▯ = ▯ + (-value);</w:delText>
                    </w:r>
                  </w:del>
                </w:p>
                <w:p w14:paraId="02BC26B9" w14:textId="77777777" w:rsidR="00901C8B" w:rsidRPr="0054411C" w:rsidRDefault="00901C8B" w:rsidP="00901C8B">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//X Breach of Terms</w:t>
                  </w:r>
                </w:p>
                <w:p w14:paraId="3AAE7D1C" w14:textId="40937E34" w:rsidR="00901C8B" w:rsidRPr="0054411C" w:rsidRDefault="00CB0CEB" w:rsidP="00901C8B">
                  <w:pPr>
                    <w:autoSpaceDE w:val="0"/>
                    <w:autoSpaceDN w:val="0"/>
                    <w:adjustRightInd w:val="0"/>
                    <w:spacing w:line="180" w:lineRule="exact"/>
                    <w:jc w:val="left"/>
                    <w:rPr>
                      <w:rFonts w:ascii="Consolas" w:eastAsia="ＭＳ Ｐゴシック" w:hAnsi="Consolas" w:cs="Consolas"/>
                      <w:kern w:val="0"/>
                      <w:sz w:val="10"/>
                      <w:szCs w:val="12"/>
                    </w:rPr>
                  </w:pPr>
                  <w:ins w:id="1183" w:author="Endo, Masami" w:date="2022-02-18T17:33:00Z">
                    <w:r w:rsidRPr="0054411C">
                      <w:rPr>
                        <w:rFonts w:ascii="Consolas" w:eastAsia="ＭＳ Ｐゴシック" w:hAnsi="Consolas" w:cs="Consolas"/>
                        <w:b/>
                        <w:bCs/>
                        <w:color w:val="7F0055"/>
                        <w:kern w:val="0"/>
                        <w:sz w:val="14"/>
                        <w:szCs w:val="16"/>
                      </w:rPr>
                      <w:t>int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i</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value</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ins>
                  <w:del w:id="1184" w:author="Endo, Masami" w:date="2022-02-18T17:33:00Z">
                    <w:r w:rsidR="00901C8B" w:rsidRPr="0054411C" w:rsidDel="00CB0CEB">
                      <w:rPr>
                        <w:rFonts w:ascii="ＭＳ 明朝" w:hAnsi="ＭＳ 明朝" w:cs="ＭＳ 明朝" w:hint="eastAsia"/>
                        <w:sz w:val="10"/>
                        <w:szCs w:val="12"/>
                      </w:rPr>
                      <w:delText>int ▯ i ▯ = ▯ + ▯ (- ▯ value);</w:delText>
                    </w:r>
                  </w:del>
                </w:p>
              </w:tc>
            </w:tr>
          </w:tbl>
          <w:p w14:paraId="1378ABE8" w14:textId="77777777" w:rsidR="00293E71" w:rsidRPr="0054411C" w:rsidRDefault="00293E71" w:rsidP="00B42A53">
            <w:pPr>
              <w:rPr>
                <w:rFonts w:ascii="ＭＳ Ｐゴシック" w:eastAsia="ＭＳ Ｐゴシック" w:hAnsi="ＭＳ Ｐゴシック"/>
                <w:sz w:val="10"/>
                <w:szCs w:val="12"/>
              </w:rPr>
            </w:pPr>
          </w:p>
        </w:tc>
      </w:tr>
      <w:tr w:rsidR="00293E71" w:rsidRPr="0054411C" w14:paraId="7B0DE686" w14:textId="77777777" w:rsidTr="00B42A53">
        <w:tc>
          <w:tcPr>
            <w:tcW w:w="368" w:type="pct"/>
          </w:tcPr>
          <w:p w14:paraId="3C1E4547" w14:textId="3112D5D3" w:rsidR="00293E71" w:rsidRPr="0054411C" w:rsidRDefault="00293E71" w:rsidP="00B42A53">
            <w:pPr>
              <w:jc w:val="center"/>
              <w:rPr>
                <w:rFonts w:ascii="ＭＳ Ｐゴシック" w:eastAsia="ＭＳ Ｐゴシック" w:hAnsi="ＭＳ Ｐゴシック"/>
                <w:b/>
                <w:color w:val="C00000"/>
                <w:sz w:val="10"/>
                <w:szCs w:val="12"/>
              </w:rPr>
            </w:pPr>
            <w:r w:rsidRPr="0054411C">
              <w:rPr>
                <w:rFonts w:ascii="ＭＳ Ｐゴシック" w:eastAsia="ＭＳ Ｐゴシック" w:hAnsi="ＭＳ Ｐゴシック" w:hint="eastAsia"/>
                <w:sz w:val="10"/>
                <w:szCs w:val="12"/>
              </w:rPr>
              <w:t>strict observance</w:t>
            </w:r>
          </w:p>
        </w:tc>
        <w:tc>
          <w:tcPr>
            <w:tcW w:w="181" w:type="pct"/>
          </w:tcPr>
          <w:p w14:paraId="70547DEC" w14:textId="144A2037" w:rsidR="00293E71" w:rsidRPr="0054411C" w:rsidRDefault="00293E71" w:rsidP="00B42A53">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2</w:t>
            </w:r>
          </w:p>
        </w:tc>
        <w:tc>
          <w:tcPr>
            <w:tcW w:w="4451" w:type="pct"/>
          </w:tcPr>
          <w:p w14:paraId="592DD4B7" w14:textId="77777777" w:rsidR="00901C8B" w:rsidRPr="0054411C" w:rsidRDefault="00901C8B" w:rsidP="00901C8B">
            <w:pPr>
              <w:rPr>
                <w:rFonts w:ascii="ＭＳ Ｐゴシック" w:eastAsia="ＭＳ Ｐゴシック" w:hAnsi="ＭＳ Ｐゴシック"/>
                <w:sz w:val="10"/>
                <w:szCs w:val="12"/>
              </w:rPr>
            </w:pPr>
            <w:r w:rsidRPr="0054411C">
              <w:rPr>
                <w:rFonts w:ascii="ＭＳ Ｐゴシック" w:eastAsia="ＭＳ Ｐゴシック" w:hAnsi="ＭＳ Ｐゴシック" w:hint="eastAsia"/>
                <w:sz w:val="10"/>
                <w:szCs w:val="12"/>
              </w:rPr>
              <w:t>Place a space character between the cast operator and the operand.</w:t>
            </w:r>
          </w:p>
          <w:tbl>
            <w:tblPr>
              <w:tblStyle w:val="TableGrid"/>
              <w:tblW w:w="2001"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216"/>
            </w:tblGrid>
            <w:tr w:rsidR="00901C8B" w:rsidRPr="0054411C" w14:paraId="2F6722C5" w14:textId="77777777" w:rsidTr="00D54DF6">
              <w:tc>
                <w:tcPr>
                  <w:tcW w:w="5000" w:type="pct"/>
                  <w:shd w:val="clear" w:color="auto" w:fill="F2F2F2" w:themeFill="background1" w:themeFillShade="F2"/>
                </w:tcPr>
                <w:p w14:paraId="5702CC10" w14:textId="77777777" w:rsidR="00901C8B" w:rsidRPr="0054411C" w:rsidRDefault="00901C8B" w:rsidP="00901C8B">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7C8F0B25" w14:textId="77777777" w:rsidR="00CB0CEB" w:rsidRPr="0054411C" w:rsidRDefault="00CB0CEB" w:rsidP="00CB0CEB">
                  <w:pPr>
                    <w:autoSpaceDE w:val="0"/>
                    <w:autoSpaceDN w:val="0"/>
                    <w:adjustRightInd w:val="0"/>
                    <w:spacing w:line="180" w:lineRule="exact"/>
                    <w:jc w:val="left"/>
                    <w:rPr>
                      <w:ins w:id="1185" w:author="Endo, Masami" w:date="2022-02-18T17:33:00Z"/>
                      <w:rFonts w:ascii="Consolas" w:eastAsia="ＭＳ Ｐゴシック" w:hAnsi="Consolas" w:cs="Consolas"/>
                      <w:kern w:val="0"/>
                      <w:sz w:val="14"/>
                      <w:szCs w:val="16"/>
                    </w:rPr>
                  </w:pPr>
                  <w:ins w:id="1186" w:author="Endo, Masami" w:date="2022-02-18T17:33:00Z">
                    <w:r w:rsidRPr="0054411C">
                      <w:rPr>
                        <w:rFonts w:ascii="Consolas" w:eastAsia="ＭＳ Ｐゴシック" w:hAnsi="Consolas" w:cs="Consolas"/>
                        <w:color w:val="000000"/>
                        <w:kern w:val="0"/>
                        <w:sz w:val="14"/>
                        <w:szCs w:val="16"/>
                      </w:rPr>
                      <w:t>Long</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color w:val="000000"/>
                        <w:kern w:val="0"/>
                        <w:sz w:val="14"/>
                        <w:szCs w:val="16"/>
                      </w:rPr>
                      <w:t>miliSec</w:t>
                    </w:r>
                    <w:proofErr w:type="spellEnd"/>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Long</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color w:val="000000"/>
                        <w:kern w:val="0"/>
                        <w:sz w:val="14"/>
                        <w:szCs w:val="16"/>
                      </w:rPr>
                      <w:t>vo.getObject</w:t>
                    </w:r>
                    <w:proofErr w:type="spellEnd"/>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ins>
                </w:p>
                <w:p w14:paraId="215B65FF" w14:textId="0A32DBC7" w:rsidR="00901C8B" w:rsidRPr="0054411C" w:rsidDel="00CB0CEB" w:rsidRDefault="00901C8B" w:rsidP="00901C8B">
                  <w:pPr>
                    <w:autoSpaceDE w:val="0"/>
                    <w:autoSpaceDN w:val="0"/>
                    <w:adjustRightInd w:val="0"/>
                    <w:spacing w:line="180" w:lineRule="exact"/>
                    <w:jc w:val="left"/>
                    <w:rPr>
                      <w:del w:id="1187" w:author="Endo, Masami" w:date="2022-02-18T17:32:00Z"/>
                      <w:rFonts w:ascii="Consolas" w:eastAsia="ＭＳ Ｐゴシック" w:hAnsi="Consolas" w:cs="Consolas"/>
                      <w:kern w:val="0"/>
                      <w:sz w:val="10"/>
                      <w:szCs w:val="12"/>
                    </w:rPr>
                  </w:pPr>
                  <w:del w:id="1188" w:author="Endo, Masami" w:date="2022-02-18T17:32:00Z">
                    <w:r w:rsidRPr="0054411C" w:rsidDel="00CB0CEB">
                      <w:rPr>
                        <w:rFonts w:ascii="ＭＳ 明朝" w:hAnsi="ＭＳ 明朝" w:cs="ＭＳ 明朝" w:hint="eastAsia"/>
                        <w:sz w:val="10"/>
                        <w:szCs w:val="12"/>
                      </w:rPr>
                      <w:delText>Long ▯ miliSec ▯ = ▯ (Long) ▯ vo.getObject ();</w:delText>
                    </w:r>
                  </w:del>
                </w:p>
                <w:p w14:paraId="4A64A0F5" w14:textId="77777777" w:rsidR="00901C8B" w:rsidRPr="0054411C" w:rsidRDefault="00901C8B" w:rsidP="00901C8B">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//X Breach of Terms</w:t>
                  </w:r>
                </w:p>
                <w:p w14:paraId="7D75E88B" w14:textId="6B05BB36" w:rsidR="00901C8B" w:rsidRPr="0054411C" w:rsidRDefault="00CB0CEB" w:rsidP="00901C8B">
                  <w:pPr>
                    <w:autoSpaceDE w:val="0"/>
                    <w:autoSpaceDN w:val="0"/>
                    <w:adjustRightInd w:val="0"/>
                    <w:spacing w:line="180" w:lineRule="exact"/>
                    <w:jc w:val="left"/>
                    <w:rPr>
                      <w:rFonts w:ascii="Consolas" w:eastAsia="ＭＳ Ｐゴシック" w:hAnsi="Consolas" w:cs="Consolas"/>
                      <w:kern w:val="0"/>
                      <w:sz w:val="10"/>
                      <w:szCs w:val="12"/>
                    </w:rPr>
                  </w:pPr>
                  <w:ins w:id="1189" w:author="Endo, Masami" w:date="2022-02-18T17:33:00Z">
                    <w:r w:rsidRPr="0054411C">
                      <w:rPr>
                        <w:rFonts w:ascii="Consolas" w:eastAsia="ＭＳ Ｐゴシック" w:hAnsi="Consolas" w:cs="Consolas"/>
                        <w:color w:val="000000"/>
                        <w:kern w:val="0"/>
                        <w:sz w:val="14"/>
                        <w:szCs w:val="16"/>
                      </w:rPr>
                      <w:t>Long</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color w:val="000000"/>
                        <w:kern w:val="0"/>
                        <w:sz w:val="14"/>
                        <w:szCs w:val="16"/>
                      </w:rPr>
                      <w:t>miliSec</w:t>
                    </w:r>
                    <w:proofErr w:type="spellEnd"/>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Long</w:t>
                    </w:r>
                    <w:r>
                      <w:rPr>
                        <w:rFonts w:ascii="Consolas" w:eastAsia="ＭＳ Ｐゴシック" w:hAnsi="Consolas" w:cs="Consolas"/>
                        <w:color w:val="000000"/>
                        <w:kern w:val="0"/>
                        <w:sz w:val="14"/>
                        <w:szCs w:val="16"/>
                      </w:rPr>
                      <w:t>)</w:t>
                    </w:r>
                    <w:proofErr w:type="spellStart"/>
                    <w:r w:rsidRPr="0054411C">
                      <w:rPr>
                        <w:rFonts w:ascii="Consolas" w:eastAsia="ＭＳ Ｐゴシック" w:hAnsi="Consolas" w:cs="Consolas"/>
                        <w:color w:val="000000"/>
                        <w:kern w:val="0"/>
                        <w:sz w:val="14"/>
                        <w:szCs w:val="16"/>
                      </w:rPr>
                      <w:t>vo.getObject</w:t>
                    </w:r>
                    <w:proofErr w:type="spellEnd"/>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ins>
                  <w:del w:id="1190" w:author="Endo, Masami" w:date="2022-02-18T17:32:00Z">
                    <w:r w:rsidR="00901C8B" w:rsidRPr="0054411C" w:rsidDel="00CB0CEB">
                      <w:rPr>
                        <w:rFonts w:ascii="ＭＳ 明朝" w:hAnsi="ＭＳ 明朝" w:cs="ＭＳ 明朝" w:hint="eastAsia"/>
                        <w:sz w:val="10"/>
                        <w:szCs w:val="12"/>
                      </w:rPr>
                      <w:delText>Long ▯ miliSec ▯ = ▯ (Long) vo.getObject ();</w:delText>
                    </w:r>
                  </w:del>
                </w:p>
              </w:tc>
            </w:tr>
          </w:tbl>
          <w:p w14:paraId="746FAB5C" w14:textId="6DAB0731" w:rsidR="00901C8B" w:rsidRPr="0054411C" w:rsidRDefault="00901C8B" w:rsidP="00B42A53">
            <w:pPr>
              <w:rPr>
                <w:rFonts w:ascii="ＭＳ Ｐゴシック" w:eastAsia="ＭＳ Ｐゴシック" w:hAnsi="ＭＳ Ｐゴシック"/>
                <w:sz w:val="10"/>
                <w:szCs w:val="12"/>
              </w:rPr>
            </w:pPr>
          </w:p>
        </w:tc>
      </w:tr>
    </w:tbl>
    <w:p w14:paraId="36FB39BF" w14:textId="56AFA3D3" w:rsidR="00D44AD0" w:rsidRDefault="00824A7F" w:rsidP="00D44AD0">
      <w:pPr>
        <w:pStyle w:val="Heading3"/>
      </w:pPr>
      <w:bookmarkStart w:id="1191" w:name="_Toc482632892"/>
      <w:r>
        <w:rPr>
          <w:rFonts w:hint="eastAsia"/>
        </w:rPr>
        <w:lastRenderedPageBreak/>
        <w:t>binary operator</w:t>
      </w:r>
      <w:bookmarkEnd w:id="1191"/>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901C8B" w:rsidRPr="008F3847" w14:paraId="1A3C58D2"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42C8539C" w14:textId="6CC9A987" w:rsidR="00901C8B" w:rsidRPr="008F3847" w:rsidRDefault="00901C8B" w:rsidP="00B42A53">
            <w:pPr>
              <w:rPr>
                <w:rFonts w:ascii="ＭＳ Ｐゴシック" w:eastAsia="ＭＳ Ｐゴシック" w:hAnsi="ＭＳ Ｐゴシック"/>
                <w:sz w:val="10"/>
                <w:szCs w:val="12"/>
              </w:rPr>
            </w:pPr>
            <w:r w:rsidRPr="008F3847">
              <w:rPr>
                <w:rFonts w:ascii="ＭＳ Ｐゴシック" w:eastAsia="ＭＳ Ｐゴシック" w:hAnsi="ＭＳ Ｐゴシック" w:hint="eastAsia"/>
                <w:sz w:val="10"/>
                <w:szCs w:val="12"/>
              </w:rPr>
              <w:t>binary operator</w:t>
            </w:r>
          </w:p>
        </w:tc>
      </w:tr>
      <w:tr w:rsidR="00901C8B" w:rsidRPr="008F3847" w14:paraId="377A4DDB" w14:textId="77777777" w:rsidTr="00B42A53">
        <w:tc>
          <w:tcPr>
            <w:tcW w:w="368" w:type="pct"/>
          </w:tcPr>
          <w:p w14:paraId="18283F44" w14:textId="77777777" w:rsidR="00901C8B" w:rsidRPr="008F3847" w:rsidRDefault="00901C8B" w:rsidP="00B42A53">
            <w:pPr>
              <w:jc w:val="center"/>
              <w:rPr>
                <w:rFonts w:ascii="ＭＳ Ｐゴシック" w:eastAsia="ＭＳ Ｐゴシック" w:hAnsi="ＭＳ Ｐゴシック"/>
                <w:b/>
                <w:color w:val="C00000"/>
                <w:sz w:val="10"/>
                <w:szCs w:val="12"/>
              </w:rPr>
            </w:pPr>
            <w:r w:rsidRPr="008F3847">
              <w:rPr>
                <w:rFonts w:ascii="ＭＳ Ｐゴシック" w:eastAsia="ＭＳ Ｐゴシック" w:hAnsi="ＭＳ Ｐゴシック" w:hint="eastAsia"/>
                <w:sz w:val="10"/>
                <w:szCs w:val="12"/>
              </w:rPr>
              <w:t>strict observance</w:t>
            </w:r>
          </w:p>
        </w:tc>
        <w:tc>
          <w:tcPr>
            <w:tcW w:w="181" w:type="pct"/>
          </w:tcPr>
          <w:p w14:paraId="5B0FD869" w14:textId="77777777" w:rsidR="00901C8B" w:rsidRPr="008F3847" w:rsidRDefault="00901C8B" w:rsidP="00B42A53">
            <w:pPr>
              <w:rPr>
                <w:rFonts w:ascii="ＭＳ Ｐゴシック" w:eastAsia="ＭＳ Ｐゴシック" w:hAnsi="ＭＳ Ｐゴシック"/>
                <w:sz w:val="10"/>
                <w:szCs w:val="12"/>
              </w:rPr>
            </w:pPr>
            <w:r w:rsidRPr="008F3847">
              <w:rPr>
                <w:rFonts w:ascii="ＭＳ Ｐゴシック" w:eastAsia="ＭＳ Ｐゴシック" w:hAnsi="ＭＳ Ｐゴシック" w:hint="eastAsia"/>
                <w:sz w:val="10"/>
                <w:szCs w:val="12"/>
              </w:rPr>
              <w:t>1</w:t>
            </w:r>
          </w:p>
        </w:tc>
        <w:tc>
          <w:tcPr>
            <w:tcW w:w="4451" w:type="pct"/>
          </w:tcPr>
          <w:p w14:paraId="09EE23A4" w14:textId="77777777" w:rsidR="00901C8B" w:rsidRPr="008F3847" w:rsidRDefault="00901C8B" w:rsidP="00B42A53">
            <w:pPr>
              <w:rPr>
                <w:rFonts w:ascii="ＭＳ Ｐゴシック" w:eastAsia="ＭＳ Ｐゴシック" w:hAnsi="ＭＳ Ｐゴシック"/>
                <w:sz w:val="10"/>
                <w:szCs w:val="12"/>
              </w:rPr>
            </w:pPr>
            <w:r w:rsidRPr="008F3847">
              <w:rPr>
                <w:rFonts w:ascii="ＭＳ Ｐゴシック" w:eastAsia="ＭＳ Ｐゴシック" w:hAnsi="ＭＳ Ｐゴシック" w:hint="eastAsia"/>
                <w:sz w:val="10"/>
                <w:szCs w:val="12"/>
              </w:rPr>
              <w:t xml:space="preserve">White space can be used as </w:t>
            </w:r>
            <w:proofErr w:type="gramStart"/>
            <w:r w:rsidRPr="008F3847">
              <w:rPr>
                <w:rFonts w:ascii="ＭＳ Ｐゴシック" w:eastAsia="ＭＳ Ｐゴシック" w:hAnsi="ＭＳ Ｐゴシック" w:hint="eastAsia"/>
                <w:sz w:val="10"/>
                <w:szCs w:val="12"/>
              </w:rPr>
              <w:t>follows:.</w:t>
            </w:r>
            <w:proofErr w:type="gramEnd"/>
          </w:p>
          <w:p w14:paraId="43737732" w14:textId="5B688EAC" w:rsidR="00901C8B" w:rsidRPr="009F5389" w:rsidRDefault="00901C8B" w:rsidP="009F5389">
            <w:pPr>
              <w:rPr>
                <w:rFonts w:ascii="ＭＳ Ｐゴシック" w:eastAsia="ＭＳ Ｐゴシック" w:hAnsi="ＭＳ Ｐゴシック"/>
                <w:sz w:val="10"/>
                <w:szCs w:val="12"/>
                <w:rPrChange w:id="1192" w:author="Endo, Masami" w:date="2022-02-18T17:47:00Z">
                  <w:rPr/>
                </w:rPrChange>
              </w:rPr>
              <w:pPrChange w:id="1193" w:author="Endo, Masami" w:date="2022-02-18T17:47:00Z">
                <w:pPr/>
              </w:pPrChange>
            </w:pPr>
            <w:del w:id="1194" w:author="Endo, Masami" w:date="2022-02-18T17:47:00Z">
              <w:r w:rsidRPr="009F5389" w:rsidDel="00E9162D">
                <w:rPr>
                  <w:rFonts w:ascii="ＭＳ Ｐゴシック" w:eastAsia="ＭＳ Ｐゴシック" w:hAnsi="ＭＳ Ｐゴシック" w:hint="eastAsia"/>
                  <w:sz w:val="10"/>
                  <w:szCs w:val="12"/>
                  <w:rPrChange w:id="1195" w:author="Endo, Masami" w:date="2022-02-18T17:47:00Z">
                    <w:rPr>
                      <w:rFonts w:hint="eastAsia"/>
                    </w:rPr>
                  </w:rPrChange>
                </w:rPr>
                <w:delText>①</w:delText>
              </w:r>
            </w:del>
            <w:ins w:id="1196" w:author="Endo, Masami" w:date="2022-02-18T17:47:00Z">
              <w:r w:rsidR="009F5389" w:rsidRPr="009F5389">
                <w:rPr>
                  <w:rFonts w:ascii="ＭＳ Ｐゴシック" w:eastAsia="ＭＳ Ｐゴシック" w:hAnsi="ＭＳ Ｐゴシック"/>
                  <w:sz w:val="10"/>
                  <w:szCs w:val="12"/>
                </w:rPr>
                <w:t>(1) Assignment operator (=), bit operator (&gt;&gt;), logical operator (&amp;&amp;)</w:t>
              </w:r>
            </w:ins>
            <w:del w:id="1197" w:author="Endo, Masami" w:date="2022-02-18T17:47:00Z">
              <w:r w:rsidRPr="009F5389" w:rsidDel="009F5389">
                <w:rPr>
                  <w:rFonts w:ascii="ＭＳ Ｐゴシック" w:eastAsia="ＭＳ Ｐゴシック" w:hAnsi="ＭＳ Ｐゴシック" w:hint="eastAsia"/>
                  <w:sz w:val="10"/>
                  <w:szCs w:val="12"/>
                  <w:rPrChange w:id="1198" w:author="Endo, Masami" w:date="2022-02-18T17:47:00Z">
                    <w:rPr>
                      <w:rFonts w:hint="eastAsia"/>
                    </w:rPr>
                  </w:rPrChange>
                </w:rPr>
                <w:delText xml:space="preserve"> Assignment operator (=), bitwise operator (&gt; &gt;), logical operator (&amp; &amp;)</w:delText>
              </w:r>
            </w:del>
          </w:p>
          <w:tbl>
            <w:tblPr>
              <w:tblStyle w:val="TableGrid"/>
              <w:tblW w:w="179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887"/>
            </w:tblGrid>
            <w:tr w:rsidR="00901C8B" w:rsidRPr="0054411C" w14:paraId="19BD7F44" w14:textId="77777777" w:rsidTr="00D54DF6">
              <w:tc>
                <w:tcPr>
                  <w:tcW w:w="5000" w:type="pct"/>
                  <w:shd w:val="clear" w:color="auto" w:fill="F2F2F2" w:themeFill="background1" w:themeFillShade="F2"/>
                </w:tcPr>
                <w:p w14:paraId="3A591628" w14:textId="77777777" w:rsidR="008F3847" w:rsidRPr="0054411C" w:rsidRDefault="008F3847" w:rsidP="008F3847">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5C613F12" w14:textId="70B7A2A5" w:rsidR="00901C8B" w:rsidRPr="0054411C" w:rsidRDefault="009F5389" w:rsidP="008F3847">
                  <w:pPr>
                    <w:autoSpaceDE w:val="0"/>
                    <w:autoSpaceDN w:val="0"/>
                    <w:adjustRightInd w:val="0"/>
                    <w:spacing w:line="180" w:lineRule="exact"/>
                    <w:jc w:val="left"/>
                    <w:rPr>
                      <w:rFonts w:ascii="Consolas" w:eastAsia="ＭＳ Ｐゴシック" w:hAnsi="Consolas" w:cs="Consolas"/>
                      <w:kern w:val="0"/>
                      <w:sz w:val="10"/>
                      <w:szCs w:val="12"/>
                    </w:rPr>
                  </w:pPr>
                  <w:proofErr w:type="spellStart"/>
                  <w:ins w:id="1199" w:author="Endo, Masami" w:date="2022-02-18T17:52:00Z">
                    <w:r w:rsidRPr="0054411C">
                      <w:rPr>
                        <w:rFonts w:ascii="Consolas" w:eastAsia="ＭＳ Ｐゴシック" w:hAnsi="Consolas" w:cs="Consolas"/>
                        <w:b/>
                        <w:bCs/>
                        <w:color w:val="7F0055"/>
                        <w:kern w:val="0"/>
                        <w:sz w:val="14"/>
                        <w:szCs w:val="16"/>
                      </w:rPr>
                      <w:t>boolean</w:t>
                    </w:r>
                    <w:proofErr w:type="spellEnd"/>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flag</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a</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&gt;&gt;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3</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&amp;&amp;</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b</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w:t>
                    </w:r>
                  </w:ins>
                  <w:del w:id="1200" w:author="Endo, Masami" w:date="2022-02-18T17:52:00Z">
                    <w:r w:rsidR="008F3847" w:rsidRPr="0054411C" w:rsidDel="009F5389">
                      <w:rPr>
                        <w:rFonts w:ascii="ＭＳ 明朝" w:hAnsi="ＭＳ 明朝" w:cs="ＭＳ 明朝" w:hint="eastAsia"/>
                        <w:sz w:val="10"/>
                        <w:szCs w:val="12"/>
                      </w:rPr>
                      <w:delText>boolean ▯ flag ▯ = ▯ ((a ▯ &gt; &gt; ▯ 3) ▯ &amp; &amp; ▯ (b));</w:delText>
                    </w:r>
                  </w:del>
                </w:p>
              </w:tc>
            </w:tr>
          </w:tbl>
          <w:p w14:paraId="12CC6F29" w14:textId="39B8CF1F" w:rsidR="008F3847" w:rsidRPr="008F3847" w:rsidRDefault="008F3847" w:rsidP="008F3847">
            <w:pPr>
              <w:rPr>
                <w:rFonts w:ascii="ＭＳ Ｐゴシック" w:eastAsia="ＭＳ Ｐゴシック" w:hAnsi="ＭＳ Ｐゴシック"/>
                <w:sz w:val="10"/>
                <w:szCs w:val="12"/>
              </w:rPr>
            </w:pPr>
            <w:r w:rsidRPr="008F3847">
              <w:rPr>
                <w:rFonts w:ascii="ＭＳ Ｐゴシック" w:eastAsia="ＭＳ Ｐゴシック" w:hAnsi="ＭＳ Ｐゴシック" w:hint="eastAsia"/>
                <w:sz w:val="10"/>
                <w:szCs w:val="12"/>
              </w:rPr>
              <w:t xml:space="preserve">② Comparison Operators (= =, </w:t>
            </w:r>
            <w:proofErr w:type="spellStart"/>
            <w:r w:rsidRPr="008F3847">
              <w:rPr>
                <w:rFonts w:ascii="ＭＳ Ｐゴシック" w:eastAsia="ＭＳ Ｐゴシック" w:hAnsi="ＭＳ Ｐゴシック" w:hint="eastAsia"/>
                <w:sz w:val="10"/>
                <w:szCs w:val="12"/>
              </w:rPr>
              <w:t>instanceof</w:t>
            </w:r>
            <w:proofErr w:type="spellEnd"/>
            <w:r w:rsidRPr="008F3847">
              <w:rPr>
                <w:rFonts w:ascii="ＭＳ Ｐゴシック" w:eastAsia="ＭＳ Ｐゴシック" w:hAnsi="ＭＳ Ｐゴシック" w:hint="eastAsia"/>
                <w:sz w:val="10"/>
                <w:szCs w:val="12"/>
              </w:rPr>
              <w:t>)</w:t>
            </w:r>
          </w:p>
          <w:tbl>
            <w:tblPr>
              <w:tblStyle w:val="TableGrid"/>
              <w:tblW w:w="1953"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139"/>
            </w:tblGrid>
            <w:tr w:rsidR="008F3847" w:rsidRPr="0054411C" w14:paraId="03D95A7E" w14:textId="77777777" w:rsidTr="00D54DF6">
              <w:tc>
                <w:tcPr>
                  <w:tcW w:w="5000" w:type="pct"/>
                  <w:shd w:val="clear" w:color="auto" w:fill="F2F2F2" w:themeFill="background1" w:themeFillShade="F2"/>
                </w:tcPr>
                <w:p w14:paraId="0C0981D3" w14:textId="77777777" w:rsidR="008F3847" w:rsidRPr="0054411C" w:rsidRDefault="008F3847" w:rsidP="008F3847">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12DAAB4A" w14:textId="77777777" w:rsidR="009F5389" w:rsidRPr="0054411C" w:rsidRDefault="009F5389" w:rsidP="009F5389">
                  <w:pPr>
                    <w:autoSpaceDE w:val="0"/>
                    <w:autoSpaceDN w:val="0"/>
                    <w:adjustRightInd w:val="0"/>
                    <w:spacing w:line="180" w:lineRule="exact"/>
                    <w:jc w:val="left"/>
                    <w:rPr>
                      <w:ins w:id="1201" w:author="Endo, Masami" w:date="2022-02-18T17:52:00Z"/>
                      <w:rFonts w:ascii="Consolas" w:eastAsia="ＭＳ Ｐゴシック" w:hAnsi="Consolas" w:cs="Consolas"/>
                      <w:kern w:val="0"/>
                      <w:sz w:val="14"/>
                      <w:szCs w:val="16"/>
                    </w:rPr>
                  </w:pPr>
                  <w:ins w:id="1202" w:author="Endo, Masami" w:date="2022-02-18T17:52:00Z">
                    <w:r w:rsidRPr="0054411C">
                      <w:rPr>
                        <w:rFonts w:ascii="Consolas" w:eastAsia="ＭＳ Ｐゴシック" w:hAnsi="Consolas" w:cs="Consolas"/>
                        <w:b/>
                        <w:bCs/>
                        <w:color w:val="7F0055"/>
                        <w:kern w:val="0"/>
                        <w:sz w:val="14"/>
                        <w:szCs w:val="16"/>
                      </w:rPr>
                      <w:t>if</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a</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b</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p>
                <w:p w14:paraId="63C620AA" w14:textId="67AA7F18" w:rsidR="008F3847" w:rsidRPr="0054411C" w:rsidDel="009F5389" w:rsidRDefault="008F3847" w:rsidP="008F3847">
                  <w:pPr>
                    <w:autoSpaceDE w:val="0"/>
                    <w:autoSpaceDN w:val="0"/>
                    <w:adjustRightInd w:val="0"/>
                    <w:spacing w:line="180" w:lineRule="exact"/>
                    <w:jc w:val="left"/>
                    <w:rPr>
                      <w:del w:id="1203" w:author="Endo, Masami" w:date="2022-02-18T17:52:00Z"/>
                      <w:rFonts w:ascii="Consolas" w:eastAsia="ＭＳ Ｐゴシック" w:hAnsi="Consolas" w:cs="Consolas"/>
                      <w:kern w:val="0"/>
                      <w:sz w:val="10"/>
                      <w:szCs w:val="12"/>
                    </w:rPr>
                  </w:pPr>
                  <w:del w:id="1204" w:author="Endo, Masami" w:date="2022-02-18T17:52:00Z">
                    <w:r w:rsidRPr="0054411C" w:rsidDel="009F5389">
                      <w:rPr>
                        <w:rFonts w:ascii="ＭＳ 明朝" w:hAnsi="ＭＳ 明朝" w:cs="ＭＳ 明朝" w:hint="eastAsia"/>
                        <w:sz w:val="10"/>
                        <w:szCs w:val="12"/>
                      </w:rPr>
                      <w:delText>if ▯ (a ▯ = = ▯ b) ▯ {</w:delText>
                    </w:r>
                  </w:del>
                </w:p>
                <w:p w14:paraId="42E00F9F" w14:textId="77777777" w:rsidR="008F3847" w:rsidRPr="0054411C" w:rsidRDefault="008F3847" w:rsidP="008F3847">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41736AEA" w14:textId="733FBC06" w:rsidR="008F3847" w:rsidRPr="0054411C" w:rsidRDefault="009F5389" w:rsidP="008F3847">
                  <w:pPr>
                    <w:autoSpaceDE w:val="0"/>
                    <w:autoSpaceDN w:val="0"/>
                    <w:adjustRightInd w:val="0"/>
                    <w:spacing w:line="180" w:lineRule="exact"/>
                    <w:jc w:val="left"/>
                    <w:rPr>
                      <w:rFonts w:ascii="Consolas" w:eastAsia="ＭＳ Ｐゴシック" w:hAnsi="Consolas" w:cs="Consolas"/>
                      <w:kern w:val="0"/>
                      <w:sz w:val="10"/>
                      <w:szCs w:val="12"/>
                    </w:rPr>
                  </w:pPr>
                  <w:ins w:id="1205" w:author="Endo, Masami" w:date="2022-02-18T17:53:00Z">
                    <w:r w:rsidRPr="0054411C">
                      <w:rPr>
                        <w:rFonts w:ascii="Consolas" w:eastAsia="ＭＳ Ｐゴシック" w:hAnsi="Consolas" w:cs="Consolas"/>
                        <w:b/>
                        <w:bCs/>
                        <w:color w:val="7F0055"/>
                        <w:kern w:val="0"/>
                        <w:sz w:val="14"/>
                        <w:szCs w:val="16"/>
                      </w:rPr>
                      <w:t>if</w:t>
                    </w:r>
                    <w:r w:rsidRPr="0054411C">
                      <w:rPr>
                        <w:rFonts w:ascii="ＭＳ 明朝" w:hAnsi="ＭＳ 明朝" w:cs="ＭＳ 明朝" w:hint="eastAsia"/>
                        <w:color w:val="000000"/>
                        <w:kern w:val="0"/>
                        <w:sz w:val="14"/>
                        <w:szCs w:val="16"/>
                      </w:rPr>
                      <w:t>▯</w:t>
                    </w:r>
                    <w:r>
                      <w:rPr>
                        <w:rFonts w:ascii="Consolas" w:eastAsia="ＭＳ Ｐゴシック" w:hAnsi="Consolas" w:cs="Consolas"/>
                        <w:color w:val="000000"/>
                        <w:kern w:val="0"/>
                        <w:sz w:val="14"/>
                        <w:szCs w:val="16"/>
                      </w:rPr>
                      <w:t>(</w:t>
                    </w:r>
                    <w:r w:rsidRPr="0054411C">
                      <w:rPr>
                        <w:rFonts w:ascii="Consolas" w:eastAsia="ＭＳ Ｐゴシック" w:hAnsi="Consolas" w:cs="Consolas"/>
                        <w:color w:val="000000"/>
                        <w:kern w:val="0"/>
                        <w:sz w:val="14"/>
                        <w:szCs w:val="16"/>
                      </w:rPr>
                      <w:t>object</w:t>
                    </w:r>
                    <w:r w:rsidRPr="0054411C">
                      <w:rPr>
                        <w:rFonts w:ascii="ＭＳ 明朝" w:hAnsi="ＭＳ 明朝" w:cs="ＭＳ 明朝" w:hint="eastAsia"/>
                        <w:color w:val="000000"/>
                        <w:kern w:val="0"/>
                        <w:sz w:val="14"/>
                        <w:szCs w:val="16"/>
                      </w:rPr>
                      <w:t>▯</w:t>
                    </w:r>
                    <w:proofErr w:type="spellStart"/>
                    <w:r w:rsidRPr="0054411C">
                      <w:rPr>
                        <w:rFonts w:ascii="Consolas" w:eastAsia="ＭＳ Ｐゴシック" w:hAnsi="Consolas" w:cs="Consolas"/>
                        <w:b/>
                        <w:bCs/>
                        <w:color w:val="7F0055"/>
                        <w:kern w:val="0"/>
                        <w:sz w:val="14"/>
                        <w:szCs w:val="16"/>
                      </w:rPr>
                      <w:t>instanceof</w:t>
                    </w:r>
                    <w:proofErr w:type="spellEnd"/>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constructor</w:t>
                    </w:r>
                    <w:r>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ins>
                  <w:del w:id="1206" w:author="Endo, Masami" w:date="2022-02-18T17:53:00Z">
                    <w:r w:rsidR="008F3847" w:rsidRPr="0054411C" w:rsidDel="009F5389">
                      <w:rPr>
                        <w:rFonts w:ascii="ＭＳ 明朝" w:hAnsi="ＭＳ 明朝" w:cs="ＭＳ 明朝" w:hint="eastAsia"/>
                        <w:sz w:val="10"/>
                        <w:szCs w:val="12"/>
                      </w:rPr>
                      <w:delText>if ▯ (object ▯ instanceof ▯ constructor) ▯ {</w:delText>
                    </w:r>
                  </w:del>
                </w:p>
              </w:tc>
            </w:tr>
          </w:tbl>
          <w:p w14:paraId="6E28BE4A" w14:textId="5EA31A03" w:rsidR="008F3847" w:rsidRPr="008F3847" w:rsidRDefault="0054411C" w:rsidP="008F3847">
            <w:pPr>
              <w:rPr>
                <w:rFonts w:ascii="ＭＳ Ｐゴシック" w:eastAsia="ＭＳ Ｐゴシック" w:hAnsi="ＭＳ Ｐゴシック"/>
                <w:sz w:val="10"/>
                <w:szCs w:val="12"/>
              </w:rPr>
            </w:pPr>
            <w:r>
              <w:rPr>
                <w:rFonts w:ascii="ＭＳ Ｐゴシック" w:eastAsia="ＭＳ Ｐゴシック" w:hAnsi="ＭＳ Ｐゴシック" w:hint="eastAsia"/>
                <w:sz w:val="10"/>
                <w:szCs w:val="12"/>
              </w:rPr>
              <w:t>③ Arithmetic Operators (+)</w:t>
            </w:r>
          </w:p>
          <w:tbl>
            <w:tblPr>
              <w:tblStyle w:val="TableGrid"/>
              <w:tblW w:w="123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985"/>
            </w:tblGrid>
            <w:tr w:rsidR="008F3847" w:rsidRPr="0054411C" w14:paraId="4E0B5F43" w14:textId="77777777" w:rsidTr="00D54DF6">
              <w:tc>
                <w:tcPr>
                  <w:tcW w:w="5000" w:type="pct"/>
                  <w:shd w:val="clear" w:color="auto" w:fill="F2F2F2" w:themeFill="background1" w:themeFillShade="F2"/>
                </w:tcPr>
                <w:p w14:paraId="775AF8D3" w14:textId="77777777" w:rsidR="008F3847" w:rsidRPr="0054411C" w:rsidRDefault="008F3847" w:rsidP="008F3847">
                  <w:pPr>
                    <w:autoSpaceDE w:val="0"/>
                    <w:autoSpaceDN w:val="0"/>
                    <w:adjustRightInd w:val="0"/>
                    <w:spacing w:line="180" w:lineRule="exact"/>
                    <w:jc w:val="left"/>
                    <w:rPr>
                      <w:rFonts w:ascii="Consolas" w:eastAsia="ＭＳ Ｐゴシック" w:hAnsi="Consolas" w:cs="Consolas"/>
                      <w:kern w:val="0"/>
                      <w:sz w:val="10"/>
                      <w:szCs w:val="12"/>
                    </w:rPr>
                  </w:pPr>
                  <w:r w:rsidRPr="0054411C">
                    <w:rPr>
                      <w:rFonts w:ascii="Consolas" w:eastAsia="ＭＳ Ｐゴシック" w:hAnsi="Consolas" w:cs="Consolas"/>
                      <w:sz w:val="10"/>
                      <w:szCs w:val="12"/>
                    </w:rPr>
                    <w:t>//○ Correct use of whitespace</w:t>
                  </w:r>
                </w:p>
                <w:p w14:paraId="2E9966D9" w14:textId="278381A2" w:rsidR="008F3847" w:rsidRPr="0054411C" w:rsidRDefault="009F5389" w:rsidP="008F3847">
                  <w:pPr>
                    <w:autoSpaceDE w:val="0"/>
                    <w:autoSpaceDN w:val="0"/>
                    <w:adjustRightInd w:val="0"/>
                    <w:spacing w:line="180" w:lineRule="exact"/>
                    <w:jc w:val="left"/>
                    <w:rPr>
                      <w:rFonts w:ascii="Consolas" w:eastAsia="ＭＳ Ｐゴシック" w:hAnsi="Consolas" w:cs="Consolas"/>
                      <w:kern w:val="0"/>
                      <w:sz w:val="10"/>
                      <w:szCs w:val="12"/>
                    </w:rPr>
                  </w:pPr>
                  <w:ins w:id="1207" w:author="Endo, Masami" w:date="2022-02-18T17:55:00Z">
                    <w:r w:rsidRPr="0054411C">
                      <w:rPr>
                        <w:rFonts w:ascii="Consolas" w:eastAsia="ＭＳ Ｐゴシック" w:hAnsi="Consolas" w:cs="Consolas"/>
                        <w:b/>
                        <w:bCs/>
                        <w:color w:val="7F0055"/>
                        <w:kern w:val="0"/>
                        <w:sz w:val="14"/>
                        <w:szCs w:val="16"/>
                      </w:rPr>
                      <w:t>int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value</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1</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w:t>
                    </w:r>
                    <w:r w:rsidRPr="0054411C">
                      <w:rPr>
                        <w:rFonts w:ascii="ＭＳ 明朝" w:hAnsi="ＭＳ 明朝" w:cs="ＭＳ 明朝" w:hint="eastAsia"/>
                        <w:color w:val="000000"/>
                        <w:kern w:val="0"/>
                        <w:sz w:val="14"/>
                        <w:szCs w:val="16"/>
                      </w:rPr>
                      <w:t>▯</w:t>
                    </w:r>
                    <w:r w:rsidRPr="0054411C">
                      <w:rPr>
                        <w:rFonts w:ascii="Consolas" w:eastAsia="ＭＳ Ｐゴシック" w:hAnsi="Consolas" w:cs="Consolas"/>
                        <w:color w:val="000000"/>
                        <w:kern w:val="0"/>
                        <w:sz w:val="14"/>
                        <w:szCs w:val="16"/>
                      </w:rPr>
                      <w:t>1;</w:t>
                    </w:r>
                  </w:ins>
                  <w:del w:id="1208" w:author="Endo, Masami" w:date="2022-02-18T17:55:00Z">
                    <w:r w:rsidR="008F3847" w:rsidRPr="0054411C" w:rsidDel="009F5389">
                      <w:rPr>
                        <w:rFonts w:ascii="ＭＳ 明朝" w:hAnsi="ＭＳ 明朝" w:cs="ＭＳ 明朝" w:hint="eastAsia"/>
                        <w:sz w:val="10"/>
                        <w:szCs w:val="12"/>
                      </w:rPr>
                      <w:delText>int ▯ value ▯ = ▯ 1 ▯ + ▯ 1;</w:delText>
                    </w:r>
                  </w:del>
                </w:p>
              </w:tc>
            </w:tr>
          </w:tbl>
          <w:p w14:paraId="15C8127F" w14:textId="77777777" w:rsidR="00901C8B" w:rsidRPr="008F3847" w:rsidRDefault="00901C8B" w:rsidP="00B42A53">
            <w:pPr>
              <w:rPr>
                <w:rFonts w:ascii="ＭＳ Ｐゴシック" w:eastAsia="ＭＳ Ｐゴシック" w:hAnsi="ＭＳ Ｐゴシック"/>
                <w:sz w:val="10"/>
                <w:szCs w:val="12"/>
              </w:rPr>
            </w:pPr>
          </w:p>
        </w:tc>
      </w:tr>
    </w:tbl>
    <w:p w14:paraId="51CD1BA8" w14:textId="6D888070" w:rsidR="00D44AD0" w:rsidRDefault="00824A7F" w:rsidP="00D44AD0">
      <w:pPr>
        <w:pStyle w:val="Heading3"/>
      </w:pPr>
      <w:bookmarkStart w:id="1209" w:name="_Toc482632893"/>
      <w:r>
        <w:rPr>
          <w:rFonts w:hint="eastAsia"/>
        </w:rPr>
        <w:t>generics</w:t>
      </w:r>
      <w:bookmarkEnd w:id="1209"/>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C33EAD" w:rsidRPr="008F3847" w14:paraId="0A78F4CF"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572390DB" w14:textId="635F8EA5" w:rsidR="00C33EAD" w:rsidRPr="008F3847" w:rsidRDefault="00C33EAD" w:rsidP="00B42A53">
            <w:pPr>
              <w:rPr>
                <w:rFonts w:ascii="ＭＳ Ｐゴシック" w:eastAsia="ＭＳ Ｐゴシック" w:hAnsi="ＭＳ Ｐゴシック"/>
                <w:sz w:val="10"/>
                <w:szCs w:val="12"/>
              </w:rPr>
            </w:pPr>
            <w:r w:rsidRPr="00C33EAD">
              <w:rPr>
                <w:rFonts w:ascii="ＭＳ Ｐゴシック" w:eastAsia="ＭＳ Ｐゴシック" w:hAnsi="ＭＳ Ｐゴシック" w:hint="eastAsia"/>
                <w:sz w:val="10"/>
                <w:szCs w:val="12"/>
              </w:rPr>
              <w:t>generics</w:t>
            </w:r>
          </w:p>
        </w:tc>
      </w:tr>
      <w:tr w:rsidR="00C33EAD" w:rsidRPr="008F3847" w14:paraId="14F6BE08" w14:textId="77777777" w:rsidTr="00B42A53">
        <w:tc>
          <w:tcPr>
            <w:tcW w:w="368" w:type="pct"/>
          </w:tcPr>
          <w:p w14:paraId="5D54551B" w14:textId="77777777" w:rsidR="00C33EAD" w:rsidRPr="008F3847" w:rsidRDefault="00C33EAD" w:rsidP="00B42A53">
            <w:pPr>
              <w:jc w:val="center"/>
              <w:rPr>
                <w:rFonts w:ascii="ＭＳ Ｐゴシック" w:eastAsia="ＭＳ Ｐゴシック" w:hAnsi="ＭＳ Ｐゴシック"/>
                <w:b/>
                <w:color w:val="C00000"/>
                <w:sz w:val="10"/>
                <w:szCs w:val="12"/>
              </w:rPr>
            </w:pPr>
            <w:r w:rsidRPr="008F3847">
              <w:rPr>
                <w:rFonts w:ascii="ＭＳ Ｐゴシック" w:eastAsia="ＭＳ Ｐゴシック" w:hAnsi="ＭＳ Ｐゴシック" w:hint="eastAsia"/>
                <w:sz w:val="10"/>
                <w:szCs w:val="12"/>
              </w:rPr>
              <w:t>strict observance</w:t>
            </w:r>
          </w:p>
        </w:tc>
        <w:tc>
          <w:tcPr>
            <w:tcW w:w="181" w:type="pct"/>
          </w:tcPr>
          <w:p w14:paraId="0751D796" w14:textId="77777777" w:rsidR="00C33EAD" w:rsidRPr="008F3847" w:rsidRDefault="00C33EAD" w:rsidP="00B42A53">
            <w:pPr>
              <w:rPr>
                <w:rFonts w:ascii="ＭＳ Ｐゴシック" w:eastAsia="ＭＳ Ｐゴシック" w:hAnsi="ＭＳ Ｐゴシック"/>
                <w:sz w:val="10"/>
                <w:szCs w:val="12"/>
              </w:rPr>
            </w:pPr>
            <w:r w:rsidRPr="008F3847">
              <w:rPr>
                <w:rFonts w:ascii="ＭＳ Ｐゴシック" w:eastAsia="ＭＳ Ｐゴシック" w:hAnsi="ＭＳ Ｐゴシック" w:hint="eastAsia"/>
                <w:sz w:val="10"/>
                <w:szCs w:val="12"/>
              </w:rPr>
              <w:t>1</w:t>
            </w:r>
          </w:p>
        </w:tc>
        <w:tc>
          <w:tcPr>
            <w:tcW w:w="4451" w:type="pct"/>
          </w:tcPr>
          <w:p w14:paraId="12E509BC" w14:textId="662A0D89" w:rsidR="00C33EAD" w:rsidRPr="008F3847" w:rsidRDefault="00CD3410" w:rsidP="00B42A53">
            <w:pPr>
              <w:rPr>
                <w:rFonts w:ascii="ＭＳ Ｐゴシック" w:eastAsia="ＭＳ Ｐゴシック" w:hAnsi="ＭＳ Ｐゴシック"/>
                <w:sz w:val="10"/>
                <w:szCs w:val="12"/>
              </w:rPr>
            </w:pPr>
            <w:r w:rsidRPr="00CD3410">
              <w:rPr>
                <w:rFonts w:ascii="ＭＳ Ｐゴシック" w:eastAsia="ＭＳ Ｐゴシック" w:hAnsi="ＭＳ Ｐゴシック" w:hint="eastAsia"/>
                <w:sz w:val="10"/>
                <w:szCs w:val="12"/>
              </w:rPr>
              <w:t>Do not allow spaces before or after specifying the actual type parameter of the generic type.</w:t>
            </w:r>
          </w:p>
          <w:tbl>
            <w:tblPr>
              <w:tblStyle w:val="TableGrid"/>
              <w:tblW w:w="2136"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3433"/>
            </w:tblGrid>
            <w:tr w:rsidR="00C33EAD" w:rsidRPr="0054411C" w14:paraId="0E523AE0" w14:textId="77777777" w:rsidTr="00D54DF6">
              <w:tc>
                <w:tcPr>
                  <w:tcW w:w="5000" w:type="pct"/>
                  <w:shd w:val="clear" w:color="auto" w:fill="F2F2F2" w:themeFill="background1" w:themeFillShade="F2"/>
                </w:tcPr>
                <w:p w14:paraId="5E25753F" w14:textId="77777777" w:rsidR="00CD3410" w:rsidRPr="0054411C" w:rsidRDefault="00CD3410" w:rsidP="00CD3410">
                  <w:pPr>
                    <w:autoSpaceDE w:val="0"/>
                    <w:autoSpaceDN w:val="0"/>
                    <w:adjustRightInd w:val="0"/>
                    <w:spacing w:line="180" w:lineRule="exact"/>
                    <w:jc w:val="left"/>
                    <w:rPr>
                      <w:rFonts w:ascii="Consolas" w:eastAsia="ＭＳ Ｐゴシック" w:hAnsi="Consolas" w:cs="Consolas"/>
                      <w:kern w:val="0"/>
                      <w:sz w:val="10"/>
                      <w:szCs w:val="16"/>
                    </w:rPr>
                  </w:pPr>
                  <w:r w:rsidRPr="0054411C">
                    <w:rPr>
                      <w:rFonts w:ascii="Consolas" w:eastAsia="ＭＳ Ｐゴシック" w:hAnsi="Consolas" w:cs="Consolas"/>
                      <w:sz w:val="10"/>
                      <w:szCs w:val="16"/>
                    </w:rPr>
                    <w:t>//○ Correct use of whitespace</w:t>
                  </w:r>
                </w:p>
                <w:p w14:paraId="40BABC50" w14:textId="77777777" w:rsidR="009F5389" w:rsidRPr="0054411C" w:rsidRDefault="009F5389" w:rsidP="009F5389">
                  <w:pPr>
                    <w:autoSpaceDE w:val="0"/>
                    <w:autoSpaceDN w:val="0"/>
                    <w:adjustRightInd w:val="0"/>
                    <w:spacing w:line="180" w:lineRule="exact"/>
                    <w:jc w:val="left"/>
                    <w:rPr>
                      <w:ins w:id="1210" w:author="Endo, Masami" w:date="2022-02-18T17:56:00Z"/>
                      <w:rFonts w:ascii="Consolas" w:eastAsia="ＭＳ Ｐゴシック" w:hAnsi="Consolas" w:cs="Consolas"/>
                      <w:kern w:val="0"/>
                      <w:sz w:val="14"/>
                    </w:rPr>
                  </w:pPr>
                  <w:ins w:id="1211" w:author="Endo, Masami" w:date="2022-02-18T17:56:00Z">
                    <w:r w:rsidRPr="0054411C">
                      <w:rPr>
                        <w:rFonts w:ascii="Consolas" w:eastAsia="ＭＳ Ｐゴシック" w:hAnsi="Consolas" w:cs="Consolas"/>
                        <w:color w:val="000000"/>
                        <w:kern w:val="0"/>
                        <w:sz w:val="14"/>
                      </w:rPr>
                      <w:t>List&lt;String&gt;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list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w:t>
                    </w:r>
                    <w:r w:rsidRPr="0054411C">
                      <w:rPr>
                        <w:rFonts w:ascii="ＭＳ 明朝" w:hAnsi="ＭＳ 明朝" w:cs="ＭＳ 明朝" w:hint="eastAsia"/>
                        <w:color w:val="000000"/>
                        <w:kern w:val="0"/>
                        <w:sz w:val="14"/>
                      </w:rPr>
                      <w:t>▯</w:t>
                    </w:r>
                    <w:r w:rsidRPr="0054411C">
                      <w:rPr>
                        <w:rFonts w:ascii="Consolas" w:eastAsia="ＭＳ Ｐゴシック" w:hAnsi="Consolas" w:cs="Consolas"/>
                        <w:b/>
                        <w:bCs/>
                        <w:color w:val="7F0055"/>
                        <w:kern w:val="0"/>
                        <w:sz w:val="14"/>
                      </w:rPr>
                      <w:t>new</w:t>
                    </w:r>
                    <w:r w:rsidRPr="0054411C">
                      <w:rPr>
                        <w:rFonts w:ascii="ＭＳ 明朝" w:hAnsi="ＭＳ 明朝" w:cs="ＭＳ 明朝" w:hint="eastAsia"/>
                        <w:color w:val="000000"/>
                        <w:kern w:val="0"/>
                        <w:sz w:val="14"/>
                      </w:rPr>
                      <w:t>▯</w:t>
                    </w:r>
                    <w:proofErr w:type="spellStart"/>
                    <w:r w:rsidRPr="0054411C">
                      <w:rPr>
                        <w:rFonts w:ascii="Consolas" w:eastAsia="ＭＳ Ｐゴシック" w:hAnsi="Consolas" w:cs="Consolas"/>
                        <w:color w:val="000000"/>
                        <w:kern w:val="0"/>
                        <w:sz w:val="14"/>
                      </w:rPr>
                      <w:t>ArrayList</w:t>
                    </w:r>
                    <w:proofErr w:type="spellEnd"/>
                    <w:r w:rsidRPr="0054411C">
                      <w:rPr>
                        <w:rFonts w:ascii="Consolas" w:eastAsia="ＭＳ Ｐゴシック" w:hAnsi="Consolas" w:cs="Consolas"/>
                        <w:color w:val="000000"/>
                        <w:kern w:val="0"/>
                        <w:sz w:val="14"/>
                      </w:rPr>
                      <w:t>&lt;&gt;</w:t>
                    </w:r>
                    <w:r>
                      <w:rPr>
                        <w:rFonts w:ascii="Consolas" w:eastAsia="ＭＳ Ｐゴシック" w:hAnsi="Consolas" w:cs="Consolas"/>
                        <w:color w:val="000000"/>
                        <w:kern w:val="0"/>
                        <w:sz w:val="14"/>
                      </w:rPr>
                      <w:t>()</w:t>
                    </w:r>
                    <w:r w:rsidRPr="0054411C">
                      <w:rPr>
                        <w:rFonts w:ascii="Consolas" w:eastAsia="ＭＳ Ｐゴシック" w:hAnsi="Consolas" w:cs="Consolas"/>
                        <w:color w:val="000000"/>
                        <w:kern w:val="0"/>
                        <w:sz w:val="14"/>
                      </w:rPr>
                      <w:t>;</w:t>
                    </w:r>
                  </w:ins>
                </w:p>
                <w:p w14:paraId="5E0FE041" w14:textId="001BACA4" w:rsidR="00CD3410" w:rsidRPr="0054411C" w:rsidDel="009F5389" w:rsidRDefault="00CD3410" w:rsidP="00CD3410">
                  <w:pPr>
                    <w:autoSpaceDE w:val="0"/>
                    <w:autoSpaceDN w:val="0"/>
                    <w:adjustRightInd w:val="0"/>
                    <w:spacing w:line="180" w:lineRule="exact"/>
                    <w:jc w:val="left"/>
                    <w:rPr>
                      <w:del w:id="1212" w:author="Endo, Masami" w:date="2022-02-18T17:56:00Z"/>
                      <w:rFonts w:ascii="Consolas" w:eastAsia="ＭＳ Ｐゴシック" w:hAnsi="Consolas" w:cs="Consolas"/>
                      <w:kern w:val="0"/>
                      <w:sz w:val="10"/>
                      <w:szCs w:val="16"/>
                    </w:rPr>
                  </w:pPr>
                  <w:del w:id="1213" w:author="Endo, Masami" w:date="2022-02-18T17:56:00Z">
                    <w:r w:rsidRPr="0054411C" w:rsidDel="009F5389">
                      <w:rPr>
                        <w:rFonts w:ascii="ＭＳ 明朝" w:hAnsi="ＭＳ 明朝" w:cs="ＭＳ 明朝" w:hint="eastAsia"/>
                        <w:sz w:val="10"/>
                        <w:szCs w:val="16"/>
                      </w:rPr>
                      <w:delText>List &lt; String &gt; ▯ list ▯ = ▯ new ▯ ArrayList &lt; &gt; ();</w:delText>
                    </w:r>
                  </w:del>
                </w:p>
                <w:p w14:paraId="221B0CCF" w14:textId="77777777" w:rsidR="00CD3410" w:rsidRPr="0054411C" w:rsidRDefault="00CD3410" w:rsidP="00CD3410">
                  <w:pPr>
                    <w:autoSpaceDE w:val="0"/>
                    <w:autoSpaceDN w:val="0"/>
                    <w:adjustRightInd w:val="0"/>
                    <w:spacing w:line="180" w:lineRule="exact"/>
                    <w:jc w:val="left"/>
                    <w:rPr>
                      <w:rFonts w:ascii="Consolas" w:eastAsia="ＭＳ Ｐゴシック" w:hAnsi="Consolas" w:cs="Consolas"/>
                      <w:kern w:val="0"/>
                      <w:sz w:val="10"/>
                      <w:szCs w:val="16"/>
                    </w:rPr>
                  </w:pPr>
                  <w:r w:rsidRPr="0054411C">
                    <w:rPr>
                      <w:rFonts w:ascii="Consolas" w:eastAsia="ＭＳ Ｐゴシック" w:hAnsi="Consolas" w:cs="Consolas"/>
                      <w:sz w:val="10"/>
                      <w:szCs w:val="16"/>
                    </w:rPr>
                    <w:t>//X Breach of Terms</w:t>
                  </w:r>
                </w:p>
                <w:p w14:paraId="30963A95" w14:textId="6F97FF9C" w:rsidR="00C33EAD" w:rsidRPr="0054411C" w:rsidRDefault="009F5389" w:rsidP="00CD3410">
                  <w:pPr>
                    <w:autoSpaceDE w:val="0"/>
                    <w:autoSpaceDN w:val="0"/>
                    <w:adjustRightInd w:val="0"/>
                    <w:spacing w:line="180" w:lineRule="exact"/>
                    <w:jc w:val="left"/>
                    <w:rPr>
                      <w:rFonts w:ascii="Consolas" w:eastAsia="ＭＳ Ｐゴシック" w:hAnsi="Consolas" w:cs="Consolas"/>
                      <w:kern w:val="0"/>
                      <w:sz w:val="10"/>
                      <w:szCs w:val="16"/>
                    </w:rPr>
                  </w:pPr>
                  <w:ins w:id="1214" w:author="Endo, Masami" w:date="2022-02-18T17:56:00Z">
                    <w:r w:rsidRPr="0054411C">
                      <w:rPr>
                        <w:rFonts w:ascii="Consolas" w:eastAsia="ＭＳ Ｐゴシック" w:hAnsi="Consolas" w:cs="Consolas"/>
                        <w:color w:val="000000"/>
                        <w:kern w:val="0"/>
                        <w:sz w:val="14"/>
                      </w:rPr>
                      <w:t>List&lt;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String</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&gt;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list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w:t>
                    </w:r>
                    <w:r w:rsidRPr="0054411C">
                      <w:rPr>
                        <w:rFonts w:ascii="ＭＳ 明朝" w:hAnsi="ＭＳ 明朝" w:cs="ＭＳ 明朝" w:hint="eastAsia"/>
                        <w:color w:val="000000"/>
                        <w:kern w:val="0"/>
                        <w:sz w:val="14"/>
                      </w:rPr>
                      <w:t>▯</w:t>
                    </w:r>
                    <w:r w:rsidRPr="0054411C">
                      <w:rPr>
                        <w:rFonts w:ascii="Consolas" w:eastAsia="ＭＳ Ｐゴシック" w:hAnsi="Consolas" w:cs="Consolas"/>
                        <w:b/>
                        <w:bCs/>
                        <w:color w:val="7F0055"/>
                        <w:kern w:val="0"/>
                        <w:sz w:val="14"/>
                      </w:rPr>
                      <w:t>new</w:t>
                    </w:r>
                    <w:r w:rsidRPr="0054411C">
                      <w:rPr>
                        <w:rFonts w:ascii="ＭＳ 明朝" w:hAnsi="ＭＳ 明朝" w:cs="ＭＳ 明朝" w:hint="eastAsia"/>
                        <w:color w:val="000000"/>
                        <w:kern w:val="0"/>
                        <w:sz w:val="14"/>
                      </w:rPr>
                      <w:t>▯</w:t>
                    </w:r>
                    <w:proofErr w:type="spellStart"/>
                    <w:r w:rsidRPr="0054411C">
                      <w:rPr>
                        <w:rFonts w:ascii="Consolas" w:eastAsia="ＭＳ Ｐゴシック" w:hAnsi="Consolas" w:cs="Consolas"/>
                        <w:color w:val="000000"/>
                        <w:kern w:val="0"/>
                        <w:sz w:val="14"/>
                      </w:rPr>
                      <w:t>ArrayList</w:t>
                    </w:r>
                    <w:proofErr w:type="spellEnd"/>
                    <w:r w:rsidRPr="0054411C">
                      <w:rPr>
                        <w:rFonts w:ascii="Consolas" w:eastAsia="ＭＳ Ｐゴシック" w:hAnsi="Consolas" w:cs="Consolas"/>
                        <w:color w:val="000000"/>
                        <w:kern w:val="0"/>
                        <w:sz w:val="14"/>
                      </w:rPr>
                      <w:t>&lt;&gt;</w:t>
                    </w:r>
                    <w:r>
                      <w:rPr>
                        <w:rFonts w:ascii="Consolas" w:eastAsia="ＭＳ Ｐゴシック" w:hAnsi="Consolas" w:cs="Consolas"/>
                        <w:color w:val="000000"/>
                        <w:kern w:val="0"/>
                        <w:sz w:val="14"/>
                      </w:rPr>
                      <w:t>()</w:t>
                    </w:r>
                    <w:r w:rsidRPr="0054411C">
                      <w:rPr>
                        <w:rFonts w:ascii="Consolas" w:eastAsia="ＭＳ Ｐゴシック" w:hAnsi="Consolas" w:cs="Consolas"/>
                        <w:color w:val="000000"/>
                        <w:kern w:val="0"/>
                        <w:sz w:val="14"/>
                      </w:rPr>
                      <w:t>;</w:t>
                    </w:r>
                  </w:ins>
                  <w:del w:id="1215" w:author="Endo, Masami" w:date="2022-02-18T17:56:00Z">
                    <w:r w:rsidR="00CD3410" w:rsidRPr="0054411C" w:rsidDel="009F5389">
                      <w:rPr>
                        <w:rFonts w:ascii="ＭＳ 明朝" w:hAnsi="ＭＳ 明朝" w:cs="ＭＳ 明朝" w:hint="eastAsia"/>
                        <w:sz w:val="10"/>
                        <w:szCs w:val="16"/>
                      </w:rPr>
                      <w:delText>List &lt; ▯ String ▯ &gt; ▯ list ▯ = ▯ new ▯ ArrayList &lt; &gt; ();</w:delText>
                    </w:r>
                  </w:del>
                </w:p>
              </w:tc>
            </w:tr>
          </w:tbl>
          <w:p w14:paraId="03A96790" w14:textId="77777777" w:rsidR="00C33EAD" w:rsidRPr="008F3847" w:rsidRDefault="00C33EAD" w:rsidP="00B42A53">
            <w:pPr>
              <w:rPr>
                <w:rFonts w:ascii="ＭＳ Ｐゴシック" w:eastAsia="ＭＳ Ｐゴシック" w:hAnsi="ＭＳ Ｐゴシック"/>
                <w:sz w:val="10"/>
                <w:szCs w:val="12"/>
              </w:rPr>
            </w:pPr>
          </w:p>
        </w:tc>
      </w:tr>
    </w:tbl>
    <w:p w14:paraId="4321451C" w14:textId="1184D5A4" w:rsidR="00D44AD0" w:rsidRDefault="00824A7F" w:rsidP="00D44AD0">
      <w:pPr>
        <w:pStyle w:val="Heading3"/>
      </w:pPr>
      <w:bookmarkStart w:id="1216" w:name="_Toc482632894"/>
      <w:r>
        <w:rPr>
          <w:rFonts w:hint="eastAsia"/>
        </w:rPr>
        <w:t>Method</w:t>
      </w:r>
      <w:bookmarkEnd w:id="1216"/>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ED04C7" w:rsidRPr="008F3847" w14:paraId="5C2A9763"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6B955D56" w14:textId="0FDCCF6A" w:rsidR="00ED04C7" w:rsidRPr="008F3847" w:rsidRDefault="00ED04C7" w:rsidP="00B42A53">
            <w:pPr>
              <w:rPr>
                <w:rFonts w:ascii="ＭＳ Ｐゴシック" w:eastAsia="ＭＳ Ｐゴシック" w:hAnsi="ＭＳ Ｐゴシック"/>
                <w:sz w:val="10"/>
                <w:szCs w:val="12"/>
              </w:rPr>
            </w:pPr>
            <w:r w:rsidRPr="00ED04C7">
              <w:rPr>
                <w:rFonts w:ascii="ＭＳ Ｐゴシック" w:eastAsia="ＭＳ Ｐゴシック" w:hAnsi="ＭＳ Ｐゴシック" w:hint="eastAsia"/>
                <w:sz w:val="10"/>
                <w:szCs w:val="12"/>
              </w:rPr>
              <w:t>Method</w:t>
            </w:r>
          </w:p>
        </w:tc>
      </w:tr>
      <w:tr w:rsidR="00ED04C7" w:rsidRPr="008F3847" w14:paraId="062788DF" w14:textId="77777777" w:rsidTr="00B42A53">
        <w:tc>
          <w:tcPr>
            <w:tcW w:w="368" w:type="pct"/>
          </w:tcPr>
          <w:p w14:paraId="68FEA76D" w14:textId="77777777" w:rsidR="00ED04C7" w:rsidRPr="008F3847" w:rsidRDefault="00ED04C7" w:rsidP="00B42A53">
            <w:pPr>
              <w:jc w:val="center"/>
              <w:rPr>
                <w:rFonts w:ascii="ＭＳ Ｐゴシック" w:eastAsia="ＭＳ Ｐゴシック" w:hAnsi="ＭＳ Ｐゴシック"/>
                <w:b/>
                <w:color w:val="C00000"/>
                <w:sz w:val="10"/>
                <w:szCs w:val="12"/>
              </w:rPr>
            </w:pPr>
            <w:r w:rsidRPr="008F3847">
              <w:rPr>
                <w:rFonts w:ascii="ＭＳ Ｐゴシック" w:eastAsia="ＭＳ Ｐゴシック" w:hAnsi="ＭＳ Ｐゴシック" w:hint="eastAsia"/>
                <w:sz w:val="10"/>
                <w:szCs w:val="12"/>
              </w:rPr>
              <w:t>strict observance</w:t>
            </w:r>
          </w:p>
        </w:tc>
        <w:tc>
          <w:tcPr>
            <w:tcW w:w="181" w:type="pct"/>
          </w:tcPr>
          <w:p w14:paraId="0C69E11C" w14:textId="77777777" w:rsidR="00ED04C7" w:rsidRPr="008F3847" w:rsidRDefault="00ED04C7" w:rsidP="00B42A53">
            <w:pPr>
              <w:rPr>
                <w:rFonts w:ascii="ＭＳ Ｐゴシック" w:eastAsia="ＭＳ Ｐゴシック" w:hAnsi="ＭＳ Ｐゴシック"/>
                <w:sz w:val="10"/>
                <w:szCs w:val="12"/>
              </w:rPr>
            </w:pPr>
            <w:r w:rsidRPr="008F3847">
              <w:rPr>
                <w:rFonts w:ascii="ＭＳ Ｐゴシック" w:eastAsia="ＭＳ Ｐゴシック" w:hAnsi="ＭＳ Ｐゴシック" w:hint="eastAsia"/>
                <w:sz w:val="10"/>
                <w:szCs w:val="12"/>
              </w:rPr>
              <w:t>1</w:t>
            </w:r>
          </w:p>
        </w:tc>
        <w:tc>
          <w:tcPr>
            <w:tcW w:w="4451" w:type="pct"/>
          </w:tcPr>
          <w:p w14:paraId="54EDA0D9" w14:textId="568D0006" w:rsidR="00ED04C7" w:rsidRPr="008F3847" w:rsidRDefault="00ED04C7" w:rsidP="00B42A53">
            <w:pPr>
              <w:rPr>
                <w:rFonts w:ascii="ＭＳ Ｐゴシック" w:eastAsia="ＭＳ Ｐゴシック" w:hAnsi="ＭＳ Ｐゴシック"/>
                <w:sz w:val="10"/>
                <w:szCs w:val="12"/>
              </w:rPr>
            </w:pPr>
            <w:r w:rsidRPr="00ED04C7">
              <w:rPr>
                <w:rFonts w:ascii="ＭＳ Ｐゴシック" w:eastAsia="ＭＳ Ｐゴシック" w:hAnsi="ＭＳ Ｐゴシック" w:hint="eastAsia"/>
                <w:sz w:val="10"/>
                <w:szCs w:val="12"/>
              </w:rPr>
              <w:t xml:space="preserve">White space can be used as </w:t>
            </w:r>
            <w:proofErr w:type="gramStart"/>
            <w:r w:rsidRPr="00ED04C7">
              <w:rPr>
                <w:rFonts w:ascii="ＭＳ Ｐゴシック" w:eastAsia="ＭＳ Ｐゴシック" w:hAnsi="ＭＳ Ｐゴシック" w:hint="eastAsia"/>
                <w:sz w:val="10"/>
                <w:szCs w:val="12"/>
              </w:rPr>
              <w:t>follows:.</w:t>
            </w:r>
            <w:proofErr w:type="gramEnd"/>
          </w:p>
          <w:tbl>
            <w:tblPr>
              <w:tblStyle w:val="TableGrid"/>
              <w:tblW w:w="288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4642"/>
            </w:tblGrid>
            <w:tr w:rsidR="00ED04C7" w:rsidRPr="0054411C" w14:paraId="6A0B2AED" w14:textId="77777777" w:rsidTr="00D54DF6">
              <w:tc>
                <w:tcPr>
                  <w:tcW w:w="5000" w:type="pct"/>
                  <w:shd w:val="clear" w:color="auto" w:fill="F2F2F2" w:themeFill="background1" w:themeFillShade="F2"/>
                </w:tcPr>
                <w:p w14:paraId="3B8AF130" w14:textId="77777777" w:rsidR="00ED04C7" w:rsidRPr="0054411C" w:rsidRDefault="00ED04C7" w:rsidP="00ED04C7">
                  <w:pPr>
                    <w:autoSpaceDE w:val="0"/>
                    <w:autoSpaceDN w:val="0"/>
                    <w:adjustRightInd w:val="0"/>
                    <w:spacing w:line="180" w:lineRule="exact"/>
                    <w:jc w:val="left"/>
                    <w:rPr>
                      <w:rFonts w:ascii="Consolas" w:eastAsia="ＭＳ Ｐゴシック" w:hAnsi="Consolas" w:cs="Consolas"/>
                      <w:kern w:val="0"/>
                      <w:sz w:val="10"/>
                      <w:szCs w:val="16"/>
                    </w:rPr>
                  </w:pPr>
                  <w:r w:rsidRPr="0054411C">
                    <w:rPr>
                      <w:rFonts w:ascii="Consolas" w:eastAsia="ＭＳ Ｐゴシック" w:hAnsi="Consolas" w:cs="Consolas"/>
                      <w:sz w:val="10"/>
                      <w:szCs w:val="16"/>
                    </w:rPr>
                    <w:t>//○ Correct use of whitespace</w:t>
                  </w:r>
                </w:p>
                <w:p w14:paraId="42BF2E81" w14:textId="77777777" w:rsidR="009F5389" w:rsidRPr="0054411C" w:rsidRDefault="009F5389" w:rsidP="009F5389">
                  <w:pPr>
                    <w:autoSpaceDE w:val="0"/>
                    <w:autoSpaceDN w:val="0"/>
                    <w:adjustRightInd w:val="0"/>
                    <w:spacing w:line="180" w:lineRule="exact"/>
                    <w:jc w:val="left"/>
                    <w:rPr>
                      <w:ins w:id="1217" w:author="Endo, Masami" w:date="2022-02-18T17:56:00Z"/>
                      <w:rFonts w:ascii="Consolas" w:eastAsia="ＭＳ Ｐゴシック" w:hAnsi="Consolas" w:cs="Consolas"/>
                      <w:kern w:val="0"/>
                      <w:sz w:val="14"/>
                    </w:rPr>
                  </w:pPr>
                  <w:ins w:id="1218" w:author="Endo, Masami" w:date="2022-02-18T17:56:00Z">
                    <w:r w:rsidRPr="0054411C">
                      <w:rPr>
                        <w:rFonts w:ascii="Consolas" w:eastAsia="ＭＳ Ｐゴシック" w:hAnsi="Consolas" w:cs="Consolas"/>
                        <w:b/>
                        <w:bCs/>
                        <w:color w:val="7F0055"/>
                        <w:kern w:val="0"/>
                        <w:sz w:val="14"/>
                      </w:rPr>
                      <w:t>private</w:t>
                    </w:r>
                    <w:r w:rsidRPr="0054411C">
                      <w:rPr>
                        <w:rFonts w:ascii="ＭＳ 明朝" w:hAnsi="ＭＳ 明朝" w:cs="ＭＳ 明朝" w:hint="eastAsia"/>
                        <w:color w:val="000000"/>
                        <w:kern w:val="0"/>
                        <w:sz w:val="14"/>
                      </w:rPr>
                      <w:t>▯</w:t>
                    </w:r>
                    <w:r w:rsidRPr="0054411C">
                      <w:rPr>
                        <w:rFonts w:ascii="Consolas" w:eastAsia="ＭＳ Ｐゴシック" w:hAnsi="Consolas" w:cs="Consolas"/>
                        <w:b/>
                        <w:bCs/>
                        <w:color w:val="7F0055"/>
                        <w:kern w:val="0"/>
                        <w:sz w:val="14"/>
                      </w:rPr>
                      <w:t>void</w:t>
                    </w:r>
                    <w:r w:rsidRPr="0054411C">
                      <w:rPr>
                        <w:rFonts w:ascii="ＭＳ 明朝" w:hAnsi="ＭＳ 明朝" w:cs="ＭＳ 明朝" w:hint="eastAsia"/>
                        <w:color w:val="000000"/>
                        <w:kern w:val="0"/>
                        <w:sz w:val="14"/>
                      </w:rPr>
                      <w:t>▯</w:t>
                    </w:r>
                    <w:proofErr w:type="spellStart"/>
                    <w:r w:rsidRPr="0054411C">
                      <w:rPr>
                        <w:rFonts w:ascii="Consolas" w:eastAsia="ＭＳ Ｐゴシック" w:hAnsi="Consolas" w:cs="Consolas"/>
                        <w:color w:val="000000"/>
                        <w:kern w:val="0"/>
                        <w:sz w:val="14"/>
                      </w:rPr>
                      <w:t>setMethod</w:t>
                    </w:r>
                    <w:proofErr w:type="spellEnd"/>
                    <w:r>
                      <w:rPr>
                        <w:rFonts w:ascii="Consolas" w:eastAsia="ＭＳ Ｐゴシック" w:hAnsi="Consolas" w:cs="Consolas"/>
                        <w:color w:val="000000"/>
                        <w:kern w:val="0"/>
                        <w:sz w:val="14"/>
                      </w:rPr>
                      <w:t>(</w:t>
                    </w:r>
                    <w:r w:rsidRPr="0054411C">
                      <w:rPr>
                        <w:rFonts w:ascii="Consolas" w:eastAsia="ＭＳ Ｐゴシック" w:hAnsi="Consolas" w:cs="Consolas"/>
                        <w:color w:val="000000"/>
                        <w:kern w:val="0"/>
                        <w:sz w:val="14"/>
                      </w:rPr>
                      <w:t>String</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value,</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String</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encode</w:t>
                    </w:r>
                    <w:r>
                      <w:rPr>
                        <w:rFonts w:ascii="Consolas" w:eastAsia="ＭＳ Ｐゴシック" w:hAnsi="Consolas" w:cs="Consolas"/>
                        <w:color w:val="000000"/>
                        <w:kern w:val="0"/>
                        <w:sz w:val="14"/>
                      </w:rPr>
                      <w: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w:t>
                    </w:r>
                  </w:ins>
                </w:p>
                <w:p w14:paraId="5C538D30" w14:textId="389EE4E0" w:rsidR="00ED04C7" w:rsidRPr="0054411C" w:rsidDel="009F5389" w:rsidRDefault="00ED04C7" w:rsidP="00ED04C7">
                  <w:pPr>
                    <w:autoSpaceDE w:val="0"/>
                    <w:autoSpaceDN w:val="0"/>
                    <w:adjustRightInd w:val="0"/>
                    <w:spacing w:line="180" w:lineRule="exact"/>
                    <w:jc w:val="left"/>
                    <w:rPr>
                      <w:del w:id="1219" w:author="Endo, Masami" w:date="2022-02-18T17:56:00Z"/>
                      <w:rFonts w:ascii="Consolas" w:eastAsia="ＭＳ Ｐゴシック" w:hAnsi="Consolas" w:cs="Consolas"/>
                      <w:kern w:val="0"/>
                      <w:sz w:val="10"/>
                      <w:szCs w:val="16"/>
                    </w:rPr>
                  </w:pPr>
                  <w:del w:id="1220" w:author="Endo, Masami" w:date="2022-02-18T17:56:00Z">
                    <w:r w:rsidRPr="0054411C" w:rsidDel="009F5389">
                      <w:rPr>
                        <w:rFonts w:ascii="ＭＳ 明朝" w:hAnsi="ＭＳ 明朝" w:cs="ＭＳ 明朝" w:hint="eastAsia"/>
                        <w:sz w:val="10"/>
                        <w:szCs w:val="16"/>
                      </w:rPr>
                      <w:delText>private ▯ void ▯ setMethod (String ▯ value, ▯ String ▯ encode) ▯ {</w:delText>
                    </w:r>
                  </w:del>
                </w:p>
                <w:p w14:paraId="0C5C409C" w14:textId="77777777" w:rsidR="00ED04C7" w:rsidRPr="0054411C" w:rsidRDefault="00ED04C7" w:rsidP="00ED04C7">
                  <w:pPr>
                    <w:autoSpaceDE w:val="0"/>
                    <w:autoSpaceDN w:val="0"/>
                    <w:adjustRightInd w:val="0"/>
                    <w:spacing w:line="180" w:lineRule="exact"/>
                    <w:jc w:val="left"/>
                    <w:rPr>
                      <w:rFonts w:ascii="Consolas" w:eastAsia="ＭＳ Ｐゴシック" w:hAnsi="Consolas" w:cs="Consolas"/>
                      <w:kern w:val="0"/>
                      <w:sz w:val="10"/>
                      <w:szCs w:val="16"/>
                    </w:rPr>
                  </w:pPr>
                  <w:r w:rsidRPr="0054411C">
                    <w:rPr>
                      <w:rFonts w:ascii="Consolas" w:eastAsia="ＭＳ Ｐゴシック" w:hAnsi="Consolas" w:cs="Consolas"/>
                      <w:sz w:val="10"/>
                      <w:szCs w:val="16"/>
                    </w:rPr>
                    <w:t>//X Breach of Terms</w:t>
                  </w:r>
                </w:p>
                <w:p w14:paraId="2B72B15E" w14:textId="3956E8BF" w:rsidR="00ED04C7" w:rsidRPr="0054411C" w:rsidRDefault="009F5389" w:rsidP="00ED04C7">
                  <w:pPr>
                    <w:autoSpaceDE w:val="0"/>
                    <w:autoSpaceDN w:val="0"/>
                    <w:adjustRightInd w:val="0"/>
                    <w:spacing w:line="180" w:lineRule="exact"/>
                    <w:jc w:val="left"/>
                    <w:rPr>
                      <w:rFonts w:ascii="Consolas" w:eastAsia="ＭＳ Ｐゴシック" w:hAnsi="Consolas" w:cs="Consolas"/>
                      <w:kern w:val="0"/>
                      <w:sz w:val="10"/>
                      <w:szCs w:val="16"/>
                    </w:rPr>
                  </w:pPr>
                  <w:ins w:id="1221" w:author="Endo, Masami" w:date="2022-02-18T17:56:00Z">
                    <w:r w:rsidRPr="0054411C">
                      <w:rPr>
                        <w:rFonts w:ascii="Consolas" w:eastAsia="ＭＳ Ｐゴシック" w:hAnsi="Consolas" w:cs="Consolas"/>
                        <w:b/>
                        <w:bCs/>
                        <w:color w:val="7F0055"/>
                        <w:kern w:val="0"/>
                        <w:sz w:val="14"/>
                      </w:rPr>
                      <w:t>private</w:t>
                    </w:r>
                    <w:r w:rsidRPr="0054411C">
                      <w:rPr>
                        <w:rFonts w:ascii="ＭＳ 明朝" w:hAnsi="ＭＳ 明朝" w:cs="ＭＳ 明朝" w:hint="eastAsia"/>
                        <w:color w:val="000000"/>
                        <w:kern w:val="0"/>
                        <w:sz w:val="14"/>
                      </w:rPr>
                      <w:t>▯</w:t>
                    </w:r>
                    <w:r w:rsidRPr="0054411C">
                      <w:rPr>
                        <w:rFonts w:ascii="Consolas" w:eastAsia="ＭＳ Ｐゴシック" w:hAnsi="Consolas" w:cs="Consolas"/>
                        <w:b/>
                        <w:bCs/>
                        <w:color w:val="7F0055"/>
                        <w:kern w:val="0"/>
                        <w:sz w:val="14"/>
                      </w:rPr>
                      <w:t>void</w:t>
                    </w:r>
                    <w:r w:rsidRPr="0054411C">
                      <w:rPr>
                        <w:rFonts w:ascii="ＭＳ 明朝" w:hAnsi="ＭＳ 明朝" w:cs="ＭＳ 明朝" w:hint="eastAsia"/>
                        <w:color w:val="000000"/>
                        <w:kern w:val="0"/>
                        <w:sz w:val="14"/>
                      </w:rPr>
                      <w:t>▯</w:t>
                    </w:r>
                    <w:proofErr w:type="spellStart"/>
                    <w:r w:rsidRPr="0054411C">
                      <w:rPr>
                        <w:rFonts w:ascii="Consolas" w:eastAsia="ＭＳ Ｐゴシック" w:hAnsi="Consolas" w:cs="Consolas"/>
                        <w:color w:val="000000"/>
                        <w:kern w:val="0"/>
                        <w:sz w:val="14"/>
                      </w:rPr>
                      <w:t>setMethod</w:t>
                    </w:r>
                    <w:proofErr w:type="spellEnd"/>
                    <w:r w:rsidRPr="0054411C">
                      <w:rPr>
                        <w:rFonts w:ascii="ＭＳ 明朝" w:hAnsi="ＭＳ 明朝" w:cs="ＭＳ 明朝" w:hint="eastAsia"/>
                        <w:color w:val="000000"/>
                        <w:kern w:val="0"/>
                        <w:sz w:val="14"/>
                      </w:rPr>
                      <w:t>▯</w:t>
                    </w:r>
                    <w:r>
                      <w:rPr>
                        <w:rFonts w:ascii="Consolas" w:eastAsia="ＭＳ Ｐゴシック" w:hAnsi="Consolas" w:cs="Consolas"/>
                        <w:color w:val="000000"/>
                        <w:kern w:val="0"/>
                        <w:sz w:val="14"/>
                      </w:rPr>
                      <w: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String</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value</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,String</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encode</w:t>
                    </w:r>
                    <w:r w:rsidRPr="0054411C">
                      <w:rPr>
                        <w:rFonts w:ascii="ＭＳ 明朝" w:hAnsi="ＭＳ 明朝" w:cs="ＭＳ 明朝" w:hint="eastAsia"/>
                        <w:color w:val="000000"/>
                        <w:kern w:val="0"/>
                        <w:sz w:val="14"/>
                      </w:rPr>
                      <w:t>▯</w:t>
                    </w:r>
                    <w:r>
                      <w:rPr>
                        <w:rFonts w:ascii="Consolas" w:eastAsia="ＭＳ Ｐゴシック" w:hAnsi="Consolas" w:cs="Consolas"/>
                        <w:color w:val="000000"/>
                        <w:kern w:val="0"/>
                        <w:sz w:val="14"/>
                      </w:rPr>
                      <w:t>)</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w:t>
                    </w:r>
                  </w:ins>
                  <w:del w:id="1222" w:author="Endo, Masami" w:date="2022-02-18T17:56:00Z">
                    <w:r w:rsidR="00ED04C7" w:rsidRPr="0054411C" w:rsidDel="009F5389">
                      <w:rPr>
                        <w:rFonts w:ascii="ＭＳ 明朝" w:hAnsi="ＭＳ 明朝" w:cs="ＭＳ 明朝" w:hint="eastAsia"/>
                        <w:sz w:val="10"/>
                        <w:szCs w:val="16"/>
                      </w:rPr>
                      <w:delText>private ▯ void ▯ setMethod ▯ (▯ String ▯ value ▯ , String ▯ encode ▯) ▯ {</w:delText>
                    </w:r>
                  </w:del>
                </w:p>
              </w:tc>
            </w:tr>
          </w:tbl>
          <w:p w14:paraId="497AC6C0" w14:textId="77777777" w:rsidR="00ED04C7" w:rsidRPr="008F3847" w:rsidRDefault="00ED04C7" w:rsidP="00B42A53">
            <w:pPr>
              <w:rPr>
                <w:rFonts w:ascii="ＭＳ Ｐゴシック" w:eastAsia="ＭＳ Ｐゴシック" w:hAnsi="ＭＳ Ｐゴシック"/>
                <w:sz w:val="10"/>
                <w:szCs w:val="12"/>
              </w:rPr>
            </w:pPr>
          </w:p>
        </w:tc>
      </w:tr>
    </w:tbl>
    <w:p w14:paraId="3DBE17DE" w14:textId="5CC8AAE0" w:rsidR="00D44AD0" w:rsidRDefault="00824A7F" w:rsidP="00D44AD0">
      <w:pPr>
        <w:pStyle w:val="Heading3"/>
      </w:pPr>
      <w:bookmarkStart w:id="1223" w:name="_Toc482632895"/>
      <w:r>
        <w:rPr>
          <w:rFonts w:hint="eastAsia"/>
        </w:rPr>
        <w:t>lambda expression</w:t>
      </w:r>
      <w:bookmarkEnd w:id="1223"/>
    </w:p>
    <w:tbl>
      <w:tblPr>
        <w:tblStyle w:val="TableProfessional"/>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3"/>
        <w:gridCol w:w="331"/>
        <w:gridCol w:w="8262"/>
      </w:tblGrid>
      <w:tr w:rsidR="00ED04C7" w:rsidRPr="008F3847" w14:paraId="2D827376" w14:textId="77777777" w:rsidTr="00B42A53">
        <w:trPr>
          <w:cnfStyle w:val="100000000000" w:firstRow="1" w:lastRow="0" w:firstColumn="0" w:lastColumn="0" w:oddVBand="0" w:evenVBand="0" w:oddHBand="0" w:evenHBand="0" w:firstRowFirstColumn="0" w:firstRowLastColumn="0" w:lastRowFirstColumn="0" w:lastRowLastColumn="0"/>
        </w:trPr>
        <w:tc>
          <w:tcPr>
            <w:tcW w:w="5000" w:type="pct"/>
            <w:gridSpan w:val="3"/>
          </w:tcPr>
          <w:p w14:paraId="6656DDA8" w14:textId="56D37D6A" w:rsidR="00ED04C7" w:rsidRPr="008F3847" w:rsidRDefault="00ED04C7" w:rsidP="00B42A53">
            <w:pPr>
              <w:rPr>
                <w:rFonts w:ascii="ＭＳ Ｐゴシック" w:eastAsia="ＭＳ Ｐゴシック" w:hAnsi="ＭＳ Ｐゴシック"/>
                <w:sz w:val="10"/>
                <w:szCs w:val="12"/>
              </w:rPr>
            </w:pPr>
            <w:r w:rsidRPr="00ED04C7">
              <w:rPr>
                <w:rFonts w:ascii="ＭＳ Ｐゴシック" w:eastAsia="ＭＳ Ｐゴシック" w:hAnsi="ＭＳ Ｐゴシック" w:hint="eastAsia"/>
                <w:sz w:val="10"/>
                <w:szCs w:val="12"/>
              </w:rPr>
              <w:t>lambda expression</w:t>
            </w:r>
          </w:p>
        </w:tc>
      </w:tr>
      <w:tr w:rsidR="00ED04C7" w:rsidRPr="008F3847" w14:paraId="10A864A7" w14:textId="77777777" w:rsidTr="00B42A53">
        <w:tc>
          <w:tcPr>
            <w:tcW w:w="368" w:type="pct"/>
          </w:tcPr>
          <w:p w14:paraId="00945242" w14:textId="77777777" w:rsidR="00ED04C7" w:rsidRPr="008F3847" w:rsidRDefault="00ED04C7" w:rsidP="00B42A53">
            <w:pPr>
              <w:jc w:val="center"/>
              <w:rPr>
                <w:rFonts w:ascii="ＭＳ Ｐゴシック" w:eastAsia="ＭＳ Ｐゴシック" w:hAnsi="ＭＳ Ｐゴシック"/>
                <w:b/>
                <w:color w:val="C00000"/>
                <w:sz w:val="10"/>
                <w:szCs w:val="12"/>
              </w:rPr>
            </w:pPr>
            <w:r w:rsidRPr="008F3847">
              <w:rPr>
                <w:rFonts w:ascii="ＭＳ Ｐゴシック" w:eastAsia="ＭＳ Ｐゴシック" w:hAnsi="ＭＳ Ｐゴシック" w:hint="eastAsia"/>
                <w:sz w:val="10"/>
                <w:szCs w:val="12"/>
              </w:rPr>
              <w:t>strict observance</w:t>
            </w:r>
          </w:p>
        </w:tc>
        <w:tc>
          <w:tcPr>
            <w:tcW w:w="181" w:type="pct"/>
          </w:tcPr>
          <w:p w14:paraId="55246007" w14:textId="77777777" w:rsidR="00ED04C7" w:rsidRPr="008F3847" w:rsidRDefault="00ED04C7" w:rsidP="00B42A53">
            <w:pPr>
              <w:rPr>
                <w:rFonts w:ascii="ＭＳ Ｐゴシック" w:eastAsia="ＭＳ Ｐゴシック" w:hAnsi="ＭＳ Ｐゴシック"/>
                <w:sz w:val="10"/>
                <w:szCs w:val="12"/>
              </w:rPr>
            </w:pPr>
            <w:r w:rsidRPr="008F3847">
              <w:rPr>
                <w:rFonts w:ascii="ＭＳ Ｐゴシック" w:eastAsia="ＭＳ Ｐゴシック" w:hAnsi="ＭＳ Ｐゴシック" w:hint="eastAsia"/>
                <w:sz w:val="10"/>
                <w:szCs w:val="12"/>
              </w:rPr>
              <w:t>1</w:t>
            </w:r>
          </w:p>
        </w:tc>
        <w:tc>
          <w:tcPr>
            <w:tcW w:w="4451" w:type="pct"/>
          </w:tcPr>
          <w:p w14:paraId="6F84D345" w14:textId="0669309A" w:rsidR="00ED04C7" w:rsidRPr="008F3847" w:rsidRDefault="00ED04C7" w:rsidP="00B42A53">
            <w:pPr>
              <w:rPr>
                <w:rFonts w:ascii="ＭＳ Ｐゴシック" w:eastAsia="ＭＳ Ｐゴシック" w:hAnsi="ＭＳ Ｐゴシック"/>
                <w:sz w:val="10"/>
                <w:szCs w:val="12"/>
              </w:rPr>
            </w:pPr>
            <w:r w:rsidRPr="00ED04C7">
              <w:rPr>
                <w:rFonts w:ascii="ＭＳ Ｐゴシック" w:eastAsia="ＭＳ Ｐゴシック" w:hAnsi="ＭＳ Ｐゴシック" w:hint="eastAsia"/>
                <w:sz w:val="10"/>
                <w:szCs w:val="12"/>
              </w:rPr>
              <w:t>Include spaces before and after the arrow operator in the lambda expression.</w:t>
            </w:r>
          </w:p>
          <w:tbl>
            <w:tblPr>
              <w:tblStyle w:val="TableGrid"/>
              <w:tblW w:w="1235"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1985"/>
            </w:tblGrid>
            <w:tr w:rsidR="00ED04C7" w:rsidRPr="0054411C" w14:paraId="73B5915F" w14:textId="77777777" w:rsidTr="00D54DF6">
              <w:tc>
                <w:tcPr>
                  <w:tcW w:w="5000" w:type="pct"/>
                  <w:shd w:val="clear" w:color="auto" w:fill="F2F2F2" w:themeFill="background1" w:themeFillShade="F2"/>
                </w:tcPr>
                <w:p w14:paraId="6B0F7447" w14:textId="77777777" w:rsidR="00ED04C7" w:rsidRPr="0054411C" w:rsidRDefault="00ED04C7" w:rsidP="00ED04C7">
                  <w:pPr>
                    <w:autoSpaceDE w:val="0"/>
                    <w:autoSpaceDN w:val="0"/>
                    <w:adjustRightInd w:val="0"/>
                    <w:spacing w:line="180" w:lineRule="atLeast"/>
                    <w:jc w:val="left"/>
                    <w:rPr>
                      <w:rFonts w:ascii="Consolas" w:eastAsia="ＭＳ Ｐゴシック" w:hAnsi="Consolas" w:cs="Consolas"/>
                      <w:kern w:val="0"/>
                      <w:sz w:val="10"/>
                      <w:szCs w:val="16"/>
                    </w:rPr>
                  </w:pPr>
                  <w:r w:rsidRPr="0054411C">
                    <w:rPr>
                      <w:rFonts w:ascii="Consolas" w:eastAsia="ＭＳ Ｐゴシック" w:hAnsi="Consolas" w:cs="Consolas"/>
                      <w:sz w:val="10"/>
                      <w:szCs w:val="16"/>
                    </w:rPr>
                    <w:t>//○ Correct use of whitespace</w:t>
                  </w:r>
                </w:p>
                <w:p w14:paraId="1FBEBF17" w14:textId="39130F03" w:rsidR="00ED04C7" w:rsidRPr="0054411C" w:rsidRDefault="009F5389" w:rsidP="00ED04C7">
                  <w:pPr>
                    <w:autoSpaceDE w:val="0"/>
                    <w:autoSpaceDN w:val="0"/>
                    <w:adjustRightInd w:val="0"/>
                    <w:spacing w:line="180" w:lineRule="atLeast"/>
                    <w:jc w:val="left"/>
                    <w:rPr>
                      <w:rFonts w:ascii="Consolas" w:eastAsia="ＭＳ Ｐゴシック" w:hAnsi="Consolas" w:cs="Consolas"/>
                      <w:kern w:val="0"/>
                      <w:sz w:val="10"/>
                      <w:szCs w:val="16"/>
                    </w:rPr>
                  </w:pPr>
                  <w:ins w:id="1224" w:author="Endo, Masami" w:date="2022-02-18T17:57:00Z">
                    <w:r w:rsidRPr="0054411C">
                      <w:rPr>
                        <w:rFonts w:ascii="Consolas" w:eastAsia="ＭＳ Ｐゴシック" w:hAnsi="Consolas" w:cs="Consolas"/>
                        <w:color w:val="000000"/>
                        <w:kern w:val="0"/>
                        <w:sz w:val="14"/>
                      </w:rPr>
                      <w:t>s</w:t>
                    </w:r>
                    <w:r w:rsidRPr="0054411C">
                      <w:rPr>
                        <w:rFonts w:ascii="ＭＳ 明朝" w:hAnsi="ＭＳ 明朝" w:cs="ＭＳ 明朝" w:hint="eastAsia"/>
                        <w:color w:val="000000"/>
                        <w:kern w:val="0"/>
                        <w:sz w:val="14"/>
                      </w:rPr>
                      <w:t>▯</w:t>
                    </w:r>
                    <w:r w:rsidRPr="0054411C">
                      <w:rPr>
                        <w:rFonts w:ascii="Consolas" w:eastAsia="ＭＳ Ｐゴシック" w:hAnsi="Consolas" w:cs="Consolas"/>
                        <w:color w:val="000000"/>
                        <w:kern w:val="0"/>
                        <w:sz w:val="14"/>
                      </w:rPr>
                      <w:t>-&gt;</w:t>
                    </w:r>
                    <w:r w:rsidRPr="0054411C">
                      <w:rPr>
                        <w:rFonts w:ascii="ＭＳ 明朝" w:hAnsi="ＭＳ 明朝" w:cs="ＭＳ 明朝" w:hint="eastAsia"/>
                        <w:color w:val="000000"/>
                        <w:kern w:val="0"/>
                        <w:sz w:val="14"/>
                      </w:rPr>
                      <w:t>▯</w:t>
                    </w:r>
                    <w:proofErr w:type="spellStart"/>
                    <w:r w:rsidRPr="0054411C">
                      <w:rPr>
                        <w:rFonts w:ascii="Consolas" w:eastAsia="ＭＳ Ｐゴシック" w:hAnsi="Consolas" w:cs="Consolas"/>
                        <w:color w:val="000000"/>
                        <w:kern w:val="0"/>
                        <w:sz w:val="14"/>
                      </w:rPr>
                      <w:t>s.trim</w:t>
                    </w:r>
                    <w:proofErr w:type="spellEnd"/>
                    <w:r>
                      <w:rPr>
                        <w:rFonts w:ascii="Consolas" w:eastAsia="ＭＳ Ｐゴシック" w:hAnsi="Consolas" w:cs="Consolas"/>
                        <w:color w:val="000000"/>
                        <w:kern w:val="0"/>
                        <w:sz w:val="14"/>
                      </w:rPr>
                      <w:t>()</w:t>
                    </w:r>
                    <w:r w:rsidRPr="0054411C">
                      <w:rPr>
                        <w:rFonts w:ascii="Consolas" w:eastAsia="ＭＳ Ｐゴシック" w:hAnsi="Consolas" w:cs="Consolas"/>
                        <w:color w:val="000000"/>
                        <w:kern w:val="0"/>
                        <w:sz w:val="14"/>
                      </w:rPr>
                      <w:t>;</w:t>
                    </w:r>
                  </w:ins>
                  <w:del w:id="1225" w:author="Endo, Masami" w:date="2022-02-18T17:57:00Z">
                    <w:r w:rsidR="00ED04C7" w:rsidRPr="0054411C" w:rsidDel="009F5389">
                      <w:rPr>
                        <w:rFonts w:ascii="ＭＳ 明朝" w:hAnsi="ＭＳ 明朝" w:cs="ＭＳ 明朝" w:hint="eastAsia"/>
                        <w:sz w:val="10"/>
                        <w:szCs w:val="16"/>
                      </w:rPr>
                      <w:delText>s ▯ - &gt; ▯ s.trim ();</w:delText>
                    </w:r>
                  </w:del>
                </w:p>
              </w:tc>
            </w:tr>
          </w:tbl>
          <w:p w14:paraId="1796D64F" w14:textId="77777777" w:rsidR="00ED04C7" w:rsidRPr="008F3847" w:rsidRDefault="00ED04C7" w:rsidP="00B42A53">
            <w:pPr>
              <w:rPr>
                <w:rFonts w:ascii="ＭＳ Ｐゴシック" w:eastAsia="ＭＳ Ｐゴシック" w:hAnsi="ＭＳ Ｐゴシック"/>
                <w:sz w:val="10"/>
                <w:szCs w:val="12"/>
              </w:rPr>
            </w:pPr>
          </w:p>
        </w:tc>
      </w:tr>
    </w:tbl>
    <w:p w14:paraId="72CDCA06" w14:textId="77777777" w:rsidR="00141305" w:rsidRDefault="00141305" w:rsidP="00141305"/>
    <w:p w14:paraId="5D3D4D8D" w14:textId="77777777" w:rsidR="00772D6C" w:rsidRDefault="00772D6C" w:rsidP="00141305">
      <w:pPr>
        <w:sectPr w:rsidR="00772D6C" w:rsidSect="0034470E">
          <w:pgSz w:w="11906" w:h="16838" w:code="9"/>
          <w:pgMar w:top="1701" w:right="1418" w:bottom="851" w:left="1418" w:header="851" w:footer="567" w:gutter="0"/>
          <w:cols w:space="425"/>
          <w:docGrid w:type="linesAndChars" w:linePitch="246"/>
        </w:sectPr>
      </w:pPr>
    </w:p>
    <w:p w14:paraId="2AE61920" w14:textId="43C89093" w:rsidR="00824A7F" w:rsidRDefault="00824A7F" w:rsidP="00824A7F">
      <w:pPr>
        <w:pStyle w:val="Heading1"/>
        <w:spacing w:before="246" w:after="123"/>
        <w:ind w:left="1629" w:hanging="1629"/>
      </w:pPr>
      <w:bookmarkStart w:id="1226" w:name="_Toc482622963"/>
      <w:bookmarkStart w:id="1227" w:name="_Toc482622964"/>
      <w:bookmarkStart w:id="1228" w:name="_Toc482622965"/>
      <w:bookmarkStart w:id="1229" w:name="_Toc482622979"/>
      <w:bookmarkStart w:id="1230" w:name="_Toc482622980"/>
      <w:bookmarkStart w:id="1231" w:name="_Toc482623005"/>
      <w:bookmarkStart w:id="1232" w:name="_Toc482632896"/>
      <w:bookmarkEnd w:id="1226"/>
      <w:bookmarkEnd w:id="1227"/>
      <w:bookmarkEnd w:id="1228"/>
      <w:bookmarkEnd w:id="1229"/>
      <w:bookmarkEnd w:id="1230"/>
      <w:bookmarkEnd w:id="1231"/>
      <w:r w:rsidRPr="00824A7F">
        <w:rPr>
          <w:rFonts w:hint="eastAsia"/>
        </w:rPr>
        <w:lastRenderedPageBreak/>
        <w:t>Samples</w:t>
      </w:r>
      <w:bookmarkEnd w:id="1232"/>
    </w:p>
    <w:p w14:paraId="0E80C6C4" w14:textId="2334A70E" w:rsidR="00293E26" w:rsidRDefault="00824A7F" w:rsidP="00293E26">
      <w:pPr>
        <w:pStyle w:val="Heading2"/>
        <w:spacing w:before="123"/>
      </w:pPr>
      <w:bookmarkStart w:id="1233" w:name="_Toc482632897"/>
      <w:r w:rsidRPr="00824A7F">
        <w:rPr>
          <w:rFonts w:hint="eastAsia"/>
        </w:rPr>
        <w:t>Java Source Files</w:t>
      </w:r>
      <w:bookmarkEnd w:id="1233"/>
    </w:p>
    <w:tbl>
      <w:tblPr>
        <w:tblStyle w:val="TableGrid"/>
        <w:tblW w:w="478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8892"/>
      </w:tblGrid>
      <w:tr w:rsidR="00293E26" w:rsidRPr="0054411C" w14:paraId="55613A71" w14:textId="77777777" w:rsidTr="00D54DF6">
        <w:tc>
          <w:tcPr>
            <w:tcW w:w="5000" w:type="pct"/>
            <w:shd w:val="clear" w:color="auto" w:fill="F2F2F2" w:themeFill="background1" w:themeFillShade="F2"/>
          </w:tcPr>
          <w:p w14:paraId="72ED0689" w14:textId="77777777" w:rsidR="00293E26" w:rsidRPr="0054411C" w:rsidRDefault="00293E26" w:rsidP="00293E26">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w:t>
            </w:r>
          </w:p>
          <w:p w14:paraId="0A20AD5C" w14:textId="77777777" w:rsidR="00293E26" w:rsidRPr="0054411C" w:rsidRDefault="00293E26" w:rsidP="00293E26">
            <w:pPr>
              <w:autoSpaceDE w:val="0"/>
              <w:autoSpaceDN w:val="0"/>
              <w:adjustRightInd w:val="0"/>
              <w:spacing w:line="180" w:lineRule="exact"/>
              <w:jc w:val="left"/>
              <w:rPr>
                <w:rFonts w:ascii="Consolas" w:hAnsi="Consolas" w:cs="Consolas"/>
                <w:kern w:val="0"/>
                <w:sz w:val="10"/>
                <w:szCs w:val="12"/>
              </w:rPr>
            </w:pPr>
            <w:r w:rsidRPr="0054411C">
              <w:rPr>
                <w:rFonts w:ascii="Consolas" w:eastAsia="ＭＳ Ｐゴシック" w:hAnsi="Consolas" w:cs="Consolas"/>
                <w:sz w:val="10"/>
                <w:szCs w:val="12"/>
              </w:rPr>
              <w:t xml:space="preserve"> * Copyright 2017 FUJITSU LIMITED. All rights reserved.</w:t>
            </w:r>
          </w:p>
          <w:p w14:paraId="22A75201" w14:textId="77777777" w:rsidR="00293E26" w:rsidRPr="0054411C" w:rsidRDefault="00293E26" w:rsidP="00293E26">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0801B0F5" w14:textId="77777777" w:rsidR="00293E26" w:rsidRPr="003432A0" w:rsidRDefault="00293E26" w:rsidP="00293E26">
            <w:pPr>
              <w:autoSpaceDE w:val="0"/>
              <w:autoSpaceDN w:val="0"/>
              <w:adjustRightInd w:val="0"/>
              <w:spacing w:line="180" w:lineRule="exact"/>
              <w:ind w:firstLineChars="50" w:firstLine="50"/>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Update History</w:t>
            </w:r>
          </w:p>
          <w:p w14:paraId="43EE4A25" w14:textId="77777777" w:rsidR="00293E26" w:rsidRDefault="00293E26" w:rsidP="00293E26">
            <w:pPr>
              <w:autoSpaceDE w:val="0"/>
              <w:autoSpaceDN w:val="0"/>
              <w:adjustRightInd w:val="0"/>
              <w:spacing w:line="180" w:lineRule="exact"/>
              <w:jc w:val="left"/>
              <w:rPr>
                <w:rFonts w:ascii="Consolas" w:hAnsi="Consolas" w:cs="Consolas"/>
                <w:color w:val="3F7F5F"/>
                <w:kern w:val="0"/>
                <w:sz w:val="10"/>
                <w:szCs w:val="12"/>
              </w:rPr>
            </w:pPr>
            <w:r w:rsidRPr="003432A0">
              <w:rPr>
                <w:rFonts w:ascii="Consolas" w:eastAsia="ＭＳ Ｐゴシック" w:hAnsi="Consolas" w:cs="Consolas" w:hint="eastAsia"/>
                <w:sz w:val="10"/>
                <w:szCs w:val="12"/>
              </w:rPr>
              <w:t xml:space="preserve"> * 2017/99/99  FJ)Taro Fujitsu  New</w:t>
            </w:r>
          </w:p>
          <w:p w14:paraId="279F4E8D" w14:textId="77777777" w:rsidR="00293E26" w:rsidRPr="0054411C" w:rsidRDefault="00293E26" w:rsidP="00293E26">
            <w:pPr>
              <w:autoSpaceDE w:val="0"/>
              <w:autoSpaceDN w:val="0"/>
              <w:adjustRightInd w:val="0"/>
              <w:spacing w:line="180" w:lineRule="exact"/>
              <w:jc w:val="left"/>
              <w:rPr>
                <w:rFonts w:ascii="Consolas" w:hAnsi="Consolas" w:cs="Consolas"/>
                <w:kern w:val="0"/>
                <w:sz w:val="10"/>
                <w:szCs w:val="12"/>
              </w:rPr>
            </w:pPr>
            <w:r>
              <w:rPr>
                <w:rFonts w:ascii="Consolas" w:hAnsi="Consolas" w:cs="Consolas" w:hint="eastAsia"/>
                <w:sz w:val="10"/>
                <w:szCs w:val="12"/>
              </w:rPr>
              <w:t xml:space="preserve"> */</w:t>
            </w:r>
          </w:p>
          <w:p w14:paraId="2BF4B918" w14:textId="77777777" w:rsidR="009F5389" w:rsidRPr="003432A0" w:rsidRDefault="009F5389" w:rsidP="009F5389">
            <w:pPr>
              <w:autoSpaceDE w:val="0"/>
              <w:autoSpaceDN w:val="0"/>
              <w:adjustRightInd w:val="0"/>
              <w:spacing w:line="180" w:lineRule="exact"/>
              <w:jc w:val="left"/>
              <w:rPr>
                <w:ins w:id="1234" w:author="Endo, Masami" w:date="2022-02-18T17:57:00Z"/>
                <w:rFonts w:ascii="Consolas" w:eastAsia="ＭＳ Ｐゴシック" w:hAnsi="Consolas" w:cs="Consolas"/>
                <w:kern w:val="0"/>
                <w:sz w:val="14"/>
                <w:szCs w:val="16"/>
              </w:rPr>
            </w:pPr>
            <w:ins w:id="1235" w:author="Endo, Masami" w:date="2022-02-18T17:57:00Z">
              <w:r w:rsidRPr="003432A0">
                <w:rPr>
                  <w:rFonts w:ascii="Consolas" w:eastAsia="ＭＳ Ｐゴシック" w:hAnsi="Consolas" w:cs="Consolas"/>
                  <w:b/>
                  <w:bCs/>
                  <w:color w:val="7F0055"/>
                  <w:kern w:val="0"/>
                  <w:sz w:val="14"/>
                  <w:szCs w:val="16"/>
                </w:rPr>
                <w:t>package</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jp.co.</w:t>
              </w:r>
              <w:r>
                <w:rPr>
                  <w:rFonts w:ascii="Consolas" w:eastAsia="ＭＳ Ｐゴシック" w:hAnsi="Consolas" w:cs="Consolas" w:hint="eastAsia"/>
                  <w:color w:val="000000"/>
                  <w:kern w:val="0"/>
                  <w:sz w:val="14"/>
                  <w:szCs w:val="16"/>
                </w:rPr>
                <w:t>alsok</w:t>
              </w:r>
              <w:r w:rsidRPr="003432A0">
                <w:rPr>
                  <w:rFonts w:ascii="Consolas" w:eastAsia="ＭＳ Ｐゴシック" w:hAnsi="Consolas" w:cs="Consolas"/>
                  <w:color w:val="000000"/>
                  <w:kern w:val="0"/>
                  <w:sz w:val="14"/>
                  <w:szCs w:val="16"/>
                </w:rPr>
                <w:t>.sample</w:t>
              </w:r>
              <w:proofErr w:type="spellEnd"/>
              <w:r w:rsidRPr="003432A0">
                <w:rPr>
                  <w:rFonts w:ascii="Consolas" w:eastAsia="ＭＳ Ｐゴシック" w:hAnsi="Consolas" w:cs="Consolas"/>
                  <w:color w:val="000000"/>
                  <w:kern w:val="0"/>
                  <w:sz w:val="14"/>
                  <w:szCs w:val="16"/>
                </w:rPr>
                <w:t>;</w:t>
              </w:r>
            </w:ins>
          </w:p>
          <w:p w14:paraId="666DA2E9" w14:textId="77777777" w:rsidR="009F5389" w:rsidRPr="003432A0" w:rsidRDefault="009F5389" w:rsidP="009F5389">
            <w:pPr>
              <w:autoSpaceDE w:val="0"/>
              <w:autoSpaceDN w:val="0"/>
              <w:adjustRightInd w:val="0"/>
              <w:spacing w:line="180" w:lineRule="exact"/>
              <w:jc w:val="left"/>
              <w:rPr>
                <w:ins w:id="1236" w:author="Endo, Masami" w:date="2022-02-18T17:57:00Z"/>
                <w:rFonts w:ascii="Consolas" w:eastAsia="ＭＳ Ｐゴシック" w:hAnsi="Consolas" w:cs="Consolas"/>
                <w:kern w:val="0"/>
                <w:sz w:val="14"/>
                <w:szCs w:val="16"/>
              </w:rPr>
            </w:pPr>
          </w:p>
          <w:p w14:paraId="170FB2A4" w14:textId="77777777" w:rsidR="009F5389" w:rsidRPr="003432A0" w:rsidRDefault="009F5389" w:rsidP="009F5389">
            <w:pPr>
              <w:autoSpaceDE w:val="0"/>
              <w:autoSpaceDN w:val="0"/>
              <w:adjustRightInd w:val="0"/>
              <w:spacing w:line="180" w:lineRule="exact"/>
              <w:jc w:val="left"/>
              <w:rPr>
                <w:ins w:id="1237" w:author="Endo, Masami" w:date="2022-02-18T17:57:00Z"/>
                <w:rFonts w:ascii="Consolas" w:eastAsia="ＭＳ Ｐゴシック" w:hAnsi="Consolas" w:cs="Consolas"/>
                <w:kern w:val="0"/>
                <w:sz w:val="14"/>
                <w:szCs w:val="16"/>
              </w:rPr>
            </w:pPr>
            <w:ins w:id="1238" w:author="Endo, Masami" w:date="2022-02-18T17:57:00Z">
              <w:r w:rsidRPr="003432A0">
                <w:rPr>
                  <w:rFonts w:ascii="Consolas" w:eastAsia="ＭＳ Ｐゴシック" w:hAnsi="Consolas" w:cs="Consolas"/>
                  <w:b/>
                  <w:bCs/>
                  <w:color w:val="7F0055"/>
                  <w:kern w:val="0"/>
                  <w:sz w:val="14"/>
                  <w:szCs w:val="16"/>
                </w:rPr>
                <w:t>import</w:t>
              </w:r>
              <w:r w:rsidRPr="003432A0">
                <w:rPr>
                  <w:rFonts w:ascii="Consolas" w:eastAsia="ＭＳ Ｐゴシック" w:hAnsi="Consolas" w:cs="Consolas"/>
                  <w:color w:val="000000"/>
                  <w:kern w:val="0"/>
                  <w:sz w:val="14"/>
                  <w:szCs w:val="16"/>
                </w:rPr>
                <w:t xml:space="preserve"> </w:t>
              </w:r>
              <w:proofErr w:type="spellStart"/>
              <w:r w:rsidRPr="003432A0">
                <w:rPr>
                  <w:rFonts w:ascii="Consolas" w:eastAsia="ＭＳ Ｐゴシック" w:hAnsi="Consolas" w:cs="Consolas"/>
                  <w:color w:val="000000"/>
                  <w:kern w:val="0"/>
                  <w:sz w:val="14"/>
                  <w:szCs w:val="16"/>
                </w:rPr>
                <w:t>jp.co.</w:t>
              </w:r>
              <w:r>
                <w:rPr>
                  <w:rFonts w:ascii="Consolas" w:eastAsia="ＭＳ Ｐゴシック" w:hAnsi="Consolas" w:cs="Consolas" w:hint="eastAsia"/>
                  <w:color w:val="000000"/>
                  <w:kern w:val="0"/>
                  <w:sz w:val="14"/>
                  <w:szCs w:val="16"/>
                </w:rPr>
                <w:t>alsok</w:t>
              </w:r>
              <w:r w:rsidRPr="003432A0">
                <w:rPr>
                  <w:rFonts w:ascii="Consolas" w:eastAsia="ＭＳ Ｐゴシック" w:hAnsi="Consolas" w:cs="Consolas"/>
                  <w:color w:val="000000"/>
                  <w:kern w:val="0"/>
                  <w:sz w:val="14"/>
                  <w:szCs w:val="16"/>
                </w:rPr>
                <w:t>.</w:t>
              </w:r>
              <w:r>
                <w:rPr>
                  <w:rFonts w:ascii="Consolas" w:eastAsia="ＭＳ Ｐゴシック" w:hAnsi="Consolas" w:cs="Consolas" w:hint="eastAsia"/>
                  <w:color w:val="000000"/>
                  <w:kern w:val="0"/>
                  <w:sz w:val="14"/>
                  <w:szCs w:val="16"/>
                </w:rPr>
                <w:t>sample</w:t>
              </w:r>
              <w:r w:rsidRPr="003432A0">
                <w:rPr>
                  <w:rFonts w:ascii="Consolas" w:eastAsia="ＭＳ Ｐゴシック" w:hAnsi="Consolas" w:cs="Consolas"/>
                  <w:color w:val="000000"/>
                  <w:kern w:val="0"/>
                  <w:sz w:val="14"/>
                  <w:szCs w:val="16"/>
                </w:rPr>
                <w:t>.ParseExampleCsvFileException</w:t>
              </w:r>
              <w:proofErr w:type="spellEnd"/>
              <w:r w:rsidRPr="003432A0">
                <w:rPr>
                  <w:rFonts w:ascii="Consolas" w:eastAsia="ＭＳ Ｐゴシック" w:hAnsi="Consolas" w:cs="Consolas"/>
                  <w:color w:val="000000"/>
                  <w:kern w:val="0"/>
                  <w:sz w:val="14"/>
                  <w:szCs w:val="16"/>
                </w:rPr>
                <w:t>;</w:t>
              </w:r>
            </w:ins>
          </w:p>
          <w:p w14:paraId="504509EE" w14:textId="77777777" w:rsidR="009F5389" w:rsidRPr="003432A0" w:rsidRDefault="009F5389" w:rsidP="009F5389">
            <w:pPr>
              <w:autoSpaceDE w:val="0"/>
              <w:autoSpaceDN w:val="0"/>
              <w:adjustRightInd w:val="0"/>
              <w:spacing w:line="180" w:lineRule="exact"/>
              <w:jc w:val="left"/>
              <w:rPr>
                <w:ins w:id="1239" w:author="Endo, Masami" w:date="2022-02-18T17:57:00Z"/>
                <w:rFonts w:ascii="Consolas" w:eastAsia="ＭＳ Ｐゴシック" w:hAnsi="Consolas" w:cs="Consolas"/>
                <w:kern w:val="0"/>
                <w:sz w:val="14"/>
                <w:szCs w:val="16"/>
              </w:rPr>
            </w:pPr>
          </w:p>
          <w:p w14:paraId="25953A49" w14:textId="298E57CD" w:rsidR="00293E26" w:rsidRPr="003432A0" w:rsidDel="009F5389" w:rsidRDefault="00293E26" w:rsidP="00293E26">
            <w:pPr>
              <w:autoSpaceDE w:val="0"/>
              <w:autoSpaceDN w:val="0"/>
              <w:adjustRightInd w:val="0"/>
              <w:spacing w:line="180" w:lineRule="exact"/>
              <w:jc w:val="left"/>
              <w:rPr>
                <w:del w:id="1240" w:author="Endo, Masami" w:date="2022-02-18T17:57:00Z"/>
                <w:rFonts w:ascii="Consolas" w:eastAsia="ＭＳ Ｐゴシック" w:hAnsi="Consolas" w:cs="Consolas"/>
                <w:kern w:val="0"/>
                <w:sz w:val="10"/>
                <w:szCs w:val="12"/>
              </w:rPr>
            </w:pPr>
            <w:del w:id="1241" w:author="Endo, Masami" w:date="2022-02-18T17:57:00Z">
              <w:r w:rsidRPr="003432A0" w:rsidDel="009F5389">
                <w:rPr>
                  <w:rFonts w:ascii="Consolas" w:eastAsia="ＭＳ Ｐゴシック" w:hAnsi="Consolas" w:cs="Consolas" w:hint="eastAsia"/>
                  <w:sz w:val="10"/>
                  <w:szCs w:val="12"/>
                </w:rPr>
                <w:delText>package jp.co.alsok.sample;</w:delText>
              </w:r>
            </w:del>
          </w:p>
          <w:p w14:paraId="68E9CBCC" w14:textId="54CB1CAD" w:rsidR="00293E26" w:rsidRPr="003432A0" w:rsidDel="009F5389" w:rsidRDefault="00293E26" w:rsidP="00293E26">
            <w:pPr>
              <w:autoSpaceDE w:val="0"/>
              <w:autoSpaceDN w:val="0"/>
              <w:adjustRightInd w:val="0"/>
              <w:spacing w:line="180" w:lineRule="exact"/>
              <w:jc w:val="left"/>
              <w:rPr>
                <w:del w:id="1242" w:author="Endo, Masami" w:date="2022-02-18T17:57:00Z"/>
                <w:rFonts w:ascii="Consolas" w:eastAsia="ＭＳ Ｐゴシック" w:hAnsi="Consolas" w:cs="Consolas"/>
                <w:kern w:val="0"/>
                <w:sz w:val="10"/>
                <w:szCs w:val="12"/>
              </w:rPr>
            </w:pPr>
          </w:p>
          <w:p w14:paraId="6C3C43AC" w14:textId="276F5CF6" w:rsidR="00293E26" w:rsidRPr="003432A0" w:rsidDel="009F5389" w:rsidRDefault="00293E26" w:rsidP="00293E26">
            <w:pPr>
              <w:autoSpaceDE w:val="0"/>
              <w:autoSpaceDN w:val="0"/>
              <w:adjustRightInd w:val="0"/>
              <w:spacing w:line="180" w:lineRule="exact"/>
              <w:jc w:val="left"/>
              <w:rPr>
                <w:del w:id="1243" w:author="Endo, Masami" w:date="2022-02-18T17:57:00Z"/>
                <w:rFonts w:ascii="Consolas" w:eastAsia="ＭＳ Ｐゴシック" w:hAnsi="Consolas" w:cs="Consolas"/>
                <w:kern w:val="0"/>
                <w:sz w:val="10"/>
                <w:szCs w:val="12"/>
              </w:rPr>
            </w:pPr>
            <w:del w:id="1244" w:author="Endo, Masami" w:date="2022-02-18T17:57:00Z">
              <w:r w:rsidRPr="003432A0" w:rsidDel="009F5389">
                <w:rPr>
                  <w:rFonts w:ascii="Consolas" w:eastAsia="ＭＳ Ｐゴシック" w:hAnsi="Consolas" w:cs="Consolas" w:hint="eastAsia"/>
                  <w:sz w:val="10"/>
                  <w:szCs w:val="12"/>
                </w:rPr>
                <w:delText>import jp.co.alsok.sample.ParseExampleCsvFileException;</w:delText>
              </w:r>
            </w:del>
          </w:p>
          <w:p w14:paraId="5EFD1345" w14:textId="764E1125" w:rsidR="00293E26" w:rsidRPr="003432A0" w:rsidDel="009F5389" w:rsidRDefault="00293E26" w:rsidP="00293E26">
            <w:pPr>
              <w:autoSpaceDE w:val="0"/>
              <w:autoSpaceDN w:val="0"/>
              <w:adjustRightInd w:val="0"/>
              <w:spacing w:line="180" w:lineRule="exact"/>
              <w:jc w:val="left"/>
              <w:rPr>
                <w:del w:id="1245" w:author="Endo, Masami" w:date="2022-02-18T17:57:00Z"/>
                <w:rFonts w:ascii="Consolas" w:eastAsia="ＭＳ Ｐゴシック" w:hAnsi="Consolas" w:cs="Consolas"/>
                <w:kern w:val="0"/>
                <w:sz w:val="10"/>
                <w:szCs w:val="12"/>
              </w:rPr>
            </w:pPr>
          </w:p>
          <w:p w14:paraId="2DD92C96" w14:textId="77777777" w:rsidR="00293E26" w:rsidRPr="003432A0" w:rsidRDefault="00293E26" w:rsidP="00293E26">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w:t>
            </w:r>
          </w:p>
          <w:p w14:paraId="7F904D41" w14:textId="77777777" w:rsidR="00293E26" w:rsidRPr="003432A0" w:rsidRDefault="00293E26" w:rsidP="00293E26">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 These are the classes for the examples in the Java coding standard.</w:t>
            </w:r>
          </w:p>
          <w:p w14:paraId="5DF0C3DA" w14:textId="77777777" w:rsidR="00293E26" w:rsidRPr="003432A0" w:rsidRDefault="00293E26" w:rsidP="00293E26">
            <w:pPr>
              <w:autoSpaceDE w:val="0"/>
              <w:autoSpaceDN w:val="0"/>
              <w:adjustRightInd w:val="0"/>
              <w:spacing w:line="180" w:lineRule="exact"/>
              <w:jc w:val="left"/>
              <w:rPr>
                <w:rFonts w:ascii="Consolas" w:eastAsia="ＭＳ Ｐゴシック" w:hAnsi="Consolas" w:cs="Consolas"/>
                <w:kern w:val="0"/>
                <w:sz w:val="10"/>
                <w:szCs w:val="12"/>
              </w:rPr>
            </w:pPr>
            <w:r>
              <w:rPr>
                <w:rFonts w:ascii="Consolas" w:eastAsia="ＭＳ Ｐゴシック" w:hAnsi="Consolas" w:cs="Consolas" w:hint="eastAsia"/>
                <w:sz w:val="10"/>
                <w:szCs w:val="12"/>
              </w:rPr>
              <w:t xml:space="preserve"> * @ author FUJITSU</w:t>
            </w:r>
          </w:p>
          <w:p w14:paraId="78966B2B" w14:textId="77777777" w:rsidR="00293E26" w:rsidRPr="003432A0" w:rsidRDefault="00293E26" w:rsidP="00293E26">
            <w:pPr>
              <w:autoSpaceDE w:val="0"/>
              <w:autoSpaceDN w:val="0"/>
              <w:adjustRightInd w:val="0"/>
              <w:spacing w:line="180" w:lineRule="exact"/>
              <w:jc w:val="left"/>
              <w:rPr>
                <w:rFonts w:ascii="Consolas" w:eastAsia="ＭＳ Ｐゴシック" w:hAnsi="Consolas" w:cs="Consolas"/>
                <w:kern w:val="0"/>
                <w:sz w:val="10"/>
                <w:szCs w:val="12"/>
              </w:rPr>
            </w:pPr>
            <w:r w:rsidRPr="003432A0">
              <w:rPr>
                <w:rFonts w:ascii="Consolas" w:eastAsia="ＭＳ Ｐゴシック" w:hAnsi="Consolas" w:cs="Consolas"/>
                <w:sz w:val="10"/>
                <w:szCs w:val="12"/>
              </w:rPr>
              <w:t xml:space="preserve"> */</w:t>
            </w:r>
          </w:p>
          <w:p w14:paraId="18582BE8" w14:textId="77777777" w:rsidR="009F5389" w:rsidRPr="0054411C" w:rsidRDefault="009F5389" w:rsidP="009F5389">
            <w:pPr>
              <w:autoSpaceDE w:val="0"/>
              <w:autoSpaceDN w:val="0"/>
              <w:adjustRightInd w:val="0"/>
              <w:spacing w:line="180" w:lineRule="exact"/>
              <w:jc w:val="left"/>
              <w:rPr>
                <w:ins w:id="1246" w:author="Endo, Masami" w:date="2022-02-18T17:57:00Z"/>
                <w:rFonts w:ascii="Consolas" w:hAnsi="Consolas" w:cs="Consolas"/>
                <w:kern w:val="0"/>
                <w:sz w:val="14"/>
                <w:szCs w:val="16"/>
              </w:rPr>
            </w:pPr>
            <w:ins w:id="1247" w:author="Endo, Masami" w:date="2022-02-18T17:57:00Z">
              <w:r w:rsidRPr="0054411C">
                <w:rPr>
                  <w:rFonts w:ascii="Consolas" w:hAnsi="Consolas" w:cs="Consolas"/>
                  <w:b/>
                  <w:bCs/>
                  <w:color w:val="7F0055"/>
                  <w:kern w:val="0"/>
                  <w:sz w:val="14"/>
                  <w:szCs w:val="16"/>
                </w:rPr>
                <w:t>public</w:t>
              </w:r>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class</w:t>
              </w:r>
              <w:r w:rsidRPr="0054411C">
                <w:rPr>
                  <w:rFonts w:ascii="Consolas" w:hAnsi="Consolas" w:cs="Consolas"/>
                  <w:color w:val="000000"/>
                  <w:kern w:val="0"/>
                  <w:sz w:val="14"/>
                  <w:szCs w:val="16"/>
                </w:rPr>
                <w:t xml:space="preserve"> </w:t>
              </w:r>
              <w:proofErr w:type="spellStart"/>
              <w:r w:rsidRPr="0054411C">
                <w:rPr>
                  <w:rFonts w:ascii="Consolas" w:hAnsi="Consolas" w:cs="Consolas"/>
                  <w:color w:val="000000"/>
                  <w:kern w:val="0"/>
                  <w:sz w:val="14"/>
                  <w:szCs w:val="16"/>
                </w:rPr>
                <w:t>SampleJavaConvention</w:t>
              </w:r>
              <w:proofErr w:type="spellEnd"/>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extends</w:t>
              </w:r>
              <w:r w:rsidRPr="0054411C">
                <w:rPr>
                  <w:rFonts w:ascii="Consolas" w:hAnsi="Consolas" w:cs="Consolas"/>
                  <w:color w:val="000000"/>
                  <w:kern w:val="0"/>
                  <w:sz w:val="14"/>
                  <w:szCs w:val="16"/>
                </w:rPr>
                <w:t xml:space="preserve"> </w:t>
              </w:r>
              <w:proofErr w:type="spellStart"/>
              <w:r w:rsidRPr="0054411C">
                <w:rPr>
                  <w:rFonts w:ascii="Consolas" w:hAnsi="Consolas" w:cs="Consolas"/>
                  <w:color w:val="000000"/>
                  <w:kern w:val="0"/>
                  <w:sz w:val="14"/>
                  <w:szCs w:val="16"/>
                </w:rPr>
                <w:t>SuperJavaConvention</w:t>
              </w:r>
              <w:proofErr w:type="spellEnd"/>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implements</w:t>
              </w:r>
              <w:r w:rsidRPr="0054411C">
                <w:rPr>
                  <w:rFonts w:ascii="Consolas" w:hAnsi="Consolas" w:cs="Consolas"/>
                  <w:color w:val="000000"/>
                  <w:kern w:val="0"/>
                  <w:sz w:val="14"/>
                  <w:szCs w:val="16"/>
                </w:rPr>
                <w:t xml:space="preserve"> </w:t>
              </w:r>
              <w:proofErr w:type="spellStart"/>
              <w:r w:rsidRPr="0054411C">
                <w:rPr>
                  <w:rFonts w:ascii="Consolas" w:hAnsi="Consolas" w:cs="Consolas"/>
                  <w:color w:val="000000"/>
                  <w:kern w:val="0"/>
                  <w:sz w:val="14"/>
                  <w:szCs w:val="16"/>
                </w:rPr>
                <w:t>JavaConvention</w:t>
              </w:r>
              <w:proofErr w:type="spellEnd"/>
              <w:r w:rsidRPr="0054411C">
                <w:rPr>
                  <w:rFonts w:ascii="Consolas" w:hAnsi="Consolas" w:cs="Consolas"/>
                  <w:color w:val="000000"/>
                  <w:kern w:val="0"/>
                  <w:sz w:val="14"/>
                  <w:szCs w:val="16"/>
                </w:rPr>
                <w:t xml:space="preserve"> {</w:t>
              </w:r>
            </w:ins>
          </w:p>
          <w:p w14:paraId="0EF391EE" w14:textId="76F10BA2" w:rsidR="00293E26" w:rsidRPr="0054411C" w:rsidDel="009F5389" w:rsidRDefault="00293E26" w:rsidP="00A83F30">
            <w:pPr>
              <w:autoSpaceDE w:val="0"/>
              <w:autoSpaceDN w:val="0"/>
              <w:adjustRightInd w:val="0"/>
              <w:spacing w:line="180" w:lineRule="exact"/>
              <w:jc w:val="left"/>
              <w:rPr>
                <w:del w:id="1248" w:author="Endo, Masami" w:date="2022-02-18T17:57:00Z"/>
                <w:rFonts w:ascii="Consolas" w:hAnsi="Consolas" w:cs="Consolas"/>
                <w:kern w:val="0"/>
                <w:sz w:val="10"/>
                <w:szCs w:val="12"/>
              </w:rPr>
            </w:pPr>
            <w:del w:id="1249" w:author="Endo, Masami" w:date="2022-02-18T17:57:00Z">
              <w:r w:rsidRPr="0054411C" w:rsidDel="009F5389">
                <w:rPr>
                  <w:rFonts w:ascii="Consolas" w:hAnsi="Consolas" w:cs="Consolas"/>
                  <w:sz w:val="10"/>
                  <w:szCs w:val="12"/>
                </w:rPr>
                <w:delText>public class SampleJavaConvention extends SuperJavaConvention implements JavaConvention</w:delText>
              </w:r>
            </w:del>
          </w:p>
          <w:p w14:paraId="31320159"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p>
          <w:p w14:paraId="666A7B69"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1E0D614F"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Maximum number of times to display a sample</w:t>
            </w:r>
          </w:p>
          <w:p w14:paraId="025AD856"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1AA826C2" w14:textId="77777777" w:rsidR="009F5389" w:rsidRPr="0054411C" w:rsidRDefault="009F5389" w:rsidP="009F5389">
            <w:pPr>
              <w:autoSpaceDE w:val="0"/>
              <w:autoSpaceDN w:val="0"/>
              <w:adjustRightInd w:val="0"/>
              <w:spacing w:line="180" w:lineRule="exact"/>
              <w:jc w:val="left"/>
              <w:rPr>
                <w:ins w:id="1250" w:author="Endo, Masami" w:date="2022-02-18T17:57:00Z"/>
                <w:rFonts w:ascii="Consolas" w:hAnsi="Consolas" w:cs="Consolas"/>
                <w:kern w:val="0"/>
                <w:sz w:val="14"/>
                <w:szCs w:val="16"/>
              </w:rPr>
            </w:pPr>
            <w:ins w:id="1251" w:author="Endo, Masami" w:date="2022-02-18T17:57:00Z">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public</w:t>
              </w:r>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static</w:t>
              </w:r>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final</w:t>
              </w:r>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int</w:t>
              </w:r>
              <w:r w:rsidRPr="0054411C">
                <w:rPr>
                  <w:rFonts w:ascii="Consolas" w:hAnsi="Consolas" w:cs="Consolas"/>
                  <w:color w:val="000000"/>
                  <w:kern w:val="0"/>
                  <w:sz w:val="14"/>
                  <w:szCs w:val="16"/>
                </w:rPr>
                <w:t xml:space="preserve"> MAX_VIEW_LIMIT = 100;</w:t>
              </w:r>
            </w:ins>
          </w:p>
          <w:p w14:paraId="722A1D67" w14:textId="09AF06E5" w:rsidR="00293E26" w:rsidRPr="0054411C" w:rsidDel="009F5389" w:rsidRDefault="00293E26" w:rsidP="00A83F30">
            <w:pPr>
              <w:autoSpaceDE w:val="0"/>
              <w:autoSpaceDN w:val="0"/>
              <w:adjustRightInd w:val="0"/>
              <w:spacing w:line="180" w:lineRule="exact"/>
              <w:jc w:val="left"/>
              <w:rPr>
                <w:del w:id="1252" w:author="Endo, Masami" w:date="2022-02-18T17:57:00Z"/>
                <w:rFonts w:ascii="Consolas" w:hAnsi="Consolas" w:cs="Consolas"/>
                <w:kern w:val="0"/>
                <w:sz w:val="10"/>
                <w:szCs w:val="12"/>
              </w:rPr>
            </w:pPr>
            <w:del w:id="1253" w:author="Endo, Masami" w:date="2022-02-18T17:57:00Z">
              <w:r w:rsidRPr="0054411C" w:rsidDel="009F5389">
                <w:rPr>
                  <w:rFonts w:ascii="Consolas" w:hAnsi="Consolas" w:cs="Consolas"/>
                  <w:sz w:val="10"/>
                  <w:szCs w:val="12"/>
                </w:rPr>
                <w:delText xml:space="preserve">    public static final int MAX _ VIEW _ LIMIT = 100;</w:delText>
              </w:r>
            </w:del>
          </w:p>
          <w:p w14:paraId="54B6E12B"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p>
          <w:p w14:paraId="06E91CD8"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3804455D"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Sample name to identify the sample</w:t>
            </w:r>
          </w:p>
          <w:p w14:paraId="16E5D1C9"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2502B5A3" w14:textId="77777777" w:rsidR="009F5389" w:rsidRPr="0054411C" w:rsidRDefault="009F5389" w:rsidP="009F5389">
            <w:pPr>
              <w:autoSpaceDE w:val="0"/>
              <w:autoSpaceDN w:val="0"/>
              <w:adjustRightInd w:val="0"/>
              <w:spacing w:line="180" w:lineRule="exact"/>
              <w:jc w:val="left"/>
              <w:rPr>
                <w:ins w:id="1254" w:author="Endo, Masami" w:date="2022-02-18T17:57:00Z"/>
                <w:rFonts w:ascii="Consolas" w:hAnsi="Consolas" w:cs="Consolas"/>
                <w:kern w:val="0"/>
                <w:sz w:val="14"/>
                <w:szCs w:val="16"/>
              </w:rPr>
            </w:pPr>
            <w:ins w:id="1255" w:author="Endo, Masami" w:date="2022-02-18T17:57:00Z">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private</w:t>
              </w:r>
              <w:r w:rsidRPr="0054411C">
                <w:rPr>
                  <w:rFonts w:ascii="Consolas" w:hAnsi="Consolas" w:cs="Consolas"/>
                  <w:color w:val="000000"/>
                  <w:kern w:val="0"/>
                  <w:sz w:val="14"/>
                  <w:szCs w:val="16"/>
                </w:rPr>
                <w:t xml:space="preserve"> </w:t>
              </w:r>
              <w:r w:rsidRPr="003432A0">
                <w:rPr>
                  <w:rFonts w:ascii="Consolas" w:eastAsia="ＭＳ Ｐゴシック" w:hAnsi="Consolas" w:cs="Consolas"/>
                  <w:b/>
                  <w:bCs/>
                  <w:color w:val="7F0055"/>
                  <w:kern w:val="0"/>
                  <w:sz w:val="14"/>
                  <w:szCs w:val="16"/>
                </w:rPr>
                <w:t>final</w:t>
              </w:r>
              <w:r w:rsidRPr="003432A0">
                <w:rPr>
                  <w:rFonts w:ascii="Consolas" w:eastAsia="ＭＳ Ｐゴシック" w:hAnsi="Consolas" w:cs="Consolas"/>
                  <w:color w:val="000000"/>
                  <w:kern w:val="0"/>
                  <w:sz w:val="14"/>
                  <w:szCs w:val="16"/>
                </w:rPr>
                <w:t xml:space="preserve"> </w:t>
              </w:r>
              <w:r w:rsidRPr="0054411C">
                <w:rPr>
                  <w:rFonts w:ascii="Consolas" w:hAnsi="Consolas" w:cs="Consolas"/>
                  <w:color w:val="000000"/>
                  <w:kern w:val="0"/>
                  <w:sz w:val="14"/>
                  <w:szCs w:val="16"/>
                </w:rPr>
                <w:t xml:space="preserve">String </w:t>
              </w:r>
              <w:proofErr w:type="spellStart"/>
              <w:r w:rsidRPr="0054411C">
                <w:rPr>
                  <w:rFonts w:ascii="Consolas" w:hAnsi="Consolas" w:cs="Consolas"/>
                  <w:color w:val="000000"/>
                  <w:kern w:val="0"/>
                  <w:sz w:val="14"/>
                  <w:szCs w:val="16"/>
                </w:rPr>
                <w:t>sampleName</w:t>
              </w:r>
              <w:proofErr w:type="spellEnd"/>
              <w:r w:rsidRPr="0054411C">
                <w:rPr>
                  <w:rFonts w:ascii="Consolas" w:hAnsi="Consolas" w:cs="Consolas"/>
                  <w:color w:val="000000"/>
                  <w:kern w:val="0"/>
                  <w:sz w:val="14"/>
                  <w:szCs w:val="16"/>
                </w:rPr>
                <w:t>;</w:t>
              </w:r>
            </w:ins>
          </w:p>
          <w:p w14:paraId="09ADCD10" w14:textId="7D9700B2" w:rsidR="00293E26" w:rsidRPr="0054411C" w:rsidDel="009F5389" w:rsidRDefault="00293E26" w:rsidP="00A83F30">
            <w:pPr>
              <w:autoSpaceDE w:val="0"/>
              <w:autoSpaceDN w:val="0"/>
              <w:adjustRightInd w:val="0"/>
              <w:spacing w:line="180" w:lineRule="exact"/>
              <w:jc w:val="left"/>
              <w:rPr>
                <w:del w:id="1256" w:author="Endo, Masami" w:date="2022-02-18T17:57:00Z"/>
                <w:rFonts w:ascii="Consolas" w:hAnsi="Consolas" w:cs="Consolas"/>
                <w:kern w:val="0"/>
                <w:sz w:val="10"/>
                <w:szCs w:val="12"/>
              </w:rPr>
            </w:pPr>
            <w:del w:id="1257" w:author="Endo, Masami" w:date="2022-02-18T17:57:00Z">
              <w:r w:rsidRPr="0054411C" w:rsidDel="009F5389">
                <w:rPr>
                  <w:rFonts w:ascii="Consolas" w:hAnsi="Consolas" w:cs="Consolas"/>
                  <w:sz w:val="10"/>
                  <w:szCs w:val="12"/>
                </w:rPr>
                <w:delText xml:space="preserve">    private final String sampleName;</w:delText>
              </w:r>
            </w:del>
          </w:p>
          <w:p w14:paraId="6BA08566" w14:textId="77777777" w:rsidR="00293E26" w:rsidRPr="003E76E8" w:rsidRDefault="00293E26" w:rsidP="00A83F30">
            <w:pPr>
              <w:autoSpaceDE w:val="0"/>
              <w:autoSpaceDN w:val="0"/>
              <w:adjustRightInd w:val="0"/>
              <w:spacing w:line="180" w:lineRule="exact"/>
              <w:jc w:val="left"/>
              <w:rPr>
                <w:rFonts w:ascii="Consolas" w:hAnsi="Consolas" w:cs="Consolas"/>
                <w:kern w:val="0"/>
                <w:sz w:val="10"/>
                <w:szCs w:val="12"/>
              </w:rPr>
            </w:pPr>
          </w:p>
          <w:p w14:paraId="082A88CD"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62CEE5C8"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&lt; pre &gt;</w:t>
            </w:r>
          </w:p>
          <w:p w14:paraId="3652042C"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Constructor with arguments.</w:t>
            </w:r>
          </w:p>
          <w:p w14:paraId="0376CFA6"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&lt;/pre &gt;</w:t>
            </w:r>
          </w:p>
          <w:p w14:paraId="0008C79C"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 param </w:t>
            </w:r>
            <w:proofErr w:type="spellStart"/>
            <w:r w:rsidRPr="0054411C">
              <w:rPr>
                <w:rFonts w:ascii="Consolas" w:hAnsi="Consolas" w:cs="Consolas"/>
                <w:sz w:val="10"/>
                <w:szCs w:val="12"/>
              </w:rPr>
              <w:t>sampleName</w:t>
            </w:r>
            <w:proofErr w:type="spellEnd"/>
            <w:r w:rsidRPr="0054411C">
              <w:rPr>
                <w:rFonts w:ascii="Consolas" w:hAnsi="Consolas" w:cs="Consolas"/>
                <w:sz w:val="10"/>
                <w:szCs w:val="12"/>
              </w:rPr>
              <w:t xml:space="preserve"> Sample name to set for this instance</w:t>
            </w:r>
          </w:p>
          <w:p w14:paraId="6BDE56E7"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4EBA258F" w14:textId="77777777" w:rsidR="00BF776A" w:rsidRPr="0054411C" w:rsidRDefault="00BF776A" w:rsidP="00BF776A">
            <w:pPr>
              <w:autoSpaceDE w:val="0"/>
              <w:autoSpaceDN w:val="0"/>
              <w:adjustRightInd w:val="0"/>
              <w:spacing w:line="180" w:lineRule="exact"/>
              <w:jc w:val="left"/>
              <w:rPr>
                <w:ins w:id="1258" w:author="Endo, Masami" w:date="2022-02-18T17:58:00Z"/>
                <w:rFonts w:ascii="Consolas" w:hAnsi="Consolas" w:cs="Consolas"/>
                <w:kern w:val="0"/>
                <w:sz w:val="14"/>
                <w:szCs w:val="16"/>
              </w:rPr>
            </w:pPr>
            <w:ins w:id="1259" w:author="Endo, Masami" w:date="2022-02-18T17:58:00Z">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public</w:t>
              </w:r>
              <w:r w:rsidRPr="0054411C">
                <w:rPr>
                  <w:rFonts w:ascii="Consolas" w:hAnsi="Consolas" w:cs="Consolas"/>
                  <w:color w:val="000000"/>
                  <w:kern w:val="0"/>
                  <w:sz w:val="14"/>
                  <w:szCs w:val="16"/>
                </w:rPr>
                <w:t xml:space="preserve"> </w:t>
              </w:r>
              <w:proofErr w:type="spellStart"/>
              <w:r w:rsidRPr="0054411C">
                <w:rPr>
                  <w:rFonts w:ascii="Consolas" w:hAnsi="Consolas" w:cs="Consolas"/>
                  <w:color w:val="000000"/>
                  <w:kern w:val="0"/>
                  <w:sz w:val="14"/>
                  <w:szCs w:val="16"/>
                </w:rPr>
                <w:t>SampleJavaConvention</w:t>
              </w:r>
              <w:proofErr w:type="spellEnd"/>
              <w:r>
                <w:rPr>
                  <w:rFonts w:ascii="Consolas" w:hAnsi="Consolas" w:cs="Consolas"/>
                  <w:color w:val="000000"/>
                  <w:kern w:val="0"/>
                  <w:sz w:val="14"/>
                  <w:szCs w:val="16"/>
                </w:rPr>
                <w:t>(</w:t>
              </w:r>
              <w:r w:rsidRPr="0054411C">
                <w:rPr>
                  <w:rFonts w:ascii="Consolas" w:hAnsi="Consolas" w:cs="Consolas"/>
                  <w:color w:val="000000"/>
                  <w:kern w:val="0"/>
                  <w:sz w:val="14"/>
                  <w:szCs w:val="16"/>
                </w:rPr>
                <w:t xml:space="preserve">String </w:t>
              </w:r>
              <w:proofErr w:type="spellStart"/>
              <w:r w:rsidRPr="0054411C">
                <w:rPr>
                  <w:rFonts w:ascii="Consolas" w:hAnsi="Consolas" w:cs="Consolas"/>
                  <w:color w:val="000000"/>
                  <w:kern w:val="0"/>
                  <w:sz w:val="14"/>
                  <w:szCs w:val="16"/>
                </w:rPr>
                <w:t>sampleName</w:t>
              </w:r>
              <w:proofErr w:type="spellEnd"/>
              <w:r>
                <w:rPr>
                  <w:rFonts w:ascii="Consolas" w:hAnsi="Consolas" w:cs="Consolas"/>
                  <w:color w:val="000000"/>
                  <w:kern w:val="0"/>
                  <w:sz w:val="14"/>
                  <w:szCs w:val="16"/>
                </w:rPr>
                <w:t>)</w:t>
              </w:r>
              <w:r w:rsidRPr="0054411C">
                <w:rPr>
                  <w:rFonts w:ascii="Consolas" w:hAnsi="Consolas" w:cs="Consolas"/>
                  <w:color w:val="000000"/>
                  <w:kern w:val="0"/>
                  <w:sz w:val="14"/>
                  <w:szCs w:val="16"/>
                </w:rPr>
                <w:t xml:space="preserve"> {</w:t>
              </w:r>
            </w:ins>
          </w:p>
          <w:p w14:paraId="563FB8DD" w14:textId="77777777" w:rsidR="00BF776A" w:rsidRPr="0054411C" w:rsidRDefault="00BF776A" w:rsidP="00BF776A">
            <w:pPr>
              <w:autoSpaceDE w:val="0"/>
              <w:autoSpaceDN w:val="0"/>
              <w:adjustRightInd w:val="0"/>
              <w:spacing w:line="180" w:lineRule="exact"/>
              <w:jc w:val="left"/>
              <w:rPr>
                <w:ins w:id="1260" w:author="Endo, Masami" w:date="2022-02-18T17:58:00Z"/>
                <w:rFonts w:ascii="Consolas" w:hAnsi="Consolas" w:cs="Consolas"/>
                <w:kern w:val="0"/>
                <w:sz w:val="14"/>
                <w:szCs w:val="16"/>
              </w:rPr>
            </w:pPr>
            <w:ins w:id="1261" w:author="Endo, Masami" w:date="2022-02-18T17:58:00Z">
              <w:r w:rsidRPr="0054411C">
                <w:rPr>
                  <w:rFonts w:ascii="Consolas" w:hAnsi="Consolas" w:cs="Consolas"/>
                  <w:color w:val="000000"/>
                  <w:kern w:val="0"/>
                  <w:sz w:val="14"/>
                  <w:szCs w:val="16"/>
                </w:rPr>
                <w:t xml:space="preserve">        </w:t>
              </w:r>
              <w:proofErr w:type="spellStart"/>
              <w:r w:rsidRPr="0054411C">
                <w:rPr>
                  <w:rFonts w:ascii="Consolas" w:hAnsi="Consolas" w:cs="Consolas"/>
                  <w:b/>
                  <w:bCs/>
                  <w:color w:val="7F0055"/>
                  <w:kern w:val="0"/>
                  <w:sz w:val="14"/>
                  <w:szCs w:val="16"/>
                </w:rPr>
                <w:t>this</w:t>
              </w:r>
              <w:r w:rsidRPr="0054411C">
                <w:rPr>
                  <w:rFonts w:ascii="Consolas" w:hAnsi="Consolas" w:cs="Consolas"/>
                  <w:color w:val="000000"/>
                  <w:kern w:val="0"/>
                  <w:sz w:val="14"/>
                  <w:szCs w:val="16"/>
                </w:rPr>
                <w:t>.sampleName</w:t>
              </w:r>
              <w:proofErr w:type="spellEnd"/>
              <w:r w:rsidRPr="0054411C">
                <w:rPr>
                  <w:rFonts w:ascii="Consolas" w:hAnsi="Consolas" w:cs="Consolas"/>
                  <w:color w:val="000000"/>
                  <w:kern w:val="0"/>
                  <w:sz w:val="14"/>
                  <w:szCs w:val="16"/>
                </w:rPr>
                <w:t xml:space="preserve"> = </w:t>
              </w:r>
              <w:proofErr w:type="spellStart"/>
              <w:r w:rsidRPr="0054411C">
                <w:rPr>
                  <w:rFonts w:ascii="Consolas" w:hAnsi="Consolas" w:cs="Consolas"/>
                  <w:color w:val="000000"/>
                  <w:kern w:val="0"/>
                  <w:sz w:val="14"/>
                  <w:szCs w:val="16"/>
                </w:rPr>
                <w:t>sampleName</w:t>
              </w:r>
              <w:proofErr w:type="spellEnd"/>
              <w:r w:rsidRPr="0054411C">
                <w:rPr>
                  <w:rFonts w:ascii="Consolas" w:hAnsi="Consolas" w:cs="Consolas"/>
                  <w:color w:val="000000"/>
                  <w:kern w:val="0"/>
                  <w:sz w:val="14"/>
                  <w:szCs w:val="16"/>
                </w:rPr>
                <w:t>;</w:t>
              </w:r>
            </w:ins>
          </w:p>
          <w:p w14:paraId="4BB8D4B4" w14:textId="57FA3456" w:rsidR="00293E26" w:rsidRPr="0054411C" w:rsidDel="00BF776A" w:rsidRDefault="00293E26" w:rsidP="00A83F30">
            <w:pPr>
              <w:autoSpaceDE w:val="0"/>
              <w:autoSpaceDN w:val="0"/>
              <w:adjustRightInd w:val="0"/>
              <w:spacing w:line="180" w:lineRule="exact"/>
              <w:jc w:val="left"/>
              <w:rPr>
                <w:del w:id="1262" w:author="Endo, Masami" w:date="2022-02-18T17:58:00Z"/>
                <w:rFonts w:ascii="Consolas" w:hAnsi="Consolas" w:cs="Consolas"/>
                <w:kern w:val="0"/>
                <w:sz w:val="10"/>
                <w:szCs w:val="12"/>
              </w:rPr>
            </w:pPr>
            <w:del w:id="1263" w:author="Endo, Masami" w:date="2022-02-18T17:58:00Z">
              <w:r w:rsidRPr="0054411C" w:rsidDel="00BF776A">
                <w:rPr>
                  <w:rFonts w:ascii="Consolas" w:hAnsi="Consolas" w:cs="Consolas"/>
                  <w:sz w:val="10"/>
                  <w:szCs w:val="12"/>
                </w:rPr>
                <w:delText xml:space="preserve">    public SampleJavaConvention (String sampleName) {</w:delText>
              </w:r>
            </w:del>
          </w:p>
          <w:p w14:paraId="0CC4DD61" w14:textId="5FF4D5C7" w:rsidR="00293E26" w:rsidRPr="0054411C" w:rsidDel="00BF776A" w:rsidRDefault="00293E26" w:rsidP="00A83F30">
            <w:pPr>
              <w:autoSpaceDE w:val="0"/>
              <w:autoSpaceDN w:val="0"/>
              <w:adjustRightInd w:val="0"/>
              <w:spacing w:line="180" w:lineRule="exact"/>
              <w:jc w:val="left"/>
              <w:rPr>
                <w:del w:id="1264" w:author="Endo, Masami" w:date="2022-02-18T17:58:00Z"/>
                <w:rFonts w:ascii="Consolas" w:hAnsi="Consolas" w:cs="Consolas"/>
                <w:kern w:val="0"/>
                <w:sz w:val="10"/>
                <w:szCs w:val="12"/>
              </w:rPr>
            </w:pPr>
            <w:del w:id="1265" w:author="Endo, Masami" w:date="2022-02-18T17:58:00Z">
              <w:r w:rsidRPr="0054411C" w:rsidDel="00BF776A">
                <w:rPr>
                  <w:rFonts w:ascii="Consolas" w:hAnsi="Consolas" w:cs="Consolas"/>
                  <w:sz w:val="10"/>
                  <w:szCs w:val="12"/>
                </w:rPr>
                <w:delText xml:space="preserve">        this.sampleName = sampleName;</w:delText>
              </w:r>
            </w:del>
          </w:p>
          <w:p w14:paraId="776D797F"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3DDB043C"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p>
          <w:p w14:paraId="163E3875"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6C089EFE"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&lt; pre &gt;</w:t>
            </w:r>
          </w:p>
          <w:p w14:paraId="21C862D9"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Performs an analysis of the specified sample file.</w:t>
            </w:r>
          </w:p>
          <w:p w14:paraId="1F84D9F4"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Parses the contents of the CSV format specified by the argument and displays the results in the output stream.</w:t>
            </w:r>
          </w:p>
          <w:p w14:paraId="46AA252E"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&lt;/pre &gt;</w:t>
            </w:r>
          </w:p>
          <w:p w14:paraId="086130C1"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 param </w:t>
            </w:r>
            <w:proofErr w:type="spellStart"/>
            <w:r w:rsidRPr="0054411C">
              <w:rPr>
                <w:rFonts w:ascii="Consolas" w:hAnsi="Consolas" w:cs="Consolas"/>
                <w:sz w:val="10"/>
                <w:szCs w:val="12"/>
              </w:rPr>
              <w:t>exampleFileName</w:t>
            </w:r>
            <w:proofErr w:type="spellEnd"/>
            <w:r w:rsidRPr="0054411C">
              <w:rPr>
                <w:rFonts w:ascii="Consolas" w:hAnsi="Consolas" w:cs="Consolas"/>
                <w:sz w:val="10"/>
                <w:szCs w:val="12"/>
              </w:rPr>
              <w:t xml:space="preserve"> A File object for the sample file to parse.</w:t>
            </w:r>
          </w:p>
          <w:p w14:paraId="139803D4"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 return </w:t>
            </w:r>
            <w:proofErr w:type="spellStart"/>
            <w:r w:rsidRPr="0054411C">
              <w:rPr>
                <w:rFonts w:ascii="Consolas" w:hAnsi="Consolas" w:cs="Consolas"/>
                <w:sz w:val="10"/>
                <w:szCs w:val="12"/>
              </w:rPr>
              <w:t>Return</w:t>
            </w:r>
            <w:proofErr w:type="spellEnd"/>
            <w:r w:rsidRPr="0054411C">
              <w:rPr>
                <w:rFonts w:ascii="Consolas" w:hAnsi="Consolas" w:cs="Consolas"/>
                <w:sz w:val="10"/>
                <w:szCs w:val="12"/>
              </w:rPr>
              <w:t xml:space="preserve"> true if parsing was successful. On failure, returns false if the argument is passed as null.</w:t>
            </w:r>
          </w:p>
          <w:p w14:paraId="49D799D5"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 deprecated Replaced by another method due to failure under certain conditions {@ link # </w:t>
            </w:r>
            <w:proofErr w:type="spellStart"/>
            <w:r w:rsidRPr="0054411C">
              <w:rPr>
                <w:rFonts w:ascii="Consolas" w:hAnsi="Consolas" w:cs="Consolas"/>
                <w:sz w:val="10"/>
                <w:szCs w:val="12"/>
              </w:rPr>
              <w:t>parseExampleFile</w:t>
            </w:r>
            <w:proofErr w:type="spellEnd"/>
            <w:r w:rsidRPr="0054411C">
              <w:rPr>
                <w:rFonts w:ascii="Consolas" w:hAnsi="Consolas" w:cs="Consolas"/>
                <w:sz w:val="10"/>
                <w:szCs w:val="12"/>
              </w:rPr>
              <w:t xml:space="preserve"> (File)}</w:t>
            </w:r>
          </w:p>
          <w:p w14:paraId="6F355499"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6BFB51B6"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Deprecated</w:t>
            </w:r>
          </w:p>
          <w:p w14:paraId="229448FC" w14:textId="77777777" w:rsidR="00BF776A" w:rsidRPr="0054411C" w:rsidRDefault="00BF776A" w:rsidP="00BF776A">
            <w:pPr>
              <w:autoSpaceDE w:val="0"/>
              <w:autoSpaceDN w:val="0"/>
              <w:adjustRightInd w:val="0"/>
              <w:spacing w:line="180" w:lineRule="exact"/>
              <w:jc w:val="left"/>
              <w:rPr>
                <w:ins w:id="1266" w:author="Endo, Masami" w:date="2022-02-18T17:58:00Z"/>
                <w:rFonts w:ascii="Consolas" w:hAnsi="Consolas" w:cs="Consolas"/>
                <w:kern w:val="0"/>
                <w:sz w:val="14"/>
                <w:szCs w:val="16"/>
              </w:rPr>
            </w:pPr>
            <w:ins w:id="1267" w:author="Endo, Masami" w:date="2022-02-18T17:58:00Z">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public</w:t>
              </w:r>
              <w:r w:rsidRPr="0054411C">
                <w:rPr>
                  <w:rFonts w:ascii="Consolas" w:hAnsi="Consolas" w:cs="Consolas"/>
                  <w:color w:val="000000"/>
                  <w:kern w:val="0"/>
                  <w:sz w:val="14"/>
                  <w:szCs w:val="16"/>
                </w:rPr>
                <w:t xml:space="preserve"> </w:t>
              </w:r>
              <w:proofErr w:type="spellStart"/>
              <w:r w:rsidRPr="0054411C">
                <w:rPr>
                  <w:rFonts w:ascii="Consolas" w:hAnsi="Consolas" w:cs="Consolas"/>
                  <w:b/>
                  <w:bCs/>
                  <w:color w:val="7F0055"/>
                  <w:kern w:val="0"/>
                  <w:sz w:val="14"/>
                  <w:szCs w:val="16"/>
                </w:rPr>
                <w:t>boolean</w:t>
              </w:r>
              <w:proofErr w:type="spellEnd"/>
              <w:r w:rsidRPr="0054411C">
                <w:rPr>
                  <w:rFonts w:ascii="Consolas" w:hAnsi="Consolas" w:cs="Consolas"/>
                  <w:color w:val="000000"/>
                  <w:kern w:val="0"/>
                  <w:sz w:val="14"/>
                  <w:szCs w:val="16"/>
                </w:rPr>
                <w:t xml:space="preserve"> </w:t>
              </w:r>
              <w:proofErr w:type="spellStart"/>
              <w:r w:rsidRPr="0054411C">
                <w:rPr>
                  <w:rFonts w:ascii="Consolas" w:hAnsi="Consolas" w:cs="Consolas"/>
                  <w:color w:val="000000"/>
                  <w:kern w:val="0"/>
                  <w:sz w:val="14"/>
                  <w:szCs w:val="16"/>
                </w:rPr>
                <w:t>printExampleStream</w:t>
              </w:r>
              <w:proofErr w:type="spellEnd"/>
              <w:r>
                <w:rPr>
                  <w:rFonts w:ascii="Consolas" w:hAnsi="Consolas" w:cs="Consolas"/>
                  <w:color w:val="000000"/>
                  <w:kern w:val="0"/>
                  <w:sz w:val="14"/>
                  <w:szCs w:val="16"/>
                </w:rPr>
                <w:t>(</w:t>
              </w:r>
              <w:r w:rsidRPr="0054411C">
                <w:rPr>
                  <w:rFonts w:ascii="Consolas" w:hAnsi="Consolas" w:cs="Consolas"/>
                  <w:color w:val="000000"/>
                  <w:kern w:val="0"/>
                  <w:sz w:val="14"/>
                  <w:szCs w:val="16"/>
                </w:rPr>
                <w:t xml:space="preserve">File </w:t>
              </w:r>
              <w:proofErr w:type="spellStart"/>
              <w:r w:rsidRPr="0054411C">
                <w:rPr>
                  <w:rFonts w:ascii="Consolas" w:hAnsi="Consolas" w:cs="Consolas"/>
                  <w:color w:val="000000"/>
                  <w:kern w:val="0"/>
                  <w:sz w:val="14"/>
                  <w:szCs w:val="16"/>
                </w:rPr>
                <w:t>exampleFileName</w:t>
              </w:r>
              <w:proofErr w:type="spellEnd"/>
              <w:r>
                <w:rPr>
                  <w:rFonts w:ascii="Consolas" w:hAnsi="Consolas" w:cs="Consolas"/>
                  <w:color w:val="000000"/>
                  <w:kern w:val="0"/>
                  <w:sz w:val="14"/>
                  <w:szCs w:val="16"/>
                </w:rPr>
                <w:t>)</w:t>
              </w:r>
              <w:r w:rsidRPr="0054411C">
                <w:rPr>
                  <w:rFonts w:ascii="Consolas" w:hAnsi="Consolas" w:cs="Consolas"/>
                  <w:color w:val="000000"/>
                  <w:kern w:val="0"/>
                  <w:sz w:val="14"/>
                  <w:szCs w:val="16"/>
                </w:rPr>
                <w:t xml:space="preserve"> {</w:t>
              </w:r>
            </w:ins>
          </w:p>
          <w:p w14:paraId="237AB51F" w14:textId="1793F7C0" w:rsidR="00293E26" w:rsidRPr="0054411C" w:rsidDel="00BF776A" w:rsidRDefault="00293E26" w:rsidP="00A83F30">
            <w:pPr>
              <w:autoSpaceDE w:val="0"/>
              <w:autoSpaceDN w:val="0"/>
              <w:adjustRightInd w:val="0"/>
              <w:spacing w:line="180" w:lineRule="exact"/>
              <w:jc w:val="left"/>
              <w:rPr>
                <w:del w:id="1268" w:author="Endo, Masami" w:date="2022-02-18T17:58:00Z"/>
                <w:rFonts w:ascii="Consolas" w:hAnsi="Consolas" w:cs="Consolas"/>
                <w:kern w:val="0"/>
                <w:sz w:val="10"/>
                <w:szCs w:val="12"/>
              </w:rPr>
            </w:pPr>
            <w:del w:id="1269" w:author="Endo, Masami" w:date="2022-02-18T17:58:00Z">
              <w:r w:rsidRPr="0054411C" w:rsidDel="00BF776A">
                <w:rPr>
                  <w:rFonts w:ascii="Consolas" w:hAnsi="Consolas" w:cs="Consolas"/>
                  <w:sz w:val="10"/>
                  <w:szCs w:val="12"/>
                </w:rPr>
                <w:delText xml:space="preserve">    public boolean printExampleStream (File exampleFileName) {</w:delText>
              </w:r>
            </w:del>
          </w:p>
          <w:p w14:paraId="35831F6F"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//statement</w:t>
            </w:r>
          </w:p>
          <w:p w14:paraId="0259AF82"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45AEBAF5"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p>
          <w:p w14:paraId="5B4733B4"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5597640B"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&lt; pre &gt;</w:t>
            </w:r>
          </w:p>
          <w:p w14:paraId="2BE5EA2A"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Performs an analysis of the specified sample file.</w:t>
            </w:r>
          </w:p>
          <w:p w14:paraId="2E5523E0"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Parses the contents of the CSV format specified by the argument and displays the results in the output stream as </w:t>
            </w:r>
            <w:proofErr w:type="gramStart"/>
            <w:r w:rsidRPr="0054411C">
              <w:rPr>
                <w:rFonts w:ascii="Consolas" w:hAnsi="Consolas" w:cs="Consolas"/>
                <w:sz w:val="10"/>
                <w:szCs w:val="12"/>
              </w:rPr>
              <w:t>follows:.</w:t>
            </w:r>
            <w:proofErr w:type="gramEnd"/>
          </w:p>
          <w:p w14:paraId="134E2151"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w:t>
            </w:r>
            <w:r w:rsidRPr="0054411C">
              <w:rPr>
                <w:rFonts w:ascii="Consolas" w:hAnsi="Consolas" w:cs="Consolas"/>
                <w:sz w:val="10"/>
                <w:szCs w:val="12"/>
              </w:rPr>
              <w:t>・</w:t>
            </w:r>
            <w:r w:rsidRPr="0054411C">
              <w:rPr>
                <w:rFonts w:ascii="Consolas" w:hAnsi="Consolas" w:cs="Consolas"/>
                <w:sz w:val="10"/>
                <w:szCs w:val="12"/>
              </w:rPr>
              <w:t xml:space="preserve"> Describe the first step ... </w:t>
            </w:r>
          </w:p>
          <w:p w14:paraId="3760EB34"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w:t>
            </w:r>
            <w:r w:rsidRPr="0054411C">
              <w:rPr>
                <w:rFonts w:ascii="Consolas" w:hAnsi="Consolas" w:cs="Consolas"/>
                <w:sz w:val="10"/>
                <w:szCs w:val="12"/>
              </w:rPr>
              <w:t>・</w:t>
            </w:r>
            <w:r w:rsidRPr="0054411C">
              <w:rPr>
                <w:rFonts w:ascii="Consolas" w:hAnsi="Consolas" w:cs="Consolas"/>
                <w:sz w:val="10"/>
                <w:szCs w:val="12"/>
              </w:rPr>
              <w:t xml:space="preserve"> Describe the following procedure ... </w:t>
            </w:r>
          </w:p>
          <w:p w14:paraId="1C2C0E5F"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In addition, if the analysis fails, it is recommended that you recover as </w:t>
            </w:r>
            <w:proofErr w:type="gramStart"/>
            <w:r w:rsidRPr="0054411C">
              <w:rPr>
                <w:rFonts w:ascii="Consolas" w:hAnsi="Consolas" w:cs="Consolas"/>
                <w:sz w:val="10"/>
                <w:szCs w:val="12"/>
              </w:rPr>
              <w:t>follows:.</w:t>
            </w:r>
            <w:proofErr w:type="gramEnd"/>
          </w:p>
          <w:p w14:paraId="61301C3D"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w:t>
            </w:r>
            <w:r w:rsidRPr="0054411C">
              <w:rPr>
                <w:rFonts w:ascii="Consolas" w:hAnsi="Consolas" w:cs="Consolas"/>
                <w:sz w:val="10"/>
                <w:szCs w:val="12"/>
              </w:rPr>
              <w:t>・</w:t>
            </w:r>
            <w:r w:rsidRPr="0054411C">
              <w:rPr>
                <w:rFonts w:ascii="Consolas" w:hAnsi="Consolas" w:cs="Consolas"/>
                <w:sz w:val="10"/>
                <w:szCs w:val="12"/>
              </w:rPr>
              <w:t xml:space="preserve"> Describe the first recovery procedure ... </w:t>
            </w:r>
          </w:p>
          <w:p w14:paraId="0DB8462D"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w:t>
            </w:r>
            <w:r w:rsidRPr="0054411C">
              <w:rPr>
                <w:rFonts w:ascii="Consolas" w:hAnsi="Consolas" w:cs="Consolas"/>
                <w:sz w:val="10"/>
                <w:szCs w:val="12"/>
              </w:rPr>
              <w:t>・</w:t>
            </w:r>
            <w:r w:rsidRPr="0054411C">
              <w:rPr>
                <w:rFonts w:ascii="Consolas" w:hAnsi="Consolas" w:cs="Consolas"/>
                <w:sz w:val="10"/>
                <w:szCs w:val="12"/>
              </w:rPr>
              <w:t xml:space="preserve"> Describe the next recovery procedure ... </w:t>
            </w:r>
          </w:p>
          <w:p w14:paraId="7168E30B"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&lt;/pre &gt;</w:t>
            </w:r>
          </w:p>
          <w:p w14:paraId="5FDB0DC3"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 param </w:t>
            </w:r>
            <w:proofErr w:type="spellStart"/>
            <w:r w:rsidRPr="0054411C">
              <w:rPr>
                <w:rFonts w:ascii="Consolas" w:hAnsi="Consolas" w:cs="Consolas"/>
                <w:sz w:val="10"/>
                <w:szCs w:val="12"/>
              </w:rPr>
              <w:t>exampleFileName</w:t>
            </w:r>
            <w:proofErr w:type="spellEnd"/>
            <w:r w:rsidRPr="0054411C">
              <w:rPr>
                <w:rFonts w:ascii="Consolas" w:hAnsi="Consolas" w:cs="Consolas"/>
                <w:sz w:val="10"/>
                <w:szCs w:val="12"/>
              </w:rPr>
              <w:t xml:space="preserve"> A File object for the sample file to parse.</w:t>
            </w:r>
          </w:p>
          <w:p w14:paraId="71ABD9EA"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 throws  </w:t>
            </w:r>
            <w:proofErr w:type="spellStart"/>
            <w:r w:rsidRPr="0054411C">
              <w:rPr>
                <w:rFonts w:ascii="Consolas" w:hAnsi="Consolas" w:cs="Consolas"/>
                <w:sz w:val="10"/>
                <w:szCs w:val="12"/>
              </w:rPr>
              <w:t>ParseExampleCsvFileException</w:t>
            </w:r>
            <w:proofErr w:type="spellEnd"/>
            <w:r w:rsidRPr="0054411C">
              <w:rPr>
                <w:rFonts w:ascii="Consolas" w:hAnsi="Consolas" w:cs="Consolas"/>
                <w:sz w:val="10"/>
                <w:szCs w:val="12"/>
              </w:rPr>
              <w:t xml:space="preserve"> Thrown if the parsing of the CSV file fails.</w:t>
            </w:r>
          </w:p>
          <w:p w14:paraId="68D3CB4F"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202B85B8"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 Override</w:t>
            </w:r>
          </w:p>
          <w:p w14:paraId="637B7457" w14:textId="77777777" w:rsidR="00BF4886" w:rsidRPr="0054411C" w:rsidRDefault="00BF4886" w:rsidP="00BF4886">
            <w:pPr>
              <w:autoSpaceDE w:val="0"/>
              <w:autoSpaceDN w:val="0"/>
              <w:adjustRightInd w:val="0"/>
              <w:spacing w:line="180" w:lineRule="exact"/>
              <w:jc w:val="left"/>
              <w:rPr>
                <w:ins w:id="1270" w:author="Endo, Masami" w:date="2022-02-18T17:58:00Z"/>
                <w:rFonts w:ascii="Consolas" w:hAnsi="Consolas" w:cs="Consolas"/>
                <w:kern w:val="0"/>
                <w:sz w:val="14"/>
                <w:szCs w:val="16"/>
              </w:rPr>
            </w:pPr>
            <w:ins w:id="1271" w:author="Endo, Masami" w:date="2022-02-18T17:58:00Z">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public</w:t>
              </w:r>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void</w:t>
              </w:r>
              <w:r w:rsidRPr="0054411C">
                <w:rPr>
                  <w:rFonts w:ascii="Consolas" w:hAnsi="Consolas" w:cs="Consolas"/>
                  <w:color w:val="000000"/>
                  <w:kern w:val="0"/>
                  <w:sz w:val="14"/>
                  <w:szCs w:val="16"/>
                </w:rPr>
                <w:t xml:space="preserve"> </w:t>
              </w:r>
              <w:proofErr w:type="spellStart"/>
              <w:r w:rsidRPr="0054411C">
                <w:rPr>
                  <w:rFonts w:ascii="Consolas" w:hAnsi="Consolas" w:cs="Consolas"/>
                  <w:color w:val="000000"/>
                  <w:kern w:val="0"/>
                  <w:sz w:val="14"/>
                  <w:szCs w:val="16"/>
                </w:rPr>
                <w:t>parseExampleFile</w:t>
              </w:r>
              <w:proofErr w:type="spellEnd"/>
              <w:r>
                <w:rPr>
                  <w:rFonts w:ascii="Consolas" w:hAnsi="Consolas" w:cs="Consolas"/>
                  <w:color w:val="000000"/>
                  <w:kern w:val="0"/>
                  <w:sz w:val="14"/>
                  <w:szCs w:val="16"/>
                </w:rPr>
                <w:t>(</w:t>
              </w:r>
              <w:r w:rsidRPr="0054411C">
                <w:rPr>
                  <w:rFonts w:ascii="Consolas" w:hAnsi="Consolas" w:cs="Consolas"/>
                  <w:color w:val="000000"/>
                  <w:kern w:val="0"/>
                  <w:sz w:val="14"/>
                  <w:szCs w:val="16"/>
                </w:rPr>
                <w:t xml:space="preserve">File </w:t>
              </w:r>
              <w:proofErr w:type="spellStart"/>
              <w:r w:rsidRPr="0054411C">
                <w:rPr>
                  <w:rFonts w:ascii="Consolas" w:hAnsi="Consolas" w:cs="Consolas"/>
                  <w:color w:val="000000"/>
                  <w:kern w:val="0"/>
                  <w:sz w:val="14"/>
                  <w:szCs w:val="16"/>
                </w:rPr>
                <w:t>examp</w:t>
              </w:r>
              <w:bookmarkStart w:id="1272" w:name="_GoBack"/>
              <w:bookmarkEnd w:id="1272"/>
              <w:r w:rsidRPr="0054411C">
                <w:rPr>
                  <w:rFonts w:ascii="Consolas" w:hAnsi="Consolas" w:cs="Consolas"/>
                  <w:color w:val="000000"/>
                  <w:kern w:val="0"/>
                  <w:sz w:val="14"/>
                  <w:szCs w:val="16"/>
                </w:rPr>
                <w:t>leFileName</w:t>
              </w:r>
              <w:proofErr w:type="spellEnd"/>
              <w:r>
                <w:rPr>
                  <w:rFonts w:ascii="Consolas" w:hAnsi="Consolas" w:cs="Consolas"/>
                  <w:color w:val="000000"/>
                  <w:kern w:val="0"/>
                  <w:sz w:val="14"/>
                  <w:szCs w:val="16"/>
                </w:rPr>
                <w:t>)</w:t>
              </w:r>
              <w:r w:rsidRPr="0054411C">
                <w:rPr>
                  <w:rFonts w:ascii="Consolas" w:hAnsi="Consolas" w:cs="Consolas"/>
                  <w:color w:val="000000"/>
                  <w:kern w:val="0"/>
                  <w:sz w:val="14"/>
                  <w:szCs w:val="16"/>
                </w:rPr>
                <w:t xml:space="preserve"> </w:t>
              </w:r>
              <w:r w:rsidRPr="0054411C">
                <w:rPr>
                  <w:rFonts w:ascii="Consolas" w:hAnsi="Consolas" w:cs="Consolas"/>
                  <w:b/>
                  <w:bCs/>
                  <w:color w:val="7F0055"/>
                  <w:kern w:val="0"/>
                  <w:sz w:val="14"/>
                  <w:szCs w:val="16"/>
                </w:rPr>
                <w:t>throws</w:t>
              </w:r>
              <w:r w:rsidRPr="0054411C">
                <w:rPr>
                  <w:rFonts w:ascii="Consolas" w:hAnsi="Consolas" w:cs="Consolas"/>
                  <w:color w:val="000000"/>
                  <w:kern w:val="0"/>
                  <w:sz w:val="14"/>
                  <w:szCs w:val="16"/>
                </w:rPr>
                <w:t xml:space="preserve"> </w:t>
              </w:r>
              <w:proofErr w:type="spellStart"/>
              <w:r w:rsidRPr="0054411C">
                <w:rPr>
                  <w:rFonts w:ascii="Consolas" w:hAnsi="Consolas" w:cs="Consolas"/>
                  <w:color w:val="000000"/>
                  <w:kern w:val="0"/>
                  <w:sz w:val="14"/>
                  <w:szCs w:val="16"/>
                </w:rPr>
                <w:t>ParseExampleCsvFileException</w:t>
              </w:r>
              <w:proofErr w:type="spellEnd"/>
              <w:r w:rsidRPr="0054411C">
                <w:rPr>
                  <w:rFonts w:ascii="Consolas" w:hAnsi="Consolas" w:cs="Consolas"/>
                  <w:color w:val="000000"/>
                  <w:kern w:val="0"/>
                  <w:sz w:val="14"/>
                  <w:szCs w:val="16"/>
                </w:rPr>
                <w:t xml:space="preserve"> {</w:t>
              </w:r>
            </w:ins>
          </w:p>
          <w:p w14:paraId="40B5AC86" w14:textId="6A6FF0F2" w:rsidR="00293E26" w:rsidRPr="0054411C" w:rsidDel="00BF4886" w:rsidRDefault="00293E26" w:rsidP="00A83F30">
            <w:pPr>
              <w:autoSpaceDE w:val="0"/>
              <w:autoSpaceDN w:val="0"/>
              <w:adjustRightInd w:val="0"/>
              <w:spacing w:line="180" w:lineRule="exact"/>
              <w:jc w:val="left"/>
              <w:rPr>
                <w:del w:id="1273" w:author="Endo, Masami" w:date="2022-02-18T17:58:00Z"/>
                <w:rFonts w:ascii="Consolas" w:hAnsi="Consolas" w:cs="Consolas"/>
                <w:kern w:val="0"/>
                <w:sz w:val="10"/>
                <w:szCs w:val="12"/>
              </w:rPr>
            </w:pPr>
            <w:del w:id="1274" w:author="Endo, Masami" w:date="2022-02-18T17:58:00Z">
              <w:r w:rsidRPr="0054411C" w:rsidDel="00BF4886">
                <w:rPr>
                  <w:rFonts w:ascii="Consolas" w:hAnsi="Consolas" w:cs="Consolas"/>
                  <w:sz w:val="10"/>
                  <w:szCs w:val="12"/>
                </w:rPr>
                <w:delText xml:space="preserve">    public void parseExampleFile (File exampleFileName) throws ParseExampleCsvFileException {</w:delText>
              </w:r>
            </w:del>
          </w:p>
          <w:p w14:paraId="14A871DD"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//statement</w:t>
            </w:r>
          </w:p>
          <w:p w14:paraId="1D24F551"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 xml:space="preserve">    }</w:t>
            </w:r>
          </w:p>
          <w:p w14:paraId="2DE3E996"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p>
          <w:p w14:paraId="1B84EC12" w14:textId="77777777" w:rsidR="00293E26" w:rsidRPr="0054411C" w:rsidRDefault="00293E26" w:rsidP="00A83F30">
            <w:pPr>
              <w:autoSpaceDE w:val="0"/>
              <w:autoSpaceDN w:val="0"/>
              <w:adjustRightInd w:val="0"/>
              <w:spacing w:line="180" w:lineRule="exact"/>
              <w:jc w:val="left"/>
              <w:rPr>
                <w:rFonts w:ascii="Consolas" w:hAnsi="Consolas" w:cs="Consolas"/>
                <w:kern w:val="0"/>
                <w:sz w:val="10"/>
                <w:szCs w:val="12"/>
              </w:rPr>
            </w:pPr>
            <w:r w:rsidRPr="0054411C">
              <w:rPr>
                <w:rFonts w:ascii="Consolas" w:hAnsi="Consolas" w:cs="Consolas"/>
                <w:sz w:val="10"/>
                <w:szCs w:val="12"/>
              </w:rPr>
              <w:t>}</w:t>
            </w:r>
          </w:p>
        </w:tc>
      </w:tr>
    </w:tbl>
    <w:p w14:paraId="7880EA6C" w14:textId="32D14328" w:rsidR="00D44AD0" w:rsidRPr="00293E26" w:rsidRDefault="00D44AD0" w:rsidP="008D34EF"/>
    <w:sectPr w:rsidR="00D44AD0" w:rsidRPr="00293E26" w:rsidSect="0034470E">
      <w:pgSz w:w="11906" w:h="16838" w:code="9"/>
      <w:pgMar w:top="1701" w:right="1418" w:bottom="851" w:left="1418" w:header="851" w:footer="567" w:gutter="0"/>
      <w:cols w:space="425"/>
      <w:docGrid w:type="linesAndChars" w:linePitch="2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EC8B" w14:textId="77777777" w:rsidR="00835E0D" w:rsidRDefault="00835E0D">
      <w:r>
        <w:separator/>
      </w:r>
    </w:p>
  </w:endnote>
  <w:endnote w:type="continuationSeparator" w:id="0">
    <w:p w14:paraId="3E7916D7" w14:textId="77777777" w:rsidR="00835E0D" w:rsidRDefault="00835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俵俽 俹僑僔僢僋">
    <w:altName w:val="Microsoft YaHei"/>
    <w:panose1 w:val="00000000000000000000"/>
    <w:charset w:val="86"/>
    <w:family w:val="auto"/>
    <w:notTrueType/>
    <w:pitch w:val="default"/>
    <w:sig w:usb0="00000001" w:usb1="080E0000" w:usb2="00000010" w:usb3="00000000" w:csb0="00040000" w:csb1="00000000"/>
  </w:font>
  <w:font w:name="ＭＳ ゴシック">
    <w:altName w:val="MS Gothic"/>
    <w:panose1 w:val="020B0609070205080204"/>
    <w:charset w:val="80"/>
    <w:family w:val="modern"/>
    <w:pitch w:val="fixed"/>
    <w:sig w:usb0="E00002FF" w:usb1="6AC7FDFB" w:usb2="08000012" w:usb3="00000000" w:csb0="0002009F" w:csb1="00000000"/>
  </w:font>
  <w:font w:name="HGSoeiKakugothicUB">
    <w:charset w:val="80"/>
    <w:family w:val="modern"/>
    <w:pitch w:val="fixed"/>
    <w:sig w:usb0="E00002FF" w:usb1="2AC7EDFE"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GPSoeiKakugothicUB">
    <w:charset w:val="80"/>
    <w:family w:val="swiss"/>
    <w:pitch w:val="variable"/>
    <w:sig w:usb0="E00002FF" w:usb1="2AC7EDFE" w:usb2="00000012" w:usb3="00000000" w:csb0="0002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D9F45" w14:textId="2EC5F551" w:rsidR="0046139F" w:rsidRPr="00746D5C" w:rsidRDefault="0046139F" w:rsidP="00002652">
    <w:pPr>
      <w:pStyle w:val="Footer"/>
      <w:pBdr>
        <w:top w:val="single" w:sz="6" w:space="0" w:color="5F5F5F"/>
      </w:pBdr>
      <w:tabs>
        <w:tab w:val="clear" w:pos="4252"/>
        <w:tab w:val="clear" w:pos="8504"/>
        <w:tab w:val="center" w:pos="4536"/>
        <w:tab w:val="right" w:pos="9072"/>
      </w:tabs>
      <w:spacing w:line="280" w:lineRule="exact"/>
      <w:jc w:val="right"/>
      <w:rPr>
        <w:rFonts w:asciiTheme="majorHAnsi" w:eastAsia="ＭＳ Ｐゴシック" w:hAnsiTheme="majorHAnsi" w:cstheme="majorHAnsi"/>
        <w:color w:val="5F5F5F"/>
        <w:kern w:val="0"/>
        <w:sz w:val="14"/>
        <w:szCs w:val="18"/>
      </w:rPr>
    </w:pPr>
    <w:r w:rsidRPr="00746D5C">
      <w:rPr>
        <w:rStyle w:val="PageNumber"/>
        <w:rFonts w:asciiTheme="majorHAnsi" w:eastAsia="ＭＳ Ｐゴシック" w:hAnsiTheme="majorHAnsi" w:cstheme="majorHAnsi"/>
        <w:sz w:val="14"/>
      </w:rPr>
      <w:tab/>
    </w:r>
    <w:r w:rsidRPr="00746D5C">
      <w:rPr>
        <w:rStyle w:val="PageNumber"/>
        <w:rFonts w:asciiTheme="majorHAnsi" w:eastAsia="ＭＳ Ｐゴシック" w:hAnsiTheme="majorHAnsi" w:cstheme="majorHAnsi"/>
        <w:sz w:val="14"/>
      </w:rPr>
      <w:fldChar w:fldCharType="begin"/>
    </w:r>
    <w:r w:rsidRPr="00746D5C">
      <w:rPr>
        <w:rStyle w:val="PageNumber"/>
        <w:rFonts w:asciiTheme="majorHAnsi" w:eastAsia="ＭＳ Ｐゴシック" w:hAnsiTheme="majorHAnsi" w:cstheme="majorHAnsi"/>
        <w:sz w:val="14"/>
      </w:rPr>
      <w:instrText xml:space="preserve"> PAGE </w:instrText>
    </w:r>
    <w:r w:rsidRPr="00746D5C">
      <w:rPr>
        <w:rStyle w:val="PageNumber"/>
        <w:rFonts w:asciiTheme="majorHAnsi" w:eastAsia="ＭＳ Ｐゴシック" w:hAnsiTheme="majorHAnsi" w:cstheme="majorHAnsi"/>
        <w:sz w:val="14"/>
      </w:rPr>
      <w:fldChar w:fldCharType="separate"/>
    </w:r>
    <w:r w:rsidRPr="00746D5C">
      <w:rPr>
        <w:rFonts w:asciiTheme="majorHAnsi" w:eastAsia="ＭＳ Ｐゴシック" w:hAnsiTheme="majorHAnsi" w:cstheme="majorHAnsi"/>
        <w:sz w:val="10"/>
      </w:rPr>
      <w:t>26</w:t>
    </w:r>
    <w:r w:rsidRPr="00746D5C">
      <w:rPr>
        <w:rStyle w:val="PageNumber"/>
        <w:rFonts w:asciiTheme="majorHAnsi" w:eastAsia="ＭＳ Ｐゴシック" w:hAnsiTheme="majorHAnsi" w:cstheme="majorHAnsi"/>
        <w:sz w:val="14"/>
      </w:rPr>
      <w:fldChar w:fldCharType="end"/>
    </w:r>
    <w:r w:rsidRPr="00746D5C">
      <w:rPr>
        <w:rStyle w:val="PageNumber"/>
        <w:rFonts w:asciiTheme="majorHAnsi" w:eastAsia="ＭＳ Ｐゴシック" w:hAnsiTheme="majorHAnsi" w:cstheme="majorHAnsi"/>
        <w:sz w:val="14"/>
      </w:rPr>
      <w:tab/>
    </w:r>
    <w:r w:rsidRPr="00746D5C">
      <w:rPr>
        <w:rFonts w:asciiTheme="majorHAnsi" w:eastAsia="ＭＳ Ｐゴシック" w:hAnsiTheme="majorHAnsi" w:cstheme="majorHAnsi" w:hint="eastAsia"/>
        <w:sz w:val="10"/>
        <w:szCs w:val="14"/>
      </w:rPr>
      <w:t>Copyright 2017 FUJITSU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FA918" w14:textId="74EACCD7" w:rsidR="0046139F" w:rsidRPr="00E24C43" w:rsidRDefault="0046139F" w:rsidP="000F7AD9">
    <w:pPr>
      <w:pStyle w:val="Footer"/>
      <w:pBdr>
        <w:top w:val="single" w:sz="6" w:space="0" w:color="5F5F5F"/>
      </w:pBdr>
      <w:tabs>
        <w:tab w:val="clear" w:pos="4252"/>
        <w:tab w:val="clear" w:pos="8504"/>
        <w:tab w:val="center" w:pos="4536"/>
        <w:tab w:val="right" w:pos="9072"/>
      </w:tabs>
      <w:spacing w:line="280" w:lineRule="exact"/>
      <w:jc w:val="right"/>
      <w:rPr>
        <w:rFonts w:asciiTheme="majorHAnsi" w:eastAsia="ＭＳ Ｐゴシック" w:hAnsiTheme="majorHAnsi" w:cstheme="majorHAnsi"/>
        <w:color w:val="5F5F5F"/>
        <w:kern w:val="0"/>
        <w:sz w:val="14"/>
        <w:szCs w:val="18"/>
      </w:rPr>
    </w:pPr>
    <w:r w:rsidRPr="00746D5C">
      <w:rPr>
        <w:rStyle w:val="PageNumber"/>
        <w:rFonts w:asciiTheme="majorHAnsi" w:eastAsia="ＭＳ Ｐゴシック" w:hAnsiTheme="majorHAnsi" w:cstheme="majorHAnsi"/>
      </w:rPr>
      <w:tab/>
    </w:r>
    <w:r w:rsidRPr="00746D5C">
      <w:rPr>
        <w:rStyle w:val="PageNumber"/>
        <w:rFonts w:asciiTheme="majorHAnsi" w:eastAsia="ＭＳ Ｐゴシック" w:hAnsiTheme="majorHAnsi" w:cstheme="majorHAnsi"/>
      </w:rPr>
      <w:tab/>
    </w:r>
    <w:r w:rsidRPr="00746D5C">
      <w:rPr>
        <w:rFonts w:asciiTheme="majorHAnsi" w:eastAsia="ＭＳ Ｐゴシック" w:hAnsiTheme="majorHAnsi" w:cstheme="majorHAnsi" w:hint="eastAsia"/>
        <w:sz w:val="10"/>
        <w:szCs w:val="14"/>
      </w:rPr>
      <w:t>Copyright 2017 FUJITSU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7DC81" w14:textId="77777777" w:rsidR="00835E0D" w:rsidRDefault="00835E0D">
      <w:r>
        <w:separator/>
      </w:r>
    </w:p>
  </w:footnote>
  <w:footnote w:type="continuationSeparator" w:id="0">
    <w:p w14:paraId="3F018CF4" w14:textId="77777777" w:rsidR="00835E0D" w:rsidRDefault="00835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A1246" w14:textId="71DDEA07" w:rsidR="0046139F" w:rsidRPr="00746D5C" w:rsidRDefault="0046139F" w:rsidP="00A31EEA">
    <w:pPr>
      <w:pStyle w:val="Header"/>
      <w:jc w:val="left"/>
      <w:rPr>
        <w:rFonts w:ascii="ＭＳ Ｐゴシック" w:eastAsia="ＭＳ Ｐゴシック" w:hAnsi="ＭＳ Ｐゴシック"/>
        <w:sz w:val="14"/>
      </w:rPr>
    </w:pPr>
    <w:r>
      <w:rPr>
        <w:rFonts w:ascii="ＭＳ Ｐゴシック" w:eastAsia="ＭＳ Ｐゴシック" w:hAnsi="ＭＳ Ｐゴシック" w:hint="eastAsia"/>
        <w:sz w:val="10"/>
      </w:rPr>
      <w:t>Coding Standards (Java)</w:t>
    </w:r>
    <w:r w:rsidRPr="00746D5C">
      <w:rPr>
        <w:rFonts w:ascii="ＭＳ Ｐゴシック" w:eastAsia="ＭＳ Ｐゴシック" w:hAnsi="ＭＳ Ｐゴシック"/>
        <w:noProof/>
        <w:sz w:val="14"/>
      </w:rPr>
      <w:drawing>
        <wp:anchor distT="0" distB="0" distL="114300" distR="114300" simplePos="0" relativeHeight="251658240" behindDoc="0" locked="0" layoutInCell="1" allowOverlap="1" wp14:anchorId="000DCDB2" wp14:editId="5E2D65A0">
          <wp:simplePos x="0" y="0"/>
          <wp:positionH relativeFrom="column">
            <wp:posOffset>5014595</wp:posOffset>
          </wp:positionH>
          <wp:positionV relativeFrom="paragraph">
            <wp:posOffset>2540</wp:posOffset>
          </wp:positionV>
          <wp:extent cx="743585" cy="359410"/>
          <wp:effectExtent l="0" t="0" r="0" b="2540"/>
          <wp:wrapSquare wrapText="bothSides"/>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585" cy="3594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D3429" w14:textId="77777777" w:rsidR="0046139F" w:rsidRDefault="0046139F">
    <w:pPr>
      <w:pStyle w:val="Header"/>
    </w:pPr>
    <w:r w:rsidRPr="00746D5C">
      <w:rPr>
        <w:rFonts w:ascii="ＭＳ Ｐゴシック" w:eastAsia="ＭＳ Ｐゴシック" w:hAnsi="ＭＳ Ｐゴシック"/>
        <w:noProof/>
        <w:sz w:val="14"/>
      </w:rPr>
      <w:drawing>
        <wp:anchor distT="0" distB="0" distL="114300" distR="114300" simplePos="0" relativeHeight="251660288" behindDoc="0" locked="0" layoutInCell="1" allowOverlap="1" wp14:anchorId="7F1CA842" wp14:editId="096FD6D4">
          <wp:simplePos x="0" y="0"/>
          <wp:positionH relativeFrom="column">
            <wp:posOffset>5015230</wp:posOffset>
          </wp:positionH>
          <wp:positionV relativeFrom="paragraph">
            <wp:posOffset>3810</wp:posOffset>
          </wp:positionV>
          <wp:extent cx="743760" cy="359280"/>
          <wp:effectExtent l="0" t="0" r="0" b="3175"/>
          <wp:wrapSquare wrapText="bothSides"/>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760" cy="359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104DEC8"/>
    <w:lvl w:ilvl="0">
      <w:start w:val="1"/>
      <w:numFmt w:val="bullet"/>
      <w:pStyle w:val="ListBullet2"/>
      <w:lvlText w:val=""/>
      <w:lvlJc w:val="left"/>
      <w:pPr>
        <w:tabs>
          <w:tab w:val="num" w:pos="1731"/>
        </w:tabs>
        <w:ind w:left="1731" w:hanging="171"/>
      </w:pPr>
      <w:rPr>
        <w:rFonts w:ascii="Wingdings 3" w:hAnsi="Wingdings 3" w:hint="default"/>
        <w:color w:val="595959"/>
        <w:w w:val="120"/>
      </w:rPr>
    </w:lvl>
  </w:abstractNum>
  <w:abstractNum w:abstractNumId="1" w15:restartNumberingAfterBreak="0">
    <w:nsid w:val="05204D77"/>
    <w:multiLevelType w:val="hybridMultilevel"/>
    <w:tmpl w:val="193C54A4"/>
    <w:lvl w:ilvl="0" w:tplc="FA90FB7E">
      <w:start w:val="1"/>
      <w:numFmt w:val="decimal"/>
      <w:lvlText w:val="(%1)"/>
      <w:lvlJc w:val="left"/>
      <w:pPr>
        <w:ind w:left="420" w:hanging="420"/>
      </w:pPr>
      <w:rPr>
        <w:rFonts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3C716B"/>
    <w:multiLevelType w:val="hybridMultilevel"/>
    <w:tmpl w:val="B8087FEA"/>
    <w:lvl w:ilvl="0" w:tplc="E006D580">
      <w:start w:val="1"/>
      <w:numFmt w:val="bullet"/>
      <w:pStyle w:val="ListParagraph"/>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5664CC8"/>
    <w:multiLevelType w:val="hybridMultilevel"/>
    <w:tmpl w:val="C8028AE6"/>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1D520DF"/>
    <w:multiLevelType w:val="hybridMultilevel"/>
    <w:tmpl w:val="7B5C1F90"/>
    <w:lvl w:ilvl="0" w:tplc="7728D30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47E1F5E"/>
    <w:multiLevelType w:val="hybridMultilevel"/>
    <w:tmpl w:val="01C8C8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D472AF8"/>
    <w:multiLevelType w:val="hybridMultilevel"/>
    <w:tmpl w:val="0066C1B6"/>
    <w:lvl w:ilvl="0" w:tplc="DBEA318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DD14F7BC">
      <w:start w:val="1"/>
      <w:numFmt w:val="decimal"/>
      <w:pStyle w:val="Heading4"/>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440133"/>
    <w:multiLevelType w:val="hybridMultilevel"/>
    <w:tmpl w:val="73C6ED44"/>
    <w:lvl w:ilvl="0" w:tplc="79EA72E2">
      <w:start w:val="1"/>
      <w:numFmt w:val="decimalEnclosedCircle"/>
      <w:pStyle w:val="Heading5"/>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C86C9470">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4E3E0B"/>
    <w:multiLevelType w:val="multilevel"/>
    <w:tmpl w:val="0FAC9B7E"/>
    <w:styleLink w:val="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FullWidth"/>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5762FF3"/>
    <w:multiLevelType w:val="hybridMultilevel"/>
    <w:tmpl w:val="D96A3A7C"/>
    <w:lvl w:ilvl="0" w:tplc="F4A86A1E">
      <w:start w:val="1"/>
      <w:numFmt w:val="bullet"/>
      <w:pStyle w:val="ListBullet"/>
      <w:lvlText w:val=""/>
      <w:lvlJc w:val="left"/>
      <w:pPr>
        <w:ind w:left="1412" w:hanging="420"/>
      </w:pPr>
      <w:rPr>
        <w:rFonts w:ascii="Wingdings" w:hAnsi="Wingdings" w:hint="default"/>
        <w:color w:val="548DD4" w:themeColor="text2" w:themeTint="99"/>
        <w:sz w:val="16"/>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0" w15:restartNumberingAfterBreak="0">
    <w:nsid w:val="398F4F55"/>
    <w:multiLevelType w:val="multilevel"/>
    <w:tmpl w:val="B8D8AEC4"/>
    <w:lvl w:ilvl="0">
      <w:start w:val="1"/>
      <w:numFmt w:val="decimal"/>
      <w:pStyle w:val="Heading1"/>
      <w:suff w:val="space"/>
      <w:lvlText w:val="%1."/>
      <w:lvlJc w:val="left"/>
      <w:pPr>
        <w:ind w:left="1406" w:hanging="1122"/>
      </w:pPr>
      <w:rPr>
        <w:rFonts w:ascii="Arial" w:eastAsia="ＭＳ Ｐゴシック" w:hAnsi="Arial" w:cs="Arial" w:hint="default"/>
        <w:b/>
        <w:i w:val="0"/>
        <w:color w:val="auto"/>
        <w:sz w:val="32"/>
        <w:szCs w:val="40"/>
      </w:rPr>
    </w:lvl>
    <w:lvl w:ilvl="1">
      <w:start w:val="1"/>
      <w:numFmt w:val="decimal"/>
      <w:pStyle w:val="Heading2"/>
      <w:suff w:val="space"/>
      <w:lvlText w:val="%1.%2."/>
      <w:lvlJc w:val="left"/>
      <w:pPr>
        <w:ind w:left="311" w:hanging="170"/>
      </w:pPr>
      <w:rPr>
        <w:rFonts w:ascii="Arial" w:eastAsia="ＭＳ Ｐゴシック" w:hAnsi="Arial" w:cs="Arial" w:hint="default"/>
        <w:b/>
        <w:bCs/>
        <w:i w:val="0"/>
        <w:iCs w:val="0"/>
        <w:color w:val="auto"/>
        <w:sz w:val="22"/>
        <w:szCs w:val="32"/>
      </w:rPr>
    </w:lvl>
    <w:lvl w:ilvl="2">
      <w:start w:val="1"/>
      <w:numFmt w:val="decimal"/>
      <w:pStyle w:val="Heading3"/>
      <w:suff w:val="space"/>
      <w:lvlText w:val="%1.%2.%3."/>
      <w:lvlJc w:val="left"/>
      <w:pPr>
        <w:ind w:left="312" w:hanging="312"/>
      </w:pPr>
      <w:rPr>
        <w:rFonts w:ascii="Arial" w:eastAsia="ＭＳ Ｐゴシック" w:hAnsi="Arial" w:cs="Arial" w:hint="default"/>
        <w:b/>
        <w:bCs/>
        <w:i w:val="0"/>
        <w:iCs w:val="0"/>
        <w:color w:val="auto"/>
        <w:sz w:val="20"/>
        <w:szCs w:val="28"/>
      </w:rPr>
    </w:lvl>
    <w:lvl w:ilvl="3">
      <w:start w:val="1"/>
      <w:numFmt w:val="decimal"/>
      <w:suff w:val="space"/>
      <w:lvlText w:val="(%4)"/>
      <w:lvlJc w:val="left"/>
      <w:pPr>
        <w:ind w:left="465" w:hanging="46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EnclosedCircle"/>
      <w:suff w:val="space"/>
      <w:lvlText w:val="%5"/>
      <w:lvlJc w:val="left"/>
      <w:pPr>
        <w:ind w:left="465" w:hanging="295"/>
      </w:pPr>
      <w:rPr>
        <w:rFonts w:ascii="Arial" w:eastAsia="ＭＳ Ｐゴシック" w:hAnsi="Arial" w:cs="Arial" w:hint="default"/>
        <w:b/>
        <w:i w:val="0"/>
        <w:color w:val="auto"/>
        <w:sz w:val="24"/>
        <w:szCs w:val="24"/>
      </w:rPr>
    </w:lvl>
    <w:lvl w:ilvl="5">
      <w:start w:val="1"/>
      <w:numFmt w:val="lowerLetter"/>
      <w:pStyle w:val="Heading6"/>
      <w:suff w:val="space"/>
      <w:lvlText w:val="(%6)"/>
      <w:lvlJc w:val="left"/>
      <w:pPr>
        <w:ind w:left="612" w:hanging="272"/>
      </w:pPr>
      <w:rPr>
        <w:rFonts w:ascii="Arial" w:eastAsia="ＭＳ Ｐゴシック" w:hAnsi="Arial" w:cs="Arial" w:hint="default"/>
        <w:b/>
        <w:bCs w:val="0"/>
        <w:i w:val="0"/>
        <w:color w:val="auto"/>
        <w:sz w:val="21"/>
        <w:szCs w:val="21"/>
      </w:rPr>
    </w:lvl>
    <w:lvl w:ilvl="6">
      <w:start w:val="1"/>
      <w:numFmt w:val="aiueo"/>
      <w:pStyle w:val="Heading7"/>
      <w:suff w:val="space"/>
      <w:lvlText w:val="(%7)"/>
      <w:lvlJc w:val="left"/>
      <w:pPr>
        <w:ind w:left="805" w:hanging="295"/>
      </w:pPr>
      <w:rPr>
        <w:rFonts w:ascii="Arial" w:eastAsia="ＭＳ Ｐゴシック" w:hAnsi="Arial" w:cs="Arial" w:hint="default"/>
        <w:b/>
        <w:bCs/>
        <w:i w:val="0"/>
        <w:iCs w:val="0"/>
        <w:color w:val="auto"/>
        <w:sz w:val="21"/>
        <w:szCs w:val="21"/>
      </w:rPr>
    </w:lvl>
    <w:lvl w:ilvl="7">
      <w:start w:val="1"/>
      <w:numFmt w:val="bullet"/>
      <w:pStyle w:val="Heading8"/>
      <w:suff w:val="space"/>
      <w:lvlText w:val=""/>
      <w:lvlJc w:val="left"/>
      <w:pPr>
        <w:ind w:left="1009" w:hanging="329"/>
      </w:pPr>
      <w:rPr>
        <w:rFonts w:ascii="Symbol" w:hAnsi="Symbol" w:hint="default"/>
        <w:color w:val="auto"/>
        <w:sz w:val="21"/>
      </w:rPr>
    </w:lvl>
    <w:lvl w:ilvl="8">
      <w:start w:val="1"/>
      <w:numFmt w:val="bullet"/>
      <w:lvlText w:val=""/>
      <w:lvlJc w:val="left"/>
      <w:pPr>
        <w:tabs>
          <w:tab w:val="num" w:pos="3637"/>
        </w:tabs>
        <w:ind w:left="3637" w:hanging="1559"/>
      </w:pPr>
      <w:rPr>
        <w:rFonts w:ascii="Symbol" w:hAnsi="Symbol" w:hint="default"/>
        <w:color w:val="auto"/>
        <w:sz w:val="21"/>
      </w:rPr>
    </w:lvl>
  </w:abstractNum>
  <w:abstractNum w:abstractNumId="11" w15:restartNumberingAfterBreak="0">
    <w:nsid w:val="3E5F70C2"/>
    <w:multiLevelType w:val="hybridMultilevel"/>
    <w:tmpl w:val="13E6E6FC"/>
    <w:lvl w:ilvl="0" w:tplc="7728D30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3FE040E5"/>
    <w:multiLevelType w:val="hybridMultilevel"/>
    <w:tmpl w:val="C3BA4866"/>
    <w:lvl w:ilvl="0" w:tplc="7728D30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FE61ABF"/>
    <w:multiLevelType w:val="hybridMultilevel"/>
    <w:tmpl w:val="7E1EA23E"/>
    <w:lvl w:ilvl="0" w:tplc="79EA72E2">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11">
      <w:start w:val="1"/>
      <w:numFmt w:val="decimalEnclosedCircle"/>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31539B9"/>
    <w:multiLevelType w:val="hybridMultilevel"/>
    <w:tmpl w:val="1C1E004C"/>
    <w:lvl w:ilvl="0" w:tplc="9FEA6AD8">
      <w:start w:val="1"/>
      <w:numFmt w:val="bullet"/>
      <w:lvlText w:val=""/>
      <w:lvlJc w:val="left"/>
      <w:pPr>
        <w:ind w:left="840" w:hanging="420"/>
      </w:pPr>
      <w:rPr>
        <w:rFonts w:ascii="Wingdings" w:hAnsi="Wingdings" w:hint="default"/>
        <w:sz w:val="14"/>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438B620B"/>
    <w:multiLevelType w:val="hybridMultilevel"/>
    <w:tmpl w:val="98FCA7D4"/>
    <w:lvl w:ilvl="0" w:tplc="EDC650EE">
      <w:start w:val="1"/>
      <w:numFmt w:val="decimal"/>
      <w:pStyle w:val="JAUI"/>
      <w:lvlText w:val="%1"/>
      <w:lvlJc w:val="center"/>
      <w:pPr>
        <w:ind w:left="562" w:hanging="420"/>
      </w:pPr>
      <w:rPr>
        <w:b w:val="0"/>
        <w:bCs w:val="0"/>
        <w:i w:val="0"/>
        <w:iCs w:val="0"/>
        <w:caps w:val="0"/>
        <w:smallCaps w:val="0"/>
        <w:strike w:val="0"/>
        <w:dstrike w:val="0"/>
        <w:noProof w:val="0"/>
        <w:vanish w:val="0"/>
        <w:color w:val="000000"/>
        <w:spacing w:val="0"/>
        <w:position w:val="0"/>
        <w:sz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5" w:hanging="420"/>
      </w:pPr>
    </w:lvl>
    <w:lvl w:ilvl="2" w:tplc="04090011" w:tentative="1">
      <w:start w:val="1"/>
      <w:numFmt w:val="decimalEnclosedCircle"/>
      <w:lvlText w:val="%3"/>
      <w:lvlJc w:val="left"/>
      <w:pPr>
        <w:ind w:left="1545" w:hanging="420"/>
      </w:pPr>
    </w:lvl>
    <w:lvl w:ilvl="3" w:tplc="0409000F">
      <w:start w:val="1"/>
      <w:numFmt w:val="decimal"/>
      <w:lvlText w:val="%4."/>
      <w:lvlJc w:val="left"/>
      <w:pPr>
        <w:ind w:left="1965" w:hanging="420"/>
      </w:pPr>
    </w:lvl>
    <w:lvl w:ilvl="4" w:tplc="04090017" w:tentative="1">
      <w:start w:val="1"/>
      <w:numFmt w:val="aiueoFullWidth"/>
      <w:lvlText w:val="(%5)"/>
      <w:lvlJc w:val="left"/>
      <w:pPr>
        <w:ind w:left="2385" w:hanging="420"/>
      </w:pPr>
    </w:lvl>
    <w:lvl w:ilvl="5" w:tplc="04090011" w:tentative="1">
      <w:start w:val="1"/>
      <w:numFmt w:val="decimalEnclosedCircle"/>
      <w:lvlText w:val="%6"/>
      <w:lvlJc w:val="left"/>
      <w:pPr>
        <w:ind w:left="2805" w:hanging="420"/>
      </w:pPr>
    </w:lvl>
    <w:lvl w:ilvl="6" w:tplc="0409000F" w:tentative="1">
      <w:start w:val="1"/>
      <w:numFmt w:val="decimal"/>
      <w:lvlText w:val="%7."/>
      <w:lvlJc w:val="left"/>
      <w:pPr>
        <w:ind w:left="3225" w:hanging="420"/>
      </w:pPr>
    </w:lvl>
    <w:lvl w:ilvl="7" w:tplc="04090017" w:tentative="1">
      <w:start w:val="1"/>
      <w:numFmt w:val="aiueoFullWidth"/>
      <w:lvlText w:val="(%8)"/>
      <w:lvlJc w:val="left"/>
      <w:pPr>
        <w:ind w:left="3645" w:hanging="420"/>
      </w:pPr>
    </w:lvl>
    <w:lvl w:ilvl="8" w:tplc="04090011" w:tentative="1">
      <w:start w:val="1"/>
      <w:numFmt w:val="decimalEnclosedCircle"/>
      <w:lvlText w:val="%9"/>
      <w:lvlJc w:val="left"/>
      <w:pPr>
        <w:ind w:left="4065" w:hanging="420"/>
      </w:pPr>
    </w:lvl>
  </w:abstractNum>
  <w:abstractNum w:abstractNumId="16" w15:restartNumberingAfterBreak="0">
    <w:nsid w:val="43FE1886"/>
    <w:multiLevelType w:val="hybridMultilevel"/>
    <w:tmpl w:val="095AFFC8"/>
    <w:lvl w:ilvl="0" w:tplc="7728D30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44680CC8"/>
    <w:multiLevelType w:val="hybridMultilevel"/>
    <w:tmpl w:val="17BABAD8"/>
    <w:lvl w:ilvl="0" w:tplc="1CD20132">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4B344494"/>
    <w:multiLevelType w:val="hybridMultilevel"/>
    <w:tmpl w:val="2E527672"/>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E8C2541"/>
    <w:multiLevelType w:val="hybridMultilevel"/>
    <w:tmpl w:val="453A514A"/>
    <w:lvl w:ilvl="0" w:tplc="F154DEA6">
      <w:start w:val="1"/>
      <w:numFmt w:val="decimal"/>
      <w:pStyle w:val="1"/>
      <w:lvlText w:val="(%1)"/>
      <w:lvlJc w:val="left"/>
      <w:pPr>
        <w:ind w:left="420" w:hanging="420"/>
      </w:pPr>
      <w:rPr>
        <w:rFonts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4730678"/>
    <w:multiLevelType w:val="hybridMultilevel"/>
    <w:tmpl w:val="C4EAEA7C"/>
    <w:lvl w:ilvl="0" w:tplc="DBEA318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DBEA3180">
      <w:start w:val="1"/>
      <w:numFmt w:val="decimal"/>
      <w:lvlText w:val="(%4)"/>
      <w:lvlJc w:val="left"/>
      <w:pPr>
        <w:ind w:left="1680" w:hanging="420"/>
      </w:pPr>
      <w:rPr>
        <w:rFonts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60C46E9"/>
    <w:multiLevelType w:val="hybridMultilevel"/>
    <w:tmpl w:val="0D16513A"/>
    <w:lvl w:ilvl="0" w:tplc="6CC67200">
      <w:numFmt w:val="bullet"/>
      <w:lvlText w:val="・"/>
      <w:lvlJc w:val="left"/>
      <w:pPr>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3A86B6E"/>
    <w:multiLevelType w:val="hybridMultilevel"/>
    <w:tmpl w:val="725A68D6"/>
    <w:lvl w:ilvl="0" w:tplc="7728D30A">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15:restartNumberingAfterBreak="0">
    <w:nsid w:val="657A4C09"/>
    <w:multiLevelType w:val="hybridMultilevel"/>
    <w:tmpl w:val="524EDB92"/>
    <w:lvl w:ilvl="0" w:tplc="7728D30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15:restartNumberingAfterBreak="0">
    <w:nsid w:val="6E4E064F"/>
    <w:multiLevelType w:val="hybridMultilevel"/>
    <w:tmpl w:val="4C96AB1C"/>
    <w:lvl w:ilvl="0" w:tplc="7728D30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3EA3B88"/>
    <w:multiLevelType w:val="hybridMultilevel"/>
    <w:tmpl w:val="36408E08"/>
    <w:lvl w:ilvl="0" w:tplc="7728D30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15:restartNumberingAfterBreak="0">
    <w:nsid w:val="78C2008F"/>
    <w:multiLevelType w:val="hybridMultilevel"/>
    <w:tmpl w:val="DB26C6F6"/>
    <w:lvl w:ilvl="0" w:tplc="49A8455C">
      <w:start w:val="1"/>
      <w:numFmt w:val="decimal"/>
      <w:lvlText w:val="%1."/>
      <w:lvlJc w:val="left"/>
      <w:pPr>
        <w:ind w:left="840" w:hanging="420"/>
      </w:pPr>
      <w:rPr>
        <w:rFonts w:ascii="ＭＳ Ｐゴシック" w:eastAsia="ＭＳ Ｐゴシック" w:hAnsi="ＭＳ Ｐゴシック"/>
        <w:sz w:val="1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7" w15:restartNumberingAfterBreak="0">
    <w:nsid w:val="7D340AFA"/>
    <w:multiLevelType w:val="hybridMultilevel"/>
    <w:tmpl w:val="EAD2146E"/>
    <w:lvl w:ilvl="0" w:tplc="E99E19E0">
      <w:start w:val="1"/>
      <w:numFmt w:val="bullet"/>
      <w:pStyle w:val="a"/>
      <w:lvlText w:val=""/>
      <w:lvlJc w:val="left"/>
      <w:pPr>
        <w:ind w:left="1413" w:hanging="420"/>
      </w:pPr>
      <w:rPr>
        <w:rFonts w:ascii="Wingdings" w:hAnsi="Wingdings" w:hint="default"/>
        <w:color w:val="595959"/>
        <w:sz w:val="28"/>
        <w:szCs w:val="28"/>
      </w:rPr>
    </w:lvl>
    <w:lvl w:ilvl="1" w:tplc="50704D8A">
      <w:start w:val="7"/>
      <w:numFmt w:val="bullet"/>
      <w:lvlText w:val="○"/>
      <w:lvlJc w:val="left"/>
      <w:pPr>
        <w:ind w:left="1773" w:hanging="360"/>
      </w:pPr>
      <w:rPr>
        <w:rFonts w:ascii="ＭＳ Ｐゴシック" w:eastAsia="ＭＳ Ｐゴシック" w:hAnsi="ＭＳ Ｐゴシック" w:cs="Times New Roman" w:hint="eastAsia"/>
      </w:rPr>
    </w:lvl>
    <w:lvl w:ilvl="2" w:tplc="29947F4C">
      <w:start w:val="5"/>
      <w:numFmt w:val="bullet"/>
      <w:lvlText w:val="※"/>
      <w:lvlJc w:val="left"/>
      <w:pPr>
        <w:ind w:left="2193" w:hanging="360"/>
      </w:pPr>
      <w:rPr>
        <w:rFonts w:ascii="ＭＳ Ｐゴシック" w:eastAsia="ＭＳ Ｐゴシック" w:hAnsi="ＭＳ Ｐゴシック" w:cs="Times New Roman" w:hint="eastAsia"/>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num w:numId="1">
    <w:abstractNumId w:val="10"/>
  </w:num>
  <w:num w:numId="2">
    <w:abstractNumId w:val="7"/>
  </w:num>
  <w:num w:numId="3">
    <w:abstractNumId w:val="15"/>
  </w:num>
  <w:num w:numId="4">
    <w:abstractNumId w:val="9"/>
  </w:num>
  <w:num w:numId="5">
    <w:abstractNumId w:val="0"/>
  </w:num>
  <w:num w:numId="6">
    <w:abstractNumId w:val="27"/>
  </w:num>
  <w:num w:numId="7">
    <w:abstractNumId w:val="8"/>
  </w:num>
  <w:num w:numId="8">
    <w:abstractNumId w:val="2"/>
  </w:num>
  <w:num w:numId="9">
    <w:abstractNumId w:val="24"/>
  </w:num>
  <w:num w:numId="10">
    <w:abstractNumId w:val="12"/>
  </w:num>
  <w:num w:numId="11">
    <w:abstractNumId w:val="16"/>
  </w:num>
  <w:num w:numId="12">
    <w:abstractNumId w:val="23"/>
  </w:num>
  <w:num w:numId="13">
    <w:abstractNumId w:val="11"/>
  </w:num>
  <w:num w:numId="14">
    <w:abstractNumId w:val="5"/>
  </w:num>
  <w:num w:numId="15">
    <w:abstractNumId w:val="3"/>
  </w:num>
  <w:num w:numId="16">
    <w:abstractNumId w:val="4"/>
  </w:num>
  <w:num w:numId="17">
    <w:abstractNumId w:val="22"/>
  </w:num>
  <w:num w:numId="18">
    <w:abstractNumId w:val="25"/>
  </w:num>
  <w:num w:numId="19">
    <w:abstractNumId w:val="26"/>
  </w:num>
  <w:num w:numId="20">
    <w:abstractNumId w:val="18"/>
  </w:num>
  <w:num w:numId="21">
    <w:abstractNumId w:val="13"/>
  </w:num>
  <w:num w:numId="22">
    <w:abstractNumId w:val="6"/>
  </w:num>
  <w:num w:numId="23">
    <w:abstractNumId w:val="20"/>
  </w:num>
  <w:num w:numId="24">
    <w:abstractNumId w:val="1"/>
  </w:num>
  <w:num w:numId="25">
    <w:abstractNumId w:val="1"/>
    <w:lvlOverride w:ilvl="0">
      <w:startOverride w:val="1"/>
    </w:lvlOverride>
  </w:num>
  <w:num w:numId="26">
    <w:abstractNumId w:val="19"/>
  </w:num>
  <w:num w:numId="27">
    <w:abstractNumId w:val="19"/>
    <w:lvlOverride w:ilvl="0">
      <w:startOverride w:val="1"/>
    </w:lvlOverride>
  </w:num>
  <w:num w:numId="28">
    <w:abstractNumId w:val="19"/>
    <w:lvlOverride w:ilvl="0">
      <w:startOverride w:val="1"/>
    </w:lvlOverride>
  </w:num>
  <w:num w:numId="29">
    <w:abstractNumId w:val="17"/>
  </w:num>
  <w:num w:numId="30">
    <w:abstractNumId w:val="14"/>
  </w:num>
  <w:num w:numId="31">
    <w:abstractNumId w:val="2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do, Masami">
    <w15:presenceInfo w15:providerId="AD" w15:userId="S-1-5-21-1378325489-235085915-2652902825-97489"/>
  </w15:person>
  <w15:person w15:author="Tajima, Kazuhiro/田嶋 一宏">
    <w15:presenceInfo w15:providerId="AD" w15:userId="S-1-5-21-1553593637-4071696914-2094425964-48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80"/>
  <w:drawingGridVerticalSpacing w:val="123"/>
  <w:displayHorizontalDrawingGridEvery w:val="0"/>
  <w:displayVerticalDrawingGridEvery w:val="2"/>
  <w:characterSpacingControl w:val="compressPunctuation"/>
  <w:hdrShapeDefaults>
    <o:shapedefaults v:ext="edit" spidmax="2049">
      <v:textbox inset="5.85pt,.7pt,5.85pt,.7pt"/>
      <o:colormru v:ext="edit" colors="#ff9,yellow,#00c,#9f9,#ff6,#ffc,#9fc,#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6F29"/>
    <w:rsid w:val="00000139"/>
    <w:rsid w:val="00000186"/>
    <w:rsid w:val="0000031A"/>
    <w:rsid w:val="000004F7"/>
    <w:rsid w:val="0000079A"/>
    <w:rsid w:val="00000910"/>
    <w:rsid w:val="00000A56"/>
    <w:rsid w:val="000010A3"/>
    <w:rsid w:val="00001773"/>
    <w:rsid w:val="00001C5F"/>
    <w:rsid w:val="000020F9"/>
    <w:rsid w:val="000024CE"/>
    <w:rsid w:val="000025B7"/>
    <w:rsid w:val="000025EA"/>
    <w:rsid w:val="0000262D"/>
    <w:rsid w:val="00002652"/>
    <w:rsid w:val="00002968"/>
    <w:rsid w:val="00002BD9"/>
    <w:rsid w:val="0000300D"/>
    <w:rsid w:val="0000395F"/>
    <w:rsid w:val="00003AC1"/>
    <w:rsid w:val="00003C4E"/>
    <w:rsid w:val="0000407C"/>
    <w:rsid w:val="000043C6"/>
    <w:rsid w:val="00004694"/>
    <w:rsid w:val="000047D6"/>
    <w:rsid w:val="00004E05"/>
    <w:rsid w:val="00004F91"/>
    <w:rsid w:val="00004FA1"/>
    <w:rsid w:val="00005129"/>
    <w:rsid w:val="000055D8"/>
    <w:rsid w:val="00005A4B"/>
    <w:rsid w:val="00005D54"/>
    <w:rsid w:val="00005F34"/>
    <w:rsid w:val="00005FB5"/>
    <w:rsid w:val="000062C7"/>
    <w:rsid w:val="00006558"/>
    <w:rsid w:val="0000655B"/>
    <w:rsid w:val="0000666F"/>
    <w:rsid w:val="000066EE"/>
    <w:rsid w:val="00006839"/>
    <w:rsid w:val="00006973"/>
    <w:rsid w:val="00006BCF"/>
    <w:rsid w:val="0000703D"/>
    <w:rsid w:val="0000746D"/>
    <w:rsid w:val="0000793C"/>
    <w:rsid w:val="00007EE2"/>
    <w:rsid w:val="00010304"/>
    <w:rsid w:val="00010584"/>
    <w:rsid w:val="000106AD"/>
    <w:rsid w:val="0001075A"/>
    <w:rsid w:val="00010CD3"/>
    <w:rsid w:val="00010EAB"/>
    <w:rsid w:val="0001106B"/>
    <w:rsid w:val="0001109F"/>
    <w:rsid w:val="0001123D"/>
    <w:rsid w:val="00011297"/>
    <w:rsid w:val="0001138B"/>
    <w:rsid w:val="000113E3"/>
    <w:rsid w:val="00011B52"/>
    <w:rsid w:val="00011CA7"/>
    <w:rsid w:val="00011CC5"/>
    <w:rsid w:val="00011DA8"/>
    <w:rsid w:val="000121CB"/>
    <w:rsid w:val="000127E4"/>
    <w:rsid w:val="00012A1B"/>
    <w:rsid w:val="00012D16"/>
    <w:rsid w:val="00012EAA"/>
    <w:rsid w:val="000130DD"/>
    <w:rsid w:val="00013296"/>
    <w:rsid w:val="0001334A"/>
    <w:rsid w:val="00013532"/>
    <w:rsid w:val="00013A0E"/>
    <w:rsid w:val="00013AF1"/>
    <w:rsid w:val="00013D9C"/>
    <w:rsid w:val="00013F4A"/>
    <w:rsid w:val="000140DD"/>
    <w:rsid w:val="000141F1"/>
    <w:rsid w:val="000142EF"/>
    <w:rsid w:val="00014472"/>
    <w:rsid w:val="00014475"/>
    <w:rsid w:val="00014576"/>
    <w:rsid w:val="0001473C"/>
    <w:rsid w:val="0001476E"/>
    <w:rsid w:val="000147F3"/>
    <w:rsid w:val="0001491C"/>
    <w:rsid w:val="00014B52"/>
    <w:rsid w:val="0001527C"/>
    <w:rsid w:val="00015378"/>
    <w:rsid w:val="000156F8"/>
    <w:rsid w:val="00015754"/>
    <w:rsid w:val="00015770"/>
    <w:rsid w:val="0001591F"/>
    <w:rsid w:val="00015AF6"/>
    <w:rsid w:val="00015DA3"/>
    <w:rsid w:val="00015DD2"/>
    <w:rsid w:val="00015F75"/>
    <w:rsid w:val="00016064"/>
    <w:rsid w:val="000168A8"/>
    <w:rsid w:val="00016B11"/>
    <w:rsid w:val="00016C5D"/>
    <w:rsid w:val="000170E8"/>
    <w:rsid w:val="00017167"/>
    <w:rsid w:val="000173A4"/>
    <w:rsid w:val="00017552"/>
    <w:rsid w:val="000175FF"/>
    <w:rsid w:val="0001767E"/>
    <w:rsid w:val="00017BEC"/>
    <w:rsid w:val="00017CE9"/>
    <w:rsid w:val="00017D9F"/>
    <w:rsid w:val="00017DB9"/>
    <w:rsid w:val="00017F64"/>
    <w:rsid w:val="00017FB7"/>
    <w:rsid w:val="00020099"/>
    <w:rsid w:val="000204C5"/>
    <w:rsid w:val="0002085B"/>
    <w:rsid w:val="00020AD8"/>
    <w:rsid w:val="00020C33"/>
    <w:rsid w:val="00020D24"/>
    <w:rsid w:val="00020E8E"/>
    <w:rsid w:val="0002102D"/>
    <w:rsid w:val="00021256"/>
    <w:rsid w:val="00021546"/>
    <w:rsid w:val="00021633"/>
    <w:rsid w:val="0002168D"/>
    <w:rsid w:val="000218AA"/>
    <w:rsid w:val="00021977"/>
    <w:rsid w:val="00021B22"/>
    <w:rsid w:val="00021B8C"/>
    <w:rsid w:val="00021C77"/>
    <w:rsid w:val="00021ECB"/>
    <w:rsid w:val="0002201E"/>
    <w:rsid w:val="0002213A"/>
    <w:rsid w:val="00022171"/>
    <w:rsid w:val="0002238A"/>
    <w:rsid w:val="00022649"/>
    <w:rsid w:val="00022B7B"/>
    <w:rsid w:val="00022B94"/>
    <w:rsid w:val="00022EFD"/>
    <w:rsid w:val="00023138"/>
    <w:rsid w:val="0002336B"/>
    <w:rsid w:val="00023479"/>
    <w:rsid w:val="000235BA"/>
    <w:rsid w:val="00023874"/>
    <w:rsid w:val="00023D46"/>
    <w:rsid w:val="00023E9B"/>
    <w:rsid w:val="000240B1"/>
    <w:rsid w:val="0002480D"/>
    <w:rsid w:val="00024905"/>
    <w:rsid w:val="00024B71"/>
    <w:rsid w:val="00024C04"/>
    <w:rsid w:val="00024D22"/>
    <w:rsid w:val="00024EF2"/>
    <w:rsid w:val="00025338"/>
    <w:rsid w:val="00025421"/>
    <w:rsid w:val="00025695"/>
    <w:rsid w:val="000256A7"/>
    <w:rsid w:val="0002596C"/>
    <w:rsid w:val="00025988"/>
    <w:rsid w:val="00025AB2"/>
    <w:rsid w:val="00025BA0"/>
    <w:rsid w:val="00025D5F"/>
    <w:rsid w:val="00025EC4"/>
    <w:rsid w:val="0002628F"/>
    <w:rsid w:val="000266F4"/>
    <w:rsid w:val="000267D3"/>
    <w:rsid w:val="000268A6"/>
    <w:rsid w:val="00026CA4"/>
    <w:rsid w:val="00026E11"/>
    <w:rsid w:val="00026F15"/>
    <w:rsid w:val="00026F4B"/>
    <w:rsid w:val="00027030"/>
    <w:rsid w:val="0002761B"/>
    <w:rsid w:val="00027651"/>
    <w:rsid w:val="00027AD1"/>
    <w:rsid w:val="0003026B"/>
    <w:rsid w:val="00030892"/>
    <w:rsid w:val="00030A3B"/>
    <w:rsid w:val="00030E95"/>
    <w:rsid w:val="00031161"/>
    <w:rsid w:val="000313D0"/>
    <w:rsid w:val="00031694"/>
    <w:rsid w:val="00031965"/>
    <w:rsid w:val="00031BBD"/>
    <w:rsid w:val="00031D9F"/>
    <w:rsid w:val="00032143"/>
    <w:rsid w:val="0003220B"/>
    <w:rsid w:val="00032A01"/>
    <w:rsid w:val="00032A30"/>
    <w:rsid w:val="00032C76"/>
    <w:rsid w:val="00032CD2"/>
    <w:rsid w:val="0003301D"/>
    <w:rsid w:val="0003313F"/>
    <w:rsid w:val="00033146"/>
    <w:rsid w:val="000331EE"/>
    <w:rsid w:val="0003332D"/>
    <w:rsid w:val="00033369"/>
    <w:rsid w:val="000333E0"/>
    <w:rsid w:val="0003388C"/>
    <w:rsid w:val="000339F9"/>
    <w:rsid w:val="00033BDA"/>
    <w:rsid w:val="00033CE7"/>
    <w:rsid w:val="00033CEC"/>
    <w:rsid w:val="0003471E"/>
    <w:rsid w:val="000348BC"/>
    <w:rsid w:val="00034911"/>
    <w:rsid w:val="00034BA2"/>
    <w:rsid w:val="00034D0F"/>
    <w:rsid w:val="00034E1E"/>
    <w:rsid w:val="00034F0D"/>
    <w:rsid w:val="000351F1"/>
    <w:rsid w:val="000352C7"/>
    <w:rsid w:val="000352D3"/>
    <w:rsid w:val="00035373"/>
    <w:rsid w:val="0003571B"/>
    <w:rsid w:val="00035998"/>
    <w:rsid w:val="00035A3D"/>
    <w:rsid w:val="00035C3F"/>
    <w:rsid w:val="00035F89"/>
    <w:rsid w:val="000361B7"/>
    <w:rsid w:val="000361CD"/>
    <w:rsid w:val="00036247"/>
    <w:rsid w:val="00036364"/>
    <w:rsid w:val="00036627"/>
    <w:rsid w:val="000367E0"/>
    <w:rsid w:val="000368BE"/>
    <w:rsid w:val="00036AEB"/>
    <w:rsid w:val="000371BF"/>
    <w:rsid w:val="00037653"/>
    <w:rsid w:val="00037908"/>
    <w:rsid w:val="000401B2"/>
    <w:rsid w:val="0004071A"/>
    <w:rsid w:val="00040AF6"/>
    <w:rsid w:val="00040C5E"/>
    <w:rsid w:val="00040C87"/>
    <w:rsid w:val="00040CAD"/>
    <w:rsid w:val="00040EE0"/>
    <w:rsid w:val="00041387"/>
    <w:rsid w:val="000415FE"/>
    <w:rsid w:val="000417EA"/>
    <w:rsid w:val="0004184A"/>
    <w:rsid w:val="00041FC3"/>
    <w:rsid w:val="000422A5"/>
    <w:rsid w:val="00042305"/>
    <w:rsid w:val="00042807"/>
    <w:rsid w:val="0004288B"/>
    <w:rsid w:val="00042B82"/>
    <w:rsid w:val="00042F38"/>
    <w:rsid w:val="00042FFC"/>
    <w:rsid w:val="00043657"/>
    <w:rsid w:val="00043738"/>
    <w:rsid w:val="00043A52"/>
    <w:rsid w:val="00043D77"/>
    <w:rsid w:val="00043DF3"/>
    <w:rsid w:val="00043F1E"/>
    <w:rsid w:val="0004428D"/>
    <w:rsid w:val="000443AA"/>
    <w:rsid w:val="0004452F"/>
    <w:rsid w:val="00044539"/>
    <w:rsid w:val="000446AC"/>
    <w:rsid w:val="00044771"/>
    <w:rsid w:val="0004481D"/>
    <w:rsid w:val="00044872"/>
    <w:rsid w:val="00044877"/>
    <w:rsid w:val="00044A56"/>
    <w:rsid w:val="00044CB4"/>
    <w:rsid w:val="00044D40"/>
    <w:rsid w:val="00044E85"/>
    <w:rsid w:val="00044EA9"/>
    <w:rsid w:val="00044FCF"/>
    <w:rsid w:val="0004511F"/>
    <w:rsid w:val="0004518E"/>
    <w:rsid w:val="0004540E"/>
    <w:rsid w:val="000454F9"/>
    <w:rsid w:val="000456D9"/>
    <w:rsid w:val="00045C47"/>
    <w:rsid w:val="00046018"/>
    <w:rsid w:val="0004632D"/>
    <w:rsid w:val="00046DDE"/>
    <w:rsid w:val="00046E6A"/>
    <w:rsid w:val="00047182"/>
    <w:rsid w:val="00047B35"/>
    <w:rsid w:val="00047CDA"/>
    <w:rsid w:val="00050043"/>
    <w:rsid w:val="0005015C"/>
    <w:rsid w:val="00050786"/>
    <w:rsid w:val="000507D7"/>
    <w:rsid w:val="00050869"/>
    <w:rsid w:val="000509A4"/>
    <w:rsid w:val="00050CEA"/>
    <w:rsid w:val="000510AB"/>
    <w:rsid w:val="00051389"/>
    <w:rsid w:val="00051568"/>
    <w:rsid w:val="00051B2E"/>
    <w:rsid w:val="00051D48"/>
    <w:rsid w:val="00051EF0"/>
    <w:rsid w:val="0005211D"/>
    <w:rsid w:val="00052606"/>
    <w:rsid w:val="00052978"/>
    <w:rsid w:val="00052AE8"/>
    <w:rsid w:val="0005300E"/>
    <w:rsid w:val="0005315D"/>
    <w:rsid w:val="00053462"/>
    <w:rsid w:val="0005347B"/>
    <w:rsid w:val="000535B0"/>
    <w:rsid w:val="00054092"/>
    <w:rsid w:val="000541A7"/>
    <w:rsid w:val="00054210"/>
    <w:rsid w:val="000543D0"/>
    <w:rsid w:val="000548F0"/>
    <w:rsid w:val="000548FF"/>
    <w:rsid w:val="00054D7A"/>
    <w:rsid w:val="00055803"/>
    <w:rsid w:val="00055906"/>
    <w:rsid w:val="000563CB"/>
    <w:rsid w:val="00056798"/>
    <w:rsid w:val="0005689E"/>
    <w:rsid w:val="000569E9"/>
    <w:rsid w:val="00056C19"/>
    <w:rsid w:val="00056E2B"/>
    <w:rsid w:val="0005768A"/>
    <w:rsid w:val="00057B67"/>
    <w:rsid w:val="00057BB0"/>
    <w:rsid w:val="00057BE5"/>
    <w:rsid w:val="0006001F"/>
    <w:rsid w:val="00060044"/>
    <w:rsid w:val="0006014F"/>
    <w:rsid w:val="00060552"/>
    <w:rsid w:val="000606BA"/>
    <w:rsid w:val="000609F6"/>
    <w:rsid w:val="00060FA0"/>
    <w:rsid w:val="000611AF"/>
    <w:rsid w:val="000611C2"/>
    <w:rsid w:val="0006135A"/>
    <w:rsid w:val="0006178D"/>
    <w:rsid w:val="000617D6"/>
    <w:rsid w:val="00061A72"/>
    <w:rsid w:val="00061BD3"/>
    <w:rsid w:val="00061DD7"/>
    <w:rsid w:val="00061DDF"/>
    <w:rsid w:val="00062147"/>
    <w:rsid w:val="00062198"/>
    <w:rsid w:val="0006232B"/>
    <w:rsid w:val="0006306E"/>
    <w:rsid w:val="00063E33"/>
    <w:rsid w:val="00063F7C"/>
    <w:rsid w:val="00064428"/>
    <w:rsid w:val="00064499"/>
    <w:rsid w:val="00064A73"/>
    <w:rsid w:val="00064D24"/>
    <w:rsid w:val="000651E0"/>
    <w:rsid w:val="00065445"/>
    <w:rsid w:val="000654C3"/>
    <w:rsid w:val="00065500"/>
    <w:rsid w:val="00065A62"/>
    <w:rsid w:val="00065C19"/>
    <w:rsid w:val="00065CA4"/>
    <w:rsid w:val="000660DC"/>
    <w:rsid w:val="00066198"/>
    <w:rsid w:val="00066944"/>
    <w:rsid w:val="00066B7A"/>
    <w:rsid w:val="00066CAB"/>
    <w:rsid w:val="00066F40"/>
    <w:rsid w:val="00066FA1"/>
    <w:rsid w:val="0006757B"/>
    <w:rsid w:val="000676AE"/>
    <w:rsid w:val="00067744"/>
    <w:rsid w:val="000677A2"/>
    <w:rsid w:val="00067813"/>
    <w:rsid w:val="00067DB9"/>
    <w:rsid w:val="00070625"/>
    <w:rsid w:val="000706B0"/>
    <w:rsid w:val="00070A64"/>
    <w:rsid w:val="00070ED8"/>
    <w:rsid w:val="00071103"/>
    <w:rsid w:val="00071246"/>
    <w:rsid w:val="000712F2"/>
    <w:rsid w:val="00071588"/>
    <w:rsid w:val="000715FA"/>
    <w:rsid w:val="000718DD"/>
    <w:rsid w:val="000718F7"/>
    <w:rsid w:val="00071E8D"/>
    <w:rsid w:val="00071F3E"/>
    <w:rsid w:val="000720E2"/>
    <w:rsid w:val="00072A37"/>
    <w:rsid w:val="00072AB3"/>
    <w:rsid w:val="00072AE8"/>
    <w:rsid w:val="00072F67"/>
    <w:rsid w:val="00073178"/>
    <w:rsid w:val="00073601"/>
    <w:rsid w:val="00073604"/>
    <w:rsid w:val="00073945"/>
    <w:rsid w:val="00073C82"/>
    <w:rsid w:val="00073FFE"/>
    <w:rsid w:val="000743DA"/>
    <w:rsid w:val="0007453B"/>
    <w:rsid w:val="00074618"/>
    <w:rsid w:val="00075197"/>
    <w:rsid w:val="000755F4"/>
    <w:rsid w:val="000757B0"/>
    <w:rsid w:val="00075A27"/>
    <w:rsid w:val="00075AD3"/>
    <w:rsid w:val="00075E97"/>
    <w:rsid w:val="0007608D"/>
    <w:rsid w:val="00076577"/>
    <w:rsid w:val="00076607"/>
    <w:rsid w:val="00076BB6"/>
    <w:rsid w:val="00076E2F"/>
    <w:rsid w:val="00076F7E"/>
    <w:rsid w:val="0007762E"/>
    <w:rsid w:val="00077808"/>
    <w:rsid w:val="00077A6F"/>
    <w:rsid w:val="00077C17"/>
    <w:rsid w:val="00077C7C"/>
    <w:rsid w:val="00077E8C"/>
    <w:rsid w:val="0008000B"/>
    <w:rsid w:val="000801DA"/>
    <w:rsid w:val="00080273"/>
    <w:rsid w:val="00080639"/>
    <w:rsid w:val="000806B2"/>
    <w:rsid w:val="00080B3A"/>
    <w:rsid w:val="00080B71"/>
    <w:rsid w:val="00080D39"/>
    <w:rsid w:val="00080F6A"/>
    <w:rsid w:val="000810F3"/>
    <w:rsid w:val="0008157C"/>
    <w:rsid w:val="0008176F"/>
    <w:rsid w:val="000818E2"/>
    <w:rsid w:val="00081969"/>
    <w:rsid w:val="00081AF2"/>
    <w:rsid w:val="00081D45"/>
    <w:rsid w:val="00081E8E"/>
    <w:rsid w:val="00082052"/>
    <w:rsid w:val="0008208C"/>
    <w:rsid w:val="000821C2"/>
    <w:rsid w:val="000823D8"/>
    <w:rsid w:val="000824CB"/>
    <w:rsid w:val="0008264A"/>
    <w:rsid w:val="0008287E"/>
    <w:rsid w:val="00082AD1"/>
    <w:rsid w:val="00082CC9"/>
    <w:rsid w:val="00083002"/>
    <w:rsid w:val="00083028"/>
    <w:rsid w:val="000831BE"/>
    <w:rsid w:val="000831D6"/>
    <w:rsid w:val="0008339B"/>
    <w:rsid w:val="00083424"/>
    <w:rsid w:val="0008347E"/>
    <w:rsid w:val="00083767"/>
    <w:rsid w:val="00083EB1"/>
    <w:rsid w:val="000843A6"/>
    <w:rsid w:val="0008449E"/>
    <w:rsid w:val="0008465F"/>
    <w:rsid w:val="000847FD"/>
    <w:rsid w:val="00084CE7"/>
    <w:rsid w:val="00084DBC"/>
    <w:rsid w:val="00085151"/>
    <w:rsid w:val="000855A5"/>
    <w:rsid w:val="000855CD"/>
    <w:rsid w:val="000855EA"/>
    <w:rsid w:val="0008566B"/>
    <w:rsid w:val="0008586A"/>
    <w:rsid w:val="0008595A"/>
    <w:rsid w:val="00085C2E"/>
    <w:rsid w:val="00085C6B"/>
    <w:rsid w:val="0008601B"/>
    <w:rsid w:val="000865F0"/>
    <w:rsid w:val="000865F6"/>
    <w:rsid w:val="00086AC6"/>
    <w:rsid w:val="00086CB4"/>
    <w:rsid w:val="00086D68"/>
    <w:rsid w:val="00087077"/>
    <w:rsid w:val="0008718A"/>
    <w:rsid w:val="000877EA"/>
    <w:rsid w:val="00087983"/>
    <w:rsid w:val="00087A52"/>
    <w:rsid w:val="00087F78"/>
    <w:rsid w:val="00090594"/>
    <w:rsid w:val="00090680"/>
    <w:rsid w:val="00090C5F"/>
    <w:rsid w:val="00090DA9"/>
    <w:rsid w:val="0009109F"/>
    <w:rsid w:val="000913EB"/>
    <w:rsid w:val="00091707"/>
    <w:rsid w:val="00091F50"/>
    <w:rsid w:val="00092349"/>
    <w:rsid w:val="0009255C"/>
    <w:rsid w:val="000925FC"/>
    <w:rsid w:val="00092843"/>
    <w:rsid w:val="00092A35"/>
    <w:rsid w:val="00092C8C"/>
    <w:rsid w:val="00092D00"/>
    <w:rsid w:val="00092D4B"/>
    <w:rsid w:val="00092DB9"/>
    <w:rsid w:val="000930EE"/>
    <w:rsid w:val="000932C7"/>
    <w:rsid w:val="00093345"/>
    <w:rsid w:val="000938EC"/>
    <w:rsid w:val="0009391B"/>
    <w:rsid w:val="00093A61"/>
    <w:rsid w:val="00093C2C"/>
    <w:rsid w:val="00093D00"/>
    <w:rsid w:val="00093DD2"/>
    <w:rsid w:val="00093E97"/>
    <w:rsid w:val="000945A3"/>
    <w:rsid w:val="000946B7"/>
    <w:rsid w:val="000946D7"/>
    <w:rsid w:val="00094A6D"/>
    <w:rsid w:val="00095111"/>
    <w:rsid w:val="00095396"/>
    <w:rsid w:val="000953D3"/>
    <w:rsid w:val="00095404"/>
    <w:rsid w:val="0009579F"/>
    <w:rsid w:val="000957F1"/>
    <w:rsid w:val="00095A18"/>
    <w:rsid w:val="00095C23"/>
    <w:rsid w:val="00095F1E"/>
    <w:rsid w:val="000964FD"/>
    <w:rsid w:val="00096C71"/>
    <w:rsid w:val="00096FA6"/>
    <w:rsid w:val="00097047"/>
    <w:rsid w:val="0009704F"/>
    <w:rsid w:val="0009711D"/>
    <w:rsid w:val="0009744D"/>
    <w:rsid w:val="00097690"/>
    <w:rsid w:val="000979BF"/>
    <w:rsid w:val="00097AE5"/>
    <w:rsid w:val="00097E26"/>
    <w:rsid w:val="00097FA7"/>
    <w:rsid w:val="000A03CD"/>
    <w:rsid w:val="000A070C"/>
    <w:rsid w:val="000A07CD"/>
    <w:rsid w:val="000A0CD8"/>
    <w:rsid w:val="000A11D3"/>
    <w:rsid w:val="000A1F9C"/>
    <w:rsid w:val="000A222A"/>
    <w:rsid w:val="000A258F"/>
    <w:rsid w:val="000A2633"/>
    <w:rsid w:val="000A28D5"/>
    <w:rsid w:val="000A2C72"/>
    <w:rsid w:val="000A2EB5"/>
    <w:rsid w:val="000A3384"/>
    <w:rsid w:val="000A3586"/>
    <w:rsid w:val="000A3931"/>
    <w:rsid w:val="000A39C8"/>
    <w:rsid w:val="000A3AC9"/>
    <w:rsid w:val="000A3DC3"/>
    <w:rsid w:val="000A4124"/>
    <w:rsid w:val="000A44CA"/>
    <w:rsid w:val="000A466B"/>
    <w:rsid w:val="000A47AA"/>
    <w:rsid w:val="000A4878"/>
    <w:rsid w:val="000A49C5"/>
    <w:rsid w:val="000A4B27"/>
    <w:rsid w:val="000A4B2C"/>
    <w:rsid w:val="000A5584"/>
    <w:rsid w:val="000A5857"/>
    <w:rsid w:val="000A5DA3"/>
    <w:rsid w:val="000A5DD3"/>
    <w:rsid w:val="000A5DF0"/>
    <w:rsid w:val="000A6130"/>
    <w:rsid w:val="000A64B3"/>
    <w:rsid w:val="000A66AC"/>
    <w:rsid w:val="000A6848"/>
    <w:rsid w:val="000A6A24"/>
    <w:rsid w:val="000A7061"/>
    <w:rsid w:val="000A7487"/>
    <w:rsid w:val="000A7D4D"/>
    <w:rsid w:val="000A7E4A"/>
    <w:rsid w:val="000B0165"/>
    <w:rsid w:val="000B0885"/>
    <w:rsid w:val="000B0957"/>
    <w:rsid w:val="000B0AA8"/>
    <w:rsid w:val="000B1032"/>
    <w:rsid w:val="000B1209"/>
    <w:rsid w:val="000B122E"/>
    <w:rsid w:val="000B16E8"/>
    <w:rsid w:val="000B197E"/>
    <w:rsid w:val="000B1BD3"/>
    <w:rsid w:val="000B1C3E"/>
    <w:rsid w:val="000B21F1"/>
    <w:rsid w:val="000B2202"/>
    <w:rsid w:val="000B22FE"/>
    <w:rsid w:val="000B30DC"/>
    <w:rsid w:val="000B30F1"/>
    <w:rsid w:val="000B335D"/>
    <w:rsid w:val="000B33C0"/>
    <w:rsid w:val="000B35D2"/>
    <w:rsid w:val="000B36F2"/>
    <w:rsid w:val="000B3B0C"/>
    <w:rsid w:val="000B425C"/>
    <w:rsid w:val="000B4472"/>
    <w:rsid w:val="000B5389"/>
    <w:rsid w:val="000B5803"/>
    <w:rsid w:val="000B5914"/>
    <w:rsid w:val="000B5C55"/>
    <w:rsid w:val="000B5E75"/>
    <w:rsid w:val="000B5ED7"/>
    <w:rsid w:val="000B623D"/>
    <w:rsid w:val="000B62BC"/>
    <w:rsid w:val="000B62DF"/>
    <w:rsid w:val="000B64D0"/>
    <w:rsid w:val="000B65EA"/>
    <w:rsid w:val="000B6796"/>
    <w:rsid w:val="000B6B8D"/>
    <w:rsid w:val="000B6D6B"/>
    <w:rsid w:val="000B6DCE"/>
    <w:rsid w:val="000B710A"/>
    <w:rsid w:val="000B781A"/>
    <w:rsid w:val="000B7834"/>
    <w:rsid w:val="000B7972"/>
    <w:rsid w:val="000B7AFB"/>
    <w:rsid w:val="000C01FC"/>
    <w:rsid w:val="000C044A"/>
    <w:rsid w:val="000C053E"/>
    <w:rsid w:val="000C0A0E"/>
    <w:rsid w:val="000C0D09"/>
    <w:rsid w:val="000C0D5B"/>
    <w:rsid w:val="000C1381"/>
    <w:rsid w:val="000C1480"/>
    <w:rsid w:val="000C1824"/>
    <w:rsid w:val="000C1917"/>
    <w:rsid w:val="000C1AEA"/>
    <w:rsid w:val="000C1DCB"/>
    <w:rsid w:val="000C1F85"/>
    <w:rsid w:val="000C20EB"/>
    <w:rsid w:val="000C224E"/>
    <w:rsid w:val="000C235D"/>
    <w:rsid w:val="000C25AF"/>
    <w:rsid w:val="000C26A3"/>
    <w:rsid w:val="000C273C"/>
    <w:rsid w:val="000C2836"/>
    <w:rsid w:val="000C28EA"/>
    <w:rsid w:val="000C2A66"/>
    <w:rsid w:val="000C2ACB"/>
    <w:rsid w:val="000C2EB3"/>
    <w:rsid w:val="000C349D"/>
    <w:rsid w:val="000C35B1"/>
    <w:rsid w:val="000C37F0"/>
    <w:rsid w:val="000C3AFB"/>
    <w:rsid w:val="000C418A"/>
    <w:rsid w:val="000C419E"/>
    <w:rsid w:val="000C4709"/>
    <w:rsid w:val="000C4939"/>
    <w:rsid w:val="000C4986"/>
    <w:rsid w:val="000C4AA9"/>
    <w:rsid w:val="000C4C91"/>
    <w:rsid w:val="000C5142"/>
    <w:rsid w:val="000C5574"/>
    <w:rsid w:val="000C56FE"/>
    <w:rsid w:val="000C5705"/>
    <w:rsid w:val="000C589F"/>
    <w:rsid w:val="000C5CF4"/>
    <w:rsid w:val="000C60F9"/>
    <w:rsid w:val="000C6198"/>
    <w:rsid w:val="000C6219"/>
    <w:rsid w:val="000C68D3"/>
    <w:rsid w:val="000C6DC2"/>
    <w:rsid w:val="000C70C7"/>
    <w:rsid w:val="000C750A"/>
    <w:rsid w:val="000C758C"/>
    <w:rsid w:val="000C7650"/>
    <w:rsid w:val="000C77E0"/>
    <w:rsid w:val="000C77EA"/>
    <w:rsid w:val="000C78B0"/>
    <w:rsid w:val="000C79B2"/>
    <w:rsid w:val="000C7AC5"/>
    <w:rsid w:val="000C7BE0"/>
    <w:rsid w:val="000C7C55"/>
    <w:rsid w:val="000C7E04"/>
    <w:rsid w:val="000C7EED"/>
    <w:rsid w:val="000C7F77"/>
    <w:rsid w:val="000D067E"/>
    <w:rsid w:val="000D0758"/>
    <w:rsid w:val="000D0F7A"/>
    <w:rsid w:val="000D153F"/>
    <w:rsid w:val="000D17DD"/>
    <w:rsid w:val="000D1846"/>
    <w:rsid w:val="000D1923"/>
    <w:rsid w:val="000D1BBA"/>
    <w:rsid w:val="000D1CFF"/>
    <w:rsid w:val="000D2019"/>
    <w:rsid w:val="000D2094"/>
    <w:rsid w:val="000D2585"/>
    <w:rsid w:val="000D2715"/>
    <w:rsid w:val="000D2730"/>
    <w:rsid w:val="000D2A5A"/>
    <w:rsid w:val="000D31FD"/>
    <w:rsid w:val="000D34B5"/>
    <w:rsid w:val="000D3528"/>
    <w:rsid w:val="000D37EF"/>
    <w:rsid w:val="000D381C"/>
    <w:rsid w:val="000D3A3D"/>
    <w:rsid w:val="000D4014"/>
    <w:rsid w:val="000D4259"/>
    <w:rsid w:val="000D42AE"/>
    <w:rsid w:val="000D486E"/>
    <w:rsid w:val="000D48DB"/>
    <w:rsid w:val="000D4932"/>
    <w:rsid w:val="000D4BBD"/>
    <w:rsid w:val="000D4CCA"/>
    <w:rsid w:val="000D557A"/>
    <w:rsid w:val="000D5940"/>
    <w:rsid w:val="000D5958"/>
    <w:rsid w:val="000D59EA"/>
    <w:rsid w:val="000D5AE2"/>
    <w:rsid w:val="000D5AF8"/>
    <w:rsid w:val="000D5DDD"/>
    <w:rsid w:val="000D6050"/>
    <w:rsid w:val="000D61BE"/>
    <w:rsid w:val="000D6CA0"/>
    <w:rsid w:val="000D6DA9"/>
    <w:rsid w:val="000D7260"/>
    <w:rsid w:val="000D72E0"/>
    <w:rsid w:val="000D7622"/>
    <w:rsid w:val="000D773D"/>
    <w:rsid w:val="000D7B22"/>
    <w:rsid w:val="000D7E55"/>
    <w:rsid w:val="000E0055"/>
    <w:rsid w:val="000E0085"/>
    <w:rsid w:val="000E021D"/>
    <w:rsid w:val="000E0270"/>
    <w:rsid w:val="000E031A"/>
    <w:rsid w:val="000E07FC"/>
    <w:rsid w:val="000E0A02"/>
    <w:rsid w:val="000E0DBF"/>
    <w:rsid w:val="000E1115"/>
    <w:rsid w:val="000E117A"/>
    <w:rsid w:val="000E134C"/>
    <w:rsid w:val="000E2168"/>
    <w:rsid w:val="000E26E2"/>
    <w:rsid w:val="000E27B4"/>
    <w:rsid w:val="000E28A8"/>
    <w:rsid w:val="000E28B1"/>
    <w:rsid w:val="000E2C8F"/>
    <w:rsid w:val="000E2CBC"/>
    <w:rsid w:val="000E3207"/>
    <w:rsid w:val="000E343B"/>
    <w:rsid w:val="000E37AB"/>
    <w:rsid w:val="000E3809"/>
    <w:rsid w:val="000E3906"/>
    <w:rsid w:val="000E4051"/>
    <w:rsid w:val="000E4204"/>
    <w:rsid w:val="000E431C"/>
    <w:rsid w:val="000E44C9"/>
    <w:rsid w:val="000E467A"/>
    <w:rsid w:val="000E46F7"/>
    <w:rsid w:val="000E4818"/>
    <w:rsid w:val="000E4A98"/>
    <w:rsid w:val="000E4C46"/>
    <w:rsid w:val="000E4E35"/>
    <w:rsid w:val="000E52DC"/>
    <w:rsid w:val="000E52EB"/>
    <w:rsid w:val="000E5398"/>
    <w:rsid w:val="000E57D4"/>
    <w:rsid w:val="000E5B6D"/>
    <w:rsid w:val="000E601F"/>
    <w:rsid w:val="000E6495"/>
    <w:rsid w:val="000E66AD"/>
    <w:rsid w:val="000E680A"/>
    <w:rsid w:val="000E68AE"/>
    <w:rsid w:val="000E68F9"/>
    <w:rsid w:val="000E6BCB"/>
    <w:rsid w:val="000E7352"/>
    <w:rsid w:val="000E74DA"/>
    <w:rsid w:val="000E7642"/>
    <w:rsid w:val="000E76CB"/>
    <w:rsid w:val="000E793C"/>
    <w:rsid w:val="000E79B8"/>
    <w:rsid w:val="000E7BDB"/>
    <w:rsid w:val="000E7CF5"/>
    <w:rsid w:val="000E7D10"/>
    <w:rsid w:val="000F0058"/>
    <w:rsid w:val="000F015A"/>
    <w:rsid w:val="000F0299"/>
    <w:rsid w:val="000F0670"/>
    <w:rsid w:val="000F0961"/>
    <w:rsid w:val="000F0965"/>
    <w:rsid w:val="000F0A13"/>
    <w:rsid w:val="000F0A7C"/>
    <w:rsid w:val="000F0AC2"/>
    <w:rsid w:val="000F0E79"/>
    <w:rsid w:val="000F100F"/>
    <w:rsid w:val="000F1126"/>
    <w:rsid w:val="000F1269"/>
    <w:rsid w:val="000F1318"/>
    <w:rsid w:val="000F169D"/>
    <w:rsid w:val="000F1E06"/>
    <w:rsid w:val="000F1E47"/>
    <w:rsid w:val="000F1E6A"/>
    <w:rsid w:val="000F1FD3"/>
    <w:rsid w:val="000F207C"/>
    <w:rsid w:val="000F239E"/>
    <w:rsid w:val="000F246C"/>
    <w:rsid w:val="000F26E0"/>
    <w:rsid w:val="000F2892"/>
    <w:rsid w:val="000F28AB"/>
    <w:rsid w:val="000F2C11"/>
    <w:rsid w:val="000F306D"/>
    <w:rsid w:val="000F32DB"/>
    <w:rsid w:val="000F36B5"/>
    <w:rsid w:val="000F3886"/>
    <w:rsid w:val="000F3C5D"/>
    <w:rsid w:val="000F4850"/>
    <w:rsid w:val="000F49E2"/>
    <w:rsid w:val="000F4A5D"/>
    <w:rsid w:val="000F4ADC"/>
    <w:rsid w:val="000F4D05"/>
    <w:rsid w:val="000F4D14"/>
    <w:rsid w:val="000F501C"/>
    <w:rsid w:val="000F5134"/>
    <w:rsid w:val="000F51E9"/>
    <w:rsid w:val="000F534A"/>
    <w:rsid w:val="000F5858"/>
    <w:rsid w:val="000F5C8E"/>
    <w:rsid w:val="000F62E8"/>
    <w:rsid w:val="000F6539"/>
    <w:rsid w:val="000F654C"/>
    <w:rsid w:val="000F6B5D"/>
    <w:rsid w:val="000F6C2D"/>
    <w:rsid w:val="000F6D9A"/>
    <w:rsid w:val="000F6FBD"/>
    <w:rsid w:val="000F7116"/>
    <w:rsid w:val="000F73C8"/>
    <w:rsid w:val="000F7A65"/>
    <w:rsid w:val="000F7AD9"/>
    <w:rsid w:val="000F7AF4"/>
    <w:rsid w:val="00100072"/>
    <w:rsid w:val="00100261"/>
    <w:rsid w:val="0010036B"/>
    <w:rsid w:val="001003BD"/>
    <w:rsid w:val="00100678"/>
    <w:rsid w:val="001008EF"/>
    <w:rsid w:val="00100AC9"/>
    <w:rsid w:val="00100C81"/>
    <w:rsid w:val="0010129B"/>
    <w:rsid w:val="001017BC"/>
    <w:rsid w:val="00101D8E"/>
    <w:rsid w:val="00101FDD"/>
    <w:rsid w:val="0010211E"/>
    <w:rsid w:val="00102152"/>
    <w:rsid w:val="001023AB"/>
    <w:rsid w:val="001026A8"/>
    <w:rsid w:val="0010296F"/>
    <w:rsid w:val="00102CD6"/>
    <w:rsid w:val="00102F4B"/>
    <w:rsid w:val="00103152"/>
    <w:rsid w:val="001033F9"/>
    <w:rsid w:val="0010369F"/>
    <w:rsid w:val="00103A77"/>
    <w:rsid w:val="00103E1E"/>
    <w:rsid w:val="00103FDB"/>
    <w:rsid w:val="001043FF"/>
    <w:rsid w:val="00104493"/>
    <w:rsid w:val="0010459A"/>
    <w:rsid w:val="00104C44"/>
    <w:rsid w:val="0010529E"/>
    <w:rsid w:val="0010534D"/>
    <w:rsid w:val="001057A9"/>
    <w:rsid w:val="0010581D"/>
    <w:rsid w:val="0010591A"/>
    <w:rsid w:val="00105A0E"/>
    <w:rsid w:val="00106381"/>
    <w:rsid w:val="00106683"/>
    <w:rsid w:val="0010717E"/>
    <w:rsid w:val="00107A56"/>
    <w:rsid w:val="00107D95"/>
    <w:rsid w:val="00107DA2"/>
    <w:rsid w:val="00107EDF"/>
    <w:rsid w:val="00107EF8"/>
    <w:rsid w:val="0011023C"/>
    <w:rsid w:val="0011047E"/>
    <w:rsid w:val="00110645"/>
    <w:rsid w:val="0011076D"/>
    <w:rsid w:val="0011078D"/>
    <w:rsid w:val="00110C74"/>
    <w:rsid w:val="00110EF0"/>
    <w:rsid w:val="00111FDA"/>
    <w:rsid w:val="0011207F"/>
    <w:rsid w:val="00112906"/>
    <w:rsid w:val="00112AC6"/>
    <w:rsid w:val="00112CE4"/>
    <w:rsid w:val="0011335B"/>
    <w:rsid w:val="001136AF"/>
    <w:rsid w:val="00113733"/>
    <w:rsid w:val="0011396B"/>
    <w:rsid w:val="00113A4D"/>
    <w:rsid w:val="00113B00"/>
    <w:rsid w:val="00113F39"/>
    <w:rsid w:val="001144D9"/>
    <w:rsid w:val="00114AD0"/>
    <w:rsid w:val="00114B35"/>
    <w:rsid w:val="00114ED1"/>
    <w:rsid w:val="00115773"/>
    <w:rsid w:val="00115AFB"/>
    <w:rsid w:val="00115C44"/>
    <w:rsid w:val="00115CA2"/>
    <w:rsid w:val="00115D48"/>
    <w:rsid w:val="00115E4B"/>
    <w:rsid w:val="001160A1"/>
    <w:rsid w:val="001161BA"/>
    <w:rsid w:val="001166D6"/>
    <w:rsid w:val="00116727"/>
    <w:rsid w:val="00116809"/>
    <w:rsid w:val="00116932"/>
    <w:rsid w:val="00116954"/>
    <w:rsid w:val="00116D17"/>
    <w:rsid w:val="00116EA2"/>
    <w:rsid w:val="00116F5E"/>
    <w:rsid w:val="00117E18"/>
    <w:rsid w:val="0012031D"/>
    <w:rsid w:val="001204EF"/>
    <w:rsid w:val="001206D2"/>
    <w:rsid w:val="00120A35"/>
    <w:rsid w:val="00120BA9"/>
    <w:rsid w:val="00120C04"/>
    <w:rsid w:val="00120FBD"/>
    <w:rsid w:val="00121207"/>
    <w:rsid w:val="001217B4"/>
    <w:rsid w:val="00121991"/>
    <w:rsid w:val="00122122"/>
    <w:rsid w:val="00122E67"/>
    <w:rsid w:val="00122FA0"/>
    <w:rsid w:val="001232A9"/>
    <w:rsid w:val="001238A7"/>
    <w:rsid w:val="00123A11"/>
    <w:rsid w:val="00124034"/>
    <w:rsid w:val="001241EB"/>
    <w:rsid w:val="0012426C"/>
    <w:rsid w:val="001243B9"/>
    <w:rsid w:val="00124421"/>
    <w:rsid w:val="00124791"/>
    <w:rsid w:val="001249F9"/>
    <w:rsid w:val="00124ADD"/>
    <w:rsid w:val="00124CDD"/>
    <w:rsid w:val="00124FBF"/>
    <w:rsid w:val="00124FD0"/>
    <w:rsid w:val="001254ED"/>
    <w:rsid w:val="0012550F"/>
    <w:rsid w:val="00125536"/>
    <w:rsid w:val="001255F8"/>
    <w:rsid w:val="00125768"/>
    <w:rsid w:val="00125771"/>
    <w:rsid w:val="00125933"/>
    <w:rsid w:val="001259F0"/>
    <w:rsid w:val="00125C9B"/>
    <w:rsid w:val="00125D7C"/>
    <w:rsid w:val="00125FB8"/>
    <w:rsid w:val="001262BD"/>
    <w:rsid w:val="001262CD"/>
    <w:rsid w:val="00126352"/>
    <w:rsid w:val="00126AE5"/>
    <w:rsid w:val="0012702C"/>
    <w:rsid w:val="00127129"/>
    <w:rsid w:val="00127381"/>
    <w:rsid w:val="00127809"/>
    <w:rsid w:val="00127836"/>
    <w:rsid w:val="001278F1"/>
    <w:rsid w:val="00127C46"/>
    <w:rsid w:val="00127D23"/>
    <w:rsid w:val="00127D42"/>
    <w:rsid w:val="001300DE"/>
    <w:rsid w:val="001304EB"/>
    <w:rsid w:val="00130541"/>
    <w:rsid w:val="00130A66"/>
    <w:rsid w:val="00130B94"/>
    <w:rsid w:val="00130BFE"/>
    <w:rsid w:val="00130D75"/>
    <w:rsid w:val="00130F68"/>
    <w:rsid w:val="001310B1"/>
    <w:rsid w:val="0013111A"/>
    <w:rsid w:val="0013111E"/>
    <w:rsid w:val="00131206"/>
    <w:rsid w:val="0013122C"/>
    <w:rsid w:val="00131259"/>
    <w:rsid w:val="001313AD"/>
    <w:rsid w:val="001317B2"/>
    <w:rsid w:val="00131CE4"/>
    <w:rsid w:val="00132619"/>
    <w:rsid w:val="001326E9"/>
    <w:rsid w:val="001326EB"/>
    <w:rsid w:val="0013295E"/>
    <w:rsid w:val="001329A2"/>
    <w:rsid w:val="001329EE"/>
    <w:rsid w:val="00132AB1"/>
    <w:rsid w:val="00132BF0"/>
    <w:rsid w:val="00132FB9"/>
    <w:rsid w:val="0013315E"/>
    <w:rsid w:val="001333C6"/>
    <w:rsid w:val="001335F7"/>
    <w:rsid w:val="001336AB"/>
    <w:rsid w:val="00133AE6"/>
    <w:rsid w:val="00133B10"/>
    <w:rsid w:val="00133C4B"/>
    <w:rsid w:val="00133E41"/>
    <w:rsid w:val="00133FD6"/>
    <w:rsid w:val="00134142"/>
    <w:rsid w:val="0013443C"/>
    <w:rsid w:val="00134D9D"/>
    <w:rsid w:val="0013562D"/>
    <w:rsid w:val="001356DC"/>
    <w:rsid w:val="00135777"/>
    <w:rsid w:val="001357F7"/>
    <w:rsid w:val="00135A88"/>
    <w:rsid w:val="001362C6"/>
    <w:rsid w:val="00136718"/>
    <w:rsid w:val="00136809"/>
    <w:rsid w:val="001368DA"/>
    <w:rsid w:val="00136AD0"/>
    <w:rsid w:val="00136FBD"/>
    <w:rsid w:val="0013713F"/>
    <w:rsid w:val="00137257"/>
    <w:rsid w:val="00137275"/>
    <w:rsid w:val="001375E7"/>
    <w:rsid w:val="0013766C"/>
    <w:rsid w:val="0013787B"/>
    <w:rsid w:val="001379BE"/>
    <w:rsid w:val="00137BFC"/>
    <w:rsid w:val="00137C53"/>
    <w:rsid w:val="0014021C"/>
    <w:rsid w:val="00140635"/>
    <w:rsid w:val="00140914"/>
    <w:rsid w:val="00140BDA"/>
    <w:rsid w:val="00140C2E"/>
    <w:rsid w:val="00140E4C"/>
    <w:rsid w:val="00141305"/>
    <w:rsid w:val="0014172B"/>
    <w:rsid w:val="001420EF"/>
    <w:rsid w:val="00142102"/>
    <w:rsid w:val="00142119"/>
    <w:rsid w:val="00142980"/>
    <w:rsid w:val="001431B7"/>
    <w:rsid w:val="0014342C"/>
    <w:rsid w:val="00143504"/>
    <w:rsid w:val="001437EB"/>
    <w:rsid w:val="00143D9F"/>
    <w:rsid w:val="00143F81"/>
    <w:rsid w:val="00144309"/>
    <w:rsid w:val="001447C9"/>
    <w:rsid w:val="00144D8D"/>
    <w:rsid w:val="00144F5D"/>
    <w:rsid w:val="00144FF1"/>
    <w:rsid w:val="001450BE"/>
    <w:rsid w:val="0014519A"/>
    <w:rsid w:val="00145858"/>
    <w:rsid w:val="00145929"/>
    <w:rsid w:val="00145D86"/>
    <w:rsid w:val="00145E91"/>
    <w:rsid w:val="00145EB8"/>
    <w:rsid w:val="00145F5B"/>
    <w:rsid w:val="00145F86"/>
    <w:rsid w:val="001460A9"/>
    <w:rsid w:val="0014623B"/>
    <w:rsid w:val="001467DA"/>
    <w:rsid w:val="001467EA"/>
    <w:rsid w:val="00146A6C"/>
    <w:rsid w:val="00146B5B"/>
    <w:rsid w:val="00146D55"/>
    <w:rsid w:val="00146F03"/>
    <w:rsid w:val="00147162"/>
    <w:rsid w:val="001473CF"/>
    <w:rsid w:val="0014751D"/>
    <w:rsid w:val="00147767"/>
    <w:rsid w:val="00147978"/>
    <w:rsid w:val="00147A06"/>
    <w:rsid w:val="00147F6D"/>
    <w:rsid w:val="00147F7B"/>
    <w:rsid w:val="0015013B"/>
    <w:rsid w:val="001504C6"/>
    <w:rsid w:val="00150668"/>
    <w:rsid w:val="0015071D"/>
    <w:rsid w:val="001507DA"/>
    <w:rsid w:val="001507FD"/>
    <w:rsid w:val="001509BF"/>
    <w:rsid w:val="00150E50"/>
    <w:rsid w:val="001511DC"/>
    <w:rsid w:val="001512A3"/>
    <w:rsid w:val="00151446"/>
    <w:rsid w:val="00151717"/>
    <w:rsid w:val="00151972"/>
    <w:rsid w:val="00151A1C"/>
    <w:rsid w:val="00151B63"/>
    <w:rsid w:val="00151BDA"/>
    <w:rsid w:val="00151E62"/>
    <w:rsid w:val="00152112"/>
    <w:rsid w:val="0015218E"/>
    <w:rsid w:val="00152331"/>
    <w:rsid w:val="001523D9"/>
    <w:rsid w:val="00152C38"/>
    <w:rsid w:val="00152CA0"/>
    <w:rsid w:val="00152D09"/>
    <w:rsid w:val="00152DD1"/>
    <w:rsid w:val="00152E4F"/>
    <w:rsid w:val="001532E7"/>
    <w:rsid w:val="00153512"/>
    <w:rsid w:val="00153730"/>
    <w:rsid w:val="00153995"/>
    <w:rsid w:val="00153C12"/>
    <w:rsid w:val="00153E9F"/>
    <w:rsid w:val="00153F74"/>
    <w:rsid w:val="00154025"/>
    <w:rsid w:val="00154287"/>
    <w:rsid w:val="00154306"/>
    <w:rsid w:val="001543CD"/>
    <w:rsid w:val="00154EB4"/>
    <w:rsid w:val="0015503B"/>
    <w:rsid w:val="00155189"/>
    <w:rsid w:val="001556D1"/>
    <w:rsid w:val="00155858"/>
    <w:rsid w:val="001559B2"/>
    <w:rsid w:val="00155BA2"/>
    <w:rsid w:val="00155D21"/>
    <w:rsid w:val="00155DA8"/>
    <w:rsid w:val="0015650D"/>
    <w:rsid w:val="00156734"/>
    <w:rsid w:val="00156898"/>
    <w:rsid w:val="00156BB7"/>
    <w:rsid w:val="00156CF0"/>
    <w:rsid w:val="00156DB1"/>
    <w:rsid w:val="00157050"/>
    <w:rsid w:val="001573BD"/>
    <w:rsid w:val="0015773F"/>
    <w:rsid w:val="00157A7A"/>
    <w:rsid w:val="00157B2B"/>
    <w:rsid w:val="00157C56"/>
    <w:rsid w:val="00157CCD"/>
    <w:rsid w:val="00157EB5"/>
    <w:rsid w:val="001605BA"/>
    <w:rsid w:val="001607D0"/>
    <w:rsid w:val="001608A9"/>
    <w:rsid w:val="00160AF8"/>
    <w:rsid w:val="00160B7A"/>
    <w:rsid w:val="00160BB7"/>
    <w:rsid w:val="00160FF9"/>
    <w:rsid w:val="001611AF"/>
    <w:rsid w:val="0016121B"/>
    <w:rsid w:val="00161291"/>
    <w:rsid w:val="00161470"/>
    <w:rsid w:val="0016188B"/>
    <w:rsid w:val="00161AD6"/>
    <w:rsid w:val="00161BD8"/>
    <w:rsid w:val="00161C8B"/>
    <w:rsid w:val="00161E74"/>
    <w:rsid w:val="00162A76"/>
    <w:rsid w:val="00162E0D"/>
    <w:rsid w:val="00162E7A"/>
    <w:rsid w:val="00162E83"/>
    <w:rsid w:val="00162F52"/>
    <w:rsid w:val="001630DA"/>
    <w:rsid w:val="00163183"/>
    <w:rsid w:val="00163205"/>
    <w:rsid w:val="0016322E"/>
    <w:rsid w:val="00163351"/>
    <w:rsid w:val="0016345A"/>
    <w:rsid w:val="001636BB"/>
    <w:rsid w:val="00163712"/>
    <w:rsid w:val="00163A94"/>
    <w:rsid w:val="00163DBC"/>
    <w:rsid w:val="00164194"/>
    <w:rsid w:val="00164266"/>
    <w:rsid w:val="001646C0"/>
    <w:rsid w:val="001648B1"/>
    <w:rsid w:val="00164FC5"/>
    <w:rsid w:val="001651D9"/>
    <w:rsid w:val="00165200"/>
    <w:rsid w:val="00165556"/>
    <w:rsid w:val="00165587"/>
    <w:rsid w:val="00165628"/>
    <w:rsid w:val="00165BA6"/>
    <w:rsid w:val="00165C24"/>
    <w:rsid w:val="00165C7F"/>
    <w:rsid w:val="00165F37"/>
    <w:rsid w:val="00165F47"/>
    <w:rsid w:val="00166032"/>
    <w:rsid w:val="00166139"/>
    <w:rsid w:val="001666EE"/>
    <w:rsid w:val="00166C7A"/>
    <w:rsid w:val="00166D1D"/>
    <w:rsid w:val="00166D97"/>
    <w:rsid w:val="00166EC7"/>
    <w:rsid w:val="00166EE4"/>
    <w:rsid w:val="001670A2"/>
    <w:rsid w:val="001670E9"/>
    <w:rsid w:val="00167464"/>
    <w:rsid w:val="00167582"/>
    <w:rsid w:val="00167651"/>
    <w:rsid w:val="0016777D"/>
    <w:rsid w:val="00167836"/>
    <w:rsid w:val="001679BE"/>
    <w:rsid w:val="00167B55"/>
    <w:rsid w:val="00167CE2"/>
    <w:rsid w:val="00167EDB"/>
    <w:rsid w:val="00167F62"/>
    <w:rsid w:val="0017022D"/>
    <w:rsid w:val="00170243"/>
    <w:rsid w:val="00170937"/>
    <w:rsid w:val="00170A11"/>
    <w:rsid w:val="00171029"/>
    <w:rsid w:val="00171061"/>
    <w:rsid w:val="001712C6"/>
    <w:rsid w:val="0017144C"/>
    <w:rsid w:val="00171C8C"/>
    <w:rsid w:val="00172024"/>
    <w:rsid w:val="0017231F"/>
    <w:rsid w:val="001724A8"/>
    <w:rsid w:val="0017261D"/>
    <w:rsid w:val="001726DB"/>
    <w:rsid w:val="00172975"/>
    <w:rsid w:val="00172B74"/>
    <w:rsid w:val="00172BB5"/>
    <w:rsid w:val="00172D11"/>
    <w:rsid w:val="00172FF6"/>
    <w:rsid w:val="0017326B"/>
    <w:rsid w:val="001733ED"/>
    <w:rsid w:val="00173932"/>
    <w:rsid w:val="001739B4"/>
    <w:rsid w:val="00173A46"/>
    <w:rsid w:val="00173B91"/>
    <w:rsid w:val="00173C3D"/>
    <w:rsid w:val="00174263"/>
    <w:rsid w:val="001742E7"/>
    <w:rsid w:val="00174529"/>
    <w:rsid w:val="00174722"/>
    <w:rsid w:val="0017485C"/>
    <w:rsid w:val="00174F46"/>
    <w:rsid w:val="00174FD1"/>
    <w:rsid w:val="00175835"/>
    <w:rsid w:val="00175A2D"/>
    <w:rsid w:val="00175C26"/>
    <w:rsid w:val="00176021"/>
    <w:rsid w:val="001764ED"/>
    <w:rsid w:val="00176D26"/>
    <w:rsid w:val="00176D8F"/>
    <w:rsid w:val="00176EEA"/>
    <w:rsid w:val="001770FD"/>
    <w:rsid w:val="001774C2"/>
    <w:rsid w:val="00177BD9"/>
    <w:rsid w:val="00177FA9"/>
    <w:rsid w:val="0018003E"/>
    <w:rsid w:val="001804B9"/>
    <w:rsid w:val="0018050D"/>
    <w:rsid w:val="001806D5"/>
    <w:rsid w:val="00180704"/>
    <w:rsid w:val="00180A1C"/>
    <w:rsid w:val="00180B57"/>
    <w:rsid w:val="00180BE3"/>
    <w:rsid w:val="00180C66"/>
    <w:rsid w:val="00180C96"/>
    <w:rsid w:val="00181368"/>
    <w:rsid w:val="00181428"/>
    <w:rsid w:val="001817FB"/>
    <w:rsid w:val="001819EE"/>
    <w:rsid w:val="00181B28"/>
    <w:rsid w:val="00181C3C"/>
    <w:rsid w:val="00182365"/>
    <w:rsid w:val="001823C4"/>
    <w:rsid w:val="001823F6"/>
    <w:rsid w:val="0018250C"/>
    <w:rsid w:val="0018282D"/>
    <w:rsid w:val="00182E45"/>
    <w:rsid w:val="00182F58"/>
    <w:rsid w:val="001832BC"/>
    <w:rsid w:val="001835FE"/>
    <w:rsid w:val="001837B7"/>
    <w:rsid w:val="00183824"/>
    <w:rsid w:val="001838E3"/>
    <w:rsid w:val="00183BA9"/>
    <w:rsid w:val="00183C3F"/>
    <w:rsid w:val="00183DDB"/>
    <w:rsid w:val="001842C5"/>
    <w:rsid w:val="001843D8"/>
    <w:rsid w:val="001847DF"/>
    <w:rsid w:val="00184C3E"/>
    <w:rsid w:val="00184E6E"/>
    <w:rsid w:val="00184FC4"/>
    <w:rsid w:val="001850A3"/>
    <w:rsid w:val="001850B6"/>
    <w:rsid w:val="001851CD"/>
    <w:rsid w:val="00185348"/>
    <w:rsid w:val="0018568F"/>
    <w:rsid w:val="00185725"/>
    <w:rsid w:val="00185BD3"/>
    <w:rsid w:val="00185E78"/>
    <w:rsid w:val="00185F53"/>
    <w:rsid w:val="00186366"/>
    <w:rsid w:val="00186467"/>
    <w:rsid w:val="001866F2"/>
    <w:rsid w:val="0018687B"/>
    <w:rsid w:val="00186C28"/>
    <w:rsid w:val="00186E05"/>
    <w:rsid w:val="00187B8C"/>
    <w:rsid w:val="00187B9D"/>
    <w:rsid w:val="00187E05"/>
    <w:rsid w:val="00190277"/>
    <w:rsid w:val="0019038F"/>
    <w:rsid w:val="001903F2"/>
    <w:rsid w:val="001904E7"/>
    <w:rsid w:val="00190929"/>
    <w:rsid w:val="00190952"/>
    <w:rsid w:val="00190BA0"/>
    <w:rsid w:val="00190C3A"/>
    <w:rsid w:val="00190DE5"/>
    <w:rsid w:val="00190E4D"/>
    <w:rsid w:val="00190FDE"/>
    <w:rsid w:val="00191240"/>
    <w:rsid w:val="001915CE"/>
    <w:rsid w:val="0019192D"/>
    <w:rsid w:val="00191A3D"/>
    <w:rsid w:val="00191AC5"/>
    <w:rsid w:val="00191B59"/>
    <w:rsid w:val="00191B74"/>
    <w:rsid w:val="00191E03"/>
    <w:rsid w:val="00191FA6"/>
    <w:rsid w:val="00192442"/>
    <w:rsid w:val="0019248A"/>
    <w:rsid w:val="001925BC"/>
    <w:rsid w:val="0019277F"/>
    <w:rsid w:val="00192EE3"/>
    <w:rsid w:val="00192FF6"/>
    <w:rsid w:val="0019318F"/>
    <w:rsid w:val="0019322B"/>
    <w:rsid w:val="001934F4"/>
    <w:rsid w:val="00193571"/>
    <w:rsid w:val="001937E0"/>
    <w:rsid w:val="00193AEF"/>
    <w:rsid w:val="00193EFC"/>
    <w:rsid w:val="00194194"/>
    <w:rsid w:val="00194C56"/>
    <w:rsid w:val="00194EBF"/>
    <w:rsid w:val="00194F1B"/>
    <w:rsid w:val="001954B5"/>
    <w:rsid w:val="00195E1C"/>
    <w:rsid w:val="00196168"/>
    <w:rsid w:val="00196249"/>
    <w:rsid w:val="001962AA"/>
    <w:rsid w:val="0019634F"/>
    <w:rsid w:val="0019664B"/>
    <w:rsid w:val="001966B8"/>
    <w:rsid w:val="00196815"/>
    <w:rsid w:val="0019693D"/>
    <w:rsid w:val="00196D6E"/>
    <w:rsid w:val="001975B5"/>
    <w:rsid w:val="00197637"/>
    <w:rsid w:val="001977B4"/>
    <w:rsid w:val="00197858"/>
    <w:rsid w:val="00197966"/>
    <w:rsid w:val="00197A7E"/>
    <w:rsid w:val="00197C27"/>
    <w:rsid w:val="00197E85"/>
    <w:rsid w:val="001A02EE"/>
    <w:rsid w:val="001A03C7"/>
    <w:rsid w:val="001A05DB"/>
    <w:rsid w:val="001A0D92"/>
    <w:rsid w:val="001A0DAC"/>
    <w:rsid w:val="001A0E37"/>
    <w:rsid w:val="001A0FB5"/>
    <w:rsid w:val="001A100C"/>
    <w:rsid w:val="001A15BF"/>
    <w:rsid w:val="001A1997"/>
    <w:rsid w:val="001A1B0C"/>
    <w:rsid w:val="001A1DE4"/>
    <w:rsid w:val="001A1EF8"/>
    <w:rsid w:val="001A1F6B"/>
    <w:rsid w:val="001A2202"/>
    <w:rsid w:val="001A263D"/>
    <w:rsid w:val="001A294A"/>
    <w:rsid w:val="001A2ACA"/>
    <w:rsid w:val="001A2D70"/>
    <w:rsid w:val="001A2DB8"/>
    <w:rsid w:val="001A2F84"/>
    <w:rsid w:val="001A2F96"/>
    <w:rsid w:val="001A31A5"/>
    <w:rsid w:val="001A392C"/>
    <w:rsid w:val="001A3A42"/>
    <w:rsid w:val="001A3A56"/>
    <w:rsid w:val="001A3D04"/>
    <w:rsid w:val="001A407A"/>
    <w:rsid w:val="001A436E"/>
    <w:rsid w:val="001A46B0"/>
    <w:rsid w:val="001A489E"/>
    <w:rsid w:val="001A4A87"/>
    <w:rsid w:val="001A4A8D"/>
    <w:rsid w:val="001A4B32"/>
    <w:rsid w:val="001A4DF8"/>
    <w:rsid w:val="001A4E62"/>
    <w:rsid w:val="001A4EBE"/>
    <w:rsid w:val="001A4F22"/>
    <w:rsid w:val="001A52A0"/>
    <w:rsid w:val="001A55C9"/>
    <w:rsid w:val="001A5B3D"/>
    <w:rsid w:val="001A5D88"/>
    <w:rsid w:val="001A5E05"/>
    <w:rsid w:val="001A5F8B"/>
    <w:rsid w:val="001A6064"/>
    <w:rsid w:val="001A60E3"/>
    <w:rsid w:val="001A616D"/>
    <w:rsid w:val="001A6250"/>
    <w:rsid w:val="001A62D5"/>
    <w:rsid w:val="001A6303"/>
    <w:rsid w:val="001A64A1"/>
    <w:rsid w:val="001A6719"/>
    <w:rsid w:val="001A675A"/>
    <w:rsid w:val="001A6EF8"/>
    <w:rsid w:val="001A6FE1"/>
    <w:rsid w:val="001A7017"/>
    <w:rsid w:val="001A71F5"/>
    <w:rsid w:val="001A7380"/>
    <w:rsid w:val="001A76FD"/>
    <w:rsid w:val="001A7D58"/>
    <w:rsid w:val="001A7E87"/>
    <w:rsid w:val="001A7F28"/>
    <w:rsid w:val="001B00F5"/>
    <w:rsid w:val="001B0172"/>
    <w:rsid w:val="001B017B"/>
    <w:rsid w:val="001B03BA"/>
    <w:rsid w:val="001B0574"/>
    <w:rsid w:val="001B0689"/>
    <w:rsid w:val="001B097E"/>
    <w:rsid w:val="001B09BA"/>
    <w:rsid w:val="001B0D92"/>
    <w:rsid w:val="001B0F14"/>
    <w:rsid w:val="001B1067"/>
    <w:rsid w:val="001B15AF"/>
    <w:rsid w:val="001B1801"/>
    <w:rsid w:val="001B1A1F"/>
    <w:rsid w:val="001B1B97"/>
    <w:rsid w:val="001B1DEC"/>
    <w:rsid w:val="001B22C0"/>
    <w:rsid w:val="001B23DE"/>
    <w:rsid w:val="001B27F6"/>
    <w:rsid w:val="001B2828"/>
    <w:rsid w:val="001B3571"/>
    <w:rsid w:val="001B3636"/>
    <w:rsid w:val="001B36F5"/>
    <w:rsid w:val="001B3844"/>
    <w:rsid w:val="001B3A5D"/>
    <w:rsid w:val="001B3F39"/>
    <w:rsid w:val="001B50FD"/>
    <w:rsid w:val="001B5768"/>
    <w:rsid w:val="001B5853"/>
    <w:rsid w:val="001B5F28"/>
    <w:rsid w:val="001B6183"/>
    <w:rsid w:val="001B69C9"/>
    <w:rsid w:val="001B6B7D"/>
    <w:rsid w:val="001B6E50"/>
    <w:rsid w:val="001B6FF2"/>
    <w:rsid w:val="001B7139"/>
    <w:rsid w:val="001B7152"/>
    <w:rsid w:val="001B72B2"/>
    <w:rsid w:val="001B74E7"/>
    <w:rsid w:val="001B7598"/>
    <w:rsid w:val="001B7609"/>
    <w:rsid w:val="001B7C4B"/>
    <w:rsid w:val="001C0171"/>
    <w:rsid w:val="001C020A"/>
    <w:rsid w:val="001C05AC"/>
    <w:rsid w:val="001C0725"/>
    <w:rsid w:val="001C0973"/>
    <w:rsid w:val="001C09E5"/>
    <w:rsid w:val="001C0D1F"/>
    <w:rsid w:val="001C1106"/>
    <w:rsid w:val="001C1133"/>
    <w:rsid w:val="001C1203"/>
    <w:rsid w:val="001C13AB"/>
    <w:rsid w:val="001C14A5"/>
    <w:rsid w:val="001C17E1"/>
    <w:rsid w:val="001C1AE4"/>
    <w:rsid w:val="001C1B84"/>
    <w:rsid w:val="001C1FD9"/>
    <w:rsid w:val="001C20DA"/>
    <w:rsid w:val="001C256B"/>
    <w:rsid w:val="001C2760"/>
    <w:rsid w:val="001C2781"/>
    <w:rsid w:val="001C2897"/>
    <w:rsid w:val="001C3308"/>
    <w:rsid w:val="001C3319"/>
    <w:rsid w:val="001C3344"/>
    <w:rsid w:val="001C35EF"/>
    <w:rsid w:val="001C3DB8"/>
    <w:rsid w:val="001C3E48"/>
    <w:rsid w:val="001C3F24"/>
    <w:rsid w:val="001C40B4"/>
    <w:rsid w:val="001C40D5"/>
    <w:rsid w:val="001C4729"/>
    <w:rsid w:val="001C4918"/>
    <w:rsid w:val="001C4CBA"/>
    <w:rsid w:val="001C4F19"/>
    <w:rsid w:val="001C5013"/>
    <w:rsid w:val="001C5267"/>
    <w:rsid w:val="001C5C78"/>
    <w:rsid w:val="001C5C93"/>
    <w:rsid w:val="001C5CB1"/>
    <w:rsid w:val="001C5ECF"/>
    <w:rsid w:val="001C62E3"/>
    <w:rsid w:val="001C6401"/>
    <w:rsid w:val="001C69A0"/>
    <w:rsid w:val="001C6A30"/>
    <w:rsid w:val="001C6A76"/>
    <w:rsid w:val="001C6FA3"/>
    <w:rsid w:val="001C7204"/>
    <w:rsid w:val="001C7224"/>
    <w:rsid w:val="001C7E73"/>
    <w:rsid w:val="001D02E3"/>
    <w:rsid w:val="001D0390"/>
    <w:rsid w:val="001D03B2"/>
    <w:rsid w:val="001D051C"/>
    <w:rsid w:val="001D05DC"/>
    <w:rsid w:val="001D06E8"/>
    <w:rsid w:val="001D08CD"/>
    <w:rsid w:val="001D0AB0"/>
    <w:rsid w:val="001D0AFA"/>
    <w:rsid w:val="001D139A"/>
    <w:rsid w:val="001D1443"/>
    <w:rsid w:val="001D1B08"/>
    <w:rsid w:val="001D1C74"/>
    <w:rsid w:val="001D1FB7"/>
    <w:rsid w:val="001D2249"/>
    <w:rsid w:val="001D22C1"/>
    <w:rsid w:val="001D23C2"/>
    <w:rsid w:val="001D2522"/>
    <w:rsid w:val="001D27F2"/>
    <w:rsid w:val="001D2E31"/>
    <w:rsid w:val="001D3302"/>
    <w:rsid w:val="001D3427"/>
    <w:rsid w:val="001D38F0"/>
    <w:rsid w:val="001D3C33"/>
    <w:rsid w:val="001D3C98"/>
    <w:rsid w:val="001D3D29"/>
    <w:rsid w:val="001D3DB3"/>
    <w:rsid w:val="001D3E7B"/>
    <w:rsid w:val="001D417C"/>
    <w:rsid w:val="001D423A"/>
    <w:rsid w:val="001D42D5"/>
    <w:rsid w:val="001D433B"/>
    <w:rsid w:val="001D46CF"/>
    <w:rsid w:val="001D46F8"/>
    <w:rsid w:val="001D4736"/>
    <w:rsid w:val="001D47C5"/>
    <w:rsid w:val="001D4B63"/>
    <w:rsid w:val="001D5397"/>
    <w:rsid w:val="001D56CB"/>
    <w:rsid w:val="001D585E"/>
    <w:rsid w:val="001D597C"/>
    <w:rsid w:val="001D5A83"/>
    <w:rsid w:val="001D5D2E"/>
    <w:rsid w:val="001D5E04"/>
    <w:rsid w:val="001D637D"/>
    <w:rsid w:val="001D63CB"/>
    <w:rsid w:val="001D6447"/>
    <w:rsid w:val="001D652F"/>
    <w:rsid w:val="001D684F"/>
    <w:rsid w:val="001D6CD8"/>
    <w:rsid w:val="001D6D52"/>
    <w:rsid w:val="001D7018"/>
    <w:rsid w:val="001D7067"/>
    <w:rsid w:val="001D7403"/>
    <w:rsid w:val="001D747A"/>
    <w:rsid w:val="001D7872"/>
    <w:rsid w:val="001D7CE3"/>
    <w:rsid w:val="001D7E78"/>
    <w:rsid w:val="001E048A"/>
    <w:rsid w:val="001E0857"/>
    <w:rsid w:val="001E0A79"/>
    <w:rsid w:val="001E0DB9"/>
    <w:rsid w:val="001E0EF6"/>
    <w:rsid w:val="001E0F57"/>
    <w:rsid w:val="001E11C1"/>
    <w:rsid w:val="001E17AD"/>
    <w:rsid w:val="001E1A9D"/>
    <w:rsid w:val="001E1D50"/>
    <w:rsid w:val="001E1DEF"/>
    <w:rsid w:val="001E2040"/>
    <w:rsid w:val="001E209E"/>
    <w:rsid w:val="001E20F8"/>
    <w:rsid w:val="001E221D"/>
    <w:rsid w:val="001E2394"/>
    <w:rsid w:val="001E2570"/>
    <w:rsid w:val="001E26E4"/>
    <w:rsid w:val="001E2C78"/>
    <w:rsid w:val="001E2FA3"/>
    <w:rsid w:val="001E313F"/>
    <w:rsid w:val="001E3407"/>
    <w:rsid w:val="001E3EAF"/>
    <w:rsid w:val="001E40FA"/>
    <w:rsid w:val="001E4322"/>
    <w:rsid w:val="001E43CE"/>
    <w:rsid w:val="001E4510"/>
    <w:rsid w:val="001E4A02"/>
    <w:rsid w:val="001E51E7"/>
    <w:rsid w:val="001E5213"/>
    <w:rsid w:val="001E5267"/>
    <w:rsid w:val="001E53AC"/>
    <w:rsid w:val="001E5735"/>
    <w:rsid w:val="001E5B32"/>
    <w:rsid w:val="001E5CC8"/>
    <w:rsid w:val="001E6291"/>
    <w:rsid w:val="001E629E"/>
    <w:rsid w:val="001E6373"/>
    <w:rsid w:val="001E6396"/>
    <w:rsid w:val="001E665F"/>
    <w:rsid w:val="001E6768"/>
    <w:rsid w:val="001E6BA6"/>
    <w:rsid w:val="001E6D5D"/>
    <w:rsid w:val="001E6D97"/>
    <w:rsid w:val="001E6DBB"/>
    <w:rsid w:val="001E6EB3"/>
    <w:rsid w:val="001E7337"/>
    <w:rsid w:val="001E78AF"/>
    <w:rsid w:val="001E7951"/>
    <w:rsid w:val="001E7A8B"/>
    <w:rsid w:val="001E7C52"/>
    <w:rsid w:val="001E7D9F"/>
    <w:rsid w:val="001F00BE"/>
    <w:rsid w:val="001F05E5"/>
    <w:rsid w:val="001F0647"/>
    <w:rsid w:val="001F0B00"/>
    <w:rsid w:val="001F0F8D"/>
    <w:rsid w:val="001F112D"/>
    <w:rsid w:val="001F1199"/>
    <w:rsid w:val="001F12F6"/>
    <w:rsid w:val="001F140E"/>
    <w:rsid w:val="001F16D5"/>
    <w:rsid w:val="001F175E"/>
    <w:rsid w:val="001F179C"/>
    <w:rsid w:val="001F1802"/>
    <w:rsid w:val="001F1E93"/>
    <w:rsid w:val="001F1F32"/>
    <w:rsid w:val="001F20F0"/>
    <w:rsid w:val="001F219A"/>
    <w:rsid w:val="001F21B1"/>
    <w:rsid w:val="001F230D"/>
    <w:rsid w:val="001F26F8"/>
    <w:rsid w:val="001F2825"/>
    <w:rsid w:val="001F2B4D"/>
    <w:rsid w:val="001F2F82"/>
    <w:rsid w:val="001F3241"/>
    <w:rsid w:val="001F325A"/>
    <w:rsid w:val="001F32C3"/>
    <w:rsid w:val="001F33A2"/>
    <w:rsid w:val="001F36ED"/>
    <w:rsid w:val="001F378C"/>
    <w:rsid w:val="001F3D2C"/>
    <w:rsid w:val="001F3D83"/>
    <w:rsid w:val="001F3FBA"/>
    <w:rsid w:val="001F406A"/>
    <w:rsid w:val="001F41B3"/>
    <w:rsid w:val="001F424C"/>
    <w:rsid w:val="001F42F0"/>
    <w:rsid w:val="001F4BAC"/>
    <w:rsid w:val="001F4BFD"/>
    <w:rsid w:val="001F4CB7"/>
    <w:rsid w:val="001F4F59"/>
    <w:rsid w:val="001F4FDB"/>
    <w:rsid w:val="001F5400"/>
    <w:rsid w:val="001F5411"/>
    <w:rsid w:val="001F5EB2"/>
    <w:rsid w:val="001F6118"/>
    <w:rsid w:val="001F61B0"/>
    <w:rsid w:val="001F6287"/>
    <w:rsid w:val="001F65B0"/>
    <w:rsid w:val="001F6B02"/>
    <w:rsid w:val="001F6E2F"/>
    <w:rsid w:val="001F7289"/>
    <w:rsid w:val="001F751D"/>
    <w:rsid w:val="001F75D4"/>
    <w:rsid w:val="001F796A"/>
    <w:rsid w:val="001F7B34"/>
    <w:rsid w:val="001F7D44"/>
    <w:rsid w:val="00200033"/>
    <w:rsid w:val="002000A6"/>
    <w:rsid w:val="00200300"/>
    <w:rsid w:val="002005BA"/>
    <w:rsid w:val="00200C74"/>
    <w:rsid w:val="00200D0F"/>
    <w:rsid w:val="00200DE8"/>
    <w:rsid w:val="00201137"/>
    <w:rsid w:val="002015B3"/>
    <w:rsid w:val="00201D6B"/>
    <w:rsid w:val="00201DBF"/>
    <w:rsid w:val="00201E26"/>
    <w:rsid w:val="00201EC9"/>
    <w:rsid w:val="00202519"/>
    <w:rsid w:val="00202675"/>
    <w:rsid w:val="0020296E"/>
    <w:rsid w:val="0020297A"/>
    <w:rsid w:val="00202E3D"/>
    <w:rsid w:val="00203164"/>
    <w:rsid w:val="0020345D"/>
    <w:rsid w:val="002034F4"/>
    <w:rsid w:val="00203607"/>
    <w:rsid w:val="00203ABF"/>
    <w:rsid w:val="00203EB3"/>
    <w:rsid w:val="00204227"/>
    <w:rsid w:val="00204406"/>
    <w:rsid w:val="0020453E"/>
    <w:rsid w:val="0020469D"/>
    <w:rsid w:val="0020474C"/>
    <w:rsid w:val="0020478C"/>
    <w:rsid w:val="00204E79"/>
    <w:rsid w:val="00204F6B"/>
    <w:rsid w:val="002059F9"/>
    <w:rsid w:val="00205B5D"/>
    <w:rsid w:val="00205BBD"/>
    <w:rsid w:val="002060B3"/>
    <w:rsid w:val="002060E2"/>
    <w:rsid w:val="0020627D"/>
    <w:rsid w:val="00206345"/>
    <w:rsid w:val="002063C8"/>
    <w:rsid w:val="00206AB6"/>
    <w:rsid w:val="00206E9C"/>
    <w:rsid w:val="00206FB3"/>
    <w:rsid w:val="00207617"/>
    <w:rsid w:val="00207690"/>
    <w:rsid w:val="00207702"/>
    <w:rsid w:val="00207B6A"/>
    <w:rsid w:val="00207D43"/>
    <w:rsid w:val="00207DA5"/>
    <w:rsid w:val="00207E2B"/>
    <w:rsid w:val="0021015B"/>
    <w:rsid w:val="00210B58"/>
    <w:rsid w:val="00210BBC"/>
    <w:rsid w:val="00210F34"/>
    <w:rsid w:val="00211073"/>
    <w:rsid w:val="00211414"/>
    <w:rsid w:val="00211446"/>
    <w:rsid w:val="00211613"/>
    <w:rsid w:val="00211986"/>
    <w:rsid w:val="00211AAC"/>
    <w:rsid w:val="00211F34"/>
    <w:rsid w:val="0021208A"/>
    <w:rsid w:val="002122C2"/>
    <w:rsid w:val="0021236D"/>
    <w:rsid w:val="00212666"/>
    <w:rsid w:val="002128CB"/>
    <w:rsid w:val="00212A98"/>
    <w:rsid w:val="00212B44"/>
    <w:rsid w:val="00212E9A"/>
    <w:rsid w:val="00213009"/>
    <w:rsid w:val="0021317D"/>
    <w:rsid w:val="002131DA"/>
    <w:rsid w:val="00213375"/>
    <w:rsid w:val="002136DA"/>
    <w:rsid w:val="00213ADF"/>
    <w:rsid w:val="00213E25"/>
    <w:rsid w:val="00213F93"/>
    <w:rsid w:val="002148D2"/>
    <w:rsid w:val="00214976"/>
    <w:rsid w:val="002149D3"/>
    <w:rsid w:val="00214C64"/>
    <w:rsid w:val="00214D47"/>
    <w:rsid w:val="00214F47"/>
    <w:rsid w:val="0021511F"/>
    <w:rsid w:val="002154E2"/>
    <w:rsid w:val="00215712"/>
    <w:rsid w:val="00215B50"/>
    <w:rsid w:val="00215DAA"/>
    <w:rsid w:val="00216331"/>
    <w:rsid w:val="002165A6"/>
    <w:rsid w:val="00216785"/>
    <w:rsid w:val="00216F06"/>
    <w:rsid w:val="0021706B"/>
    <w:rsid w:val="00217598"/>
    <w:rsid w:val="0021772D"/>
    <w:rsid w:val="0021774A"/>
    <w:rsid w:val="002177F2"/>
    <w:rsid w:val="00217830"/>
    <w:rsid w:val="00217895"/>
    <w:rsid w:val="00217955"/>
    <w:rsid w:val="00217B75"/>
    <w:rsid w:val="00217C1E"/>
    <w:rsid w:val="00217DF8"/>
    <w:rsid w:val="00217E83"/>
    <w:rsid w:val="00220295"/>
    <w:rsid w:val="002203C5"/>
    <w:rsid w:val="002208A1"/>
    <w:rsid w:val="00220E79"/>
    <w:rsid w:val="0022117E"/>
    <w:rsid w:val="002214B0"/>
    <w:rsid w:val="002214C7"/>
    <w:rsid w:val="00221BC9"/>
    <w:rsid w:val="00221E7C"/>
    <w:rsid w:val="0022205D"/>
    <w:rsid w:val="00222244"/>
    <w:rsid w:val="002225A9"/>
    <w:rsid w:val="002225CB"/>
    <w:rsid w:val="00222832"/>
    <w:rsid w:val="00222884"/>
    <w:rsid w:val="00222A50"/>
    <w:rsid w:val="00222A9B"/>
    <w:rsid w:val="00222AD0"/>
    <w:rsid w:val="00222B46"/>
    <w:rsid w:val="00222C10"/>
    <w:rsid w:val="00222EA0"/>
    <w:rsid w:val="00223028"/>
    <w:rsid w:val="002233F9"/>
    <w:rsid w:val="0022356E"/>
    <w:rsid w:val="002235B4"/>
    <w:rsid w:val="00223691"/>
    <w:rsid w:val="002236AD"/>
    <w:rsid w:val="002237C4"/>
    <w:rsid w:val="002238CD"/>
    <w:rsid w:val="00223A30"/>
    <w:rsid w:val="00223F7C"/>
    <w:rsid w:val="0022401C"/>
    <w:rsid w:val="0022405B"/>
    <w:rsid w:val="0022411F"/>
    <w:rsid w:val="00224241"/>
    <w:rsid w:val="0022442C"/>
    <w:rsid w:val="0022447A"/>
    <w:rsid w:val="00224488"/>
    <w:rsid w:val="00224637"/>
    <w:rsid w:val="00224B63"/>
    <w:rsid w:val="00224C81"/>
    <w:rsid w:val="00224C9C"/>
    <w:rsid w:val="00224CE3"/>
    <w:rsid w:val="00225101"/>
    <w:rsid w:val="00225267"/>
    <w:rsid w:val="00225444"/>
    <w:rsid w:val="00225511"/>
    <w:rsid w:val="002255F3"/>
    <w:rsid w:val="0022587B"/>
    <w:rsid w:val="002258DD"/>
    <w:rsid w:val="00225B6B"/>
    <w:rsid w:val="00225C84"/>
    <w:rsid w:val="002265BB"/>
    <w:rsid w:val="002265D1"/>
    <w:rsid w:val="00226889"/>
    <w:rsid w:val="00226946"/>
    <w:rsid w:val="00226C6A"/>
    <w:rsid w:val="00226DBF"/>
    <w:rsid w:val="00226EF6"/>
    <w:rsid w:val="00226FCF"/>
    <w:rsid w:val="002275F2"/>
    <w:rsid w:val="00227665"/>
    <w:rsid w:val="002277CE"/>
    <w:rsid w:val="002278F5"/>
    <w:rsid w:val="00227A3E"/>
    <w:rsid w:val="00227DA2"/>
    <w:rsid w:val="00227DFE"/>
    <w:rsid w:val="0023001D"/>
    <w:rsid w:val="002300CD"/>
    <w:rsid w:val="002301F2"/>
    <w:rsid w:val="002302C9"/>
    <w:rsid w:val="00230BA3"/>
    <w:rsid w:val="00230E2B"/>
    <w:rsid w:val="0023100F"/>
    <w:rsid w:val="00231468"/>
    <w:rsid w:val="002314BF"/>
    <w:rsid w:val="002314F3"/>
    <w:rsid w:val="00231C91"/>
    <w:rsid w:val="00231EDE"/>
    <w:rsid w:val="00231F86"/>
    <w:rsid w:val="00232435"/>
    <w:rsid w:val="002328CE"/>
    <w:rsid w:val="00232F99"/>
    <w:rsid w:val="00232FF3"/>
    <w:rsid w:val="00233412"/>
    <w:rsid w:val="002335E9"/>
    <w:rsid w:val="00233808"/>
    <w:rsid w:val="00233848"/>
    <w:rsid w:val="002339B5"/>
    <w:rsid w:val="002339EE"/>
    <w:rsid w:val="00233DF0"/>
    <w:rsid w:val="00233E1E"/>
    <w:rsid w:val="00234396"/>
    <w:rsid w:val="00234571"/>
    <w:rsid w:val="0023476D"/>
    <w:rsid w:val="00234878"/>
    <w:rsid w:val="00234C45"/>
    <w:rsid w:val="00234D76"/>
    <w:rsid w:val="00234E5F"/>
    <w:rsid w:val="00235099"/>
    <w:rsid w:val="00235297"/>
    <w:rsid w:val="00235422"/>
    <w:rsid w:val="002354C9"/>
    <w:rsid w:val="00235CF8"/>
    <w:rsid w:val="002360D1"/>
    <w:rsid w:val="002361B7"/>
    <w:rsid w:val="00236ACE"/>
    <w:rsid w:val="00236CB4"/>
    <w:rsid w:val="00236D4A"/>
    <w:rsid w:val="00236E48"/>
    <w:rsid w:val="00237081"/>
    <w:rsid w:val="00237142"/>
    <w:rsid w:val="00237664"/>
    <w:rsid w:val="0023797A"/>
    <w:rsid w:val="00237B22"/>
    <w:rsid w:val="00237D18"/>
    <w:rsid w:val="00237FF5"/>
    <w:rsid w:val="002402A0"/>
    <w:rsid w:val="00240340"/>
    <w:rsid w:val="00240C80"/>
    <w:rsid w:val="00240FB4"/>
    <w:rsid w:val="00241138"/>
    <w:rsid w:val="00241493"/>
    <w:rsid w:val="002414C8"/>
    <w:rsid w:val="00241777"/>
    <w:rsid w:val="00241949"/>
    <w:rsid w:val="00241C2F"/>
    <w:rsid w:val="00242B88"/>
    <w:rsid w:val="00242C56"/>
    <w:rsid w:val="00242D71"/>
    <w:rsid w:val="00242ED1"/>
    <w:rsid w:val="00242EFC"/>
    <w:rsid w:val="0024316E"/>
    <w:rsid w:val="00243417"/>
    <w:rsid w:val="002435E0"/>
    <w:rsid w:val="002437DF"/>
    <w:rsid w:val="00243844"/>
    <w:rsid w:val="002438D6"/>
    <w:rsid w:val="00243A53"/>
    <w:rsid w:val="00243E6D"/>
    <w:rsid w:val="0024431B"/>
    <w:rsid w:val="00244330"/>
    <w:rsid w:val="0024436F"/>
    <w:rsid w:val="00244828"/>
    <w:rsid w:val="00244A8C"/>
    <w:rsid w:val="00244DAF"/>
    <w:rsid w:val="00244DE8"/>
    <w:rsid w:val="00244F87"/>
    <w:rsid w:val="00244FAF"/>
    <w:rsid w:val="002454A3"/>
    <w:rsid w:val="00245C3A"/>
    <w:rsid w:val="00245C5E"/>
    <w:rsid w:val="00246146"/>
    <w:rsid w:val="002465F2"/>
    <w:rsid w:val="002466F3"/>
    <w:rsid w:val="00246AAB"/>
    <w:rsid w:val="00246ABE"/>
    <w:rsid w:val="00246B30"/>
    <w:rsid w:val="00246C82"/>
    <w:rsid w:val="00246FCB"/>
    <w:rsid w:val="00247108"/>
    <w:rsid w:val="0024727E"/>
    <w:rsid w:val="0024750F"/>
    <w:rsid w:val="0024772D"/>
    <w:rsid w:val="002477D1"/>
    <w:rsid w:val="002500BF"/>
    <w:rsid w:val="002501EB"/>
    <w:rsid w:val="0025060E"/>
    <w:rsid w:val="00250913"/>
    <w:rsid w:val="00250CC6"/>
    <w:rsid w:val="00250CC7"/>
    <w:rsid w:val="00250FA0"/>
    <w:rsid w:val="00251072"/>
    <w:rsid w:val="002515E1"/>
    <w:rsid w:val="0025177A"/>
    <w:rsid w:val="002519E7"/>
    <w:rsid w:val="00251ADF"/>
    <w:rsid w:val="00251AE8"/>
    <w:rsid w:val="00251C37"/>
    <w:rsid w:val="00251EB9"/>
    <w:rsid w:val="002520C7"/>
    <w:rsid w:val="002524A7"/>
    <w:rsid w:val="00252620"/>
    <w:rsid w:val="00252663"/>
    <w:rsid w:val="00252687"/>
    <w:rsid w:val="0025277C"/>
    <w:rsid w:val="00252961"/>
    <w:rsid w:val="00252D58"/>
    <w:rsid w:val="00252FCF"/>
    <w:rsid w:val="0025311F"/>
    <w:rsid w:val="002532F6"/>
    <w:rsid w:val="0025338D"/>
    <w:rsid w:val="00253F83"/>
    <w:rsid w:val="0025414C"/>
    <w:rsid w:val="002547DE"/>
    <w:rsid w:val="00254AB5"/>
    <w:rsid w:val="00255137"/>
    <w:rsid w:val="002551CC"/>
    <w:rsid w:val="00255256"/>
    <w:rsid w:val="0025533C"/>
    <w:rsid w:val="0025534C"/>
    <w:rsid w:val="002553A7"/>
    <w:rsid w:val="002553F5"/>
    <w:rsid w:val="00255551"/>
    <w:rsid w:val="002555EA"/>
    <w:rsid w:val="00255741"/>
    <w:rsid w:val="00255936"/>
    <w:rsid w:val="00255A7F"/>
    <w:rsid w:val="00255B85"/>
    <w:rsid w:val="00255D7C"/>
    <w:rsid w:val="00255D8C"/>
    <w:rsid w:val="00256227"/>
    <w:rsid w:val="00256513"/>
    <w:rsid w:val="00256707"/>
    <w:rsid w:val="00256B34"/>
    <w:rsid w:val="00256B3B"/>
    <w:rsid w:val="00256C57"/>
    <w:rsid w:val="002571FA"/>
    <w:rsid w:val="00257625"/>
    <w:rsid w:val="002576EE"/>
    <w:rsid w:val="00257866"/>
    <w:rsid w:val="00257CA2"/>
    <w:rsid w:val="00257DB3"/>
    <w:rsid w:val="00260511"/>
    <w:rsid w:val="0026060B"/>
    <w:rsid w:val="00260771"/>
    <w:rsid w:val="00260A61"/>
    <w:rsid w:val="00260B9B"/>
    <w:rsid w:val="00260C30"/>
    <w:rsid w:val="00260CFD"/>
    <w:rsid w:val="00260F13"/>
    <w:rsid w:val="00261232"/>
    <w:rsid w:val="002613E2"/>
    <w:rsid w:val="00261652"/>
    <w:rsid w:val="002616BC"/>
    <w:rsid w:val="0026191B"/>
    <w:rsid w:val="002619A1"/>
    <w:rsid w:val="00261B03"/>
    <w:rsid w:val="00261D18"/>
    <w:rsid w:val="00262169"/>
    <w:rsid w:val="0026218A"/>
    <w:rsid w:val="00262297"/>
    <w:rsid w:val="002626AB"/>
    <w:rsid w:val="0026316D"/>
    <w:rsid w:val="0026317C"/>
    <w:rsid w:val="00263C5C"/>
    <w:rsid w:val="00263F2E"/>
    <w:rsid w:val="0026437E"/>
    <w:rsid w:val="00264515"/>
    <w:rsid w:val="0026466C"/>
    <w:rsid w:val="002646FD"/>
    <w:rsid w:val="0026491C"/>
    <w:rsid w:val="00265002"/>
    <w:rsid w:val="00265A9F"/>
    <w:rsid w:val="00265D2F"/>
    <w:rsid w:val="00265D3E"/>
    <w:rsid w:val="00265E87"/>
    <w:rsid w:val="00265FDE"/>
    <w:rsid w:val="002664A1"/>
    <w:rsid w:val="002665F4"/>
    <w:rsid w:val="00266732"/>
    <w:rsid w:val="002667AB"/>
    <w:rsid w:val="00266BAE"/>
    <w:rsid w:val="00266C7A"/>
    <w:rsid w:val="00266CF3"/>
    <w:rsid w:val="00266F00"/>
    <w:rsid w:val="00267257"/>
    <w:rsid w:val="0026739A"/>
    <w:rsid w:val="0026743E"/>
    <w:rsid w:val="0026785F"/>
    <w:rsid w:val="00267990"/>
    <w:rsid w:val="00267D12"/>
    <w:rsid w:val="00270081"/>
    <w:rsid w:val="002704C2"/>
    <w:rsid w:val="00270588"/>
    <w:rsid w:val="0027063B"/>
    <w:rsid w:val="0027078C"/>
    <w:rsid w:val="00270D26"/>
    <w:rsid w:val="00270F02"/>
    <w:rsid w:val="00270F87"/>
    <w:rsid w:val="00270FE1"/>
    <w:rsid w:val="00270FF3"/>
    <w:rsid w:val="00271784"/>
    <w:rsid w:val="00271AE0"/>
    <w:rsid w:val="00271C43"/>
    <w:rsid w:val="00271D97"/>
    <w:rsid w:val="00271E91"/>
    <w:rsid w:val="00272190"/>
    <w:rsid w:val="002721AA"/>
    <w:rsid w:val="00272260"/>
    <w:rsid w:val="00272542"/>
    <w:rsid w:val="002727FB"/>
    <w:rsid w:val="002729A7"/>
    <w:rsid w:val="002729D9"/>
    <w:rsid w:val="00272E3E"/>
    <w:rsid w:val="00272E44"/>
    <w:rsid w:val="00272F3E"/>
    <w:rsid w:val="002733D5"/>
    <w:rsid w:val="0027343D"/>
    <w:rsid w:val="00273997"/>
    <w:rsid w:val="00273DE0"/>
    <w:rsid w:val="00273EAD"/>
    <w:rsid w:val="0027413A"/>
    <w:rsid w:val="002741A8"/>
    <w:rsid w:val="00274610"/>
    <w:rsid w:val="002747D7"/>
    <w:rsid w:val="00274964"/>
    <w:rsid w:val="0027528C"/>
    <w:rsid w:val="002756FC"/>
    <w:rsid w:val="002759CA"/>
    <w:rsid w:val="00275EBF"/>
    <w:rsid w:val="0027600E"/>
    <w:rsid w:val="0027606C"/>
    <w:rsid w:val="002760E1"/>
    <w:rsid w:val="002762FC"/>
    <w:rsid w:val="00276383"/>
    <w:rsid w:val="002768F7"/>
    <w:rsid w:val="00276A5E"/>
    <w:rsid w:val="00276AB1"/>
    <w:rsid w:val="00276C99"/>
    <w:rsid w:val="00276E4F"/>
    <w:rsid w:val="00276F5A"/>
    <w:rsid w:val="0027710B"/>
    <w:rsid w:val="0027742A"/>
    <w:rsid w:val="00277876"/>
    <w:rsid w:val="00277DC4"/>
    <w:rsid w:val="00277EC4"/>
    <w:rsid w:val="002801C7"/>
    <w:rsid w:val="00280A0E"/>
    <w:rsid w:val="00280BDE"/>
    <w:rsid w:val="00280C01"/>
    <w:rsid w:val="00281E60"/>
    <w:rsid w:val="002820D1"/>
    <w:rsid w:val="002820F9"/>
    <w:rsid w:val="002824B0"/>
    <w:rsid w:val="00282958"/>
    <w:rsid w:val="00282BD6"/>
    <w:rsid w:val="00282D1B"/>
    <w:rsid w:val="00282DB7"/>
    <w:rsid w:val="00282E8A"/>
    <w:rsid w:val="00282F76"/>
    <w:rsid w:val="00282FE4"/>
    <w:rsid w:val="00283033"/>
    <w:rsid w:val="00283048"/>
    <w:rsid w:val="00283395"/>
    <w:rsid w:val="00283398"/>
    <w:rsid w:val="00283446"/>
    <w:rsid w:val="0028345B"/>
    <w:rsid w:val="00283721"/>
    <w:rsid w:val="0028380E"/>
    <w:rsid w:val="00284203"/>
    <w:rsid w:val="00284323"/>
    <w:rsid w:val="002844A0"/>
    <w:rsid w:val="002847AA"/>
    <w:rsid w:val="00284986"/>
    <w:rsid w:val="00284D0E"/>
    <w:rsid w:val="00284F68"/>
    <w:rsid w:val="00285552"/>
    <w:rsid w:val="002858F7"/>
    <w:rsid w:val="00285911"/>
    <w:rsid w:val="00285A19"/>
    <w:rsid w:val="00285CE1"/>
    <w:rsid w:val="00285CF1"/>
    <w:rsid w:val="00285D4B"/>
    <w:rsid w:val="00285FCF"/>
    <w:rsid w:val="00286168"/>
    <w:rsid w:val="0028667C"/>
    <w:rsid w:val="00286807"/>
    <w:rsid w:val="002868AC"/>
    <w:rsid w:val="00286B68"/>
    <w:rsid w:val="00286D77"/>
    <w:rsid w:val="00286E54"/>
    <w:rsid w:val="00286E73"/>
    <w:rsid w:val="002874E1"/>
    <w:rsid w:val="002874E4"/>
    <w:rsid w:val="00287507"/>
    <w:rsid w:val="0028794D"/>
    <w:rsid w:val="002907F6"/>
    <w:rsid w:val="00290E72"/>
    <w:rsid w:val="00291243"/>
    <w:rsid w:val="002912D3"/>
    <w:rsid w:val="0029138B"/>
    <w:rsid w:val="002913E0"/>
    <w:rsid w:val="002917A3"/>
    <w:rsid w:val="002918F9"/>
    <w:rsid w:val="00291B3D"/>
    <w:rsid w:val="00291C68"/>
    <w:rsid w:val="00291CD1"/>
    <w:rsid w:val="00292217"/>
    <w:rsid w:val="002924DF"/>
    <w:rsid w:val="0029250C"/>
    <w:rsid w:val="00292654"/>
    <w:rsid w:val="002927B3"/>
    <w:rsid w:val="00292BAB"/>
    <w:rsid w:val="00292C54"/>
    <w:rsid w:val="00292DFB"/>
    <w:rsid w:val="00292EAD"/>
    <w:rsid w:val="00292EC8"/>
    <w:rsid w:val="002930C8"/>
    <w:rsid w:val="00293158"/>
    <w:rsid w:val="002937E0"/>
    <w:rsid w:val="0029390C"/>
    <w:rsid w:val="00293E26"/>
    <w:rsid w:val="00293E71"/>
    <w:rsid w:val="002941B4"/>
    <w:rsid w:val="002946F2"/>
    <w:rsid w:val="00294A07"/>
    <w:rsid w:val="00294A39"/>
    <w:rsid w:val="00294DA3"/>
    <w:rsid w:val="00295434"/>
    <w:rsid w:val="0029590A"/>
    <w:rsid w:val="00295A74"/>
    <w:rsid w:val="00295BFD"/>
    <w:rsid w:val="00295CB2"/>
    <w:rsid w:val="002964FE"/>
    <w:rsid w:val="002966A1"/>
    <w:rsid w:val="002969EC"/>
    <w:rsid w:val="00296AA8"/>
    <w:rsid w:val="00296B37"/>
    <w:rsid w:val="00296BD6"/>
    <w:rsid w:val="00296C62"/>
    <w:rsid w:val="00296E66"/>
    <w:rsid w:val="00296EDF"/>
    <w:rsid w:val="00297130"/>
    <w:rsid w:val="00297538"/>
    <w:rsid w:val="00297679"/>
    <w:rsid w:val="0029786D"/>
    <w:rsid w:val="0029793D"/>
    <w:rsid w:val="00297A46"/>
    <w:rsid w:val="00297ED4"/>
    <w:rsid w:val="00297F0C"/>
    <w:rsid w:val="002A0095"/>
    <w:rsid w:val="002A0344"/>
    <w:rsid w:val="002A0D0D"/>
    <w:rsid w:val="002A0E03"/>
    <w:rsid w:val="002A0F90"/>
    <w:rsid w:val="002A14B2"/>
    <w:rsid w:val="002A1780"/>
    <w:rsid w:val="002A1899"/>
    <w:rsid w:val="002A1C67"/>
    <w:rsid w:val="002A1E21"/>
    <w:rsid w:val="002A2102"/>
    <w:rsid w:val="002A2105"/>
    <w:rsid w:val="002A21FC"/>
    <w:rsid w:val="002A2384"/>
    <w:rsid w:val="002A2459"/>
    <w:rsid w:val="002A2599"/>
    <w:rsid w:val="002A25E5"/>
    <w:rsid w:val="002A2955"/>
    <w:rsid w:val="002A2B83"/>
    <w:rsid w:val="002A2D23"/>
    <w:rsid w:val="002A2DF2"/>
    <w:rsid w:val="002A2FC0"/>
    <w:rsid w:val="002A3388"/>
    <w:rsid w:val="002A33C4"/>
    <w:rsid w:val="002A3557"/>
    <w:rsid w:val="002A3B48"/>
    <w:rsid w:val="002A3BBF"/>
    <w:rsid w:val="002A44D4"/>
    <w:rsid w:val="002A4715"/>
    <w:rsid w:val="002A4AE3"/>
    <w:rsid w:val="002A4E9B"/>
    <w:rsid w:val="002A4FD6"/>
    <w:rsid w:val="002A516D"/>
    <w:rsid w:val="002A51AC"/>
    <w:rsid w:val="002A51F7"/>
    <w:rsid w:val="002A544C"/>
    <w:rsid w:val="002A54E3"/>
    <w:rsid w:val="002A556E"/>
    <w:rsid w:val="002A5898"/>
    <w:rsid w:val="002A5B69"/>
    <w:rsid w:val="002A5BA8"/>
    <w:rsid w:val="002A5CDE"/>
    <w:rsid w:val="002A5D76"/>
    <w:rsid w:val="002A5DA5"/>
    <w:rsid w:val="002A616C"/>
    <w:rsid w:val="002A62C4"/>
    <w:rsid w:val="002A63EC"/>
    <w:rsid w:val="002A6576"/>
    <w:rsid w:val="002A6888"/>
    <w:rsid w:val="002A692E"/>
    <w:rsid w:val="002A6971"/>
    <w:rsid w:val="002A6E92"/>
    <w:rsid w:val="002A6EB9"/>
    <w:rsid w:val="002A716A"/>
    <w:rsid w:val="002A7353"/>
    <w:rsid w:val="002A759C"/>
    <w:rsid w:val="002A782C"/>
    <w:rsid w:val="002A795A"/>
    <w:rsid w:val="002A7FFC"/>
    <w:rsid w:val="002B0300"/>
    <w:rsid w:val="002B04A6"/>
    <w:rsid w:val="002B0587"/>
    <w:rsid w:val="002B08E3"/>
    <w:rsid w:val="002B0B07"/>
    <w:rsid w:val="002B0B3D"/>
    <w:rsid w:val="002B0C28"/>
    <w:rsid w:val="002B0FC8"/>
    <w:rsid w:val="002B181A"/>
    <w:rsid w:val="002B1D44"/>
    <w:rsid w:val="002B1E89"/>
    <w:rsid w:val="002B1E91"/>
    <w:rsid w:val="002B1EAA"/>
    <w:rsid w:val="002B2502"/>
    <w:rsid w:val="002B2538"/>
    <w:rsid w:val="002B25C8"/>
    <w:rsid w:val="002B2A5D"/>
    <w:rsid w:val="002B2A75"/>
    <w:rsid w:val="002B2C61"/>
    <w:rsid w:val="002B2E7C"/>
    <w:rsid w:val="002B3457"/>
    <w:rsid w:val="002B356B"/>
    <w:rsid w:val="002B364C"/>
    <w:rsid w:val="002B3901"/>
    <w:rsid w:val="002B3C56"/>
    <w:rsid w:val="002B3E0C"/>
    <w:rsid w:val="002B3E68"/>
    <w:rsid w:val="002B4658"/>
    <w:rsid w:val="002B482A"/>
    <w:rsid w:val="002B4A01"/>
    <w:rsid w:val="002B4BDF"/>
    <w:rsid w:val="002B4E8D"/>
    <w:rsid w:val="002B4F82"/>
    <w:rsid w:val="002B53D6"/>
    <w:rsid w:val="002B53F9"/>
    <w:rsid w:val="002B5549"/>
    <w:rsid w:val="002B56BA"/>
    <w:rsid w:val="002B5CAA"/>
    <w:rsid w:val="002B5F3B"/>
    <w:rsid w:val="002B5FC8"/>
    <w:rsid w:val="002B643D"/>
    <w:rsid w:val="002B64A0"/>
    <w:rsid w:val="002B6A12"/>
    <w:rsid w:val="002B6A90"/>
    <w:rsid w:val="002B6B79"/>
    <w:rsid w:val="002B6BF7"/>
    <w:rsid w:val="002B6EFC"/>
    <w:rsid w:val="002B711F"/>
    <w:rsid w:val="002B7450"/>
    <w:rsid w:val="002B74E1"/>
    <w:rsid w:val="002B750F"/>
    <w:rsid w:val="002B75ED"/>
    <w:rsid w:val="002B7682"/>
    <w:rsid w:val="002B77BC"/>
    <w:rsid w:val="002B7A86"/>
    <w:rsid w:val="002B7C05"/>
    <w:rsid w:val="002B7C72"/>
    <w:rsid w:val="002B7F3C"/>
    <w:rsid w:val="002B7FB4"/>
    <w:rsid w:val="002C04BC"/>
    <w:rsid w:val="002C04E3"/>
    <w:rsid w:val="002C07BA"/>
    <w:rsid w:val="002C09E7"/>
    <w:rsid w:val="002C0B05"/>
    <w:rsid w:val="002C0E81"/>
    <w:rsid w:val="002C13D5"/>
    <w:rsid w:val="002C158D"/>
    <w:rsid w:val="002C1E9C"/>
    <w:rsid w:val="002C2116"/>
    <w:rsid w:val="002C2156"/>
    <w:rsid w:val="002C23E0"/>
    <w:rsid w:val="002C2717"/>
    <w:rsid w:val="002C2A66"/>
    <w:rsid w:val="002C2B26"/>
    <w:rsid w:val="002C2B9E"/>
    <w:rsid w:val="002C30F5"/>
    <w:rsid w:val="002C335D"/>
    <w:rsid w:val="002C35FB"/>
    <w:rsid w:val="002C36C7"/>
    <w:rsid w:val="002C388F"/>
    <w:rsid w:val="002C3AA3"/>
    <w:rsid w:val="002C3C08"/>
    <w:rsid w:val="002C3EAD"/>
    <w:rsid w:val="002C40A5"/>
    <w:rsid w:val="002C411B"/>
    <w:rsid w:val="002C41AD"/>
    <w:rsid w:val="002C4B8F"/>
    <w:rsid w:val="002C4BB9"/>
    <w:rsid w:val="002C4BC3"/>
    <w:rsid w:val="002C4E45"/>
    <w:rsid w:val="002C5085"/>
    <w:rsid w:val="002C5520"/>
    <w:rsid w:val="002C55E9"/>
    <w:rsid w:val="002C55FD"/>
    <w:rsid w:val="002C5875"/>
    <w:rsid w:val="002C59C3"/>
    <w:rsid w:val="002C5A94"/>
    <w:rsid w:val="002C5D28"/>
    <w:rsid w:val="002C5F6E"/>
    <w:rsid w:val="002C6003"/>
    <w:rsid w:val="002C6280"/>
    <w:rsid w:val="002C62C7"/>
    <w:rsid w:val="002C6416"/>
    <w:rsid w:val="002C6498"/>
    <w:rsid w:val="002C64FB"/>
    <w:rsid w:val="002C66D6"/>
    <w:rsid w:val="002C6C01"/>
    <w:rsid w:val="002C6C8F"/>
    <w:rsid w:val="002C6D4D"/>
    <w:rsid w:val="002C710F"/>
    <w:rsid w:val="002C71DF"/>
    <w:rsid w:val="002C72D9"/>
    <w:rsid w:val="002C74A6"/>
    <w:rsid w:val="002C773E"/>
    <w:rsid w:val="002C7765"/>
    <w:rsid w:val="002C7DDF"/>
    <w:rsid w:val="002C7EC3"/>
    <w:rsid w:val="002D0283"/>
    <w:rsid w:val="002D03D9"/>
    <w:rsid w:val="002D0480"/>
    <w:rsid w:val="002D05B5"/>
    <w:rsid w:val="002D0A76"/>
    <w:rsid w:val="002D101B"/>
    <w:rsid w:val="002D1746"/>
    <w:rsid w:val="002D1F0A"/>
    <w:rsid w:val="002D21D0"/>
    <w:rsid w:val="002D226A"/>
    <w:rsid w:val="002D2334"/>
    <w:rsid w:val="002D2342"/>
    <w:rsid w:val="002D2490"/>
    <w:rsid w:val="002D2876"/>
    <w:rsid w:val="002D2A9E"/>
    <w:rsid w:val="002D2C71"/>
    <w:rsid w:val="002D2EC6"/>
    <w:rsid w:val="002D301C"/>
    <w:rsid w:val="002D3023"/>
    <w:rsid w:val="002D36E3"/>
    <w:rsid w:val="002D3747"/>
    <w:rsid w:val="002D3B0F"/>
    <w:rsid w:val="002D3B11"/>
    <w:rsid w:val="002D3C2C"/>
    <w:rsid w:val="002D4093"/>
    <w:rsid w:val="002D413A"/>
    <w:rsid w:val="002D4544"/>
    <w:rsid w:val="002D46C8"/>
    <w:rsid w:val="002D4917"/>
    <w:rsid w:val="002D49C0"/>
    <w:rsid w:val="002D4B63"/>
    <w:rsid w:val="002D4CEF"/>
    <w:rsid w:val="002D4CFB"/>
    <w:rsid w:val="002D4F4C"/>
    <w:rsid w:val="002D5155"/>
    <w:rsid w:val="002D5373"/>
    <w:rsid w:val="002D5963"/>
    <w:rsid w:val="002D59AC"/>
    <w:rsid w:val="002D5A2B"/>
    <w:rsid w:val="002D5F70"/>
    <w:rsid w:val="002D62DD"/>
    <w:rsid w:val="002D652E"/>
    <w:rsid w:val="002D6588"/>
    <w:rsid w:val="002D694B"/>
    <w:rsid w:val="002D6992"/>
    <w:rsid w:val="002D69CA"/>
    <w:rsid w:val="002D6E7D"/>
    <w:rsid w:val="002D7056"/>
    <w:rsid w:val="002D73E9"/>
    <w:rsid w:val="002D79D3"/>
    <w:rsid w:val="002D7BCA"/>
    <w:rsid w:val="002D7F07"/>
    <w:rsid w:val="002E017C"/>
    <w:rsid w:val="002E020D"/>
    <w:rsid w:val="002E04CD"/>
    <w:rsid w:val="002E06F3"/>
    <w:rsid w:val="002E078E"/>
    <w:rsid w:val="002E0A53"/>
    <w:rsid w:val="002E0B23"/>
    <w:rsid w:val="002E1051"/>
    <w:rsid w:val="002E10D7"/>
    <w:rsid w:val="002E1651"/>
    <w:rsid w:val="002E1702"/>
    <w:rsid w:val="002E1AF8"/>
    <w:rsid w:val="002E1C25"/>
    <w:rsid w:val="002E1C96"/>
    <w:rsid w:val="002E1D6F"/>
    <w:rsid w:val="002E2200"/>
    <w:rsid w:val="002E227A"/>
    <w:rsid w:val="002E2A04"/>
    <w:rsid w:val="002E2AC8"/>
    <w:rsid w:val="002E2B6B"/>
    <w:rsid w:val="002E2C74"/>
    <w:rsid w:val="002E2D73"/>
    <w:rsid w:val="002E326C"/>
    <w:rsid w:val="002E3321"/>
    <w:rsid w:val="002E338E"/>
    <w:rsid w:val="002E37BF"/>
    <w:rsid w:val="002E3A82"/>
    <w:rsid w:val="002E40CD"/>
    <w:rsid w:val="002E476C"/>
    <w:rsid w:val="002E488A"/>
    <w:rsid w:val="002E496B"/>
    <w:rsid w:val="002E4A7D"/>
    <w:rsid w:val="002E4A94"/>
    <w:rsid w:val="002E4B3A"/>
    <w:rsid w:val="002E4CA8"/>
    <w:rsid w:val="002E50F9"/>
    <w:rsid w:val="002E5468"/>
    <w:rsid w:val="002E5908"/>
    <w:rsid w:val="002E5998"/>
    <w:rsid w:val="002E5FB9"/>
    <w:rsid w:val="002E60CC"/>
    <w:rsid w:val="002E6169"/>
    <w:rsid w:val="002E6317"/>
    <w:rsid w:val="002E645B"/>
    <w:rsid w:val="002E6557"/>
    <w:rsid w:val="002E65FA"/>
    <w:rsid w:val="002E662F"/>
    <w:rsid w:val="002E6F11"/>
    <w:rsid w:val="002E6F1C"/>
    <w:rsid w:val="002E703F"/>
    <w:rsid w:val="002E704E"/>
    <w:rsid w:val="002E742B"/>
    <w:rsid w:val="002E74D8"/>
    <w:rsid w:val="002E7627"/>
    <w:rsid w:val="002E7A49"/>
    <w:rsid w:val="002E7A57"/>
    <w:rsid w:val="002E7C09"/>
    <w:rsid w:val="002E7CEB"/>
    <w:rsid w:val="002F0034"/>
    <w:rsid w:val="002F003A"/>
    <w:rsid w:val="002F0388"/>
    <w:rsid w:val="002F05DF"/>
    <w:rsid w:val="002F0B93"/>
    <w:rsid w:val="002F0CA2"/>
    <w:rsid w:val="002F0CEE"/>
    <w:rsid w:val="002F0DFE"/>
    <w:rsid w:val="002F0F1F"/>
    <w:rsid w:val="002F1080"/>
    <w:rsid w:val="002F1A12"/>
    <w:rsid w:val="002F1C64"/>
    <w:rsid w:val="002F1D72"/>
    <w:rsid w:val="002F1DFA"/>
    <w:rsid w:val="002F1EB7"/>
    <w:rsid w:val="002F212D"/>
    <w:rsid w:val="002F289A"/>
    <w:rsid w:val="002F2A6D"/>
    <w:rsid w:val="002F2E5D"/>
    <w:rsid w:val="002F2F69"/>
    <w:rsid w:val="002F313E"/>
    <w:rsid w:val="002F325A"/>
    <w:rsid w:val="002F326D"/>
    <w:rsid w:val="002F347A"/>
    <w:rsid w:val="002F3706"/>
    <w:rsid w:val="002F3B4E"/>
    <w:rsid w:val="002F3E51"/>
    <w:rsid w:val="002F40A1"/>
    <w:rsid w:val="002F41E4"/>
    <w:rsid w:val="002F4273"/>
    <w:rsid w:val="002F432C"/>
    <w:rsid w:val="002F442E"/>
    <w:rsid w:val="002F4A9F"/>
    <w:rsid w:val="002F52F0"/>
    <w:rsid w:val="002F532F"/>
    <w:rsid w:val="002F54E3"/>
    <w:rsid w:val="002F5867"/>
    <w:rsid w:val="002F5AA9"/>
    <w:rsid w:val="002F5B22"/>
    <w:rsid w:val="002F5B58"/>
    <w:rsid w:val="002F5C19"/>
    <w:rsid w:val="002F60D8"/>
    <w:rsid w:val="002F6183"/>
    <w:rsid w:val="002F6E99"/>
    <w:rsid w:val="002F778E"/>
    <w:rsid w:val="002F780B"/>
    <w:rsid w:val="002F79BB"/>
    <w:rsid w:val="002F7CFF"/>
    <w:rsid w:val="002F7E78"/>
    <w:rsid w:val="003003CA"/>
    <w:rsid w:val="00300A6F"/>
    <w:rsid w:val="00300E84"/>
    <w:rsid w:val="00300F70"/>
    <w:rsid w:val="00301267"/>
    <w:rsid w:val="0030158A"/>
    <w:rsid w:val="003015DA"/>
    <w:rsid w:val="00301AC1"/>
    <w:rsid w:val="00301CE7"/>
    <w:rsid w:val="00301F35"/>
    <w:rsid w:val="0030209F"/>
    <w:rsid w:val="0030230E"/>
    <w:rsid w:val="00302689"/>
    <w:rsid w:val="00302A60"/>
    <w:rsid w:val="00302A76"/>
    <w:rsid w:val="00302E97"/>
    <w:rsid w:val="00303681"/>
    <w:rsid w:val="00303E50"/>
    <w:rsid w:val="003040C9"/>
    <w:rsid w:val="003041CB"/>
    <w:rsid w:val="00304200"/>
    <w:rsid w:val="00304207"/>
    <w:rsid w:val="0030490B"/>
    <w:rsid w:val="00304B38"/>
    <w:rsid w:val="00305153"/>
    <w:rsid w:val="0030519F"/>
    <w:rsid w:val="00305387"/>
    <w:rsid w:val="0030542B"/>
    <w:rsid w:val="003056AE"/>
    <w:rsid w:val="003057D3"/>
    <w:rsid w:val="00305A52"/>
    <w:rsid w:val="00305E9E"/>
    <w:rsid w:val="00305EEA"/>
    <w:rsid w:val="00305F5D"/>
    <w:rsid w:val="00305F7C"/>
    <w:rsid w:val="00305F8A"/>
    <w:rsid w:val="00306351"/>
    <w:rsid w:val="0030650C"/>
    <w:rsid w:val="0030651D"/>
    <w:rsid w:val="00306703"/>
    <w:rsid w:val="00306B5F"/>
    <w:rsid w:val="003070EE"/>
    <w:rsid w:val="003074EB"/>
    <w:rsid w:val="00307795"/>
    <w:rsid w:val="00307A70"/>
    <w:rsid w:val="00307B7B"/>
    <w:rsid w:val="00307B90"/>
    <w:rsid w:val="003101CF"/>
    <w:rsid w:val="003101E9"/>
    <w:rsid w:val="00310328"/>
    <w:rsid w:val="00310359"/>
    <w:rsid w:val="00310492"/>
    <w:rsid w:val="0031049A"/>
    <w:rsid w:val="003104BF"/>
    <w:rsid w:val="003108C3"/>
    <w:rsid w:val="00310AFB"/>
    <w:rsid w:val="00311273"/>
    <w:rsid w:val="0031134F"/>
    <w:rsid w:val="0031174B"/>
    <w:rsid w:val="0031188B"/>
    <w:rsid w:val="00311C48"/>
    <w:rsid w:val="00311ED1"/>
    <w:rsid w:val="00312044"/>
    <w:rsid w:val="0031239B"/>
    <w:rsid w:val="003127F5"/>
    <w:rsid w:val="00312C71"/>
    <w:rsid w:val="00313094"/>
    <w:rsid w:val="00313689"/>
    <w:rsid w:val="0031380D"/>
    <w:rsid w:val="00313821"/>
    <w:rsid w:val="0031383A"/>
    <w:rsid w:val="00313A1F"/>
    <w:rsid w:val="00313C82"/>
    <w:rsid w:val="00313E29"/>
    <w:rsid w:val="0031404B"/>
    <w:rsid w:val="00314261"/>
    <w:rsid w:val="003143D9"/>
    <w:rsid w:val="003145AE"/>
    <w:rsid w:val="003148F4"/>
    <w:rsid w:val="00314AC5"/>
    <w:rsid w:val="00314AEF"/>
    <w:rsid w:val="00314DC4"/>
    <w:rsid w:val="003152FD"/>
    <w:rsid w:val="00315657"/>
    <w:rsid w:val="003158BA"/>
    <w:rsid w:val="00315DC1"/>
    <w:rsid w:val="003160FA"/>
    <w:rsid w:val="00316883"/>
    <w:rsid w:val="00316915"/>
    <w:rsid w:val="00316A86"/>
    <w:rsid w:val="00316A89"/>
    <w:rsid w:val="00316E1D"/>
    <w:rsid w:val="003171CC"/>
    <w:rsid w:val="0031722B"/>
    <w:rsid w:val="0031727A"/>
    <w:rsid w:val="0031727E"/>
    <w:rsid w:val="0031757E"/>
    <w:rsid w:val="00317660"/>
    <w:rsid w:val="00317A53"/>
    <w:rsid w:val="00317A9E"/>
    <w:rsid w:val="00317B34"/>
    <w:rsid w:val="00317E8E"/>
    <w:rsid w:val="0032023D"/>
    <w:rsid w:val="00320444"/>
    <w:rsid w:val="00320496"/>
    <w:rsid w:val="0032078B"/>
    <w:rsid w:val="00320907"/>
    <w:rsid w:val="00320D1F"/>
    <w:rsid w:val="00320FE5"/>
    <w:rsid w:val="00321099"/>
    <w:rsid w:val="003213EB"/>
    <w:rsid w:val="00321A64"/>
    <w:rsid w:val="00321ED6"/>
    <w:rsid w:val="003221B8"/>
    <w:rsid w:val="00322A5D"/>
    <w:rsid w:val="00322B4E"/>
    <w:rsid w:val="00322E6C"/>
    <w:rsid w:val="0032334F"/>
    <w:rsid w:val="00323400"/>
    <w:rsid w:val="003234E4"/>
    <w:rsid w:val="00323575"/>
    <w:rsid w:val="003239E4"/>
    <w:rsid w:val="00323B62"/>
    <w:rsid w:val="00324171"/>
    <w:rsid w:val="00324711"/>
    <w:rsid w:val="00324AA9"/>
    <w:rsid w:val="00324F27"/>
    <w:rsid w:val="00325036"/>
    <w:rsid w:val="003253B0"/>
    <w:rsid w:val="0032543D"/>
    <w:rsid w:val="00325985"/>
    <w:rsid w:val="00325B06"/>
    <w:rsid w:val="00325CFC"/>
    <w:rsid w:val="00325DF7"/>
    <w:rsid w:val="00325F5E"/>
    <w:rsid w:val="00326251"/>
    <w:rsid w:val="003265CF"/>
    <w:rsid w:val="0032665B"/>
    <w:rsid w:val="0032669C"/>
    <w:rsid w:val="00326935"/>
    <w:rsid w:val="003269A9"/>
    <w:rsid w:val="00326AE1"/>
    <w:rsid w:val="00326D1B"/>
    <w:rsid w:val="00326DBC"/>
    <w:rsid w:val="0032726A"/>
    <w:rsid w:val="00327387"/>
    <w:rsid w:val="003273AB"/>
    <w:rsid w:val="00327436"/>
    <w:rsid w:val="00327548"/>
    <w:rsid w:val="003276A7"/>
    <w:rsid w:val="00327999"/>
    <w:rsid w:val="00327A39"/>
    <w:rsid w:val="00330094"/>
    <w:rsid w:val="003304A7"/>
    <w:rsid w:val="00330512"/>
    <w:rsid w:val="003305A8"/>
    <w:rsid w:val="00330828"/>
    <w:rsid w:val="00330A52"/>
    <w:rsid w:val="00330A57"/>
    <w:rsid w:val="00330DD1"/>
    <w:rsid w:val="0033121A"/>
    <w:rsid w:val="0033135A"/>
    <w:rsid w:val="003314AC"/>
    <w:rsid w:val="003314EC"/>
    <w:rsid w:val="0033163C"/>
    <w:rsid w:val="0033173D"/>
    <w:rsid w:val="00331DAB"/>
    <w:rsid w:val="00331DE5"/>
    <w:rsid w:val="00331E1F"/>
    <w:rsid w:val="00332111"/>
    <w:rsid w:val="00332150"/>
    <w:rsid w:val="0033280F"/>
    <w:rsid w:val="0033281C"/>
    <w:rsid w:val="0033316D"/>
    <w:rsid w:val="00333395"/>
    <w:rsid w:val="00333651"/>
    <w:rsid w:val="00333A06"/>
    <w:rsid w:val="00333BA1"/>
    <w:rsid w:val="00333CD0"/>
    <w:rsid w:val="00333F7C"/>
    <w:rsid w:val="0033420D"/>
    <w:rsid w:val="00334505"/>
    <w:rsid w:val="0033475B"/>
    <w:rsid w:val="00334A2F"/>
    <w:rsid w:val="00334DCF"/>
    <w:rsid w:val="00335189"/>
    <w:rsid w:val="003353B4"/>
    <w:rsid w:val="00335520"/>
    <w:rsid w:val="0033607F"/>
    <w:rsid w:val="003366CF"/>
    <w:rsid w:val="00336A14"/>
    <w:rsid w:val="00336A44"/>
    <w:rsid w:val="00336C4D"/>
    <w:rsid w:val="00337069"/>
    <w:rsid w:val="00337800"/>
    <w:rsid w:val="00337900"/>
    <w:rsid w:val="00337957"/>
    <w:rsid w:val="00337F25"/>
    <w:rsid w:val="003401A2"/>
    <w:rsid w:val="0034029A"/>
    <w:rsid w:val="00340C0A"/>
    <w:rsid w:val="00340CA7"/>
    <w:rsid w:val="00340CD6"/>
    <w:rsid w:val="00340DFC"/>
    <w:rsid w:val="0034130E"/>
    <w:rsid w:val="003414F8"/>
    <w:rsid w:val="0034166A"/>
    <w:rsid w:val="003418D8"/>
    <w:rsid w:val="00341CE4"/>
    <w:rsid w:val="00341DF1"/>
    <w:rsid w:val="00341E8F"/>
    <w:rsid w:val="0034206C"/>
    <w:rsid w:val="0034276E"/>
    <w:rsid w:val="003427D2"/>
    <w:rsid w:val="00342AAD"/>
    <w:rsid w:val="00342D72"/>
    <w:rsid w:val="003432A0"/>
    <w:rsid w:val="003432C8"/>
    <w:rsid w:val="0034374F"/>
    <w:rsid w:val="00343CBD"/>
    <w:rsid w:val="00343E39"/>
    <w:rsid w:val="00343F99"/>
    <w:rsid w:val="0034439B"/>
    <w:rsid w:val="0034470E"/>
    <w:rsid w:val="00344AA3"/>
    <w:rsid w:val="00344CB0"/>
    <w:rsid w:val="00344D4E"/>
    <w:rsid w:val="003450B8"/>
    <w:rsid w:val="00345905"/>
    <w:rsid w:val="00345BA7"/>
    <w:rsid w:val="00345E90"/>
    <w:rsid w:val="0034600B"/>
    <w:rsid w:val="00346774"/>
    <w:rsid w:val="00346AB9"/>
    <w:rsid w:val="00347630"/>
    <w:rsid w:val="003476BF"/>
    <w:rsid w:val="00347854"/>
    <w:rsid w:val="003478B2"/>
    <w:rsid w:val="00347BA2"/>
    <w:rsid w:val="00347D72"/>
    <w:rsid w:val="00347E57"/>
    <w:rsid w:val="00347F70"/>
    <w:rsid w:val="00347FBD"/>
    <w:rsid w:val="00350687"/>
    <w:rsid w:val="00350696"/>
    <w:rsid w:val="003507B2"/>
    <w:rsid w:val="00350866"/>
    <w:rsid w:val="00350A8F"/>
    <w:rsid w:val="00350D48"/>
    <w:rsid w:val="00350F65"/>
    <w:rsid w:val="00351143"/>
    <w:rsid w:val="0035146C"/>
    <w:rsid w:val="003515FE"/>
    <w:rsid w:val="00351699"/>
    <w:rsid w:val="00351C4E"/>
    <w:rsid w:val="00352038"/>
    <w:rsid w:val="00352239"/>
    <w:rsid w:val="003523CC"/>
    <w:rsid w:val="003523D1"/>
    <w:rsid w:val="00352589"/>
    <w:rsid w:val="00352664"/>
    <w:rsid w:val="003526E3"/>
    <w:rsid w:val="00352702"/>
    <w:rsid w:val="00352B88"/>
    <w:rsid w:val="00352BA5"/>
    <w:rsid w:val="00352D03"/>
    <w:rsid w:val="00353102"/>
    <w:rsid w:val="0035320D"/>
    <w:rsid w:val="00353512"/>
    <w:rsid w:val="00353630"/>
    <w:rsid w:val="00353B77"/>
    <w:rsid w:val="00353CE1"/>
    <w:rsid w:val="00354016"/>
    <w:rsid w:val="003542BF"/>
    <w:rsid w:val="00354449"/>
    <w:rsid w:val="0035476D"/>
    <w:rsid w:val="00354786"/>
    <w:rsid w:val="003548A8"/>
    <w:rsid w:val="003554DC"/>
    <w:rsid w:val="00355C45"/>
    <w:rsid w:val="0035606E"/>
    <w:rsid w:val="0035627E"/>
    <w:rsid w:val="003562E9"/>
    <w:rsid w:val="003565DF"/>
    <w:rsid w:val="00356D29"/>
    <w:rsid w:val="00356F04"/>
    <w:rsid w:val="003570EF"/>
    <w:rsid w:val="003571C9"/>
    <w:rsid w:val="003573CE"/>
    <w:rsid w:val="003573EC"/>
    <w:rsid w:val="0035753B"/>
    <w:rsid w:val="00357D9D"/>
    <w:rsid w:val="00357F14"/>
    <w:rsid w:val="00357FD2"/>
    <w:rsid w:val="003600AA"/>
    <w:rsid w:val="0036038C"/>
    <w:rsid w:val="00360448"/>
    <w:rsid w:val="00360905"/>
    <w:rsid w:val="003609A4"/>
    <w:rsid w:val="00360ADA"/>
    <w:rsid w:val="00360BA6"/>
    <w:rsid w:val="00360C60"/>
    <w:rsid w:val="00360D21"/>
    <w:rsid w:val="00360D3F"/>
    <w:rsid w:val="003610A6"/>
    <w:rsid w:val="003610FA"/>
    <w:rsid w:val="00361212"/>
    <w:rsid w:val="00361357"/>
    <w:rsid w:val="00361361"/>
    <w:rsid w:val="0036153A"/>
    <w:rsid w:val="00361728"/>
    <w:rsid w:val="00361A11"/>
    <w:rsid w:val="00361A57"/>
    <w:rsid w:val="00361AB7"/>
    <w:rsid w:val="00361D80"/>
    <w:rsid w:val="00361E36"/>
    <w:rsid w:val="003620BD"/>
    <w:rsid w:val="003623DF"/>
    <w:rsid w:val="00362580"/>
    <w:rsid w:val="00362591"/>
    <w:rsid w:val="003627D2"/>
    <w:rsid w:val="003628F7"/>
    <w:rsid w:val="00362CF3"/>
    <w:rsid w:val="00362EB6"/>
    <w:rsid w:val="0036343C"/>
    <w:rsid w:val="0036354D"/>
    <w:rsid w:val="00363789"/>
    <w:rsid w:val="003637CE"/>
    <w:rsid w:val="00363887"/>
    <w:rsid w:val="00363BA1"/>
    <w:rsid w:val="00363E17"/>
    <w:rsid w:val="00363E34"/>
    <w:rsid w:val="003640BC"/>
    <w:rsid w:val="003645D9"/>
    <w:rsid w:val="003646FD"/>
    <w:rsid w:val="003647DC"/>
    <w:rsid w:val="00364914"/>
    <w:rsid w:val="00364BDA"/>
    <w:rsid w:val="00364F90"/>
    <w:rsid w:val="0036519B"/>
    <w:rsid w:val="003657D9"/>
    <w:rsid w:val="0036584D"/>
    <w:rsid w:val="00365B1D"/>
    <w:rsid w:val="00365D61"/>
    <w:rsid w:val="003661DE"/>
    <w:rsid w:val="00366272"/>
    <w:rsid w:val="0036636D"/>
    <w:rsid w:val="003663AA"/>
    <w:rsid w:val="003663B7"/>
    <w:rsid w:val="003664D5"/>
    <w:rsid w:val="00366646"/>
    <w:rsid w:val="00366705"/>
    <w:rsid w:val="0036690F"/>
    <w:rsid w:val="00366AC4"/>
    <w:rsid w:val="00366B26"/>
    <w:rsid w:val="00367298"/>
    <w:rsid w:val="00367619"/>
    <w:rsid w:val="00367EA4"/>
    <w:rsid w:val="003701DA"/>
    <w:rsid w:val="003707CA"/>
    <w:rsid w:val="00370945"/>
    <w:rsid w:val="003709CF"/>
    <w:rsid w:val="00370BFB"/>
    <w:rsid w:val="00370DAE"/>
    <w:rsid w:val="00371120"/>
    <w:rsid w:val="00371336"/>
    <w:rsid w:val="00371356"/>
    <w:rsid w:val="003718A8"/>
    <w:rsid w:val="00371941"/>
    <w:rsid w:val="00371C5B"/>
    <w:rsid w:val="00371D46"/>
    <w:rsid w:val="00371EDA"/>
    <w:rsid w:val="00372106"/>
    <w:rsid w:val="003721E2"/>
    <w:rsid w:val="00372361"/>
    <w:rsid w:val="0037272D"/>
    <w:rsid w:val="00372BA3"/>
    <w:rsid w:val="00372C24"/>
    <w:rsid w:val="00372D7D"/>
    <w:rsid w:val="00372E15"/>
    <w:rsid w:val="00372EDD"/>
    <w:rsid w:val="00372F76"/>
    <w:rsid w:val="003734BD"/>
    <w:rsid w:val="003738DA"/>
    <w:rsid w:val="00373DDA"/>
    <w:rsid w:val="00373F2B"/>
    <w:rsid w:val="00374088"/>
    <w:rsid w:val="0037453B"/>
    <w:rsid w:val="00374826"/>
    <w:rsid w:val="00374CA1"/>
    <w:rsid w:val="00374EEC"/>
    <w:rsid w:val="003753D9"/>
    <w:rsid w:val="0037561D"/>
    <w:rsid w:val="0037579F"/>
    <w:rsid w:val="003757FF"/>
    <w:rsid w:val="00375986"/>
    <w:rsid w:val="0037615D"/>
    <w:rsid w:val="00376359"/>
    <w:rsid w:val="003765FC"/>
    <w:rsid w:val="0037684A"/>
    <w:rsid w:val="00376972"/>
    <w:rsid w:val="003769AA"/>
    <w:rsid w:val="00376B39"/>
    <w:rsid w:val="00376BFD"/>
    <w:rsid w:val="00376CEE"/>
    <w:rsid w:val="003771A3"/>
    <w:rsid w:val="00377222"/>
    <w:rsid w:val="003772B3"/>
    <w:rsid w:val="00377418"/>
    <w:rsid w:val="003776FA"/>
    <w:rsid w:val="00377976"/>
    <w:rsid w:val="003804CF"/>
    <w:rsid w:val="00380A72"/>
    <w:rsid w:val="00380AA8"/>
    <w:rsid w:val="00380F83"/>
    <w:rsid w:val="0038124A"/>
    <w:rsid w:val="00381306"/>
    <w:rsid w:val="0038130D"/>
    <w:rsid w:val="00381329"/>
    <w:rsid w:val="003814CC"/>
    <w:rsid w:val="0038151B"/>
    <w:rsid w:val="00381779"/>
    <w:rsid w:val="00381834"/>
    <w:rsid w:val="00381A4C"/>
    <w:rsid w:val="00382096"/>
    <w:rsid w:val="003823DE"/>
    <w:rsid w:val="00382647"/>
    <w:rsid w:val="00382682"/>
    <w:rsid w:val="00382A8A"/>
    <w:rsid w:val="00382DB1"/>
    <w:rsid w:val="00382DE7"/>
    <w:rsid w:val="00382E48"/>
    <w:rsid w:val="00382EB6"/>
    <w:rsid w:val="00382F61"/>
    <w:rsid w:val="00382FD2"/>
    <w:rsid w:val="003830A4"/>
    <w:rsid w:val="0038314F"/>
    <w:rsid w:val="00383DB4"/>
    <w:rsid w:val="0038434A"/>
    <w:rsid w:val="003846B3"/>
    <w:rsid w:val="003846F2"/>
    <w:rsid w:val="0038474D"/>
    <w:rsid w:val="0038484D"/>
    <w:rsid w:val="00384CB3"/>
    <w:rsid w:val="00384E3E"/>
    <w:rsid w:val="00384E7C"/>
    <w:rsid w:val="003850DE"/>
    <w:rsid w:val="003852F8"/>
    <w:rsid w:val="0038538C"/>
    <w:rsid w:val="003853F0"/>
    <w:rsid w:val="003856CD"/>
    <w:rsid w:val="003858AB"/>
    <w:rsid w:val="003861BC"/>
    <w:rsid w:val="003863D3"/>
    <w:rsid w:val="00386684"/>
    <w:rsid w:val="00386C7E"/>
    <w:rsid w:val="00386CF7"/>
    <w:rsid w:val="00386F25"/>
    <w:rsid w:val="00387069"/>
    <w:rsid w:val="00387223"/>
    <w:rsid w:val="0038730A"/>
    <w:rsid w:val="0038762C"/>
    <w:rsid w:val="0038777F"/>
    <w:rsid w:val="003877C4"/>
    <w:rsid w:val="00387A33"/>
    <w:rsid w:val="00387EB6"/>
    <w:rsid w:val="00390109"/>
    <w:rsid w:val="003903C8"/>
    <w:rsid w:val="0039045E"/>
    <w:rsid w:val="003906DD"/>
    <w:rsid w:val="0039075C"/>
    <w:rsid w:val="00390A6C"/>
    <w:rsid w:val="00390B8A"/>
    <w:rsid w:val="00390EB2"/>
    <w:rsid w:val="003910F9"/>
    <w:rsid w:val="00391598"/>
    <w:rsid w:val="00391724"/>
    <w:rsid w:val="00391760"/>
    <w:rsid w:val="003917B2"/>
    <w:rsid w:val="0039192B"/>
    <w:rsid w:val="00391A12"/>
    <w:rsid w:val="00391A16"/>
    <w:rsid w:val="00391C2E"/>
    <w:rsid w:val="00391D6D"/>
    <w:rsid w:val="00391E95"/>
    <w:rsid w:val="00391EBA"/>
    <w:rsid w:val="00391F8D"/>
    <w:rsid w:val="0039203D"/>
    <w:rsid w:val="00392487"/>
    <w:rsid w:val="00392F62"/>
    <w:rsid w:val="00392F9C"/>
    <w:rsid w:val="0039327B"/>
    <w:rsid w:val="00393405"/>
    <w:rsid w:val="0039359A"/>
    <w:rsid w:val="00393862"/>
    <w:rsid w:val="003938AB"/>
    <w:rsid w:val="00393E1A"/>
    <w:rsid w:val="00393F15"/>
    <w:rsid w:val="00393FDD"/>
    <w:rsid w:val="003943FD"/>
    <w:rsid w:val="00394747"/>
    <w:rsid w:val="00394754"/>
    <w:rsid w:val="003947A1"/>
    <w:rsid w:val="003947B0"/>
    <w:rsid w:val="003948B0"/>
    <w:rsid w:val="00394D62"/>
    <w:rsid w:val="0039502D"/>
    <w:rsid w:val="003950E2"/>
    <w:rsid w:val="003950F8"/>
    <w:rsid w:val="003953C8"/>
    <w:rsid w:val="003955EF"/>
    <w:rsid w:val="0039560B"/>
    <w:rsid w:val="003963BC"/>
    <w:rsid w:val="003963C8"/>
    <w:rsid w:val="00396AA9"/>
    <w:rsid w:val="00396B72"/>
    <w:rsid w:val="0039709D"/>
    <w:rsid w:val="003A0707"/>
    <w:rsid w:val="003A088F"/>
    <w:rsid w:val="003A0B5F"/>
    <w:rsid w:val="003A0BFE"/>
    <w:rsid w:val="003A0DBE"/>
    <w:rsid w:val="003A0F06"/>
    <w:rsid w:val="003A1034"/>
    <w:rsid w:val="003A10C0"/>
    <w:rsid w:val="003A12DD"/>
    <w:rsid w:val="003A15D8"/>
    <w:rsid w:val="003A163A"/>
    <w:rsid w:val="003A1AA8"/>
    <w:rsid w:val="003A1B8B"/>
    <w:rsid w:val="003A1F71"/>
    <w:rsid w:val="003A2126"/>
    <w:rsid w:val="003A253B"/>
    <w:rsid w:val="003A2828"/>
    <w:rsid w:val="003A2C20"/>
    <w:rsid w:val="003A2CD8"/>
    <w:rsid w:val="003A313F"/>
    <w:rsid w:val="003A32CC"/>
    <w:rsid w:val="003A35D0"/>
    <w:rsid w:val="003A3A47"/>
    <w:rsid w:val="003A3B41"/>
    <w:rsid w:val="003A3FED"/>
    <w:rsid w:val="003A4032"/>
    <w:rsid w:val="003A41E4"/>
    <w:rsid w:val="003A4D09"/>
    <w:rsid w:val="003A4EE7"/>
    <w:rsid w:val="003A50A7"/>
    <w:rsid w:val="003A5BFD"/>
    <w:rsid w:val="003A5C70"/>
    <w:rsid w:val="003A5E6A"/>
    <w:rsid w:val="003A6196"/>
    <w:rsid w:val="003A6267"/>
    <w:rsid w:val="003A6337"/>
    <w:rsid w:val="003A67C1"/>
    <w:rsid w:val="003A6D6D"/>
    <w:rsid w:val="003A7013"/>
    <w:rsid w:val="003A741E"/>
    <w:rsid w:val="003A79A9"/>
    <w:rsid w:val="003A7B9A"/>
    <w:rsid w:val="003A7D4F"/>
    <w:rsid w:val="003B01C6"/>
    <w:rsid w:val="003B06C0"/>
    <w:rsid w:val="003B0708"/>
    <w:rsid w:val="003B1249"/>
    <w:rsid w:val="003B1715"/>
    <w:rsid w:val="003B1817"/>
    <w:rsid w:val="003B1D3A"/>
    <w:rsid w:val="003B1DDB"/>
    <w:rsid w:val="003B2039"/>
    <w:rsid w:val="003B2087"/>
    <w:rsid w:val="003B20E2"/>
    <w:rsid w:val="003B22D8"/>
    <w:rsid w:val="003B234E"/>
    <w:rsid w:val="003B262D"/>
    <w:rsid w:val="003B2812"/>
    <w:rsid w:val="003B290F"/>
    <w:rsid w:val="003B29FF"/>
    <w:rsid w:val="003B3143"/>
    <w:rsid w:val="003B31EE"/>
    <w:rsid w:val="003B330A"/>
    <w:rsid w:val="003B34F4"/>
    <w:rsid w:val="003B359E"/>
    <w:rsid w:val="003B385C"/>
    <w:rsid w:val="003B3A2E"/>
    <w:rsid w:val="003B3E7F"/>
    <w:rsid w:val="003B4155"/>
    <w:rsid w:val="003B415F"/>
    <w:rsid w:val="003B4396"/>
    <w:rsid w:val="003B44AF"/>
    <w:rsid w:val="003B45A5"/>
    <w:rsid w:val="003B466D"/>
    <w:rsid w:val="003B4843"/>
    <w:rsid w:val="003B51B7"/>
    <w:rsid w:val="003B5218"/>
    <w:rsid w:val="003B5382"/>
    <w:rsid w:val="003B539F"/>
    <w:rsid w:val="003B571C"/>
    <w:rsid w:val="003B5781"/>
    <w:rsid w:val="003B578D"/>
    <w:rsid w:val="003B5A51"/>
    <w:rsid w:val="003B5C84"/>
    <w:rsid w:val="003B5E36"/>
    <w:rsid w:val="003B606B"/>
    <w:rsid w:val="003B6B04"/>
    <w:rsid w:val="003B6B34"/>
    <w:rsid w:val="003B6B90"/>
    <w:rsid w:val="003B6E0D"/>
    <w:rsid w:val="003B7095"/>
    <w:rsid w:val="003B7385"/>
    <w:rsid w:val="003B773C"/>
    <w:rsid w:val="003B775A"/>
    <w:rsid w:val="003B786E"/>
    <w:rsid w:val="003B7873"/>
    <w:rsid w:val="003B79DA"/>
    <w:rsid w:val="003B7A37"/>
    <w:rsid w:val="003B7B3E"/>
    <w:rsid w:val="003B7B60"/>
    <w:rsid w:val="003B7C05"/>
    <w:rsid w:val="003B7C5A"/>
    <w:rsid w:val="003B7CAE"/>
    <w:rsid w:val="003B7D7E"/>
    <w:rsid w:val="003B7FD2"/>
    <w:rsid w:val="003C01A1"/>
    <w:rsid w:val="003C0746"/>
    <w:rsid w:val="003C07DA"/>
    <w:rsid w:val="003C0B63"/>
    <w:rsid w:val="003C1315"/>
    <w:rsid w:val="003C13F1"/>
    <w:rsid w:val="003C13F5"/>
    <w:rsid w:val="003C1423"/>
    <w:rsid w:val="003C1746"/>
    <w:rsid w:val="003C1A35"/>
    <w:rsid w:val="003C1D16"/>
    <w:rsid w:val="003C1DEC"/>
    <w:rsid w:val="003C1DF1"/>
    <w:rsid w:val="003C1FA4"/>
    <w:rsid w:val="003C22CD"/>
    <w:rsid w:val="003C2380"/>
    <w:rsid w:val="003C2514"/>
    <w:rsid w:val="003C2883"/>
    <w:rsid w:val="003C2B83"/>
    <w:rsid w:val="003C2B95"/>
    <w:rsid w:val="003C2C87"/>
    <w:rsid w:val="003C2CC6"/>
    <w:rsid w:val="003C3208"/>
    <w:rsid w:val="003C3954"/>
    <w:rsid w:val="003C3966"/>
    <w:rsid w:val="003C3A3C"/>
    <w:rsid w:val="003C3F09"/>
    <w:rsid w:val="003C4148"/>
    <w:rsid w:val="003C4354"/>
    <w:rsid w:val="003C43E1"/>
    <w:rsid w:val="003C45B6"/>
    <w:rsid w:val="003C48F9"/>
    <w:rsid w:val="003C4A73"/>
    <w:rsid w:val="003C4AC5"/>
    <w:rsid w:val="003C4D79"/>
    <w:rsid w:val="003C4F1C"/>
    <w:rsid w:val="003C51A8"/>
    <w:rsid w:val="003C579C"/>
    <w:rsid w:val="003C5EC9"/>
    <w:rsid w:val="003C622E"/>
    <w:rsid w:val="003C64AF"/>
    <w:rsid w:val="003C66A8"/>
    <w:rsid w:val="003C6E94"/>
    <w:rsid w:val="003C6F1E"/>
    <w:rsid w:val="003C7067"/>
    <w:rsid w:val="003C7096"/>
    <w:rsid w:val="003C7321"/>
    <w:rsid w:val="003C746C"/>
    <w:rsid w:val="003C7652"/>
    <w:rsid w:val="003C7755"/>
    <w:rsid w:val="003C7D90"/>
    <w:rsid w:val="003D00E1"/>
    <w:rsid w:val="003D04B8"/>
    <w:rsid w:val="003D092A"/>
    <w:rsid w:val="003D0A5C"/>
    <w:rsid w:val="003D0D2E"/>
    <w:rsid w:val="003D0E38"/>
    <w:rsid w:val="003D0E3A"/>
    <w:rsid w:val="003D0EA3"/>
    <w:rsid w:val="003D116D"/>
    <w:rsid w:val="003D11F1"/>
    <w:rsid w:val="003D1519"/>
    <w:rsid w:val="003D172C"/>
    <w:rsid w:val="003D17ED"/>
    <w:rsid w:val="003D191B"/>
    <w:rsid w:val="003D1AFF"/>
    <w:rsid w:val="003D1B2C"/>
    <w:rsid w:val="003D1EF3"/>
    <w:rsid w:val="003D1F55"/>
    <w:rsid w:val="003D2338"/>
    <w:rsid w:val="003D28A9"/>
    <w:rsid w:val="003D2C22"/>
    <w:rsid w:val="003D305F"/>
    <w:rsid w:val="003D33E8"/>
    <w:rsid w:val="003D3434"/>
    <w:rsid w:val="003D3693"/>
    <w:rsid w:val="003D382B"/>
    <w:rsid w:val="003D3A43"/>
    <w:rsid w:val="003D3A7D"/>
    <w:rsid w:val="003D3D35"/>
    <w:rsid w:val="003D3E50"/>
    <w:rsid w:val="003D3E87"/>
    <w:rsid w:val="003D3FE6"/>
    <w:rsid w:val="003D412A"/>
    <w:rsid w:val="003D45AD"/>
    <w:rsid w:val="003D4932"/>
    <w:rsid w:val="003D4AE6"/>
    <w:rsid w:val="003D4D65"/>
    <w:rsid w:val="003D4E9E"/>
    <w:rsid w:val="003D5213"/>
    <w:rsid w:val="003D54F5"/>
    <w:rsid w:val="003D562E"/>
    <w:rsid w:val="003D58F1"/>
    <w:rsid w:val="003D5BAC"/>
    <w:rsid w:val="003D5D09"/>
    <w:rsid w:val="003D6094"/>
    <w:rsid w:val="003D6681"/>
    <w:rsid w:val="003D6840"/>
    <w:rsid w:val="003D6D9F"/>
    <w:rsid w:val="003D6F83"/>
    <w:rsid w:val="003D7188"/>
    <w:rsid w:val="003D72F4"/>
    <w:rsid w:val="003D7521"/>
    <w:rsid w:val="003D757B"/>
    <w:rsid w:val="003D759C"/>
    <w:rsid w:val="003D7632"/>
    <w:rsid w:val="003D79B7"/>
    <w:rsid w:val="003D7AFE"/>
    <w:rsid w:val="003D7C7E"/>
    <w:rsid w:val="003D7EF6"/>
    <w:rsid w:val="003E002A"/>
    <w:rsid w:val="003E0614"/>
    <w:rsid w:val="003E07A8"/>
    <w:rsid w:val="003E0D6C"/>
    <w:rsid w:val="003E11E7"/>
    <w:rsid w:val="003E17C9"/>
    <w:rsid w:val="003E1A6A"/>
    <w:rsid w:val="003E1B8E"/>
    <w:rsid w:val="003E1BF7"/>
    <w:rsid w:val="003E1D8F"/>
    <w:rsid w:val="003E1D9A"/>
    <w:rsid w:val="003E2227"/>
    <w:rsid w:val="003E2339"/>
    <w:rsid w:val="003E2A5B"/>
    <w:rsid w:val="003E306A"/>
    <w:rsid w:val="003E30CA"/>
    <w:rsid w:val="003E312A"/>
    <w:rsid w:val="003E33BA"/>
    <w:rsid w:val="003E372A"/>
    <w:rsid w:val="003E3760"/>
    <w:rsid w:val="003E46DA"/>
    <w:rsid w:val="003E48B7"/>
    <w:rsid w:val="003E4978"/>
    <w:rsid w:val="003E4994"/>
    <w:rsid w:val="003E51FD"/>
    <w:rsid w:val="003E5285"/>
    <w:rsid w:val="003E58BE"/>
    <w:rsid w:val="003E5D46"/>
    <w:rsid w:val="003E5ECB"/>
    <w:rsid w:val="003E615A"/>
    <w:rsid w:val="003E632F"/>
    <w:rsid w:val="003E6521"/>
    <w:rsid w:val="003E6CCC"/>
    <w:rsid w:val="003E6E31"/>
    <w:rsid w:val="003E6F6C"/>
    <w:rsid w:val="003E6FA4"/>
    <w:rsid w:val="003E70EF"/>
    <w:rsid w:val="003E7111"/>
    <w:rsid w:val="003E71B3"/>
    <w:rsid w:val="003E736F"/>
    <w:rsid w:val="003E7466"/>
    <w:rsid w:val="003E7641"/>
    <w:rsid w:val="003E76E8"/>
    <w:rsid w:val="003E7AA2"/>
    <w:rsid w:val="003E7AEF"/>
    <w:rsid w:val="003E7B2A"/>
    <w:rsid w:val="003E7CB4"/>
    <w:rsid w:val="003F001D"/>
    <w:rsid w:val="003F015E"/>
    <w:rsid w:val="003F04C8"/>
    <w:rsid w:val="003F052A"/>
    <w:rsid w:val="003F05AE"/>
    <w:rsid w:val="003F071C"/>
    <w:rsid w:val="003F0884"/>
    <w:rsid w:val="003F08F4"/>
    <w:rsid w:val="003F0BC8"/>
    <w:rsid w:val="003F0D85"/>
    <w:rsid w:val="003F0F25"/>
    <w:rsid w:val="003F1088"/>
    <w:rsid w:val="003F10A9"/>
    <w:rsid w:val="003F10DE"/>
    <w:rsid w:val="003F11B1"/>
    <w:rsid w:val="003F125F"/>
    <w:rsid w:val="003F1B75"/>
    <w:rsid w:val="003F2BCC"/>
    <w:rsid w:val="003F2D01"/>
    <w:rsid w:val="003F2EFF"/>
    <w:rsid w:val="003F2F96"/>
    <w:rsid w:val="003F3023"/>
    <w:rsid w:val="003F31C2"/>
    <w:rsid w:val="003F31E9"/>
    <w:rsid w:val="003F330B"/>
    <w:rsid w:val="003F33D5"/>
    <w:rsid w:val="003F34BB"/>
    <w:rsid w:val="003F36EB"/>
    <w:rsid w:val="003F380C"/>
    <w:rsid w:val="003F3E65"/>
    <w:rsid w:val="003F4347"/>
    <w:rsid w:val="003F43E0"/>
    <w:rsid w:val="003F46E5"/>
    <w:rsid w:val="003F4B94"/>
    <w:rsid w:val="003F540B"/>
    <w:rsid w:val="003F5412"/>
    <w:rsid w:val="003F5633"/>
    <w:rsid w:val="003F59EA"/>
    <w:rsid w:val="003F5B26"/>
    <w:rsid w:val="003F5C28"/>
    <w:rsid w:val="003F5D80"/>
    <w:rsid w:val="003F631C"/>
    <w:rsid w:val="003F66B1"/>
    <w:rsid w:val="003F670B"/>
    <w:rsid w:val="003F6E07"/>
    <w:rsid w:val="003F70A3"/>
    <w:rsid w:val="003F725C"/>
    <w:rsid w:val="003F739F"/>
    <w:rsid w:val="004000EE"/>
    <w:rsid w:val="004001EC"/>
    <w:rsid w:val="00400750"/>
    <w:rsid w:val="004008C8"/>
    <w:rsid w:val="0040093E"/>
    <w:rsid w:val="00400C47"/>
    <w:rsid w:val="00400E27"/>
    <w:rsid w:val="00400E30"/>
    <w:rsid w:val="0040147D"/>
    <w:rsid w:val="004015F0"/>
    <w:rsid w:val="00401932"/>
    <w:rsid w:val="00401A43"/>
    <w:rsid w:val="00401FC5"/>
    <w:rsid w:val="00402390"/>
    <w:rsid w:val="00402412"/>
    <w:rsid w:val="004026CE"/>
    <w:rsid w:val="00402C06"/>
    <w:rsid w:val="00402F29"/>
    <w:rsid w:val="004030E2"/>
    <w:rsid w:val="00403237"/>
    <w:rsid w:val="00403A72"/>
    <w:rsid w:val="00403AD1"/>
    <w:rsid w:val="004040EA"/>
    <w:rsid w:val="00404328"/>
    <w:rsid w:val="0040433A"/>
    <w:rsid w:val="004049F5"/>
    <w:rsid w:val="00404F21"/>
    <w:rsid w:val="0040557E"/>
    <w:rsid w:val="00405722"/>
    <w:rsid w:val="004057CD"/>
    <w:rsid w:val="004059A2"/>
    <w:rsid w:val="00405B85"/>
    <w:rsid w:val="00405B8A"/>
    <w:rsid w:val="00405E4B"/>
    <w:rsid w:val="00405E58"/>
    <w:rsid w:val="00406325"/>
    <w:rsid w:val="004063E6"/>
    <w:rsid w:val="00406522"/>
    <w:rsid w:val="004066FA"/>
    <w:rsid w:val="0040699B"/>
    <w:rsid w:val="00406B5D"/>
    <w:rsid w:val="00406CE2"/>
    <w:rsid w:val="00406EB4"/>
    <w:rsid w:val="0040712F"/>
    <w:rsid w:val="00407276"/>
    <w:rsid w:val="004072D2"/>
    <w:rsid w:val="0040754E"/>
    <w:rsid w:val="004078E5"/>
    <w:rsid w:val="00410225"/>
    <w:rsid w:val="0041079E"/>
    <w:rsid w:val="00410DFC"/>
    <w:rsid w:val="00410E44"/>
    <w:rsid w:val="00410FBA"/>
    <w:rsid w:val="00410FEB"/>
    <w:rsid w:val="00411144"/>
    <w:rsid w:val="00411275"/>
    <w:rsid w:val="00411BD3"/>
    <w:rsid w:val="00411DB1"/>
    <w:rsid w:val="00411DCE"/>
    <w:rsid w:val="00411EDD"/>
    <w:rsid w:val="004120AC"/>
    <w:rsid w:val="0041215E"/>
    <w:rsid w:val="00412330"/>
    <w:rsid w:val="00412A83"/>
    <w:rsid w:val="00412C3B"/>
    <w:rsid w:val="00412CBB"/>
    <w:rsid w:val="00412DE0"/>
    <w:rsid w:val="00412E76"/>
    <w:rsid w:val="00413170"/>
    <w:rsid w:val="004131A8"/>
    <w:rsid w:val="004132C4"/>
    <w:rsid w:val="00413B10"/>
    <w:rsid w:val="00413B4A"/>
    <w:rsid w:val="00413E0A"/>
    <w:rsid w:val="00413F1B"/>
    <w:rsid w:val="00413F40"/>
    <w:rsid w:val="00414163"/>
    <w:rsid w:val="004144BC"/>
    <w:rsid w:val="0041450B"/>
    <w:rsid w:val="004147B4"/>
    <w:rsid w:val="00414A82"/>
    <w:rsid w:val="0041578A"/>
    <w:rsid w:val="00415A7D"/>
    <w:rsid w:val="00415CBB"/>
    <w:rsid w:val="00416185"/>
    <w:rsid w:val="0041640E"/>
    <w:rsid w:val="0041647A"/>
    <w:rsid w:val="0041657D"/>
    <w:rsid w:val="004165A7"/>
    <w:rsid w:val="004166FC"/>
    <w:rsid w:val="0041679E"/>
    <w:rsid w:val="0041683B"/>
    <w:rsid w:val="004169E9"/>
    <w:rsid w:val="00416B83"/>
    <w:rsid w:val="00417138"/>
    <w:rsid w:val="004176C4"/>
    <w:rsid w:val="00417919"/>
    <w:rsid w:val="00417A00"/>
    <w:rsid w:val="00417B10"/>
    <w:rsid w:val="00417B75"/>
    <w:rsid w:val="00417BCE"/>
    <w:rsid w:val="00417CE7"/>
    <w:rsid w:val="00417E38"/>
    <w:rsid w:val="00417E75"/>
    <w:rsid w:val="00417EF6"/>
    <w:rsid w:val="004200A4"/>
    <w:rsid w:val="0042010C"/>
    <w:rsid w:val="00420562"/>
    <w:rsid w:val="00420F26"/>
    <w:rsid w:val="00420F8F"/>
    <w:rsid w:val="004210C4"/>
    <w:rsid w:val="00421109"/>
    <w:rsid w:val="004215CE"/>
    <w:rsid w:val="004217AB"/>
    <w:rsid w:val="00421867"/>
    <w:rsid w:val="004219A5"/>
    <w:rsid w:val="004219E9"/>
    <w:rsid w:val="00421A70"/>
    <w:rsid w:val="00421CCF"/>
    <w:rsid w:val="00422034"/>
    <w:rsid w:val="0042207F"/>
    <w:rsid w:val="004222E0"/>
    <w:rsid w:val="0042231A"/>
    <w:rsid w:val="00422413"/>
    <w:rsid w:val="00422515"/>
    <w:rsid w:val="0042256B"/>
    <w:rsid w:val="004226A7"/>
    <w:rsid w:val="00422965"/>
    <w:rsid w:val="004229E2"/>
    <w:rsid w:val="00422A12"/>
    <w:rsid w:val="00422A2E"/>
    <w:rsid w:val="00422A36"/>
    <w:rsid w:val="00422D62"/>
    <w:rsid w:val="004232F2"/>
    <w:rsid w:val="004235C0"/>
    <w:rsid w:val="0042376E"/>
    <w:rsid w:val="004238E1"/>
    <w:rsid w:val="00423F5D"/>
    <w:rsid w:val="00423FC1"/>
    <w:rsid w:val="004240DB"/>
    <w:rsid w:val="004242AA"/>
    <w:rsid w:val="004242D7"/>
    <w:rsid w:val="00424A69"/>
    <w:rsid w:val="00424C12"/>
    <w:rsid w:val="00424D60"/>
    <w:rsid w:val="00424F63"/>
    <w:rsid w:val="004252EE"/>
    <w:rsid w:val="00425328"/>
    <w:rsid w:val="00425532"/>
    <w:rsid w:val="004255C8"/>
    <w:rsid w:val="00425757"/>
    <w:rsid w:val="00425977"/>
    <w:rsid w:val="00425CA1"/>
    <w:rsid w:val="00425EC9"/>
    <w:rsid w:val="00425F38"/>
    <w:rsid w:val="004260F4"/>
    <w:rsid w:val="004261C0"/>
    <w:rsid w:val="00426408"/>
    <w:rsid w:val="004264C8"/>
    <w:rsid w:val="00426797"/>
    <w:rsid w:val="00426AA8"/>
    <w:rsid w:val="00426CE3"/>
    <w:rsid w:val="00426F81"/>
    <w:rsid w:val="00427060"/>
    <w:rsid w:val="0042764E"/>
    <w:rsid w:val="00427695"/>
    <w:rsid w:val="00427C0C"/>
    <w:rsid w:val="00427E42"/>
    <w:rsid w:val="0043038A"/>
    <w:rsid w:val="00430A7E"/>
    <w:rsid w:val="00431016"/>
    <w:rsid w:val="004310F3"/>
    <w:rsid w:val="0043157B"/>
    <w:rsid w:val="0043159C"/>
    <w:rsid w:val="00431606"/>
    <w:rsid w:val="00431947"/>
    <w:rsid w:val="00431BE4"/>
    <w:rsid w:val="00431FDC"/>
    <w:rsid w:val="0043202E"/>
    <w:rsid w:val="00432449"/>
    <w:rsid w:val="00432CCB"/>
    <w:rsid w:val="00432D3E"/>
    <w:rsid w:val="00432E02"/>
    <w:rsid w:val="004330EC"/>
    <w:rsid w:val="00433144"/>
    <w:rsid w:val="00433316"/>
    <w:rsid w:val="00433595"/>
    <w:rsid w:val="00433667"/>
    <w:rsid w:val="00433DCD"/>
    <w:rsid w:val="00433E2F"/>
    <w:rsid w:val="00433E5F"/>
    <w:rsid w:val="00433F44"/>
    <w:rsid w:val="0043439C"/>
    <w:rsid w:val="00434597"/>
    <w:rsid w:val="00434966"/>
    <w:rsid w:val="00434A69"/>
    <w:rsid w:val="00434B8F"/>
    <w:rsid w:val="00434CDB"/>
    <w:rsid w:val="00434F35"/>
    <w:rsid w:val="00435311"/>
    <w:rsid w:val="004355A8"/>
    <w:rsid w:val="0043561E"/>
    <w:rsid w:val="0043581B"/>
    <w:rsid w:val="00435A3E"/>
    <w:rsid w:val="00435AF3"/>
    <w:rsid w:val="00436245"/>
    <w:rsid w:val="004365D3"/>
    <w:rsid w:val="00436D42"/>
    <w:rsid w:val="00436D55"/>
    <w:rsid w:val="00436E45"/>
    <w:rsid w:val="004370D0"/>
    <w:rsid w:val="00437308"/>
    <w:rsid w:val="004373F1"/>
    <w:rsid w:val="0043753D"/>
    <w:rsid w:val="004376A7"/>
    <w:rsid w:val="004376C8"/>
    <w:rsid w:val="00437719"/>
    <w:rsid w:val="004379F7"/>
    <w:rsid w:val="00437A3C"/>
    <w:rsid w:val="00437F39"/>
    <w:rsid w:val="0044042E"/>
    <w:rsid w:val="0044098C"/>
    <w:rsid w:val="004409C8"/>
    <w:rsid w:val="00440B60"/>
    <w:rsid w:val="00440F00"/>
    <w:rsid w:val="004410AC"/>
    <w:rsid w:val="004410ED"/>
    <w:rsid w:val="004411AA"/>
    <w:rsid w:val="00441C7F"/>
    <w:rsid w:val="00441DB3"/>
    <w:rsid w:val="00442610"/>
    <w:rsid w:val="004426AA"/>
    <w:rsid w:val="00442718"/>
    <w:rsid w:val="00442D67"/>
    <w:rsid w:val="00442E72"/>
    <w:rsid w:val="0044343C"/>
    <w:rsid w:val="004434B3"/>
    <w:rsid w:val="00443921"/>
    <w:rsid w:val="00443FA6"/>
    <w:rsid w:val="0044408C"/>
    <w:rsid w:val="00444385"/>
    <w:rsid w:val="004447C5"/>
    <w:rsid w:val="0044525A"/>
    <w:rsid w:val="00445B04"/>
    <w:rsid w:val="00445B44"/>
    <w:rsid w:val="00445E77"/>
    <w:rsid w:val="00445E79"/>
    <w:rsid w:val="00445F6A"/>
    <w:rsid w:val="0044611C"/>
    <w:rsid w:val="004461E8"/>
    <w:rsid w:val="0044641C"/>
    <w:rsid w:val="0044650A"/>
    <w:rsid w:val="0044677A"/>
    <w:rsid w:val="00446A81"/>
    <w:rsid w:val="00446E19"/>
    <w:rsid w:val="00446E65"/>
    <w:rsid w:val="00446F49"/>
    <w:rsid w:val="00447447"/>
    <w:rsid w:val="00447510"/>
    <w:rsid w:val="00447752"/>
    <w:rsid w:val="0044783B"/>
    <w:rsid w:val="00447AD4"/>
    <w:rsid w:val="00447CB1"/>
    <w:rsid w:val="00447E08"/>
    <w:rsid w:val="00447E9E"/>
    <w:rsid w:val="00450245"/>
    <w:rsid w:val="004502B6"/>
    <w:rsid w:val="004503BA"/>
    <w:rsid w:val="004506BC"/>
    <w:rsid w:val="00450AD9"/>
    <w:rsid w:val="00450E96"/>
    <w:rsid w:val="00450EB2"/>
    <w:rsid w:val="00451335"/>
    <w:rsid w:val="00451582"/>
    <w:rsid w:val="0045191B"/>
    <w:rsid w:val="00451AA8"/>
    <w:rsid w:val="004520AB"/>
    <w:rsid w:val="00452116"/>
    <w:rsid w:val="00452BDD"/>
    <w:rsid w:val="00452C61"/>
    <w:rsid w:val="00452D81"/>
    <w:rsid w:val="00452DD5"/>
    <w:rsid w:val="004533BE"/>
    <w:rsid w:val="0045342F"/>
    <w:rsid w:val="004534C2"/>
    <w:rsid w:val="00453615"/>
    <w:rsid w:val="004537A9"/>
    <w:rsid w:val="00453995"/>
    <w:rsid w:val="00453B7E"/>
    <w:rsid w:val="0045462C"/>
    <w:rsid w:val="00454631"/>
    <w:rsid w:val="00454732"/>
    <w:rsid w:val="00454A93"/>
    <w:rsid w:val="00454AFC"/>
    <w:rsid w:val="00454CC4"/>
    <w:rsid w:val="00454E25"/>
    <w:rsid w:val="0045536D"/>
    <w:rsid w:val="00455725"/>
    <w:rsid w:val="004563B9"/>
    <w:rsid w:val="004563EE"/>
    <w:rsid w:val="0045644F"/>
    <w:rsid w:val="00456666"/>
    <w:rsid w:val="00456767"/>
    <w:rsid w:val="00456B7B"/>
    <w:rsid w:val="00456C03"/>
    <w:rsid w:val="00456CAC"/>
    <w:rsid w:val="00457005"/>
    <w:rsid w:val="0045716B"/>
    <w:rsid w:val="0045748D"/>
    <w:rsid w:val="004575A3"/>
    <w:rsid w:val="00457679"/>
    <w:rsid w:val="0045771A"/>
    <w:rsid w:val="00457842"/>
    <w:rsid w:val="004578DF"/>
    <w:rsid w:val="00457D0E"/>
    <w:rsid w:val="00457E0D"/>
    <w:rsid w:val="00460F19"/>
    <w:rsid w:val="00460FEA"/>
    <w:rsid w:val="0046134E"/>
    <w:rsid w:val="0046139F"/>
    <w:rsid w:val="00461A7B"/>
    <w:rsid w:val="00461A8E"/>
    <w:rsid w:val="00461BD7"/>
    <w:rsid w:val="00461BE1"/>
    <w:rsid w:val="00461D82"/>
    <w:rsid w:val="00462600"/>
    <w:rsid w:val="00462938"/>
    <w:rsid w:val="00462ABB"/>
    <w:rsid w:val="00462BD3"/>
    <w:rsid w:val="00462CFD"/>
    <w:rsid w:val="00462FDF"/>
    <w:rsid w:val="0046312C"/>
    <w:rsid w:val="0046360F"/>
    <w:rsid w:val="0046434B"/>
    <w:rsid w:val="00464350"/>
    <w:rsid w:val="0046453E"/>
    <w:rsid w:val="004647AF"/>
    <w:rsid w:val="004649DE"/>
    <w:rsid w:val="00464A71"/>
    <w:rsid w:val="00464C8B"/>
    <w:rsid w:val="00464DE8"/>
    <w:rsid w:val="004652D7"/>
    <w:rsid w:val="0046546D"/>
    <w:rsid w:val="00465671"/>
    <w:rsid w:val="004658E6"/>
    <w:rsid w:val="00465C72"/>
    <w:rsid w:val="004664C9"/>
    <w:rsid w:val="004666A3"/>
    <w:rsid w:val="0046683B"/>
    <w:rsid w:val="00466B46"/>
    <w:rsid w:val="00466BFA"/>
    <w:rsid w:val="00466C9D"/>
    <w:rsid w:val="00466D80"/>
    <w:rsid w:val="00466FCE"/>
    <w:rsid w:val="004670EB"/>
    <w:rsid w:val="004673E6"/>
    <w:rsid w:val="004673E8"/>
    <w:rsid w:val="004676D1"/>
    <w:rsid w:val="00467909"/>
    <w:rsid w:val="00467D3D"/>
    <w:rsid w:val="0047011F"/>
    <w:rsid w:val="004706C0"/>
    <w:rsid w:val="004714D5"/>
    <w:rsid w:val="00471EF6"/>
    <w:rsid w:val="00472031"/>
    <w:rsid w:val="004724F0"/>
    <w:rsid w:val="00472D58"/>
    <w:rsid w:val="00472FFB"/>
    <w:rsid w:val="0047301E"/>
    <w:rsid w:val="0047337A"/>
    <w:rsid w:val="0047382B"/>
    <w:rsid w:val="004739BA"/>
    <w:rsid w:val="00473BE3"/>
    <w:rsid w:val="00473D51"/>
    <w:rsid w:val="00473EB5"/>
    <w:rsid w:val="00474388"/>
    <w:rsid w:val="004744C4"/>
    <w:rsid w:val="004748B0"/>
    <w:rsid w:val="00474A65"/>
    <w:rsid w:val="00474A90"/>
    <w:rsid w:val="00474C15"/>
    <w:rsid w:val="00474F94"/>
    <w:rsid w:val="00474FD6"/>
    <w:rsid w:val="0047504D"/>
    <w:rsid w:val="004751DB"/>
    <w:rsid w:val="00475371"/>
    <w:rsid w:val="00475607"/>
    <w:rsid w:val="004757B8"/>
    <w:rsid w:val="004757F6"/>
    <w:rsid w:val="004759A7"/>
    <w:rsid w:val="00475A29"/>
    <w:rsid w:val="00475E62"/>
    <w:rsid w:val="00475F2C"/>
    <w:rsid w:val="00475F3D"/>
    <w:rsid w:val="0047655A"/>
    <w:rsid w:val="0047660E"/>
    <w:rsid w:val="0047669C"/>
    <w:rsid w:val="004767BC"/>
    <w:rsid w:val="00476ABA"/>
    <w:rsid w:val="00476B5B"/>
    <w:rsid w:val="00476FCD"/>
    <w:rsid w:val="00477143"/>
    <w:rsid w:val="0047766F"/>
    <w:rsid w:val="00477754"/>
    <w:rsid w:val="00477BAF"/>
    <w:rsid w:val="00477C51"/>
    <w:rsid w:val="00477F3C"/>
    <w:rsid w:val="00480111"/>
    <w:rsid w:val="00480336"/>
    <w:rsid w:val="00480349"/>
    <w:rsid w:val="00480943"/>
    <w:rsid w:val="00480FCE"/>
    <w:rsid w:val="00481000"/>
    <w:rsid w:val="0048102B"/>
    <w:rsid w:val="00481685"/>
    <w:rsid w:val="00481BBD"/>
    <w:rsid w:val="00481C84"/>
    <w:rsid w:val="00481E2B"/>
    <w:rsid w:val="00481E2F"/>
    <w:rsid w:val="00481F08"/>
    <w:rsid w:val="004821DF"/>
    <w:rsid w:val="004822A7"/>
    <w:rsid w:val="00482352"/>
    <w:rsid w:val="004824B0"/>
    <w:rsid w:val="004826A5"/>
    <w:rsid w:val="004828FA"/>
    <w:rsid w:val="00482941"/>
    <w:rsid w:val="00482C76"/>
    <w:rsid w:val="00483577"/>
    <w:rsid w:val="00483592"/>
    <w:rsid w:val="00483A89"/>
    <w:rsid w:val="00483F23"/>
    <w:rsid w:val="00483FF8"/>
    <w:rsid w:val="0048443C"/>
    <w:rsid w:val="004848FF"/>
    <w:rsid w:val="00484C04"/>
    <w:rsid w:val="00484D70"/>
    <w:rsid w:val="00484F18"/>
    <w:rsid w:val="00485584"/>
    <w:rsid w:val="00485689"/>
    <w:rsid w:val="004858C7"/>
    <w:rsid w:val="0048593A"/>
    <w:rsid w:val="00485BBF"/>
    <w:rsid w:val="00485CBB"/>
    <w:rsid w:val="00485DDB"/>
    <w:rsid w:val="0048624D"/>
    <w:rsid w:val="0048647A"/>
    <w:rsid w:val="00486523"/>
    <w:rsid w:val="00486A35"/>
    <w:rsid w:val="00486B8F"/>
    <w:rsid w:val="00486CFE"/>
    <w:rsid w:val="00486D77"/>
    <w:rsid w:val="00486F2A"/>
    <w:rsid w:val="00487411"/>
    <w:rsid w:val="004874D7"/>
    <w:rsid w:val="00487B44"/>
    <w:rsid w:val="0049010F"/>
    <w:rsid w:val="004903C8"/>
    <w:rsid w:val="0049054F"/>
    <w:rsid w:val="00490582"/>
    <w:rsid w:val="00490648"/>
    <w:rsid w:val="004906EF"/>
    <w:rsid w:val="00490A6E"/>
    <w:rsid w:val="00490BDB"/>
    <w:rsid w:val="00490D55"/>
    <w:rsid w:val="00490FFE"/>
    <w:rsid w:val="00491012"/>
    <w:rsid w:val="00491247"/>
    <w:rsid w:val="0049155E"/>
    <w:rsid w:val="00491596"/>
    <w:rsid w:val="004917A8"/>
    <w:rsid w:val="00491A9A"/>
    <w:rsid w:val="00491AB4"/>
    <w:rsid w:val="00491BBE"/>
    <w:rsid w:val="00491E49"/>
    <w:rsid w:val="00491E58"/>
    <w:rsid w:val="0049254E"/>
    <w:rsid w:val="00492819"/>
    <w:rsid w:val="00492A0D"/>
    <w:rsid w:val="00492A9A"/>
    <w:rsid w:val="00492B39"/>
    <w:rsid w:val="00492BE7"/>
    <w:rsid w:val="00492EC8"/>
    <w:rsid w:val="0049309E"/>
    <w:rsid w:val="0049360D"/>
    <w:rsid w:val="00493832"/>
    <w:rsid w:val="00493EB5"/>
    <w:rsid w:val="00493F2C"/>
    <w:rsid w:val="00493F46"/>
    <w:rsid w:val="004946A8"/>
    <w:rsid w:val="00494725"/>
    <w:rsid w:val="00494C43"/>
    <w:rsid w:val="00494CB7"/>
    <w:rsid w:val="00494CEB"/>
    <w:rsid w:val="00495030"/>
    <w:rsid w:val="0049513B"/>
    <w:rsid w:val="004951A2"/>
    <w:rsid w:val="0049551D"/>
    <w:rsid w:val="0049555B"/>
    <w:rsid w:val="0049571C"/>
    <w:rsid w:val="004958C3"/>
    <w:rsid w:val="00495914"/>
    <w:rsid w:val="00495A55"/>
    <w:rsid w:val="00495A68"/>
    <w:rsid w:val="00495B73"/>
    <w:rsid w:val="00495C97"/>
    <w:rsid w:val="00495D05"/>
    <w:rsid w:val="00495D53"/>
    <w:rsid w:val="00496018"/>
    <w:rsid w:val="00496077"/>
    <w:rsid w:val="004962A4"/>
    <w:rsid w:val="004962FE"/>
    <w:rsid w:val="00496714"/>
    <w:rsid w:val="00496BE2"/>
    <w:rsid w:val="00496F29"/>
    <w:rsid w:val="004972BE"/>
    <w:rsid w:val="00497336"/>
    <w:rsid w:val="0049739F"/>
    <w:rsid w:val="004974D4"/>
    <w:rsid w:val="00497572"/>
    <w:rsid w:val="00497A32"/>
    <w:rsid w:val="00497BB7"/>
    <w:rsid w:val="00497CD1"/>
    <w:rsid w:val="00497EE4"/>
    <w:rsid w:val="00497FA8"/>
    <w:rsid w:val="004A017C"/>
    <w:rsid w:val="004A01DF"/>
    <w:rsid w:val="004A0424"/>
    <w:rsid w:val="004A0537"/>
    <w:rsid w:val="004A065C"/>
    <w:rsid w:val="004A086D"/>
    <w:rsid w:val="004A0876"/>
    <w:rsid w:val="004A0A53"/>
    <w:rsid w:val="004A0C42"/>
    <w:rsid w:val="004A0DA5"/>
    <w:rsid w:val="004A1127"/>
    <w:rsid w:val="004A127B"/>
    <w:rsid w:val="004A1448"/>
    <w:rsid w:val="004A167B"/>
    <w:rsid w:val="004A20BF"/>
    <w:rsid w:val="004A22AD"/>
    <w:rsid w:val="004A22BD"/>
    <w:rsid w:val="004A23FE"/>
    <w:rsid w:val="004A2CCB"/>
    <w:rsid w:val="004A2CEF"/>
    <w:rsid w:val="004A32BF"/>
    <w:rsid w:val="004A345D"/>
    <w:rsid w:val="004A34DC"/>
    <w:rsid w:val="004A3710"/>
    <w:rsid w:val="004A3A48"/>
    <w:rsid w:val="004A3B66"/>
    <w:rsid w:val="004A4241"/>
    <w:rsid w:val="004A4345"/>
    <w:rsid w:val="004A4762"/>
    <w:rsid w:val="004A482C"/>
    <w:rsid w:val="004A4951"/>
    <w:rsid w:val="004A4AC8"/>
    <w:rsid w:val="004A4C36"/>
    <w:rsid w:val="004A4D13"/>
    <w:rsid w:val="004A5182"/>
    <w:rsid w:val="004A5187"/>
    <w:rsid w:val="004A523D"/>
    <w:rsid w:val="004A52C1"/>
    <w:rsid w:val="004A52FC"/>
    <w:rsid w:val="004A543B"/>
    <w:rsid w:val="004A55B6"/>
    <w:rsid w:val="004A5CFC"/>
    <w:rsid w:val="004A5DA8"/>
    <w:rsid w:val="004A5E4A"/>
    <w:rsid w:val="004A5EFC"/>
    <w:rsid w:val="004A64B4"/>
    <w:rsid w:val="004A64EB"/>
    <w:rsid w:val="004A66D6"/>
    <w:rsid w:val="004A685C"/>
    <w:rsid w:val="004A69C5"/>
    <w:rsid w:val="004A6C57"/>
    <w:rsid w:val="004A6C7E"/>
    <w:rsid w:val="004A6ECA"/>
    <w:rsid w:val="004A73C4"/>
    <w:rsid w:val="004A7589"/>
    <w:rsid w:val="004A75CC"/>
    <w:rsid w:val="004A78C7"/>
    <w:rsid w:val="004A7938"/>
    <w:rsid w:val="004A797B"/>
    <w:rsid w:val="004B014E"/>
    <w:rsid w:val="004B0768"/>
    <w:rsid w:val="004B0869"/>
    <w:rsid w:val="004B0A99"/>
    <w:rsid w:val="004B104F"/>
    <w:rsid w:val="004B113F"/>
    <w:rsid w:val="004B11D1"/>
    <w:rsid w:val="004B1274"/>
    <w:rsid w:val="004B12B2"/>
    <w:rsid w:val="004B14DB"/>
    <w:rsid w:val="004B171C"/>
    <w:rsid w:val="004B1818"/>
    <w:rsid w:val="004B19DF"/>
    <w:rsid w:val="004B1D89"/>
    <w:rsid w:val="004B2158"/>
    <w:rsid w:val="004B23A6"/>
    <w:rsid w:val="004B282D"/>
    <w:rsid w:val="004B28EB"/>
    <w:rsid w:val="004B28F3"/>
    <w:rsid w:val="004B29A4"/>
    <w:rsid w:val="004B29BE"/>
    <w:rsid w:val="004B2F18"/>
    <w:rsid w:val="004B30C9"/>
    <w:rsid w:val="004B326B"/>
    <w:rsid w:val="004B343C"/>
    <w:rsid w:val="004B3954"/>
    <w:rsid w:val="004B3B9B"/>
    <w:rsid w:val="004B4262"/>
    <w:rsid w:val="004B43D4"/>
    <w:rsid w:val="004B4829"/>
    <w:rsid w:val="004B4F16"/>
    <w:rsid w:val="004B51F9"/>
    <w:rsid w:val="004B5249"/>
    <w:rsid w:val="004B5E14"/>
    <w:rsid w:val="004B601F"/>
    <w:rsid w:val="004B609B"/>
    <w:rsid w:val="004B6227"/>
    <w:rsid w:val="004B646E"/>
    <w:rsid w:val="004B65C0"/>
    <w:rsid w:val="004B66B2"/>
    <w:rsid w:val="004B6742"/>
    <w:rsid w:val="004B6B37"/>
    <w:rsid w:val="004B6B89"/>
    <w:rsid w:val="004B6C92"/>
    <w:rsid w:val="004B71DF"/>
    <w:rsid w:val="004B7300"/>
    <w:rsid w:val="004B75B6"/>
    <w:rsid w:val="004B78BB"/>
    <w:rsid w:val="004B7947"/>
    <w:rsid w:val="004B7BE0"/>
    <w:rsid w:val="004B7BED"/>
    <w:rsid w:val="004B7EC3"/>
    <w:rsid w:val="004B7FBE"/>
    <w:rsid w:val="004C03A6"/>
    <w:rsid w:val="004C06DD"/>
    <w:rsid w:val="004C0723"/>
    <w:rsid w:val="004C0729"/>
    <w:rsid w:val="004C09A0"/>
    <w:rsid w:val="004C0AA4"/>
    <w:rsid w:val="004C0BE6"/>
    <w:rsid w:val="004C196B"/>
    <w:rsid w:val="004C1B2C"/>
    <w:rsid w:val="004C1F7D"/>
    <w:rsid w:val="004C2027"/>
    <w:rsid w:val="004C20CD"/>
    <w:rsid w:val="004C23B8"/>
    <w:rsid w:val="004C23E5"/>
    <w:rsid w:val="004C28D0"/>
    <w:rsid w:val="004C29A5"/>
    <w:rsid w:val="004C29EF"/>
    <w:rsid w:val="004C2A8B"/>
    <w:rsid w:val="004C2B35"/>
    <w:rsid w:val="004C2BA2"/>
    <w:rsid w:val="004C2C1C"/>
    <w:rsid w:val="004C2CBE"/>
    <w:rsid w:val="004C309E"/>
    <w:rsid w:val="004C30AF"/>
    <w:rsid w:val="004C30C0"/>
    <w:rsid w:val="004C3217"/>
    <w:rsid w:val="004C3637"/>
    <w:rsid w:val="004C36EC"/>
    <w:rsid w:val="004C39AD"/>
    <w:rsid w:val="004C3ABD"/>
    <w:rsid w:val="004C3AE8"/>
    <w:rsid w:val="004C3F39"/>
    <w:rsid w:val="004C41F5"/>
    <w:rsid w:val="004C4459"/>
    <w:rsid w:val="004C4801"/>
    <w:rsid w:val="004C4914"/>
    <w:rsid w:val="004C49DD"/>
    <w:rsid w:val="004C54F5"/>
    <w:rsid w:val="004C58DC"/>
    <w:rsid w:val="004C5A86"/>
    <w:rsid w:val="004C5DEF"/>
    <w:rsid w:val="004C5FFE"/>
    <w:rsid w:val="004C6564"/>
    <w:rsid w:val="004C681C"/>
    <w:rsid w:val="004C69FB"/>
    <w:rsid w:val="004C6CBE"/>
    <w:rsid w:val="004C6D2D"/>
    <w:rsid w:val="004C751C"/>
    <w:rsid w:val="004C771C"/>
    <w:rsid w:val="004C7734"/>
    <w:rsid w:val="004C785F"/>
    <w:rsid w:val="004C79FF"/>
    <w:rsid w:val="004C7A19"/>
    <w:rsid w:val="004C7ADB"/>
    <w:rsid w:val="004C7D3E"/>
    <w:rsid w:val="004C7E86"/>
    <w:rsid w:val="004D01BD"/>
    <w:rsid w:val="004D084F"/>
    <w:rsid w:val="004D08BE"/>
    <w:rsid w:val="004D1284"/>
    <w:rsid w:val="004D16C7"/>
    <w:rsid w:val="004D1A36"/>
    <w:rsid w:val="004D1B00"/>
    <w:rsid w:val="004D1C44"/>
    <w:rsid w:val="004D1CD7"/>
    <w:rsid w:val="004D1CFF"/>
    <w:rsid w:val="004D1D51"/>
    <w:rsid w:val="004D1D53"/>
    <w:rsid w:val="004D1D5B"/>
    <w:rsid w:val="004D1E0E"/>
    <w:rsid w:val="004D1EB0"/>
    <w:rsid w:val="004D1F31"/>
    <w:rsid w:val="004D230B"/>
    <w:rsid w:val="004D23C5"/>
    <w:rsid w:val="004D287F"/>
    <w:rsid w:val="004D2B4F"/>
    <w:rsid w:val="004D2D3E"/>
    <w:rsid w:val="004D2E02"/>
    <w:rsid w:val="004D2ECD"/>
    <w:rsid w:val="004D37CF"/>
    <w:rsid w:val="004D3A5B"/>
    <w:rsid w:val="004D3D0A"/>
    <w:rsid w:val="004D3E3D"/>
    <w:rsid w:val="004D411F"/>
    <w:rsid w:val="004D428E"/>
    <w:rsid w:val="004D4A1B"/>
    <w:rsid w:val="004D4EA1"/>
    <w:rsid w:val="004D4F00"/>
    <w:rsid w:val="004D5384"/>
    <w:rsid w:val="004D585B"/>
    <w:rsid w:val="004D59B6"/>
    <w:rsid w:val="004D5BAD"/>
    <w:rsid w:val="004D5D14"/>
    <w:rsid w:val="004D6257"/>
    <w:rsid w:val="004D640D"/>
    <w:rsid w:val="004D6488"/>
    <w:rsid w:val="004D6655"/>
    <w:rsid w:val="004D66F8"/>
    <w:rsid w:val="004D6CF3"/>
    <w:rsid w:val="004D70CC"/>
    <w:rsid w:val="004D71A4"/>
    <w:rsid w:val="004D747D"/>
    <w:rsid w:val="004D766F"/>
    <w:rsid w:val="004D77DE"/>
    <w:rsid w:val="004D7D5B"/>
    <w:rsid w:val="004D7E65"/>
    <w:rsid w:val="004D7FB8"/>
    <w:rsid w:val="004E00A8"/>
    <w:rsid w:val="004E0100"/>
    <w:rsid w:val="004E027A"/>
    <w:rsid w:val="004E0642"/>
    <w:rsid w:val="004E095F"/>
    <w:rsid w:val="004E0A5B"/>
    <w:rsid w:val="004E196E"/>
    <w:rsid w:val="004E1A91"/>
    <w:rsid w:val="004E1ABB"/>
    <w:rsid w:val="004E1CBE"/>
    <w:rsid w:val="004E1CD2"/>
    <w:rsid w:val="004E1E67"/>
    <w:rsid w:val="004E1EB0"/>
    <w:rsid w:val="004E1FEB"/>
    <w:rsid w:val="004E22C6"/>
    <w:rsid w:val="004E26C0"/>
    <w:rsid w:val="004E26D8"/>
    <w:rsid w:val="004E28B2"/>
    <w:rsid w:val="004E2D3E"/>
    <w:rsid w:val="004E2FDC"/>
    <w:rsid w:val="004E2FFF"/>
    <w:rsid w:val="004E3048"/>
    <w:rsid w:val="004E3108"/>
    <w:rsid w:val="004E3369"/>
    <w:rsid w:val="004E37A6"/>
    <w:rsid w:val="004E383D"/>
    <w:rsid w:val="004E39C3"/>
    <w:rsid w:val="004E3BD7"/>
    <w:rsid w:val="004E3D6B"/>
    <w:rsid w:val="004E3FD4"/>
    <w:rsid w:val="004E4068"/>
    <w:rsid w:val="004E41EC"/>
    <w:rsid w:val="004E4220"/>
    <w:rsid w:val="004E4686"/>
    <w:rsid w:val="004E4BFE"/>
    <w:rsid w:val="004E4CE0"/>
    <w:rsid w:val="004E51BE"/>
    <w:rsid w:val="004E548D"/>
    <w:rsid w:val="004E55A3"/>
    <w:rsid w:val="004E5A18"/>
    <w:rsid w:val="004E5F66"/>
    <w:rsid w:val="004E5F87"/>
    <w:rsid w:val="004E645B"/>
    <w:rsid w:val="004E6826"/>
    <w:rsid w:val="004E6AAC"/>
    <w:rsid w:val="004E6B08"/>
    <w:rsid w:val="004E6C0E"/>
    <w:rsid w:val="004E6E14"/>
    <w:rsid w:val="004E6E5F"/>
    <w:rsid w:val="004E6EF0"/>
    <w:rsid w:val="004E6F7F"/>
    <w:rsid w:val="004E71B9"/>
    <w:rsid w:val="004E7435"/>
    <w:rsid w:val="004E7A01"/>
    <w:rsid w:val="004E7D83"/>
    <w:rsid w:val="004E7E74"/>
    <w:rsid w:val="004E7FB3"/>
    <w:rsid w:val="004F00D1"/>
    <w:rsid w:val="004F00F3"/>
    <w:rsid w:val="004F0187"/>
    <w:rsid w:val="004F034C"/>
    <w:rsid w:val="004F0522"/>
    <w:rsid w:val="004F0A23"/>
    <w:rsid w:val="004F0A79"/>
    <w:rsid w:val="004F0B7C"/>
    <w:rsid w:val="004F1450"/>
    <w:rsid w:val="004F19A4"/>
    <w:rsid w:val="004F1A2A"/>
    <w:rsid w:val="004F1BA1"/>
    <w:rsid w:val="004F1C8F"/>
    <w:rsid w:val="004F1ECD"/>
    <w:rsid w:val="004F21BB"/>
    <w:rsid w:val="004F2238"/>
    <w:rsid w:val="004F26E5"/>
    <w:rsid w:val="004F2A84"/>
    <w:rsid w:val="004F2BF8"/>
    <w:rsid w:val="004F2CFA"/>
    <w:rsid w:val="004F4014"/>
    <w:rsid w:val="004F4040"/>
    <w:rsid w:val="004F411C"/>
    <w:rsid w:val="004F4443"/>
    <w:rsid w:val="004F44EB"/>
    <w:rsid w:val="004F4879"/>
    <w:rsid w:val="004F4973"/>
    <w:rsid w:val="004F498E"/>
    <w:rsid w:val="004F4AF7"/>
    <w:rsid w:val="004F5194"/>
    <w:rsid w:val="004F52CA"/>
    <w:rsid w:val="004F55DA"/>
    <w:rsid w:val="004F5C54"/>
    <w:rsid w:val="004F5EA9"/>
    <w:rsid w:val="004F5EB7"/>
    <w:rsid w:val="004F61AD"/>
    <w:rsid w:val="004F6940"/>
    <w:rsid w:val="004F6B1C"/>
    <w:rsid w:val="004F6D5A"/>
    <w:rsid w:val="004F6D9F"/>
    <w:rsid w:val="004F7049"/>
    <w:rsid w:val="004F735E"/>
    <w:rsid w:val="004F73C1"/>
    <w:rsid w:val="004F75B6"/>
    <w:rsid w:val="004F765A"/>
    <w:rsid w:val="004F773A"/>
    <w:rsid w:val="004F775F"/>
    <w:rsid w:val="004F781E"/>
    <w:rsid w:val="004F785D"/>
    <w:rsid w:val="004F79E9"/>
    <w:rsid w:val="004F7E89"/>
    <w:rsid w:val="004F7EC8"/>
    <w:rsid w:val="00500354"/>
    <w:rsid w:val="0050041D"/>
    <w:rsid w:val="00500497"/>
    <w:rsid w:val="005006A1"/>
    <w:rsid w:val="005006E2"/>
    <w:rsid w:val="00500801"/>
    <w:rsid w:val="0050087D"/>
    <w:rsid w:val="005010BE"/>
    <w:rsid w:val="00501511"/>
    <w:rsid w:val="005019FC"/>
    <w:rsid w:val="00501C4F"/>
    <w:rsid w:val="00501D24"/>
    <w:rsid w:val="00501D73"/>
    <w:rsid w:val="00501E7B"/>
    <w:rsid w:val="00501F41"/>
    <w:rsid w:val="00502053"/>
    <w:rsid w:val="005025EB"/>
    <w:rsid w:val="0050261C"/>
    <w:rsid w:val="00502709"/>
    <w:rsid w:val="00502718"/>
    <w:rsid w:val="005027D4"/>
    <w:rsid w:val="005027E9"/>
    <w:rsid w:val="00502A76"/>
    <w:rsid w:val="00502F2C"/>
    <w:rsid w:val="005033AB"/>
    <w:rsid w:val="005033C9"/>
    <w:rsid w:val="00503CBF"/>
    <w:rsid w:val="0050426F"/>
    <w:rsid w:val="00504346"/>
    <w:rsid w:val="00504553"/>
    <w:rsid w:val="005046DB"/>
    <w:rsid w:val="0050480A"/>
    <w:rsid w:val="00504A30"/>
    <w:rsid w:val="00504A56"/>
    <w:rsid w:val="00504A69"/>
    <w:rsid w:val="00504E8B"/>
    <w:rsid w:val="00504FB2"/>
    <w:rsid w:val="00504FF6"/>
    <w:rsid w:val="00505D64"/>
    <w:rsid w:val="00505D79"/>
    <w:rsid w:val="005069A4"/>
    <w:rsid w:val="005069FE"/>
    <w:rsid w:val="00506B61"/>
    <w:rsid w:val="00506EEA"/>
    <w:rsid w:val="00506F0C"/>
    <w:rsid w:val="00507B25"/>
    <w:rsid w:val="00507F74"/>
    <w:rsid w:val="00507F96"/>
    <w:rsid w:val="0051017E"/>
    <w:rsid w:val="00510975"/>
    <w:rsid w:val="00510A99"/>
    <w:rsid w:val="00510BC5"/>
    <w:rsid w:val="00510EEF"/>
    <w:rsid w:val="0051154D"/>
    <w:rsid w:val="00511880"/>
    <w:rsid w:val="0051189B"/>
    <w:rsid w:val="00511C52"/>
    <w:rsid w:val="00511F30"/>
    <w:rsid w:val="0051212A"/>
    <w:rsid w:val="005126A0"/>
    <w:rsid w:val="00512D6B"/>
    <w:rsid w:val="00512E0F"/>
    <w:rsid w:val="005130B4"/>
    <w:rsid w:val="00513207"/>
    <w:rsid w:val="005132B1"/>
    <w:rsid w:val="005133A7"/>
    <w:rsid w:val="005134A1"/>
    <w:rsid w:val="00513C37"/>
    <w:rsid w:val="00513F2B"/>
    <w:rsid w:val="00513FCB"/>
    <w:rsid w:val="0051425A"/>
    <w:rsid w:val="005143F8"/>
    <w:rsid w:val="005144FF"/>
    <w:rsid w:val="005145AF"/>
    <w:rsid w:val="00514685"/>
    <w:rsid w:val="005148A8"/>
    <w:rsid w:val="005148BB"/>
    <w:rsid w:val="00514983"/>
    <w:rsid w:val="00514E1B"/>
    <w:rsid w:val="00514FE5"/>
    <w:rsid w:val="0051554A"/>
    <w:rsid w:val="0051622C"/>
    <w:rsid w:val="005163A6"/>
    <w:rsid w:val="00516444"/>
    <w:rsid w:val="0051654D"/>
    <w:rsid w:val="005165AB"/>
    <w:rsid w:val="0051665C"/>
    <w:rsid w:val="005166C1"/>
    <w:rsid w:val="005167AE"/>
    <w:rsid w:val="00516803"/>
    <w:rsid w:val="00516ADA"/>
    <w:rsid w:val="00516F21"/>
    <w:rsid w:val="005177AB"/>
    <w:rsid w:val="0051795E"/>
    <w:rsid w:val="005179CB"/>
    <w:rsid w:val="00517AC4"/>
    <w:rsid w:val="00517E56"/>
    <w:rsid w:val="00517E5D"/>
    <w:rsid w:val="0052042D"/>
    <w:rsid w:val="00520502"/>
    <w:rsid w:val="0052097C"/>
    <w:rsid w:val="00520CF5"/>
    <w:rsid w:val="00520E03"/>
    <w:rsid w:val="005211F6"/>
    <w:rsid w:val="0052142A"/>
    <w:rsid w:val="00521811"/>
    <w:rsid w:val="00521C76"/>
    <w:rsid w:val="00521F3B"/>
    <w:rsid w:val="00521FCA"/>
    <w:rsid w:val="005222F2"/>
    <w:rsid w:val="0052269C"/>
    <w:rsid w:val="00522B75"/>
    <w:rsid w:val="00522BF2"/>
    <w:rsid w:val="005230BA"/>
    <w:rsid w:val="00523189"/>
    <w:rsid w:val="0052321D"/>
    <w:rsid w:val="0052353F"/>
    <w:rsid w:val="00523988"/>
    <w:rsid w:val="00523E36"/>
    <w:rsid w:val="00523E66"/>
    <w:rsid w:val="00523E78"/>
    <w:rsid w:val="00524249"/>
    <w:rsid w:val="00524D2D"/>
    <w:rsid w:val="0052517E"/>
    <w:rsid w:val="00525295"/>
    <w:rsid w:val="00525ACF"/>
    <w:rsid w:val="00525BD1"/>
    <w:rsid w:val="00525E2C"/>
    <w:rsid w:val="00525FD5"/>
    <w:rsid w:val="0052604F"/>
    <w:rsid w:val="00526612"/>
    <w:rsid w:val="00526778"/>
    <w:rsid w:val="00526A64"/>
    <w:rsid w:val="00526F27"/>
    <w:rsid w:val="0052706A"/>
    <w:rsid w:val="005273D5"/>
    <w:rsid w:val="0052772C"/>
    <w:rsid w:val="0052776F"/>
    <w:rsid w:val="00527AA6"/>
    <w:rsid w:val="00527CCA"/>
    <w:rsid w:val="0053051F"/>
    <w:rsid w:val="005305AF"/>
    <w:rsid w:val="00530E34"/>
    <w:rsid w:val="00531149"/>
    <w:rsid w:val="00531378"/>
    <w:rsid w:val="00531696"/>
    <w:rsid w:val="0053177C"/>
    <w:rsid w:val="00531A58"/>
    <w:rsid w:val="00531F5C"/>
    <w:rsid w:val="0053201F"/>
    <w:rsid w:val="005324E6"/>
    <w:rsid w:val="00532505"/>
    <w:rsid w:val="005327E0"/>
    <w:rsid w:val="00532872"/>
    <w:rsid w:val="005328B5"/>
    <w:rsid w:val="005329E7"/>
    <w:rsid w:val="00533259"/>
    <w:rsid w:val="00533549"/>
    <w:rsid w:val="00533864"/>
    <w:rsid w:val="005338BA"/>
    <w:rsid w:val="005339CD"/>
    <w:rsid w:val="00533CF2"/>
    <w:rsid w:val="0053456E"/>
    <w:rsid w:val="00534B1A"/>
    <w:rsid w:val="00534BFC"/>
    <w:rsid w:val="00534D60"/>
    <w:rsid w:val="00535473"/>
    <w:rsid w:val="00535786"/>
    <w:rsid w:val="00535B28"/>
    <w:rsid w:val="00535BAA"/>
    <w:rsid w:val="00535BB1"/>
    <w:rsid w:val="00535F2E"/>
    <w:rsid w:val="00535F94"/>
    <w:rsid w:val="00536049"/>
    <w:rsid w:val="005360CB"/>
    <w:rsid w:val="0053655B"/>
    <w:rsid w:val="005365DC"/>
    <w:rsid w:val="005368A2"/>
    <w:rsid w:val="0053697B"/>
    <w:rsid w:val="00537518"/>
    <w:rsid w:val="0053753B"/>
    <w:rsid w:val="005376E5"/>
    <w:rsid w:val="00537D0D"/>
    <w:rsid w:val="00537D86"/>
    <w:rsid w:val="00537EBF"/>
    <w:rsid w:val="005401AE"/>
    <w:rsid w:val="005402ED"/>
    <w:rsid w:val="00540434"/>
    <w:rsid w:val="00540481"/>
    <w:rsid w:val="00540B8C"/>
    <w:rsid w:val="00540E00"/>
    <w:rsid w:val="0054111E"/>
    <w:rsid w:val="005414F1"/>
    <w:rsid w:val="005415B3"/>
    <w:rsid w:val="00541722"/>
    <w:rsid w:val="005417A0"/>
    <w:rsid w:val="00541C87"/>
    <w:rsid w:val="00541CDC"/>
    <w:rsid w:val="00541D87"/>
    <w:rsid w:val="00541F19"/>
    <w:rsid w:val="00542443"/>
    <w:rsid w:val="005424D4"/>
    <w:rsid w:val="00542793"/>
    <w:rsid w:val="00542C81"/>
    <w:rsid w:val="00542E66"/>
    <w:rsid w:val="005432F7"/>
    <w:rsid w:val="00543616"/>
    <w:rsid w:val="005438FB"/>
    <w:rsid w:val="005439E7"/>
    <w:rsid w:val="00543A91"/>
    <w:rsid w:val="00543DD4"/>
    <w:rsid w:val="00543F5E"/>
    <w:rsid w:val="00544048"/>
    <w:rsid w:val="0054411C"/>
    <w:rsid w:val="005441FA"/>
    <w:rsid w:val="00544233"/>
    <w:rsid w:val="0054444B"/>
    <w:rsid w:val="0054470C"/>
    <w:rsid w:val="00544812"/>
    <w:rsid w:val="00545602"/>
    <w:rsid w:val="00545633"/>
    <w:rsid w:val="00545658"/>
    <w:rsid w:val="00545694"/>
    <w:rsid w:val="00545748"/>
    <w:rsid w:val="00545775"/>
    <w:rsid w:val="00545A11"/>
    <w:rsid w:val="00546018"/>
    <w:rsid w:val="00546399"/>
    <w:rsid w:val="005464E2"/>
    <w:rsid w:val="005466B6"/>
    <w:rsid w:val="005467A3"/>
    <w:rsid w:val="00547610"/>
    <w:rsid w:val="005479C5"/>
    <w:rsid w:val="00547BAD"/>
    <w:rsid w:val="00547C65"/>
    <w:rsid w:val="00547E02"/>
    <w:rsid w:val="005501F5"/>
    <w:rsid w:val="005505F0"/>
    <w:rsid w:val="005505F5"/>
    <w:rsid w:val="00550620"/>
    <w:rsid w:val="00550A58"/>
    <w:rsid w:val="00550D7A"/>
    <w:rsid w:val="00550E87"/>
    <w:rsid w:val="005513F7"/>
    <w:rsid w:val="005517B2"/>
    <w:rsid w:val="00551812"/>
    <w:rsid w:val="00551A35"/>
    <w:rsid w:val="00551FDA"/>
    <w:rsid w:val="00552068"/>
    <w:rsid w:val="0055250A"/>
    <w:rsid w:val="0055256E"/>
    <w:rsid w:val="005525DA"/>
    <w:rsid w:val="005529F2"/>
    <w:rsid w:val="00552FBD"/>
    <w:rsid w:val="00552FD2"/>
    <w:rsid w:val="00553057"/>
    <w:rsid w:val="00553251"/>
    <w:rsid w:val="005533EA"/>
    <w:rsid w:val="0055374D"/>
    <w:rsid w:val="005537DF"/>
    <w:rsid w:val="0055399D"/>
    <w:rsid w:val="00553A3A"/>
    <w:rsid w:val="00553BF9"/>
    <w:rsid w:val="00553CAB"/>
    <w:rsid w:val="00553D2F"/>
    <w:rsid w:val="0055463D"/>
    <w:rsid w:val="0055471D"/>
    <w:rsid w:val="00554820"/>
    <w:rsid w:val="00554C6A"/>
    <w:rsid w:val="00554D0E"/>
    <w:rsid w:val="00554D24"/>
    <w:rsid w:val="00554F4C"/>
    <w:rsid w:val="00555030"/>
    <w:rsid w:val="00555041"/>
    <w:rsid w:val="0055514C"/>
    <w:rsid w:val="0055548D"/>
    <w:rsid w:val="005554EE"/>
    <w:rsid w:val="0055561F"/>
    <w:rsid w:val="00555DBA"/>
    <w:rsid w:val="0055621E"/>
    <w:rsid w:val="005564A3"/>
    <w:rsid w:val="00556650"/>
    <w:rsid w:val="0055681F"/>
    <w:rsid w:val="0055684B"/>
    <w:rsid w:val="00556939"/>
    <w:rsid w:val="005569DD"/>
    <w:rsid w:val="00556F8E"/>
    <w:rsid w:val="005571BC"/>
    <w:rsid w:val="0055738D"/>
    <w:rsid w:val="00557468"/>
    <w:rsid w:val="00557892"/>
    <w:rsid w:val="00557B25"/>
    <w:rsid w:val="00557C58"/>
    <w:rsid w:val="00557CFC"/>
    <w:rsid w:val="00557FA3"/>
    <w:rsid w:val="00557FB0"/>
    <w:rsid w:val="005600E6"/>
    <w:rsid w:val="005601B3"/>
    <w:rsid w:val="00560295"/>
    <w:rsid w:val="005604E6"/>
    <w:rsid w:val="0056068E"/>
    <w:rsid w:val="0056080E"/>
    <w:rsid w:val="00560E4D"/>
    <w:rsid w:val="00560F52"/>
    <w:rsid w:val="0056106D"/>
    <w:rsid w:val="0056146C"/>
    <w:rsid w:val="00561CD6"/>
    <w:rsid w:val="00561DA7"/>
    <w:rsid w:val="00562493"/>
    <w:rsid w:val="0056258D"/>
    <w:rsid w:val="00562813"/>
    <w:rsid w:val="005630B6"/>
    <w:rsid w:val="005634F9"/>
    <w:rsid w:val="00563811"/>
    <w:rsid w:val="00563901"/>
    <w:rsid w:val="00563F0C"/>
    <w:rsid w:val="005640F4"/>
    <w:rsid w:val="00564148"/>
    <w:rsid w:val="005641F6"/>
    <w:rsid w:val="00564258"/>
    <w:rsid w:val="0056442F"/>
    <w:rsid w:val="005644EF"/>
    <w:rsid w:val="005645A6"/>
    <w:rsid w:val="00564602"/>
    <w:rsid w:val="00564C3C"/>
    <w:rsid w:val="0056518A"/>
    <w:rsid w:val="00565558"/>
    <w:rsid w:val="005656AD"/>
    <w:rsid w:val="00565A85"/>
    <w:rsid w:val="00565B1A"/>
    <w:rsid w:val="00565E9F"/>
    <w:rsid w:val="005661F4"/>
    <w:rsid w:val="00566240"/>
    <w:rsid w:val="005663F4"/>
    <w:rsid w:val="005664D2"/>
    <w:rsid w:val="0056698E"/>
    <w:rsid w:val="00566A31"/>
    <w:rsid w:val="00566B24"/>
    <w:rsid w:val="00567068"/>
    <w:rsid w:val="005671D2"/>
    <w:rsid w:val="005673F4"/>
    <w:rsid w:val="0056742E"/>
    <w:rsid w:val="005675A9"/>
    <w:rsid w:val="005676F5"/>
    <w:rsid w:val="00567761"/>
    <w:rsid w:val="00567A33"/>
    <w:rsid w:val="00570050"/>
    <w:rsid w:val="005704A3"/>
    <w:rsid w:val="00570527"/>
    <w:rsid w:val="00570583"/>
    <w:rsid w:val="005709F3"/>
    <w:rsid w:val="00570F99"/>
    <w:rsid w:val="00571273"/>
    <w:rsid w:val="00571C0F"/>
    <w:rsid w:val="00571C34"/>
    <w:rsid w:val="00571CCD"/>
    <w:rsid w:val="00571EC2"/>
    <w:rsid w:val="00572580"/>
    <w:rsid w:val="005728BC"/>
    <w:rsid w:val="00572BB4"/>
    <w:rsid w:val="00572D95"/>
    <w:rsid w:val="005735FA"/>
    <w:rsid w:val="00573671"/>
    <w:rsid w:val="005736A3"/>
    <w:rsid w:val="00573754"/>
    <w:rsid w:val="005738A9"/>
    <w:rsid w:val="00573D2D"/>
    <w:rsid w:val="0057411E"/>
    <w:rsid w:val="0057420F"/>
    <w:rsid w:val="00574A8D"/>
    <w:rsid w:val="00574CA1"/>
    <w:rsid w:val="00574E26"/>
    <w:rsid w:val="00575429"/>
    <w:rsid w:val="00575925"/>
    <w:rsid w:val="005759CE"/>
    <w:rsid w:val="00575A64"/>
    <w:rsid w:val="00575B3B"/>
    <w:rsid w:val="00575B60"/>
    <w:rsid w:val="00575D34"/>
    <w:rsid w:val="00575F01"/>
    <w:rsid w:val="0057638D"/>
    <w:rsid w:val="00576CAD"/>
    <w:rsid w:val="0057705D"/>
    <w:rsid w:val="00577293"/>
    <w:rsid w:val="0057759F"/>
    <w:rsid w:val="005776D0"/>
    <w:rsid w:val="00577C53"/>
    <w:rsid w:val="00577ED6"/>
    <w:rsid w:val="005805D8"/>
    <w:rsid w:val="00580AB9"/>
    <w:rsid w:val="00580B35"/>
    <w:rsid w:val="00580BE2"/>
    <w:rsid w:val="00580DCA"/>
    <w:rsid w:val="00580F5F"/>
    <w:rsid w:val="005810D1"/>
    <w:rsid w:val="00581609"/>
    <w:rsid w:val="0058168D"/>
    <w:rsid w:val="005816B3"/>
    <w:rsid w:val="00581A7D"/>
    <w:rsid w:val="00581D76"/>
    <w:rsid w:val="0058231C"/>
    <w:rsid w:val="005823BD"/>
    <w:rsid w:val="005825FA"/>
    <w:rsid w:val="0058277E"/>
    <w:rsid w:val="0058290E"/>
    <w:rsid w:val="00582AED"/>
    <w:rsid w:val="00582C37"/>
    <w:rsid w:val="00582DE5"/>
    <w:rsid w:val="005830E7"/>
    <w:rsid w:val="005832CF"/>
    <w:rsid w:val="005834B2"/>
    <w:rsid w:val="005834EA"/>
    <w:rsid w:val="0058352C"/>
    <w:rsid w:val="0058390C"/>
    <w:rsid w:val="00583A06"/>
    <w:rsid w:val="00583A26"/>
    <w:rsid w:val="00583B7D"/>
    <w:rsid w:val="00583BF2"/>
    <w:rsid w:val="00583DAE"/>
    <w:rsid w:val="00583EAD"/>
    <w:rsid w:val="0058443D"/>
    <w:rsid w:val="0058470D"/>
    <w:rsid w:val="005858B4"/>
    <w:rsid w:val="005858B8"/>
    <w:rsid w:val="005859E0"/>
    <w:rsid w:val="00586595"/>
    <w:rsid w:val="0058694E"/>
    <w:rsid w:val="00586C49"/>
    <w:rsid w:val="00586DEA"/>
    <w:rsid w:val="00587194"/>
    <w:rsid w:val="00587384"/>
    <w:rsid w:val="005874B4"/>
    <w:rsid w:val="00587B21"/>
    <w:rsid w:val="00587B9B"/>
    <w:rsid w:val="00587BD9"/>
    <w:rsid w:val="00587DC5"/>
    <w:rsid w:val="005900B4"/>
    <w:rsid w:val="00590326"/>
    <w:rsid w:val="005903A4"/>
    <w:rsid w:val="00590A54"/>
    <w:rsid w:val="00590A71"/>
    <w:rsid w:val="00590A81"/>
    <w:rsid w:val="0059118B"/>
    <w:rsid w:val="005919B5"/>
    <w:rsid w:val="00591A88"/>
    <w:rsid w:val="00591BDE"/>
    <w:rsid w:val="00591E39"/>
    <w:rsid w:val="005924C7"/>
    <w:rsid w:val="00592542"/>
    <w:rsid w:val="0059277F"/>
    <w:rsid w:val="00592C1D"/>
    <w:rsid w:val="00593031"/>
    <w:rsid w:val="00593140"/>
    <w:rsid w:val="005933D6"/>
    <w:rsid w:val="005933E3"/>
    <w:rsid w:val="00593448"/>
    <w:rsid w:val="005936ED"/>
    <w:rsid w:val="0059371D"/>
    <w:rsid w:val="0059397B"/>
    <w:rsid w:val="00593AB8"/>
    <w:rsid w:val="00593D8F"/>
    <w:rsid w:val="00593F62"/>
    <w:rsid w:val="0059406C"/>
    <w:rsid w:val="00594223"/>
    <w:rsid w:val="00594279"/>
    <w:rsid w:val="00594428"/>
    <w:rsid w:val="0059461D"/>
    <w:rsid w:val="005946B5"/>
    <w:rsid w:val="005946F5"/>
    <w:rsid w:val="00594774"/>
    <w:rsid w:val="005948F7"/>
    <w:rsid w:val="00594D13"/>
    <w:rsid w:val="00594DC3"/>
    <w:rsid w:val="00594DE8"/>
    <w:rsid w:val="00595108"/>
    <w:rsid w:val="005951E7"/>
    <w:rsid w:val="0059544D"/>
    <w:rsid w:val="005958BD"/>
    <w:rsid w:val="005959B3"/>
    <w:rsid w:val="00595B46"/>
    <w:rsid w:val="00595D6C"/>
    <w:rsid w:val="0059611F"/>
    <w:rsid w:val="005966B5"/>
    <w:rsid w:val="0059673E"/>
    <w:rsid w:val="005968C1"/>
    <w:rsid w:val="0059692F"/>
    <w:rsid w:val="00596C45"/>
    <w:rsid w:val="00596CE5"/>
    <w:rsid w:val="00596D46"/>
    <w:rsid w:val="00597045"/>
    <w:rsid w:val="005971B5"/>
    <w:rsid w:val="005971D4"/>
    <w:rsid w:val="005974BE"/>
    <w:rsid w:val="005975E2"/>
    <w:rsid w:val="00597640"/>
    <w:rsid w:val="005977BC"/>
    <w:rsid w:val="0059796C"/>
    <w:rsid w:val="00597B85"/>
    <w:rsid w:val="00597EB8"/>
    <w:rsid w:val="00597F7B"/>
    <w:rsid w:val="005A001C"/>
    <w:rsid w:val="005A0145"/>
    <w:rsid w:val="005A02A4"/>
    <w:rsid w:val="005A03F7"/>
    <w:rsid w:val="005A0544"/>
    <w:rsid w:val="005A0590"/>
    <w:rsid w:val="005A06A7"/>
    <w:rsid w:val="005A082D"/>
    <w:rsid w:val="005A09B7"/>
    <w:rsid w:val="005A0B39"/>
    <w:rsid w:val="005A0D8D"/>
    <w:rsid w:val="005A0FF5"/>
    <w:rsid w:val="005A11F3"/>
    <w:rsid w:val="005A1341"/>
    <w:rsid w:val="005A1357"/>
    <w:rsid w:val="005A1412"/>
    <w:rsid w:val="005A14C9"/>
    <w:rsid w:val="005A15F8"/>
    <w:rsid w:val="005A1616"/>
    <w:rsid w:val="005A205C"/>
    <w:rsid w:val="005A2182"/>
    <w:rsid w:val="005A250C"/>
    <w:rsid w:val="005A26E3"/>
    <w:rsid w:val="005A28C3"/>
    <w:rsid w:val="005A2A7C"/>
    <w:rsid w:val="005A2AE5"/>
    <w:rsid w:val="005A2EF7"/>
    <w:rsid w:val="005A2FE9"/>
    <w:rsid w:val="005A31E4"/>
    <w:rsid w:val="005A324F"/>
    <w:rsid w:val="005A39F8"/>
    <w:rsid w:val="005A3C0C"/>
    <w:rsid w:val="005A3F8A"/>
    <w:rsid w:val="005A43F1"/>
    <w:rsid w:val="005A49BC"/>
    <w:rsid w:val="005A4BBA"/>
    <w:rsid w:val="005A54DE"/>
    <w:rsid w:val="005A551C"/>
    <w:rsid w:val="005A56C7"/>
    <w:rsid w:val="005A5777"/>
    <w:rsid w:val="005A57D9"/>
    <w:rsid w:val="005A582F"/>
    <w:rsid w:val="005A5CED"/>
    <w:rsid w:val="005A61C3"/>
    <w:rsid w:val="005A61FB"/>
    <w:rsid w:val="005A6357"/>
    <w:rsid w:val="005A6729"/>
    <w:rsid w:val="005A67D7"/>
    <w:rsid w:val="005A6F1B"/>
    <w:rsid w:val="005A7001"/>
    <w:rsid w:val="005A7289"/>
    <w:rsid w:val="005A72D2"/>
    <w:rsid w:val="005A759A"/>
    <w:rsid w:val="005A7780"/>
    <w:rsid w:val="005A791A"/>
    <w:rsid w:val="005A79C3"/>
    <w:rsid w:val="005A7A9E"/>
    <w:rsid w:val="005A7EF1"/>
    <w:rsid w:val="005B00C8"/>
    <w:rsid w:val="005B02A8"/>
    <w:rsid w:val="005B09AC"/>
    <w:rsid w:val="005B0C59"/>
    <w:rsid w:val="005B12A3"/>
    <w:rsid w:val="005B138E"/>
    <w:rsid w:val="005B178F"/>
    <w:rsid w:val="005B17B9"/>
    <w:rsid w:val="005B17D7"/>
    <w:rsid w:val="005B1951"/>
    <w:rsid w:val="005B1C42"/>
    <w:rsid w:val="005B1D2F"/>
    <w:rsid w:val="005B243F"/>
    <w:rsid w:val="005B288D"/>
    <w:rsid w:val="005B2CEB"/>
    <w:rsid w:val="005B32C5"/>
    <w:rsid w:val="005B34DF"/>
    <w:rsid w:val="005B3539"/>
    <w:rsid w:val="005B3817"/>
    <w:rsid w:val="005B3823"/>
    <w:rsid w:val="005B39AB"/>
    <w:rsid w:val="005B3D9C"/>
    <w:rsid w:val="005B4045"/>
    <w:rsid w:val="005B412A"/>
    <w:rsid w:val="005B44E6"/>
    <w:rsid w:val="005B47A2"/>
    <w:rsid w:val="005B4A6E"/>
    <w:rsid w:val="005B5271"/>
    <w:rsid w:val="005B5B3E"/>
    <w:rsid w:val="005B5D17"/>
    <w:rsid w:val="005B5D4F"/>
    <w:rsid w:val="005B6220"/>
    <w:rsid w:val="005B69D4"/>
    <w:rsid w:val="005B6B37"/>
    <w:rsid w:val="005B6EA3"/>
    <w:rsid w:val="005B6FEF"/>
    <w:rsid w:val="005B7136"/>
    <w:rsid w:val="005B7248"/>
    <w:rsid w:val="005B7560"/>
    <w:rsid w:val="005B75A4"/>
    <w:rsid w:val="005B75F4"/>
    <w:rsid w:val="005B76D4"/>
    <w:rsid w:val="005B7B78"/>
    <w:rsid w:val="005C0272"/>
    <w:rsid w:val="005C04AA"/>
    <w:rsid w:val="005C05CC"/>
    <w:rsid w:val="005C0697"/>
    <w:rsid w:val="005C0748"/>
    <w:rsid w:val="005C0953"/>
    <w:rsid w:val="005C0A9A"/>
    <w:rsid w:val="005C141A"/>
    <w:rsid w:val="005C15AA"/>
    <w:rsid w:val="005C1A4F"/>
    <w:rsid w:val="005C1B4C"/>
    <w:rsid w:val="005C1BE3"/>
    <w:rsid w:val="005C1D31"/>
    <w:rsid w:val="005C2016"/>
    <w:rsid w:val="005C24F5"/>
    <w:rsid w:val="005C254F"/>
    <w:rsid w:val="005C266A"/>
    <w:rsid w:val="005C2BBA"/>
    <w:rsid w:val="005C2DA3"/>
    <w:rsid w:val="005C2E58"/>
    <w:rsid w:val="005C33B0"/>
    <w:rsid w:val="005C36F6"/>
    <w:rsid w:val="005C3ADA"/>
    <w:rsid w:val="005C3C62"/>
    <w:rsid w:val="005C41F6"/>
    <w:rsid w:val="005C452F"/>
    <w:rsid w:val="005C4541"/>
    <w:rsid w:val="005C4877"/>
    <w:rsid w:val="005C48C5"/>
    <w:rsid w:val="005C48DE"/>
    <w:rsid w:val="005C4FFB"/>
    <w:rsid w:val="005C513F"/>
    <w:rsid w:val="005C536F"/>
    <w:rsid w:val="005C545F"/>
    <w:rsid w:val="005C54C5"/>
    <w:rsid w:val="005C575C"/>
    <w:rsid w:val="005C5A2D"/>
    <w:rsid w:val="005C5C72"/>
    <w:rsid w:val="005C5F17"/>
    <w:rsid w:val="005C628A"/>
    <w:rsid w:val="005C648D"/>
    <w:rsid w:val="005C6511"/>
    <w:rsid w:val="005C679B"/>
    <w:rsid w:val="005C682C"/>
    <w:rsid w:val="005C684F"/>
    <w:rsid w:val="005C7274"/>
    <w:rsid w:val="005C74B2"/>
    <w:rsid w:val="005C7910"/>
    <w:rsid w:val="005C7960"/>
    <w:rsid w:val="005D009B"/>
    <w:rsid w:val="005D027B"/>
    <w:rsid w:val="005D02C4"/>
    <w:rsid w:val="005D0F3A"/>
    <w:rsid w:val="005D0F89"/>
    <w:rsid w:val="005D116B"/>
    <w:rsid w:val="005D14DE"/>
    <w:rsid w:val="005D14ED"/>
    <w:rsid w:val="005D15D6"/>
    <w:rsid w:val="005D17DF"/>
    <w:rsid w:val="005D1DBE"/>
    <w:rsid w:val="005D2914"/>
    <w:rsid w:val="005D2B88"/>
    <w:rsid w:val="005D309C"/>
    <w:rsid w:val="005D33C1"/>
    <w:rsid w:val="005D3451"/>
    <w:rsid w:val="005D3516"/>
    <w:rsid w:val="005D35C1"/>
    <w:rsid w:val="005D3CEC"/>
    <w:rsid w:val="005D3DF4"/>
    <w:rsid w:val="005D3EB6"/>
    <w:rsid w:val="005D3FED"/>
    <w:rsid w:val="005D43AE"/>
    <w:rsid w:val="005D45E4"/>
    <w:rsid w:val="005D49B5"/>
    <w:rsid w:val="005D4A6E"/>
    <w:rsid w:val="005D4B4F"/>
    <w:rsid w:val="005D5250"/>
    <w:rsid w:val="005D526C"/>
    <w:rsid w:val="005D56B4"/>
    <w:rsid w:val="005D5743"/>
    <w:rsid w:val="005D58AB"/>
    <w:rsid w:val="005D5A9F"/>
    <w:rsid w:val="005D5AE9"/>
    <w:rsid w:val="005D60C6"/>
    <w:rsid w:val="005D62B6"/>
    <w:rsid w:val="005D6363"/>
    <w:rsid w:val="005D64AB"/>
    <w:rsid w:val="005D67C1"/>
    <w:rsid w:val="005D6955"/>
    <w:rsid w:val="005D6A80"/>
    <w:rsid w:val="005D6B6D"/>
    <w:rsid w:val="005D6CFB"/>
    <w:rsid w:val="005D6D2B"/>
    <w:rsid w:val="005D6FF1"/>
    <w:rsid w:val="005D733F"/>
    <w:rsid w:val="005D7CF2"/>
    <w:rsid w:val="005D7EA7"/>
    <w:rsid w:val="005E002D"/>
    <w:rsid w:val="005E05BD"/>
    <w:rsid w:val="005E0C15"/>
    <w:rsid w:val="005E0E48"/>
    <w:rsid w:val="005E1292"/>
    <w:rsid w:val="005E15C8"/>
    <w:rsid w:val="005E1964"/>
    <w:rsid w:val="005E1A33"/>
    <w:rsid w:val="005E1ACE"/>
    <w:rsid w:val="005E1DF1"/>
    <w:rsid w:val="005E20CC"/>
    <w:rsid w:val="005E22C6"/>
    <w:rsid w:val="005E23A1"/>
    <w:rsid w:val="005E24AB"/>
    <w:rsid w:val="005E255D"/>
    <w:rsid w:val="005E270A"/>
    <w:rsid w:val="005E28AB"/>
    <w:rsid w:val="005E29AE"/>
    <w:rsid w:val="005E2D50"/>
    <w:rsid w:val="005E2D98"/>
    <w:rsid w:val="005E2DB0"/>
    <w:rsid w:val="005E2EBE"/>
    <w:rsid w:val="005E31D3"/>
    <w:rsid w:val="005E3444"/>
    <w:rsid w:val="005E35E3"/>
    <w:rsid w:val="005E39C8"/>
    <w:rsid w:val="005E3B0B"/>
    <w:rsid w:val="005E3DB0"/>
    <w:rsid w:val="005E3EB0"/>
    <w:rsid w:val="005E3F55"/>
    <w:rsid w:val="005E41AA"/>
    <w:rsid w:val="005E4421"/>
    <w:rsid w:val="005E47A3"/>
    <w:rsid w:val="005E47D5"/>
    <w:rsid w:val="005E4C7B"/>
    <w:rsid w:val="005E4CF5"/>
    <w:rsid w:val="005E4ED0"/>
    <w:rsid w:val="005E4F7A"/>
    <w:rsid w:val="005E5563"/>
    <w:rsid w:val="005E56E7"/>
    <w:rsid w:val="005E5D3A"/>
    <w:rsid w:val="005E5FEB"/>
    <w:rsid w:val="005E61D0"/>
    <w:rsid w:val="005E62E2"/>
    <w:rsid w:val="005E64E0"/>
    <w:rsid w:val="005E659D"/>
    <w:rsid w:val="005E6BE0"/>
    <w:rsid w:val="005E6D0F"/>
    <w:rsid w:val="005E739D"/>
    <w:rsid w:val="005E7877"/>
    <w:rsid w:val="005E7BEE"/>
    <w:rsid w:val="005F0351"/>
    <w:rsid w:val="005F070F"/>
    <w:rsid w:val="005F0795"/>
    <w:rsid w:val="005F0ABB"/>
    <w:rsid w:val="005F0B1F"/>
    <w:rsid w:val="005F1CA0"/>
    <w:rsid w:val="005F21B4"/>
    <w:rsid w:val="005F22D6"/>
    <w:rsid w:val="005F23B8"/>
    <w:rsid w:val="005F264F"/>
    <w:rsid w:val="005F278F"/>
    <w:rsid w:val="005F2C2C"/>
    <w:rsid w:val="005F2DA4"/>
    <w:rsid w:val="005F309E"/>
    <w:rsid w:val="005F3188"/>
    <w:rsid w:val="005F342C"/>
    <w:rsid w:val="005F34FB"/>
    <w:rsid w:val="005F36A9"/>
    <w:rsid w:val="005F3785"/>
    <w:rsid w:val="005F380B"/>
    <w:rsid w:val="005F3835"/>
    <w:rsid w:val="005F386E"/>
    <w:rsid w:val="005F3BB9"/>
    <w:rsid w:val="005F3F37"/>
    <w:rsid w:val="005F462D"/>
    <w:rsid w:val="005F4879"/>
    <w:rsid w:val="005F48AA"/>
    <w:rsid w:val="005F4FF2"/>
    <w:rsid w:val="005F5027"/>
    <w:rsid w:val="005F57AD"/>
    <w:rsid w:val="005F5966"/>
    <w:rsid w:val="005F631E"/>
    <w:rsid w:val="005F664B"/>
    <w:rsid w:val="005F66EE"/>
    <w:rsid w:val="005F6795"/>
    <w:rsid w:val="005F6AAE"/>
    <w:rsid w:val="005F6DF9"/>
    <w:rsid w:val="005F728E"/>
    <w:rsid w:val="005F72DA"/>
    <w:rsid w:val="005F746F"/>
    <w:rsid w:val="005F7552"/>
    <w:rsid w:val="005F7861"/>
    <w:rsid w:val="005F7BB1"/>
    <w:rsid w:val="005F7BC3"/>
    <w:rsid w:val="00600105"/>
    <w:rsid w:val="0060043C"/>
    <w:rsid w:val="006005C1"/>
    <w:rsid w:val="006006C9"/>
    <w:rsid w:val="00600960"/>
    <w:rsid w:val="00600BC7"/>
    <w:rsid w:val="00600EAD"/>
    <w:rsid w:val="00600F17"/>
    <w:rsid w:val="006010F1"/>
    <w:rsid w:val="006018DB"/>
    <w:rsid w:val="00601F43"/>
    <w:rsid w:val="00601F7F"/>
    <w:rsid w:val="00602008"/>
    <w:rsid w:val="0060233B"/>
    <w:rsid w:val="00602594"/>
    <w:rsid w:val="00602C44"/>
    <w:rsid w:val="00602C53"/>
    <w:rsid w:val="00602D0F"/>
    <w:rsid w:val="00602EBF"/>
    <w:rsid w:val="00602F2A"/>
    <w:rsid w:val="00602F5D"/>
    <w:rsid w:val="00602FB3"/>
    <w:rsid w:val="006030A2"/>
    <w:rsid w:val="006031D0"/>
    <w:rsid w:val="006032BA"/>
    <w:rsid w:val="006032F8"/>
    <w:rsid w:val="00603471"/>
    <w:rsid w:val="00603812"/>
    <w:rsid w:val="00603AD4"/>
    <w:rsid w:val="00603CBB"/>
    <w:rsid w:val="006040CA"/>
    <w:rsid w:val="0060474F"/>
    <w:rsid w:val="00604A7B"/>
    <w:rsid w:val="00604FE4"/>
    <w:rsid w:val="006052E8"/>
    <w:rsid w:val="00605476"/>
    <w:rsid w:val="00605A0E"/>
    <w:rsid w:val="00605C8D"/>
    <w:rsid w:val="00605E0E"/>
    <w:rsid w:val="00606048"/>
    <w:rsid w:val="006067D0"/>
    <w:rsid w:val="00606CB7"/>
    <w:rsid w:val="0060712D"/>
    <w:rsid w:val="006075C8"/>
    <w:rsid w:val="006076FE"/>
    <w:rsid w:val="0060786A"/>
    <w:rsid w:val="0060795E"/>
    <w:rsid w:val="006079FB"/>
    <w:rsid w:val="00607A03"/>
    <w:rsid w:val="00607C99"/>
    <w:rsid w:val="00607F17"/>
    <w:rsid w:val="006101CB"/>
    <w:rsid w:val="006103A1"/>
    <w:rsid w:val="0061041A"/>
    <w:rsid w:val="00610714"/>
    <w:rsid w:val="0061087C"/>
    <w:rsid w:val="00610BA4"/>
    <w:rsid w:val="00610E34"/>
    <w:rsid w:val="00611867"/>
    <w:rsid w:val="0061238F"/>
    <w:rsid w:val="00612F55"/>
    <w:rsid w:val="00612FD8"/>
    <w:rsid w:val="006130DC"/>
    <w:rsid w:val="006130E0"/>
    <w:rsid w:val="006131FE"/>
    <w:rsid w:val="006133CD"/>
    <w:rsid w:val="00613487"/>
    <w:rsid w:val="0061359A"/>
    <w:rsid w:val="00613618"/>
    <w:rsid w:val="00613790"/>
    <w:rsid w:val="006139C9"/>
    <w:rsid w:val="00613E53"/>
    <w:rsid w:val="006147A0"/>
    <w:rsid w:val="0061493F"/>
    <w:rsid w:val="00614C8C"/>
    <w:rsid w:val="00614EBC"/>
    <w:rsid w:val="00615095"/>
    <w:rsid w:val="00615372"/>
    <w:rsid w:val="006154D3"/>
    <w:rsid w:val="0061554B"/>
    <w:rsid w:val="00615569"/>
    <w:rsid w:val="00615723"/>
    <w:rsid w:val="00615981"/>
    <w:rsid w:val="006159C6"/>
    <w:rsid w:val="00615E31"/>
    <w:rsid w:val="00615EA5"/>
    <w:rsid w:val="0061641D"/>
    <w:rsid w:val="006167DD"/>
    <w:rsid w:val="0061694E"/>
    <w:rsid w:val="00616A0F"/>
    <w:rsid w:val="00616A1C"/>
    <w:rsid w:val="00616A54"/>
    <w:rsid w:val="006177B8"/>
    <w:rsid w:val="00617EA3"/>
    <w:rsid w:val="00620687"/>
    <w:rsid w:val="006206CC"/>
    <w:rsid w:val="006206FE"/>
    <w:rsid w:val="0062073C"/>
    <w:rsid w:val="00620C46"/>
    <w:rsid w:val="00620EE9"/>
    <w:rsid w:val="00620FE9"/>
    <w:rsid w:val="0062100A"/>
    <w:rsid w:val="00621079"/>
    <w:rsid w:val="0062118D"/>
    <w:rsid w:val="006213B9"/>
    <w:rsid w:val="006215F4"/>
    <w:rsid w:val="00621728"/>
    <w:rsid w:val="00621892"/>
    <w:rsid w:val="00621B05"/>
    <w:rsid w:val="00621EB2"/>
    <w:rsid w:val="00621FDD"/>
    <w:rsid w:val="0062267C"/>
    <w:rsid w:val="00622855"/>
    <w:rsid w:val="006228AC"/>
    <w:rsid w:val="00622B34"/>
    <w:rsid w:val="00622BDF"/>
    <w:rsid w:val="00622E58"/>
    <w:rsid w:val="0062319E"/>
    <w:rsid w:val="00623775"/>
    <w:rsid w:val="006239D8"/>
    <w:rsid w:val="00623C28"/>
    <w:rsid w:val="006241BF"/>
    <w:rsid w:val="00624353"/>
    <w:rsid w:val="006244EF"/>
    <w:rsid w:val="00624989"/>
    <w:rsid w:val="0062499F"/>
    <w:rsid w:val="006249C9"/>
    <w:rsid w:val="00624D0E"/>
    <w:rsid w:val="00624F1A"/>
    <w:rsid w:val="006252E8"/>
    <w:rsid w:val="006254DA"/>
    <w:rsid w:val="00625782"/>
    <w:rsid w:val="00625790"/>
    <w:rsid w:val="006257B4"/>
    <w:rsid w:val="006258BD"/>
    <w:rsid w:val="00625A40"/>
    <w:rsid w:val="00625FBA"/>
    <w:rsid w:val="00625FF4"/>
    <w:rsid w:val="006260C0"/>
    <w:rsid w:val="0062622C"/>
    <w:rsid w:val="006268A3"/>
    <w:rsid w:val="006268DD"/>
    <w:rsid w:val="00626A5D"/>
    <w:rsid w:val="00626B44"/>
    <w:rsid w:val="00626C8F"/>
    <w:rsid w:val="006270DB"/>
    <w:rsid w:val="006271A3"/>
    <w:rsid w:val="0062782E"/>
    <w:rsid w:val="006300E5"/>
    <w:rsid w:val="00630846"/>
    <w:rsid w:val="00630B24"/>
    <w:rsid w:val="00630F0E"/>
    <w:rsid w:val="0063130E"/>
    <w:rsid w:val="006315E8"/>
    <w:rsid w:val="00631851"/>
    <w:rsid w:val="00631BE2"/>
    <w:rsid w:val="00631CAC"/>
    <w:rsid w:val="00631D45"/>
    <w:rsid w:val="00631DD8"/>
    <w:rsid w:val="00631F8C"/>
    <w:rsid w:val="0063229E"/>
    <w:rsid w:val="00632311"/>
    <w:rsid w:val="006327A7"/>
    <w:rsid w:val="006327C6"/>
    <w:rsid w:val="00632B34"/>
    <w:rsid w:val="00632B8F"/>
    <w:rsid w:val="00632E4E"/>
    <w:rsid w:val="00633141"/>
    <w:rsid w:val="0063355D"/>
    <w:rsid w:val="0063372E"/>
    <w:rsid w:val="00633938"/>
    <w:rsid w:val="00633939"/>
    <w:rsid w:val="00633A1F"/>
    <w:rsid w:val="006345FC"/>
    <w:rsid w:val="00634D2D"/>
    <w:rsid w:val="00634DDB"/>
    <w:rsid w:val="00634E32"/>
    <w:rsid w:val="00634EBA"/>
    <w:rsid w:val="006353F1"/>
    <w:rsid w:val="00635B8D"/>
    <w:rsid w:val="00635F42"/>
    <w:rsid w:val="0063608E"/>
    <w:rsid w:val="006364BC"/>
    <w:rsid w:val="006367F2"/>
    <w:rsid w:val="00636AFD"/>
    <w:rsid w:val="00636E44"/>
    <w:rsid w:val="00637260"/>
    <w:rsid w:val="00637591"/>
    <w:rsid w:val="00637777"/>
    <w:rsid w:val="00637931"/>
    <w:rsid w:val="006379A9"/>
    <w:rsid w:val="00637B5F"/>
    <w:rsid w:val="00637D67"/>
    <w:rsid w:val="00637DDB"/>
    <w:rsid w:val="006400BA"/>
    <w:rsid w:val="00640416"/>
    <w:rsid w:val="006404C4"/>
    <w:rsid w:val="006407E8"/>
    <w:rsid w:val="00640834"/>
    <w:rsid w:val="006408BB"/>
    <w:rsid w:val="00640A24"/>
    <w:rsid w:val="00640AE3"/>
    <w:rsid w:val="00640D20"/>
    <w:rsid w:val="0064108B"/>
    <w:rsid w:val="006415FC"/>
    <w:rsid w:val="00641702"/>
    <w:rsid w:val="00641DCA"/>
    <w:rsid w:val="00641E98"/>
    <w:rsid w:val="00641FF1"/>
    <w:rsid w:val="00642042"/>
    <w:rsid w:val="0064277E"/>
    <w:rsid w:val="006427F8"/>
    <w:rsid w:val="006429FB"/>
    <w:rsid w:val="00642A2F"/>
    <w:rsid w:val="00642D5A"/>
    <w:rsid w:val="00642D68"/>
    <w:rsid w:val="0064311A"/>
    <w:rsid w:val="006432A4"/>
    <w:rsid w:val="006432FB"/>
    <w:rsid w:val="006433DC"/>
    <w:rsid w:val="0064345C"/>
    <w:rsid w:val="00643582"/>
    <w:rsid w:val="006435B5"/>
    <w:rsid w:val="006439A0"/>
    <w:rsid w:val="00643C26"/>
    <w:rsid w:val="00643C48"/>
    <w:rsid w:val="00643F92"/>
    <w:rsid w:val="0064430B"/>
    <w:rsid w:val="006443F1"/>
    <w:rsid w:val="00644462"/>
    <w:rsid w:val="006444D8"/>
    <w:rsid w:val="00644809"/>
    <w:rsid w:val="006448C8"/>
    <w:rsid w:val="0064490F"/>
    <w:rsid w:val="00644A9B"/>
    <w:rsid w:val="00644AC0"/>
    <w:rsid w:val="00644BF3"/>
    <w:rsid w:val="00644C9A"/>
    <w:rsid w:val="00644D61"/>
    <w:rsid w:val="006450CD"/>
    <w:rsid w:val="0064539C"/>
    <w:rsid w:val="0064564A"/>
    <w:rsid w:val="00645AE2"/>
    <w:rsid w:val="00645D3E"/>
    <w:rsid w:val="006461D1"/>
    <w:rsid w:val="00646363"/>
    <w:rsid w:val="006465FD"/>
    <w:rsid w:val="00646623"/>
    <w:rsid w:val="006468A6"/>
    <w:rsid w:val="00646B9C"/>
    <w:rsid w:val="00646DDD"/>
    <w:rsid w:val="00647011"/>
    <w:rsid w:val="00647569"/>
    <w:rsid w:val="0064790F"/>
    <w:rsid w:val="00647AFA"/>
    <w:rsid w:val="00647B25"/>
    <w:rsid w:val="00647DBF"/>
    <w:rsid w:val="00647F1B"/>
    <w:rsid w:val="0065020F"/>
    <w:rsid w:val="006502E5"/>
    <w:rsid w:val="006503F4"/>
    <w:rsid w:val="00650522"/>
    <w:rsid w:val="0065082A"/>
    <w:rsid w:val="006508CA"/>
    <w:rsid w:val="00650CA9"/>
    <w:rsid w:val="00650CF9"/>
    <w:rsid w:val="00650E3F"/>
    <w:rsid w:val="00651123"/>
    <w:rsid w:val="0065122F"/>
    <w:rsid w:val="00651264"/>
    <w:rsid w:val="0065133F"/>
    <w:rsid w:val="00651678"/>
    <w:rsid w:val="00651838"/>
    <w:rsid w:val="0065187F"/>
    <w:rsid w:val="00651AC5"/>
    <w:rsid w:val="00651B25"/>
    <w:rsid w:val="00651EA3"/>
    <w:rsid w:val="00651EF0"/>
    <w:rsid w:val="00652137"/>
    <w:rsid w:val="00652322"/>
    <w:rsid w:val="0065241B"/>
    <w:rsid w:val="00652465"/>
    <w:rsid w:val="00652466"/>
    <w:rsid w:val="0065267E"/>
    <w:rsid w:val="00652714"/>
    <w:rsid w:val="00652833"/>
    <w:rsid w:val="00652A0E"/>
    <w:rsid w:val="00652B26"/>
    <w:rsid w:val="00652D6F"/>
    <w:rsid w:val="00653148"/>
    <w:rsid w:val="00653812"/>
    <w:rsid w:val="00653922"/>
    <w:rsid w:val="00653A9E"/>
    <w:rsid w:val="006540CE"/>
    <w:rsid w:val="00654608"/>
    <w:rsid w:val="0065461E"/>
    <w:rsid w:val="00654632"/>
    <w:rsid w:val="00654D3C"/>
    <w:rsid w:val="00654E75"/>
    <w:rsid w:val="00654FB6"/>
    <w:rsid w:val="0065509B"/>
    <w:rsid w:val="0065517B"/>
    <w:rsid w:val="0065558A"/>
    <w:rsid w:val="00655E39"/>
    <w:rsid w:val="00656859"/>
    <w:rsid w:val="00656A71"/>
    <w:rsid w:val="00656DDF"/>
    <w:rsid w:val="00657050"/>
    <w:rsid w:val="0065739E"/>
    <w:rsid w:val="00657514"/>
    <w:rsid w:val="0065766C"/>
    <w:rsid w:val="00657825"/>
    <w:rsid w:val="00657A49"/>
    <w:rsid w:val="00657AED"/>
    <w:rsid w:val="00657DC5"/>
    <w:rsid w:val="00657E10"/>
    <w:rsid w:val="006600A8"/>
    <w:rsid w:val="0066033C"/>
    <w:rsid w:val="00660789"/>
    <w:rsid w:val="00660D36"/>
    <w:rsid w:val="0066104A"/>
    <w:rsid w:val="0066154C"/>
    <w:rsid w:val="006618FD"/>
    <w:rsid w:val="00661A68"/>
    <w:rsid w:val="00661B53"/>
    <w:rsid w:val="00661FA1"/>
    <w:rsid w:val="0066220A"/>
    <w:rsid w:val="006623BA"/>
    <w:rsid w:val="0066259A"/>
    <w:rsid w:val="0066278E"/>
    <w:rsid w:val="00662F65"/>
    <w:rsid w:val="00662FBD"/>
    <w:rsid w:val="006633B6"/>
    <w:rsid w:val="006636BC"/>
    <w:rsid w:val="00663992"/>
    <w:rsid w:val="00663AA8"/>
    <w:rsid w:val="0066443E"/>
    <w:rsid w:val="00664534"/>
    <w:rsid w:val="0066457A"/>
    <w:rsid w:val="00664ABF"/>
    <w:rsid w:val="00664C94"/>
    <w:rsid w:val="00664D83"/>
    <w:rsid w:val="00664F7F"/>
    <w:rsid w:val="00665787"/>
    <w:rsid w:val="00665CCF"/>
    <w:rsid w:val="0066622E"/>
    <w:rsid w:val="00666513"/>
    <w:rsid w:val="0066656D"/>
    <w:rsid w:val="00666CEF"/>
    <w:rsid w:val="00666D88"/>
    <w:rsid w:val="00666E62"/>
    <w:rsid w:val="00666F08"/>
    <w:rsid w:val="0066704E"/>
    <w:rsid w:val="006678E8"/>
    <w:rsid w:val="00667ABB"/>
    <w:rsid w:val="00667E8A"/>
    <w:rsid w:val="00667F21"/>
    <w:rsid w:val="00670181"/>
    <w:rsid w:val="0067074A"/>
    <w:rsid w:val="006707F5"/>
    <w:rsid w:val="006708CD"/>
    <w:rsid w:val="00670AB1"/>
    <w:rsid w:val="00670B10"/>
    <w:rsid w:val="0067109B"/>
    <w:rsid w:val="0067154D"/>
    <w:rsid w:val="00671A42"/>
    <w:rsid w:val="00671A7D"/>
    <w:rsid w:val="00671B69"/>
    <w:rsid w:val="00671E24"/>
    <w:rsid w:val="00671F0D"/>
    <w:rsid w:val="006726C2"/>
    <w:rsid w:val="00672ADF"/>
    <w:rsid w:val="00673951"/>
    <w:rsid w:val="0067399D"/>
    <w:rsid w:val="00673E92"/>
    <w:rsid w:val="00674120"/>
    <w:rsid w:val="00674781"/>
    <w:rsid w:val="00674A00"/>
    <w:rsid w:val="00674AE0"/>
    <w:rsid w:val="00674B46"/>
    <w:rsid w:val="00674C3F"/>
    <w:rsid w:val="00674C72"/>
    <w:rsid w:val="00675677"/>
    <w:rsid w:val="0067599B"/>
    <w:rsid w:val="00675B5C"/>
    <w:rsid w:val="00675B97"/>
    <w:rsid w:val="00675F86"/>
    <w:rsid w:val="00675FA5"/>
    <w:rsid w:val="006761E5"/>
    <w:rsid w:val="0067639C"/>
    <w:rsid w:val="006767A5"/>
    <w:rsid w:val="00676AFC"/>
    <w:rsid w:val="00676C2A"/>
    <w:rsid w:val="00676D21"/>
    <w:rsid w:val="0067700D"/>
    <w:rsid w:val="006771B0"/>
    <w:rsid w:val="006771F8"/>
    <w:rsid w:val="006772AA"/>
    <w:rsid w:val="006773A7"/>
    <w:rsid w:val="0067743A"/>
    <w:rsid w:val="00677472"/>
    <w:rsid w:val="00677723"/>
    <w:rsid w:val="006803F2"/>
    <w:rsid w:val="00680405"/>
    <w:rsid w:val="00680525"/>
    <w:rsid w:val="0068074E"/>
    <w:rsid w:val="00680788"/>
    <w:rsid w:val="00680943"/>
    <w:rsid w:val="00680E30"/>
    <w:rsid w:val="006811CF"/>
    <w:rsid w:val="0068150C"/>
    <w:rsid w:val="00681B87"/>
    <w:rsid w:val="00681D10"/>
    <w:rsid w:val="00681E7E"/>
    <w:rsid w:val="00682213"/>
    <w:rsid w:val="0068258B"/>
    <w:rsid w:val="00683087"/>
    <w:rsid w:val="006832E0"/>
    <w:rsid w:val="00683371"/>
    <w:rsid w:val="006833ED"/>
    <w:rsid w:val="006834AC"/>
    <w:rsid w:val="00683783"/>
    <w:rsid w:val="006838A5"/>
    <w:rsid w:val="006838AC"/>
    <w:rsid w:val="00683C11"/>
    <w:rsid w:val="00684135"/>
    <w:rsid w:val="00684374"/>
    <w:rsid w:val="006843CC"/>
    <w:rsid w:val="00684586"/>
    <w:rsid w:val="00684635"/>
    <w:rsid w:val="006846A3"/>
    <w:rsid w:val="006847E4"/>
    <w:rsid w:val="006848DC"/>
    <w:rsid w:val="006851B6"/>
    <w:rsid w:val="006851DE"/>
    <w:rsid w:val="0068535A"/>
    <w:rsid w:val="00685390"/>
    <w:rsid w:val="0068553D"/>
    <w:rsid w:val="0068570A"/>
    <w:rsid w:val="00685A2E"/>
    <w:rsid w:val="006860B5"/>
    <w:rsid w:val="0068656C"/>
    <w:rsid w:val="0068682B"/>
    <w:rsid w:val="00686C80"/>
    <w:rsid w:val="00687127"/>
    <w:rsid w:val="00687386"/>
    <w:rsid w:val="0068766C"/>
    <w:rsid w:val="0068792A"/>
    <w:rsid w:val="0068794E"/>
    <w:rsid w:val="00687BA4"/>
    <w:rsid w:val="00687C31"/>
    <w:rsid w:val="00687FC7"/>
    <w:rsid w:val="006900B9"/>
    <w:rsid w:val="006903F5"/>
    <w:rsid w:val="00690547"/>
    <w:rsid w:val="0069067A"/>
    <w:rsid w:val="00690770"/>
    <w:rsid w:val="006908B2"/>
    <w:rsid w:val="00690926"/>
    <w:rsid w:val="00690FEE"/>
    <w:rsid w:val="00691686"/>
    <w:rsid w:val="0069205B"/>
    <w:rsid w:val="0069206D"/>
    <w:rsid w:val="00692331"/>
    <w:rsid w:val="006923D2"/>
    <w:rsid w:val="006925F8"/>
    <w:rsid w:val="00692FA1"/>
    <w:rsid w:val="00693061"/>
    <w:rsid w:val="006930E0"/>
    <w:rsid w:val="006934A3"/>
    <w:rsid w:val="006935EE"/>
    <w:rsid w:val="006936A3"/>
    <w:rsid w:val="0069384F"/>
    <w:rsid w:val="00693A8D"/>
    <w:rsid w:val="00693F8F"/>
    <w:rsid w:val="006944C9"/>
    <w:rsid w:val="00694EE3"/>
    <w:rsid w:val="00695439"/>
    <w:rsid w:val="00695637"/>
    <w:rsid w:val="00695739"/>
    <w:rsid w:val="006957C9"/>
    <w:rsid w:val="00695989"/>
    <w:rsid w:val="00695B6F"/>
    <w:rsid w:val="0069603E"/>
    <w:rsid w:val="006960D7"/>
    <w:rsid w:val="00696174"/>
    <w:rsid w:val="00696F33"/>
    <w:rsid w:val="006973EE"/>
    <w:rsid w:val="0069747E"/>
    <w:rsid w:val="0069759D"/>
    <w:rsid w:val="00697DB6"/>
    <w:rsid w:val="006A0146"/>
    <w:rsid w:val="006A05B1"/>
    <w:rsid w:val="006A0B40"/>
    <w:rsid w:val="006A0B6C"/>
    <w:rsid w:val="006A0EC0"/>
    <w:rsid w:val="006A11F7"/>
    <w:rsid w:val="006A196A"/>
    <w:rsid w:val="006A1BB7"/>
    <w:rsid w:val="006A1EED"/>
    <w:rsid w:val="006A21F4"/>
    <w:rsid w:val="006A2336"/>
    <w:rsid w:val="006A2391"/>
    <w:rsid w:val="006A254A"/>
    <w:rsid w:val="006A2935"/>
    <w:rsid w:val="006A2D19"/>
    <w:rsid w:val="006A2E34"/>
    <w:rsid w:val="006A2FFC"/>
    <w:rsid w:val="006A30AF"/>
    <w:rsid w:val="006A33FE"/>
    <w:rsid w:val="006A3672"/>
    <w:rsid w:val="006A44BA"/>
    <w:rsid w:val="006A456A"/>
    <w:rsid w:val="006A473C"/>
    <w:rsid w:val="006A4DB7"/>
    <w:rsid w:val="006A4E00"/>
    <w:rsid w:val="006A5154"/>
    <w:rsid w:val="006A5196"/>
    <w:rsid w:val="006A522F"/>
    <w:rsid w:val="006A52D1"/>
    <w:rsid w:val="006A5438"/>
    <w:rsid w:val="006A55EB"/>
    <w:rsid w:val="006A55FB"/>
    <w:rsid w:val="006A56DC"/>
    <w:rsid w:val="006A5AE9"/>
    <w:rsid w:val="006A5EC9"/>
    <w:rsid w:val="006A6046"/>
    <w:rsid w:val="006A61C6"/>
    <w:rsid w:val="006A6392"/>
    <w:rsid w:val="006A6671"/>
    <w:rsid w:val="006A6B1C"/>
    <w:rsid w:val="006A6C43"/>
    <w:rsid w:val="006A6C80"/>
    <w:rsid w:val="006A6CE1"/>
    <w:rsid w:val="006A7317"/>
    <w:rsid w:val="006A7452"/>
    <w:rsid w:val="006A7880"/>
    <w:rsid w:val="006A7AE7"/>
    <w:rsid w:val="006A7CFB"/>
    <w:rsid w:val="006B0010"/>
    <w:rsid w:val="006B03D0"/>
    <w:rsid w:val="006B05C7"/>
    <w:rsid w:val="006B061E"/>
    <w:rsid w:val="006B07CF"/>
    <w:rsid w:val="006B0996"/>
    <w:rsid w:val="006B0D32"/>
    <w:rsid w:val="006B173D"/>
    <w:rsid w:val="006B1753"/>
    <w:rsid w:val="006B18F5"/>
    <w:rsid w:val="006B22BB"/>
    <w:rsid w:val="006B268E"/>
    <w:rsid w:val="006B28DD"/>
    <w:rsid w:val="006B2A1B"/>
    <w:rsid w:val="006B2C3C"/>
    <w:rsid w:val="006B30A2"/>
    <w:rsid w:val="006B3178"/>
    <w:rsid w:val="006B318A"/>
    <w:rsid w:val="006B3225"/>
    <w:rsid w:val="006B336C"/>
    <w:rsid w:val="006B3390"/>
    <w:rsid w:val="006B3675"/>
    <w:rsid w:val="006B39AB"/>
    <w:rsid w:val="006B3C50"/>
    <w:rsid w:val="006B3CE6"/>
    <w:rsid w:val="006B3DF7"/>
    <w:rsid w:val="006B419D"/>
    <w:rsid w:val="006B4CDE"/>
    <w:rsid w:val="006B4E79"/>
    <w:rsid w:val="006B502D"/>
    <w:rsid w:val="006B5073"/>
    <w:rsid w:val="006B5142"/>
    <w:rsid w:val="006B56CB"/>
    <w:rsid w:val="006B5B5B"/>
    <w:rsid w:val="006B5DCA"/>
    <w:rsid w:val="006B5EB3"/>
    <w:rsid w:val="006B5F03"/>
    <w:rsid w:val="006B5F63"/>
    <w:rsid w:val="006B607C"/>
    <w:rsid w:val="006B6738"/>
    <w:rsid w:val="006B6826"/>
    <w:rsid w:val="006B6952"/>
    <w:rsid w:val="006B6D8C"/>
    <w:rsid w:val="006B6E9C"/>
    <w:rsid w:val="006B6F22"/>
    <w:rsid w:val="006B708A"/>
    <w:rsid w:val="006B7322"/>
    <w:rsid w:val="006B75A2"/>
    <w:rsid w:val="006B787F"/>
    <w:rsid w:val="006B7A25"/>
    <w:rsid w:val="006B7B03"/>
    <w:rsid w:val="006B7BB9"/>
    <w:rsid w:val="006B7F63"/>
    <w:rsid w:val="006C0036"/>
    <w:rsid w:val="006C030E"/>
    <w:rsid w:val="006C14AD"/>
    <w:rsid w:val="006C14F1"/>
    <w:rsid w:val="006C1A74"/>
    <w:rsid w:val="006C1AF8"/>
    <w:rsid w:val="006C1C27"/>
    <w:rsid w:val="006C1FB7"/>
    <w:rsid w:val="006C2216"/>
    <w:rsid w:val="006C2282"/>
    <w:rsid w:val="006C22CB"/>
    <w:rsid w:val="006C2404"/>
    <w:rsid w:val="006C25E2"/>
    <w:rsid w:val="006C2697"/>
    <w:rsid w:val="006C27CE"/>
    <w:rsid w:val="006C2C2C"/>
    <w:rsid w:val="006C3396"/>
    <w:rsid w:val="006C3704"/>
    <w:rsid w:val="006C3CFA"/>
    <w:rsid w:val="006C3EC1"/>
    <w:rsid w:val="006C4071"/>
    <w:rsid w:val="006C4181"/>
    <w:rsid w:val="006C44E3"/>
    <w:rsid w:val="006C4631"/>
    <w:rsid w:val="006C4D94"/>
    <w:rsid w:val="006C4FAC"/>
    <w:rsid w:val="006C5071"/>
    <w:rsid w:val="006C5134"/>
    <w:rsid w:val="006C520A"/>
    <w:rsid w:val="006C537B"/>
    <w:rsid w:val="006C59A4"/>
    <w:rsid w:val="006C5BF3"/>
    <w:rsid w:val="006C5BFF"/>
    <w:rsid w:val="006C610B"/>
    <w:rsid w:val="006C6634"/>
    <w:rsid w:val="006C6A5F"/>
    <w:rsid w:val="006C6A74"/>
    <w:rsid w:val="006C7350"/>
    <w:rsid w:val="006C735C"/>
    <w:rsid w:val="006C7706"/>
    <w:rsid w:val="006C79AB"/>
    <w:rsid w:val="006C7B03"/>
    <w:rsid w:val="006C7C17"/>
    <w:rsid w:val="006C7E07"/>
    <w:rsid w:val="006C7E24"/>
    <w:rsid w:val="006C7F29"/>
    <w:rsid w:val="006D02E0"/>
    <w:rsid w:val="006D044D"/>
    <w:rsid w:val="006D0613"/>
    <w:rsid w:val="006D06E5"/>
    <w:rsid w:val="006D07F0"/>
    <w:rsid w:val="006D0BD1"/>
    <w:rsid w:val="006D0C6F"/>
    <w:rsid w:val="006D0E2A"/>
    <w:rsid w:val="006D1266"/>
    <w:rsid w:val="006D15AC"/>
    <w:rsid w:val="006D1640"/>
    <w:rsid w:val="006D1961"/>
    <w:rsid w:val="006D1E1E"/>
    <w:rsid w:val="006D2292"/>
    <w:rsid w:val="006D245D"/>
    <w:rsid w:val="006D28DC"/>
    <w:rsid w:val="006D29DB"/>
    <w:rsid w:val="006D2A8F"/>
    <w:rsid w:val="006D2CFC"/>
    <w:rsid w:val="006D306F"/>
    <w:rsid w:val="006D31E4"/>
    <w:rsid w:val="006D325E"/>
    <w:rsid w:val="006D3427"/>
    <w:rsid w:val="006D34AD"/>
    <w:rsid w:val="006D364C"/>
    <w:rsid w:val="006D3884"/>
    <w:rsid w:val="006D3B2D"/>
    <w:rsid w:val="006D3E00"/>
    <w:rsid w:val="006D3FAB"/>
    <w:rsid w:val="006D40BE"/>
    <w:rsid w:val="006D44F8"/>
    <w:rsid w:val="006D4991"/>
    <w:rsid w:val="006D5092"/>
    <w:rsid w:val="006D549E"/>
    <w:rsid w:val="006D565F"/>
    <w:rsid w:val="006D5EB1"/>
    <w:rsid w:val="006D5FF2"/>
    <w:rsid w:val="006D6083"/>
    <w:rsid w:val="006D65D1"/>
    <w:rsid w:val="006D664D"/>
    <w:rsid w:val="006D699B"/>
    <w:rsid w:val="006D6A05"/>
    <w:rsid w:val="006D6E8F"/>
    <w:rsid w:val="006D6ECD"/>
    <w:rsid w:val="006D6F4B"/>
    <w:rsid w:val="006D7623"/>
    <w:rsid w:val="006D7934"/>
    <w:rsid w:val="006D7BC6"/>
    <w:rsid w:val="006D7F91"/>
    <w:rsid w:val="006E0078"/>
    <w:rsid w:val="006E00C8"/>
    <w:rsid w:val="006E0191"/>
    <w:rsid w:val="006E039F"/>
    <w:rsid w:val="006E03B1"/>
    <w:rsid w:val="006E08A8"/>
    <w:rsid w:val="006E0C23"/>
    <w:rsid w:val="006E0C8A"/>
    <w:rsid w:val="006E123B"/>
    <w:rsid w:val="006E12B4"/>
    <w:rsid w:val="006E138B"/>
    <w:rsid w:val="006E13EA"/>
    <w:rsid w:val="006E1539"/>
    <w:rsid w:val="006E165F"/>
    <w:rsid w:val="006E1665"/>
    <w:rsid w:val="006E234D"/>
    <w:rsid w:val="006E24D9"/>
    <w:rsid w:val="006E25B4"/>
    <w:rsid w:val="006E2735"/>
    <w:rsid w:val="006E27C5"/>
    <w:rsid w:val="006E2D90"/>
    <w:rsid w:val="006E2F88"/>
    <w:rsid w:val="006E30AC"/>
    <w:rsid w:val="006E3501"/>
    <w:rsid w:val="006E37BA"/>
    <w:rsid w:val="006E3D1A"/>
    <w:rsid w:val="006E4252"/>
    <w:rsid w:val="006E49F8"/>
    <w:rsid w:val="006E516C"/>
    <w:rsid w:val="006E5B44"/>
    <w:rsid w:val="006E5CAD"/>
    <w:rsid w:val="006E5CFB"/>
    <w:rsid w:val="006E5F2E"/>
    <w:rsid w:val="006E666D"/>
    <w:rsid w:val="006E66E8"/>
    <w:rsid w:val="006E67C8"/>
    <w:rsid w:val="006E6947"/>
    <w:rsid w:val="006E69EA"/>
    <w:rsid w:val="006E6A72"/>
    <w:rsid w:val="006E6B3E"/>
    <w:rsid w:val="006E6B97"/>
    <w:rsid w:val="006E6C90"/>
    <w:rsid w:val="006E6D76"/>
    <w:rsid w:val="006E700C"/>
    <w:rsid w:val="006E74A7"/>
    <w:rsid w:val="006E7598"/>
    <w:rsid w:val="006E7697"/>
    <w:rsid w:val="006E79D1"/>
    <w:rsid w:val="006E7B2F"/>
    <w:rsid w:val="006E7B4A"/>
    <w:rsid w:val="006E7C29"/>
    <w:rsid w:val="006E7F25"/>
    <w:rsid w:val="006F015F"/>
    <w:rsid w:val="006F047D"/>
    <w:rsid w:val="006F0612"/>
    <w:rsid w:val="006F06A8"/>
    <w:rsid w:val="006F0C7A"/>
    <w:rsid w:val="006F0E27"/>
    <w:rsid w:val="006F111D"/>
    <w:rsid w:val="006F11F8"/>
    <w:rsid w:val="006F12D9"/>
    <w:rsid w:val="006F1654"/>
    <w:rsid w:val="006F17C5"/>
    <w:rsid w:val="006F1A04"/>
    <w:rsid w:val="006F1BD8"/>
    <w:rsid w:val="006F1C39"/>
    <w:rsid w:val="006F1E51"/>
    <w:rsid w:val="006F1FA0"/>
    <w:rsid w:val="006F2354"/>
    <w:rsid w:val="006F2740"/>
    <w:rsid w:val="006F2883"/>
    <w:rsid w:val="006F2A97"/>
    <w:rsid w:val="006F2B4C"/>
    <w:rsid w:val="006F2B57"/>
    <w:rsid w:val="006F2E9B"/>
    <w:rsid w:val="006F2F85"/>
    <w:rsid w:val="006F380D"/>
    <w:rsid w:val="006F3A39"/>
    <w:rsid w:val="006F3C8B"/>
    <w:rsid w:val="006F3CB3"/>
    <w:rsid w:val="006F3F1B"/>
    <w:rsid w:val="006F40CC"/>
    <w:rsid w:val="006F4286"/>
    <w:rsid w:val="006F433D"/>
    <w:rsid w:val="006F45C1"/>
    <w:rsid w:val="006F46EF"/>
    <w:rsid w:val="006F4871"/>
    <w:rsid w:val="006F4898"/>
    <w:rsid w:val="006F4961"/>
    <w:rsid w:val="006F4A3D"/>
    <w:rsid w:val="006F4C19"/>
    <w:rsid w:val="006F4CD6"/>
    <w:rsid w:val="006F50A4"/>
    <w:rsid w:val="006F533F"/>
    <w:rsid w:val="006F54E7"/>
    <w:rsid w:val="006F5D13"/>
    <w:rsid w:val="006F5F23"/>
    <w:rsid w:val="006F6356"/>
    <w:rsid w:val="006F66BF"/>
    <w:rsid w:val="006F6CCA"/>
    <w:rsid w:val="006F6DCF"/>
    <w:rsid w:val="006F70E0"/>
    <w:rsid w:val="006F7310"/>
    <w:rsid w:val="006F7A8E"/>
    <w:rsid w:val="0070041B"/>
    <w:rsid w:val="00700C6B"/>
    <w:rsid w:val="0070146E"/>
    <w:rsid w:val="007015CC"/>
    <w:rsid w:val="007019D1"/>
    <w:rsid w:val="00701A08"/>
    <w:rsid w:val="00701CAC"/>
    <w:rsid w:val="00701DD7"/>
    <w:rsid w:val="00701F01"/>
    <w:rsid w:val="00701FCD"/>
    <w:rsid w:val="00702546"/>
    <w:rsid w:val="007026F3"/>
    <w:rsid w:val="007027DF"/>
    <w:rsid w:val="00702A69"/>
    <w:rsid w:val="00702ECF"/>
    <w:rsid w:val="00702F75"/>
    <w:rsid w:val="007030C7"/>
    <w:rsid w:val="00703106"/>
    <w:rsid w:val="0070312D"/>
    <w:rsid w:val="0070313F"/>
    <w:rsid w:val="00703374"/>
    <w:rsid w:val="007033B9"/>
    <w:rsid w:val="0070349A"/>
    <w:rsid w:val="007034CC"/>
    <w:rsid w:val="00703622"/>
    <w:rsid w:val="0070366A"/>
    <w:rsid w:val="007036AD"/>
    <w:rsid w:val="00703728"/>
    <w:rsid w:val="00703823"/>
    <w:rsid w:val="00703F23"/>
    <w:rsid w:val="007042A6"/>
    <w:rsid w:val="007047BC"/>
    <w:rsid w:val="0070493C"/>
    <w:rsid w:val="00704A02"/>
    <w:rsid w:val="00704E17"/>
    <w:rsid w:val="00704E8B"/>
    <w:rsid w:val="007052AC"/>
    <w:rsid w:val="00705364"/>
    <w:rsid w:val="00705415"/>
    <w:rsid w:val="007058DD"/>
    <w:rsid w:val="00705A4C"/>
    <w:rsid w:val="00705CB3"/>
    <w:rsid w:val="00705D5C"/>
    <w:rsid w:val="00705D73"/>
    <w:rsid w:val="00705FF3"/>
    <w:rsid w:val="00706173"/>
    <w:rsid w:val="00706174"/>
    <w:rsid w:val="0070620B"/>
    <w:rsid w:val="007062E7"/>
    <w:rsid w:val="0070657A"/>
    <w:rsid w:val="00706692"/>
    <w:rsid w:val="00706801"/>
    <w:rsid w:val="007068E0"/>
    <w:rsid w:val="0070693B"/>
    <w:rsid w:val="00706BCB"/>
    <w:rsid w:val="00706BFF"/>
    <w:rsid w:val="00706DB5"/>
    <w:rsid w:val="007073AA"/>
    <w:rsid w:val="007078E5"/>
    <w:rsid w:val="00707C2E"/>
    <w:rsid w:val="00707C88"/>
    <w:rsid w:val="00707CFE"/>
    <w:rsid w:val="00707E59"/>
    <w:rsid w:val="0071025C"/>
    <w:rsid w:val="0071035C"/>
    <w:rsid w:val="00710447"/>
    <w:rsid w:val="007108A2"/>
    <w:rsid w:val="00710BD3"/>
    <w:rsid w:val="00710E44"/>
    <w:rsid w:val="0071115F"/>
    <w:rsid w:val="007113AD"/>
    <w:rsid w:val="007113CC"/>
    <w:rsid w:val="00711708"/>
    <w:rsid w:val="0071263E"/>
    <w:rsid w:val="00712757"/>
    <w:rsid w:val="007127D7"/>
    <w:rsid w:val="00712A1B"/>
    <w:rsid w:val="00712BD2"/>
    <w:rsid w:val="007130CD"/>
    <w:rsid w:val="007131DF"/>
    <w:rsid w:val="0071336F"/>
    <w:rsid w:val="00713414"/>
    <w:rsid w:val="0071343B"/>
    <w:rsid w:val="007135C5"/>
    <w:rsid w:val="0071387C"/>
    <w:rsid w:val="00713A83"/>
    <w:rsid w:val="00713BF9"/>
    <w:rsid w:val="00713C33"/>
    <w:rsid w:val="0071410E"/>
    <w:rsid w:val="0071455D"/>
    <w:rsid w:val="00714918"/>
    <w:rsid w:val="00714B6B"/>
    <w:rsid w:val="00714BC9"/>
    <w:rsid w:val="00714C56"/>
    <w:rsid w:val="00714CA9"/>
    <w:rsid w:val="00714D8E"/>
    <w:rsid w:val="00714EEB"/>
    <w:rsid w:val="00714F9E"/>
    <w:rsid w:val="00714FFB"/>
    <w:rsid w:val="007152B8"/>
    <w:rsid w:val="00715593"/>
    <w:rsid w:val="0071565E"/>
    <w:rsid w:val="007158DF"/>
    <w:rsid w:val="00715AF0"/>
    <w:rsid w:val="00715B46"/>
    <w:rsid w:val="00715BEB"/>
    <w:rsid w:val="00715CC4"/>
    <w:rsid w:val="00715D3F"/>
    <w:rsid w:val="00715D8F"/>
    <w:rsid w:val="00716035"/>
    <w:rsid w:val="007163A6"/>
    <w:rsid w:val="00716570"/>
    <w:rsid w:val="00716797"/>
    <w:rsid w:val="00716889"/>
    <w:rsid w:val="00716C57"/>
    <w:rsid w:val="00716CB8"/>
    <w:rsid w:val="00716DE2"/>
    <w:rsid w:val="00716F04"/>
    <w:rsid w:val="0071709F"/>
    <w:rsid w:val="007170CD"/>
    <w:rsid w:val="00717111"/>
    <w:rsid w:val="00717190"/>
    <w:rsid w:val="00717538"/>
    <w:rsid w:val="0071776B"/>
    <w:rsid w:val="00717823"/>
    <w:rsid w:val="00717D9D"/>
    <w:rsid w:val="00717FA9"/>
    <w:rsid w:val="00720033"/>
    <w:rsid w:val="00720272"/>
    <w:rsid w:val="007203E9"/>
    <w:rsid w:val="0072077C"/>
    <w:rsid w:val="00720DF7"/>
    <w:rsid w:val="00720F29"/>
    <w:rsid w:val="00720FC5"/>
    <w:rsid w:val="00720FE1"/>
    <w:rsid w:val="00721005"/>
    <w:rsid w:val="00721214"/>
    <w:rsid w:val="007213F9"/>
    <w:rsid w:val="007214FB"/>
    <w:rsid w:val="00721540"/>
    <w:rsid w:val="00721582"/>
    <w:rsid w:val="00721687"/>
    <w:rsid w:val="00721AA9"/>
    <w:rsid w:val="00721BA6"/>
    <w:rsid w:val="00721BB6"/>
    <w:rsid w:val="00721E0E"/>
    <w:rsid w:val="00721E27"/>
    <w:rsid w:val="00721F7D"/>
    <w:rsid w:val="00722487"/>
    <w:rsid w:val="0072248C"/>
    <w:rsid w:val="00722730"/>
    <w:rsid w:val="007229E0"/>
    <w:rsid w:val="00722C05"/>
    <w:rsid w:val="00722D8F"/>
    <w:rsid w:val="00722EC8"/>
    <w:rsid w:val="007230C2"/>
    <w:rsid w:val="007232E6"/>
    <w:rsid w:val="0072335F"/>
    <w:rsid w:val="00723537"/>
    <w:rsid w:val="007235B5"/>
    <w:rsid w:val="00723810"/>
    <w:rsid w:val="00723869"/>
    <w:rsid w:val="00723C91"/>
    <w:rsid w:val="007246BA"/>
    <w:rsid w:val="0072470B"/>
    <w:rsid w:val="0072482A"/>
    <w:rsid w:val="00724BCC"/>
    <w:rsid w:val="00724E21"/>
    <w:rsid w:val="00724F70"/>
    <w:rsid w:val="00724F9A"/>
    <w:rsid w:val="0072503E"/>
    <w:rsid w:val="007251B1"/>
    <w:rsid w:val="00725219"/>
    <w:rsid w:val="007252EF"/>
    <w:rsid w:val="00725D47"/>
    <w:rsid w:val="00726A24"/>
    <w:rsid w:val="00726C6B"/>
    <w:rsid w:val="007270AC"/>
    <w:rsid w:val="007276BC"/>
    <w:rsid w:val="00727738"/>
    <w:rsid w:val="007278A2"/>
    <w:rsid w:val="0072794D"/>
    <w:rsid w:val="00727AB4"/>
    <w:rsid w:val="00727E2D"/>
    <w:rsid w:val="00730569"/>
    <w:rsid w:val="007305EB"/>
    <w:rsid w:val="007307F8"/>
    <w:rsid w:val="0073098D"/>
    <w:rsid w:val="00730A07"/>
    <w:rsid w:val="00730BB4"/>
    <w:rsid w:val="00730C9D"/>
    <w:rsid w:val="00730CFD"/>
    <w:rsid w:val="00730E96"/>
    <w:rsid w:val="00730EAE"/>
    <w:rsid w:val="007310E8"/>
    <w:rsid w:val="007311CD"/>
    <w:rsid w:val="007312E6"/>
    <w:rsid w:val="0073171A"/>
    <w:rsid w:val="00731CC5"/>
    <w:rsid w:val="007320B3"/>
    <w:rsid w:val="007326AC"/>
    <w:rsid w:val="00733599"/>
    <w:rsid w:val="007338D8"/>
    <w:rsid w:val="007339B1"/>
    <w:rsid w:val="00733C64"/>
    <w:rsid w:val="00733D41"/>
    <w:rsid w:val="00733ECB"/>
    <w:rsid w:val="00734539"/>
    <w:rsid w:val="00734655"/>
    <w:rsid w:val="00734CF9"/>
    <w:rsid w:val="00734DB5"/>
    <w:rsid w:val="00734FDD"/>
    <w:rsid w:val="0073501C"/>
    <w:rsid w:val="007350EF"/>
    <w:rsid w:val="00735405"/>
    <w:rsid w:val="00736202"/>
    <w:rsid w:val="007363EB"/>
    <w:rsid w:val="0073646A"/>
    <w:rsid w:val="00736534"/>
    <w:rsid w:val="007368B3"/>
    <w:rsid w:val="00736A3A"/>
    <w:rsid w:val="00737096"/>
    <w:rsid w:val="00737118"/>
    <w:rsid w:val="0073717A"/>
    <w:rsid w:val="0073751C"/>
    <w:rsid w:val="00737995"/>
    <w:rsid w:val="007379CB"/>
    <w:rsid w:val="00737A06"/>
    <w:rsid w:val="00737B28"/>
    <w:rsid w:val="00740833"/>
    <w:rsid w:val="007409F4"/>
    <w:rsid w:val="00740A13"/>
    <w:rsid w:val="00741236"/>
    <w:rsid w:val="0074126D"/>
    <w:rsid w:val="00741508"/>
    <w:rsid w:val="00741687"/>
    <w:rsid w:val="0074189A"/>
    <w:rsid w:val="0074215C"/>
    <w:rsid w:val="00742322"/>
    <w:rsid w:val="0074260D"/>
    <w:rsid w:val="0074288B"/>
    <w:rsid w:val="007429ED"/>
    <w:rsid w:val="00742BA8"/>
    <w:rsid w:val="00742D1D"/>
    <w:rsid w:val="007432EB"/>
    <w:rsid w:val="00743904"/>
    <w:rsid w:val="0074391E"/>
    <w:rsid w:val="00743BCA"/>
    <w:rsid w:val="00743D35"/>
    <w:rsid w:val="00743E9C"/>
    <w:rsid w:val="0074437B"/>
    <w:rsid w:val="0074454E"/>
    <w:rsid w:val="0074458D"/>
    <w:rsid w:val="007447AC"/>
    <w:rsid w:val="00744B8F"/>
    <w:rsid w:val="00744C43"/>
    <w:rsid w:val="00744FD8"/>
    <w:rsid w:val="00745017"/>
    <w:rsid w:val="00745124"/>
    <w:rsid w:val="0074514D"/>
    <w:rsid w:val="00745763"/>
    <w:rsid w:val="00745780"/>
    <w:rsid w:val="0074587B"/>
    <w:rsid w:val="00745934"/>
    <w:rsid w:val="00745B13"/>
    <w:rsid w:val="00745BF7"/>
    <w:rsid w:val="00745C9E"/>
    <w:rsid w:val="00745ED1"/>
    <w:rsid w:val="0074620D"/>
    <w:rsid w:val="00746630"/>
    <w:rsid w:val="0074667D"/>
    <w:rsid w:val="00746A09"/>
    <w:rsid w:val="00746B32"/>
    <w:rsid w:val="00746D07"/>
    <w:rsid w:val="00746D5C"/>
    <w:rsid w:val="00746F65"/>
    <w:rsid w:val="00746F7E"/>
    <w:rsid w:val="007471B8"/>
    <w:rsid w:val="00747467"/>
    <w:rsid w:val="0074795F"/>
    <w:rsid w:val="00747C69"/>
    <w:rsid w:val="00747CB2"/>
    <w:rsid w:val="00750104"/>
    <w:rsid w:val="007505F5"/>
    <w:rsid w:val="00750DA3"/>
    <w:rsid w:val="00751113"/>
    <w:rsid w:val="00751707"/>
    <w:rsid w:val="00751B1C"/>
    <w:rsid w:val="00751CFF"/>
    <w:rsid w:val="00752033"/>
    <w:rsid w:val="0075230F"/>
    <w:rsid w:val="00752447"/>
    <w:rsid w:val="00752492"/>
    <w:rsid w:val="007527FC"/>
    <w:rsid w:val="007528D8"/>
    <w:rsid w:val="00752D69"/>
    <w:rsid w:val="00752FF3"/>
    <w:rsid w:val="0075338A"/>
    <w:rsid w:val="00753464"/>
    <w:rsid w:val="00753471"/>
    <w:rsid w:val="00753520"/>
    <w:rsid w:val="007537FC"/>
    <w:rsid w:val="0075382C"/>
    <w:rsid w:val="00753CB1"/>
    <w:rsid w:val="00753D8F"/>
    <w:rsid w:val="00753F58"/>
    <w:rsid w:val="007542B0"/>
    <w:rsid w:val="0075497B"/>
    <w:rsid w:val="00754A73"/>
    <w:rsid w:val="00754E6E"/>
    <w:rsid w:val="00754F50"/>
    <w:rsid w:val="0075505F"/>
    <w:rsid w:val="007551DF"/>
    <w:rsid w:val="007552C6"/>
    <w:rsid w:val="00755300"/>
    <w:rsid w:val="007553CE"/>
    <w:rsid w:val="00755660"/>
    <w:rsid w:val="00755B2E"/>
    <w:rsid w:val="00755D09"/>
    <w:rsid w:val="007560CE"/>
    <w:rsid w:val="00756661"/>
    <w:rsid w:val="007569A8"/>
    <w:rsid w:val="00756A2B"/>
    <w:rsid w:val="0075709A"/>
    <w:rsid w:val="00757100"/>
    <w:rsid w:val="0075711F"/>
    <w:rsid w:val="00757349"/>
    <w:rsid w:val="007573FD"/>
    <w:rsid w:val="00757515"/>
    <w:rsid w:val="00757851"/>
    <w:rsid w:val="007578FC"/>
    <w:rsid w:val="00757C61"/>
    <w:rsid w:val="00760093"/>
    <w:rsid w:val="0076022A"/>
    <w:rsid w:val="0076035C"/>
    <w:rsid w:val="007604A7"/>
    <w:rsid w:val="007604AD"/>
    <w:rsid w:val="00760677"/>
    <w:rsid w:val="007606AA"/>
    <w:rsid w:val="00761150"/>
    <w:rsid w:val="007611A0"/>
    <w:rsid w:val="007611CE"/>
    <w:rsid w:val="007617B9"/>
    <w:rsid w:val="00761A53"/>
    <w:rsid w:val="00761FBD"/>
    <w:rsid w:val="0076225B"/>
    <w:rsid w:val="00762461"/>
    <w:rsid w:val="00762472"/>
    <w:rsid w:val="00762547"/>
    <w:rsid w:val="007627C7"/>
    <w:rsid w:val="00762CA6"/>
    <w:rsid w:val="00762D20"/>
    <w:rsid w:val="00762DF3"/>
    <w:rsid w:val="0076300C"/>
    <w:rsid w:val="007632EC"/>
    <w:rsid w:val="00763317"/>
    <w:rsid w:val="007633F8"/>
    <w:rsid w:val="0076345C"/>
    <w:rsid w:val="007639C7"/>
    <w:rsid w:val="00763ADB"/>
    <w:rsid w:val="00763BB2"/>
    <w:rsid w:val="00763F66"/>
    <w:rsid w:val="00763F90"/>
    <w:rsid w:val="00763F92"/>
    <w:rsid w:val="0076405B"/>
    <w:rsid w:val="00764139"/>
    <w:rsid w:val="0076416A"/>
    <w:rsid w:val="007648F9"/>
    <w:rsid w:val="00764EA1"/>
    <w:rsid w:val="00764FA9"/>
    <w:rsid w:val="00764FBF"/>
    <w:rsid w:val="007653B7"/>
    <w:rsid w:val="00765821"/>
    <w:rsid w:val="00765A1C"/>
    <w:rsid w:val="00765DB7"/>
    <w:rsid w:val="0076622F"/>
    <w:rsid w:val="007662D1"/>
    <w:rsid w:val="00766468"/>
    <w:rsid w:val="007664C8"/>
    <w:rsid w:val="007665DE"/>
    <w:rsid w:val="0076667C"/>
    <w:rsid w:val="00766706"/>
    <w:rsid w:val="007669DB"/>
    <w:rsid w:val="00766B43"/>
    <w:rsid w:val="00766C42"/>
    <w:rsid w:val="00767037"/>
    <w:rsid w:val="007670A0"/>
    <w:rsid w:val="0076760C"/>
    <w:rsid w:val="0076793F"/>
    <w:rsid w:val="007679FB"/>
    <w:rsid w:val="00767B77"/>
    <w:rsid w:val="00770146"/>
    <w:rsid w:val="007701F3"/>
    <w:rsid w:val="00770323"/>
    <w:rsid w:val="007704C8"/>
    <w:rsid w:val="007709FA"/>
    <w:rsid w:val="00770A4F"/>
    <w:rsid w:val="00770CEB"/>
    <w:rsid w:val="00770DC6"/>
    <w:rsid w:val="00770DC8"/>
    <w:rsid w:val="00770EAE"/>
    <w:rsid w:val="00771342"/>
    <w:rsid w:val="007713DB"/>
    <w:rsid w:val="00771C2D"/>
    <w:rsid w:val="00771F10"/>
    <w:rsid w:val="00771FCD"/>
    <w:rsid w:val="007724D2"/>
    <w:rsid w:val="00772565"/>
    <w:rsid w:val="00772C3F"/>
    <w:rsid w:val="00772C83"/>
    <w:rsid w:val="00772D6C"/>
    <w:rsid w:val="00772EA4"/>
    <w:rsid w:val="00773049"/>
    <w:rsid w:val="0077318F"/>
    <w:rsid w:val="00773541"/>
    <w:rsid w:val="007735FA"/>
    <w:rsid w:val="00773A51"/>
    <w:rsid w:val="00773A9E"/>
    <w:rsid w:val="00773C76"/>
    <w:rsid w:val="0077424A"/>
    <w:rsid w:val="007745F9"/>
    <w:rsid w:val="0077536D"/>
    <w:rsid w:val="00775428"/>
    <w:rsid w:val="007755B5"/>
    <w:rsid w:val="0077567D"/>
    <w:rsid w:val="00775EC3"/>
    <w:rsid w:val="00776052"/>
    <w:rsid w:val="00776213"/>
    <w:rsid w:val="007764C5"/>
    <w:rsid w:val="00776618"/>
    <w:rsid w:val="00776797"/>
    <w:rsid w:val="00776C33"/>
    <w:rsid w:val="00776FBC"/>
    <w:rsid w:val="007771A4"/>
    <w:rsid w:val="007776B6"/>
    <w:rsid w:val="00777BB7"/>
    <w:rsid w:val="00777BB9"/>
    <w:rsid w:val="007800C3"/>
    <w:rsid w:val="007800EB"/>
    <w:rsid w:val="00780741"/>
    <w:rsid w:val="0078085D"/>
    <w:rsid w:val="00780951"/>
    <w:rsid w:val="00780A3A"/>
    <w:rsid w:val="00780AC9"/>
    <w:rsid w:val="00780AF5"/>
    <w:rsid w:val="00780B38"/>
    <w:rsid w:val="00780CED"/>
    <w:rsid w:val="00780F1B"/>
    <w:rsid w:val="00781114"/>
    <w:rsid w:val="0078123F"/>
    <w:rsid w:val="00781524"/>
    <w:rsid w:val="0078159B"/>
    <w:rsid w:val="007819A9"/>
    <w:rsid w:val="007819F1"/>
    <w:rsid w:val="00781DC0"/>
    <w:rsid w:val="00781F48"/>
    <w:rsid w:val="0078213C"/>
    <w:rsid w:val="00782217"/>
    <w:rsid w:val="0078251B"/>
    <w:rsid w:val="00782CCD"/>
    <w:rsid w:val="00783190"/>
    <w:rsid w:val="007831AF"/>
    <w:rsid w:val="007832A4"/>
    <w:rsid w:val="007832A7"/>
    <w:rsid w:val="00783393"/>
    <w:rsid w:val="0078348B"/>
    <w:rsid w:val="0078380D"/>
    <w:rsid w:val="00783831"/>
    <w:rsid w:val="00783B07"/>
    <w:rsid w:val="00783DDB"/>
    <w:rsid w:val="007840B7"/>
    <w:rsid w:val="007840FC"/>
    <w:rsid w:val="00784319"/>
    <w:rsid w:val="0078498C"/>
    <w:rsid w:val="00784A81"/>
    <w:rsid w:val="00784ADD"/>
    <w:rsid w:val="00785766"/>
    <w:rsid w:val="00785911"/>
    <w:rsid w:val="00785978"/>
    <w:rsid w:val="00785BCE"/>
    <w:rsid w:val="00786108"/>
    <w:rsid w:val="00786182"/>
    <w:rsid w:val="00786282"/>
    <w:rsid w:val="007862A1"/>
    <w:rsid w:val="007863B8"/>
    <w:rsid w:val="0078661F"/>
    <w:rsid w:val="00786653"/>
    <w:rsid w:val="00786709"/>
    <w:rsid w:val="0078695A"/>
    <w:rsid w:val="00786C95"/>
    <w:rsid w:val="00786C9F"/>
    <w:rsid w:val="00786E48"/>
    <w:rsid w:val="007871B6"/>
    <w:rsid w:val="007872E0"/>
    <w:rsid w:val="0078766F"/>
    <w:rsid w:val="00787BCD"/>
    <w:rsid w:val="00787C94"/>
    <w:rsid w:val="00787E4F"/>
    <w:rsid w:val="00787EE4"/>
    <w:rsid w:val="007903FF"/>
    <w:rsid w:val="00790762"/>
    <w:rsid w:val="0079096B"/>
    <w:rsid w:val="0079097E"/>
    <w:rsid w:val="00790A2E"/>
    <w:rsid w:val="00790BA7"/>
    <w:rsid w:val="00790EBB"/>
    <w:rsid w:val="00791367"/>
    <w:rsid w:val="007914B5"/>
    <w:rsid w:val="0079164F"/>
    <w:rsid w:val="00791A1F"/>
    <w:rsid w:val="00791C6F"/>
    <w:rsid w:val="0079231D"/>
    <w:rsid w:val="00792543"/>
    <w:rsid w:val="0079285B"/>
    <w:rsid w:val="007928A2"/>
    <w:rsid w:val="00792919"/>
    <w:rsid w:val="00792AF7"/>
    <w:rsid w:val="00793271"/>
    <w:rsid w:val="007933BB"/>
    <w:rsid w:val="00793427"/>
    <w:rsid w:val="0079395E"/>
    <w:rsid w:val="00793982"/>
    <w:rsid w:val="00793AE7"/>
    <w:rsid w:val="00794526"/>
    <w:rsid w:val="007948EB"/>
    <w:rsid w:val="00794AEC"/>
    <w:rsid w:val="007950DD"/>
    <w:rsid w:val="00795220"/>
    <w:rsid w:val="007955AD"/>
    <w:rsid w:val="007956A2"/>
    <w:rsid w:val="00795D42"/>
    <w:rsid w:val="00796048"/>
    <w:rsid w:val="0079619E"/>
    <w:rsid w:val="007961D7"/>
    <w:rsid w:val="00796372"/>
    <w:rsid w:val="00796814"/>
    <w:rsid w:val="0079702B"/>
    <w:rsid w:val="0079712C"/>
    <w:rsid w:val="00797367"/>
    <w:rsid w:val="007974FC"/>
    <w:rsid w:val="00797AAF"/>
    <w:rsid w:val="00797F38"/>
    <w:rsid w:val="007A00F8"/>
    <w:rsid w:val="007A01BE"/>
    <w:rsid w:val="007A08F7"/>
    <w:rsid w:val="007A0C2C"/>
    <w:rsid w:val="007A0D44"/>
    <w:rsid w:val="007A1227"/>
    <w:rsid w:val="007A12C1"/>
    <w:rsid w:val="007A1C61"/>
    <w:rsid w:val="007A1CE3"/>
    <w:rsid w:val="007A1E72"/>
    <w:rsid w:val="007A1F33"/>
    <w:rsid w:val="007A2593"/>
    <w:rsid w:val="007A2A55"/>
    <w:rsid w:val="007A2BAE"/>
    <w:rsid w:val="007A323F"/>
    <w:rsid w:val="007A32C4"/>
    <w:rsid w:val="007A35A7"/>
    <w:rsid w:val="007A3714"/>
    <w:rsid w:val="007A37AF"/>
    <w:rsid w:val="007A3A54"/>
    <w:rsid w:val="007A3F19"/>
    <w:rsid w:val="007A3F8D"/>
    <w:rsid w:val="007A439C"/>
    <w:rsid w:val="007A4412"/>
    <w:rsid w:val="007A452B"/>
    <w:rsid w:val="007A487A"/>
    <w:rsid w:val="007A4D46"/>
    <w:rsid w:val="007A4DB5"/>
    <w:rsid w:val="007A4FA1"/>
    <w:rsid w:val="007A52FA"/>
    <w:rsid w:val="007A546D"/>
    <w:rsid w:val="007A5588"/>
    <w:rsid w:val="007A5B79"/>
    <w:rsid w:val="007A5BCC"/>
    <w:rsid w:val="007A5C02"/>
    <w:rsid w:val="007A5CD4"/>
    <w:rsid w:val="007A67B5"/>
    <w:rsid w:val="007A6A15"/>
    <w:rsid w:val="007A6E3D"/>
    <w:rsid w:val="007A72A5"/>
    <w:rsid w:val="007A73EC"/>
    <w:rsid w:val="007A76D2"/>
    <w:rsid w:val="007A7D3C"/>
    <w:rsid w:val="007A7EA5"/>
    <w:rsid w:val="007A7F6E"/>
    <w:rsid w:val="007A7F80"/>
    <w:rsid w:val="007B03B3"/>
    <w:rsid w:val="007B0548"/>
    <w:rsid w:val="007B09C2"/>
    <w:rsid w:val="007B0A37"/>
    <w:rsid w:val="007B0C32"/>
    <w:rsid w:val="007B0D74"/>
    <w:rsid w:val="007B0FC4"/>
    <w:rsid w:val="007B1135"/>
    <w:rsid w:val="007B142F"/>
    <w:rsid w:val="007B1618"/>
    <w:rsid w:val="007B17E7"/>
    <w:rsid w:val="007B1985"/>
    <w:rsid w:val="007B1D0E"/>
    <w:rsid w:val="007B1E89"/>
    <w:rsid w:val="007B2519"/>
    <w:rsid w:val="007B3260"/>
    <w:rsid w:val="007B371E"/>
    <w:rsid w:val="007B3989"/>
    <w:rsid w:val="007B39C4"/>
    <w:rsid w:val="007B3AE0"/>
    <w:rsid w:val="007B3BD9"/>
    <w:rsid w:val="007B3C68"/>
    <w:rsid w:val="007B4403"/>
    <w:rsid w:val="007B445F"/>
    <w:rsid w:val="007B4A8D"/>
    <w:rsid w:val="007B4ADB"/>
    <w:rsid w:val="007B4B26"/>
    <w:rsid w:val="007B4C21"/>
    <w:rsid w:val="007B4EE1"/>
    <w:rsid w:val="007B4F7B"/>
    <w:rsid w:val="007B5075"/>
    <w:rsid w:val="007B5250"/>
    <w:rsid w:val="007B53CC"/>
    <w:rsid w:val="007B53D1"/>
    <w:rsid w:val="007B54B4"/>
    <w:rsid w:val="007B5A78"/>
    <w:rsid w:val="007B5B24"/>
    <w:rsid w:val="007B5BF6"/>
    <w:rsid w:val="007B6014"/>
    <w:rsid w:val="007B614B"/>
    <w:rsid w:val="007B6208"/>
    <w:rsid w:val="007B6275"/>
    <w:rsid w:val="007B629B"/>
    <w:rsid w:val="007B63BF"/>
    <w:rsid w:val="007B63D0"/>
    <w:rsid w:val="007B6490"/>
    <w:rsid w:val="007B665A"/>
    <w:rsid w:val="007B6741"/>
    <w:rsid w:val="007B678D"/>
    <w:rsid w:val="007B6868"/>
    <w:rsid w:val="007B6908"/>
    <w:rsid w:val="007B69A8"/>
    <w:rsid w:val="007B73DC"/>
    <w:rsid w:val="007B7507"/>
    <w:rsid w:val="007B7647"/>
    <w:rsid w:val="007B7674"/>
    <w:rsid w:val="007B7818"/>
    <w:rsid w:val="007B79F7"/>
    <w:rsid w:val="007B7A7D"/>
    <w:rsid w:val="007B7B23"/>
    <w:rsid w:val="007B7F04"/>
    <w:rsid w:val="007B7F86"/>
    <w:rsid w:val="007C0364"/>
    <w:rsid w:val="007C03D4"/>
    <w:rsid w:val="007C0B5B"/>
    <w:rsid w:val="007C17FA"/>
    <w:rsid w:val="007C184F"/>
    <w:rsid w:val="007C2354"/>
    <w:rsid w:val="007C2542"/>
    <w:rsid w:val="007C25D2"/>
    <w:rsid w:val="007C268F"/>
    <w:rsid w:val="007C26A1"/>
    <w:rsid w:val="007C27C5"/>
    <w:rsid w:val="007C27D7"/>
    <w:rsid w:val="007C285F"/>
    <w:rsid w:val="007C2D3D"/>
    <w:rsid w:val="007C2E3C"/>
    <w:rsid w:val="007C303A"/>
    <w:rsid w:val="007C339A"/>
    <w:rsid w:val="007C36C1"/>
    <w:rsid w:val="007C39D0"/>
    <w:rsid w:val="007C3AE1"/>
    <w:rsid w:val="007C429C"/>
    <w:rsid w:val="007C4338"/>
    <w:rsid w:val="007C49E7"/>
    <w:rsid w:val="007C4A67"/>
    <w:rsid w:val="007C51E1"/>
    <w:rsid w:val="007C5495"/>
    <w:rsid w:val="007C54E2"/>
    <w:rsid w:val="007C55CC"/>
    <w:rsid w:val="007C577C"/>
    <w:rsid w:val="007C5BC3"/>
    <w:rsid w:val="007C5CB1"/>
    <w:rsid w:val="007C5FD8"/>
    <w:rsid w:val="007C6182"/>
    <w:rsid w:val="007C6AF2"/>
    <w:rsid w:val="007C6B70"/>
    <w:rsid w:val="007C6DE4"/>
    <w:rsid w:val="007C703E"/>
    <w:rsid w:val="007C70CF"/>
    <w:rsid w:val="007C76F6"/>
    <w:rsid w:val="007C7B12"/>
    <w:rsid w:val="007C7D44"/>
    <w:rsid w:val="007C7E83"/>
    <w:rsid w:val="007C7EE5"/>
    <w:rsid w:val="007C7F73"/>
    <w:rsid w:val="007D0932"/>
    <w:rsid w:val="007D0D03"/>
    <w:rsid w:val="007D0DE1"/>
    <w:rsid w:val="007D0E31"/>
    <w:rsid w:val="007D1202"/>
    <w:rsid w:val="007D1C50"/>
    <w:rsid w:val="007D1E66"/>
    <w:rsid w:val="007D1FA3"/>
    <w:rsid w:val="007D2096"/>
    <w:rsid w:val="007D23F3"/>
    <w:rsid w:val="007D26C0"/>
    <w:rsid w:val="007D26C4"/>
    <w:rsid w:val="007D2C10"/>
    <w:rsid w:val="007D2F48"/>
    <w:rsid w:val="007D3157"/>
    <w:rsid w:val="007D318A"/>
    <w:rsid w:val="007D342F"/>
    <w:rsid w:val="007D3C56"/>
    <w:rsid w:val="007D40CD"/>
    <w:rsid w:val="007D44A1"/>
    <w:rsid w:val="007D46A7"/>
    <w:rsid w:val="007D5AD0"/>
    <w:rsid w:val="007D5B0D"/>
    <w:rsid w:val="007D5F4B"/>
    <w:rsid w:val="007D607A"/>
    <w:rsid w:val="007D617F"/>
    <w:rsid w:val="007D62BE"/>
    <w:rsid w:val="007D68F3"/>
    <w:rsid w:val="007D6AAC"/>
    <w:rsid w:val="007D6B1F"/>
    <w:rsid w:val="007D6D08"/>
    <w:rsid w:val="007D6F1F"/>
    <w:rsid w:val="007D6F6E"/>
    <w:rsid w:val="007D7184"/>
    <w:rsid w:val="007D71A2"/>
    <w:rsid w:val="007D73B9"/>
    <w:rsid w:val="007D798D"/>
    <w:rsid w:val="007D7E01"/>
    <w:rsid w:val="007D7F27"/>
    <w:rsid w:val="007E00BE"/>
    <w:rsid w:val="007E017B"/>
    <w:rsid w:val="007E01BC"/>
    <w:rsid w:val="007E0209"/>
    <w:rsid w:val="007E0411"/>
    <w:rsid w:val="007E07F1"/>
    <w:rsid w:val="007E0801"/>
    <w:rsid w:val="007E092D"/>
    <w:rsid w:val="007E0E44"/>
    <w:rsid w:val="007E0E74"/>
    <w:rsid w:val="007E0E90"/>
    <w:rsid w:val="007E0FD1"/>
    <w:rsid w:val="007E12B9"/>
    <w:rsid w:val="007E1670"/>
    <w:rsid w:val="007E16A3"/>
    <w:rsid w:val="007E170E"/>
    <w:rsid w:val="007E1876"/>
    <w:rsid w:val="007E18B3"/>
    <w:rsid w:val="007E1AB2"/>
    <w:rsid w:val="007E1C97"/>
    <w:rsid w:val="007E1CBA"/>
    <w:rsid w:val="007E1DFF"/>
    <w:rsid w:val="007E21AF"/>
    <w:rsid w:val="007E2380"/>
    <w:rsid w:val="007E24CE"/>
    <w:rsid w:val="007E271E"/>
    <w:rsid w:val="007E2E13"/>
    <w:rsid w:val="007E2EAE"/>
    <w:rsid w:val="007E2F65"/>
    <w:rsid w:val="007E35D3"/>
    <w:rsid w:val="007E37DA"/>
    <w:rsid w:val="007E4130"/>
    <w:rsid w:val="007E416B"/>
    <w:rsid w:val="007E44D7"/>
    <w:rsid w:val="007E4683"/>
    <w:rsid w:val="007E4BC2"/>
    <w:rsid w:val="007E538C"/>
    <w:rsid w:val="007E56DA"/>
    <w:rsid w:val="007E5CF9"/>
    <w:rsid w:val="007E5DE6"/>
    <w:rsid w:val="007E5EDF"/>
    <w:rsid w:val="007E60E2"/>
    <w:rsid w:val="007E616A"/>
    <w:rsid w:val="007E637E"/>
    <w:rsid w:val="007E63A6"/>
    <w:rsid w:val="007E64CD"/>
    <w:rsid w:val="007E65FF"/>
    <w:rsid w:val="007E6733"/>
    <w:rsid w:val="007E6780"/>
    <w:rsid w:val="007E6A3A"/>
    <w:rsid w:val="007E6CD0"/>
    <w:rsid w:val="007E6DFE"/>
    <w:rsid w:val="007E7443"/>
    <w:rsid w:val="007E7466"/>
    <w:rsid w:val="007E74CD"/>
    <w:rsid w:val="007E74D7"/>
    <w:rsid w:val="007E7A08"/>
    <w:rsid w:val="007E7BC2"/>
    <w:rsid w:val="007E7C5E"/>
    <w:rsid w:val="007E7EBE"/>
    <w:rsid w:val="007F0195"/>
    <w:rsid w:val="007F030F"/>
    <w:rsid w:val="007F059C"/>
    <w:rsid w:val="007F0A1D"/>
    <w:rsid w:val="007F0CC3"/>
    <w:rsid w:val="007F0E2F"/>
    <w:rsid w:val="007F1196"/>
    <w:rsid w:val="007F11C7"/>
    <w:rsid w:val="007F12F9"/>
    <w:rsid w:val="007F1379"/>
    <w:rsid w:val="007F17AC"/>
    <w:rsid w:val="007F17F7"/>
    <w:rsid w:val="007F1801"/>
    <w:rsid w:val="007F1898"/>
    <w:rsid w:val="007F1A8D"/>
    <w:rsid w:val="007F1FC0"/>
    <w:rsid w:val="007F2096"/>
    <w:rsid w:val="007F2135"/>
    <w:rsid w:val="007F2240"/>
    <w:rsid w:val="007F23E0"/>
    <w:rsid w:val="007F240A"/>
    <w:rsid w:val="007F2651"/>
    <w:rsid w:val="007F2795"/>
    <w:rsid w:val="007F2CA5"/>
    <w:rsid w:val="007F2CF5"/>
    <w:rsid w:val="007F2D66"/>
    <w:rsid w:val="007F2D78"/>
    <w:rsid w:val="007F2EE3"/>
    <w:rsid w:val="007F335D"/>
    <w:rsid w:val="007F3450"/>
    <w:rsid w:val="007F362F"/>
    <w:rsid w:val="007F370E"/>
    <w:rsid w:val="007F374B"/>
    <w:rsid w:val="007F37B8"/>
    <w:rsid w:val="007F3916"/>
    <w:rsid w:val="007F39A5"/>
    <w:rsid w:val="007F3EF4"/>
    <w:rsid w:val="007F3F12"/>
    <w:rsid w:val="007F4219"/>
    <w:rsid w:val="007F426F"/>
    <w:rsid w:val="007F4532"/>
    <w:rsid w:val="007F46D4"/>
    <w:rsid w:val="007F4C18"/>
    <w:rsid w:val="007F4C90"/>
    <w:rsid w:val="007F4CB1"/>
    <w:rsid w:val="007F4F21"/>
    <w:rsid w:val="007F51D4"/>
    <w:rsid w:val="007F575E"/>
    <w:rsid w:val="007F5800"/>
    <w:rsid w:val="007F59B9"/>
    <w:rsid w:val="007F5AAB"/>
    <w:rsid w:val="007F5C84"/>
    <w:rsid w:val="007F5EF1"/>
    <w:rsid w:val="007F6176"/>
    <w:rsid w:val="007F6337"/>
    <w:rsid w:val="007F6490"/>
    <w:rsid w:val="007F6963"/>
    <w:rsid w:val="007F6A70"/>
    <w:rsid w:val="007F6D10"/>
    <w:rsid w:val="007F6DBA"/>
    <w:rsid w:val="007F6E78"/>
    <w:rsid w:val="007F712F"/>
    <w:rsid w:val="007F75B1"/>
    <w:rsid w:val="007F7948"/>
    <w:rsid w:val="007F7A5D"/>
    <w:rsid w:val="007F7AAD"/>
    <w:rsid w:val="007F7E6F"/>
    <w:rsid w:val="00800396"/>
    <w:rsid w:val="0080068A"/>
    <w:rsid w:val="008006AF"/>
    <w:rsid w:val="00800B1B"/>
    <w:rsid w:val="0080108E"/>
    <w:rsid w:val="00801242"/>
    <w:rsid w:val="008013EE"/>
    <w:rsid w:val="008014C7"/>
    <w:rsid w:val="0080170F"/>
    <w:rsid w:val="0080176D"/>
    <w:rsid w:val="00801770"/>
    <w:rsid w:val="00801C3E"/>
    <w:rsid w:val="008023D5"/>
    <w:rsid w:val="008023EA"/>
    <w:rsid w:val="0080289C"/>
    <w:rsid w:val="00802BAB"/>
    <w:rsid w:val="00802DF3"/>
    <w:rsid w:val="00802E8B"/>
    <w:rsid w:val="00802F79"/>
    <w:rsid w:val="00803B90"/>
    <w:rsid w:val="00804034"/>
    <w:rsid w:val="0080433F"/>
    <w:rsid w:val="0080487B"/>
    <w:rsid w:val="00804BC5"/>
    <w:rsid w:val="00804C2F"/>
    <w:rsid w:val="00804D86"/>
    <w:rsid w:val="00804F72"/>
    <w:rsid w:val="00805142"/>
    <w:rsid w:val="008051FD"/>
    <w:rsid w:val="008052B1"/>
    <w:rsid w:val="008054EE"/>
    <w:rsid w:val="00805B59"/>
    <w:rsid w:val="00805BD4"/>
    <w:rsid w:val="00805BF3"/>
    <w:rsid w:val="00805C5B"/>
    <w:rsid w:val="00805E40"/>
    <w:rsid w:val="00805F74"/>
    <w:rsid w:val="00806017"/>
    <w:rsid w:val="0080624F"/>
    <w:rsid w:val="00806354"/>
    <w:rsid w:val="008063AB"/>
    <w:rsid w:val="0080669B"/>
    <w:rsid w:val="00806911"/>
    <w:rsid w:val="008069C6"/>
    <w:rsid w:val="00806BA6"/>
    <w:rsid w:val="00806E6E"/>
    <w:rsid w:val="00806ED2"/>
    <w:rsid w:val="00807182"/>
    <w:rsid w:val="008071AD"/>
    <w:rsid w:val="0080735F"/>
    <w:rsid w:val="008074B2"/>
    <w:rsid w:val="00807EE9"/>
    <w:rsid w:val="0081016F"/>
    <w:rsid w:val="00810B2A"/>
    <w:rsid w:val="00810FC5"/>
    <w:rsid w:val="00811360"/>
    <w:rsid w:val="008114DE"/>
    <w:rsid w:val="00811A0F"/>
    <w:rsid w:val="00811DA5"/>
    <w:rsid w:val="008120D4"/>
    <w:rsid w:val="008121BE"/>
    <w:rsid w:val="0081267E"/>
    <w:rsid w:val="008126A9"/>
    <w:rsid w:val="00812788"/>
    <w:rsid w:val="00812911"/>
    <w:rsid w:val="00812AB2"/>
    <w:rsid w:val="00812ABE"/>
    <w:rsid w:val="00812B13"/>
    <w:rsid w:val="00812CA3"/>
    <w:rsid w:val="00812DF6"/>
    <w:rsid w:val="00813091"/>
    <w:rsid w:val="008134FB"/>
    <w:rsid w:val="0081350B"/>
    <w:rsid w:val="00813532"/>
    <w:rsid w:val="008138E9"/>
    <w:rsid w:val="00813DB8"/>
    <w:rsid w:val="00813F5C"/>
    <w:rsid w:val="008140E0"/>
    <w:rsid w:val="008148AF"/>
    <w:rsid w:val="0081491D"/>
    <w:rsid w:val="00814CBD"/>
    <w:rsid w:val="00814D70"/>
    <w:rsid w:val="008150A1"/>
    <w:rsid w:val="00815193"/>
    <w:rsid w:val="0081546B"/>
    <w:rsid w:val="0081552A"/>
    <w:rsid w:val="00815569"/>
    <w:rsid w:val="00815D85"/>
    <w:rsid w:val="008163BB"/>
    <w:rsid w:val="00816572"/>
    <w:rsid w:val="0081676B"/>
    <w:rsid w:val="00816884"/>
    <w:rsid w:val="0081688D"/>
    <w:rsid w:val="00816B0D"/>
    <w:rsid w:val="00816B21"/>
    <w:rsid w:val="00816CDC"/>
    <w:rsid w:val="00817A95"/>
    <w:rsid w:val="0082031A"/>
    <w:rsid w:val="00820375"/>
    <w:rsid w:val="008205B1"/>
    <w:rsid w:val="0082081B"/>
    <w:rsid w:val="0082099A"/>
    <w:rsid w:val="00820AED"/>
    <w:rsid w:val="00820DDD"/>
    <w:rsid w:val="008210F1"/>
    <w:rsid w:val="00821523"/>
    <w:rsid w:val="0082152D"/>
    <w:rsid w:val="008218BD"/>
    <w:rsid w:val="008218D6"/>
    <w:rsid w:val="00821B05"/>
    <w:rsid w:val="00821B6B"/>
    <w:rsid w:val="00821C2F"/>
    <w:rsid w:val="008222B8"/>
    <w:rsid w:val="008223AF"/>
    <w:rsid w:val="008223CA"/>
    <w:rsid w:val="00822660"/>
    <w:rsid w:val="008226CD"/>
    <w:rsid w:val="008226E2"/>
    <w:rsid w:val="0082270E"/>
    <w:rsid w:val="00822846"/>
    <w:rsid w:val="00822A41"/>
    <w:rsid w:val="00822AC3"/>
    <w:rsid w:val="00822F8F"/>
    <w:rsid w:val="00822FE8"/>
    <w:rsid w:val="008230F8"/>
    <w:rsid w:val="00823502"/>
    <w:rsid w:val="008235A0"/>
    <w:rsid w:val="00823B6B"/>
    <w:rsid w:val="008242F0"/>
    <w:rsid w:val="008247C3"/>
    <w:rsid w:val="00824A7F"/>
    <w:rsid w:val="00824C78"/>
    <w:rsid w:val="0082538B"/>
    <w:rsid w:val="008254A5"/>
    <w:rsid w:val="00825B9A"/>
    <w:rsid w:val="00825D33"/>
    <w:rsid w:val="00825D82"/>
    <w:rsid w:val="00825ECB"/>
    <w:rsid w:val="00825EF9"/>
    <w:rsid w:val="008262CD"/>
    <w:rsid w:val="008267D2"/>
    <w:rsid w:val="00827499"/>
    <w:rsid w:val="00827542"/>
    <w:rsid w:val="00827853"/>
    <w:rsid w:val="00827900"/>
    <w:rsid w:val="00827A96"/>
    <w:rsid w:val="00827B46"/>
    <w:rsid w:val="00827E9C"/>
    <w:rsid w:val="00830316"/>
    <w:rsid w:val="00830466"/>
    <w:rsid w:val="008307D4"/>
    <w:rsid w:val="008309E4"/>
    <w:rsid w:val="00830B01"/>
    <w:rsid w:val="00830C86"/>
    <w:rsid w:val="00830D2F"/>
    <w:rsid w:val="00830E97"/>
    <w:rsid w:val="00830FF7"/>
    <w:rsid w:val="008312F9"/>
    <w:rsid w:val="008314B4"/>
    <w:rsid w:val="00831789"/>
    <w:rsid w:val="008317DB"/>
    <w:rsid w:val="00831ED3"/>
    <w:rsid w:val="00831EE9"/>
    <w:rsid w:val="008322E8"/>
    <w:rsid w:val="00832558"/>
    <w:rsid w:val="008325C7"/>
    <w:rsid w:val="00832BCE"/>
    <w:rsid w:val="00832C2B"/>
    <w:rsid w:val="00832EAA"/>
    <w:rsid w:val="0083302A"/>
    <w:rsid w:val="008331D8"/>
    <w:rsid w:val="008335E2"/>
    <w:rsid w:val="00833871"/>
    <w:rsid w:val="00833C45"/>
    <w:rsid w:val="00833DA7"/>
    <w:rsid w:val="00834321"/>
    <w:rsid w:val="00834541"/>
    <w:rsid w:val="0083537C"/>
    <w:rsid w:val="008353BF"/>
    <w:rsid w:val="0083590B"/>
    <w:rsid w:val="00835971"/>
    <w:rsid w:val="00835A85"/>
    <w:rsid w:val="00835D50"/>
    <w:rsid w:val="00835D5F"/>
    <w:rsid w:val="00835E0D"/>
    <w:rsid w:val="00835ED9"/>
    <w:rsid w:val="008360D2"/>
    <w:rsid w:val="00836304"/>
    <w:rsid w:val="00836543"/>
    <w:rsid w:val="00836606"/>
    <w:rsid w:val="00836AF8"/>
    <w:rsid w:val="00836B23"/>
    <w:rsid w:val="00836BF7"/>
    <w:rsid w:val="00837497"/>
    <w:rsid w:val="00837E42"/>
    <w:rsid w:val="008400AB"/>
    <w:rsid w:val="0084015A"/>
    <w:rsid w:val="008404E8"/>
    <w:rsid w:val="008405A1"/>
    <w:rsid w:val="00840820"/>
    <w:rsid w:val="00840968"/>
    <w:rsid w:val="008409C3"/>
    <w:rsid w:val="00840E30"/>
    <w:rsid w:val="00841397"/>
    <w:rsid w:val="00841770"/>
    <w:rsid w:val="008418A3"/>
    <w:rsid w:val="008418A9"/>
    <w:rsid w:val="008419EF"/>
    <w:rsid w:val="00841AE0"/>
    <w:rsid w:val="00841E34"/>
    <w:rsid w:val="00841E98"/>
    <w:rsid w:val="00841FAA"/>
    <w:rsid w:val="00842105"/>
    <w:rsid w:val="0084217F"/>
    <w:rsid w:val="008421B7"/>
    <w:rsid w:val="00843337"/>
    <w:rsid w:val="008435BE"/>
    <w:rsid w:val="008437B7"/>
    <w:rsid w:val="008437F1"/>
    <w:rsid w:val="00843BE3"/>
    <w:rsid w:val="00843D8D"/>
    <w:rsid w:val="00843F7E"/>
    <w:rsid w:val="00844376"/>
    <w:rsid w:val="00844562"/>
    <w:rsid w:val="008445AF"/>
    <w:rsid w:val="00844652"/>
    <w:rsid w:val="0084497D"/>
    <w:rsid w:val="00844987"/>
    <w:rsid w:val="00844B3A"/>
    <w:rsid w:val="00844B5C"/>
    <w:rsid w:val="00845038"/>
    <w:rsid w:val="00845270"/>
    <w:rsid w:val="00845423"/>
    <w:rsid w:val="008456A4"/>
    <w:rsid w:val="00845748"/>
    <w:rsid w:val="00845905"/>
    <w:rsid w:val="008459AB"/>
    <w:rsid w:val="008459E0"/>
    <w:rsid w:val="00845AF3"/>
    <w:rsid w:val="00845DE0"/>
    <w:rsid w:val="008462CC"/>
    <w:rsid w:val="00846575"/>
    <w:rsid w:val="00846951"/>
    <w:rsid w:val="00846D3A"/>
    <w:rsid w:val="00846F14"/>
    <w:rsid w:val="008471A2"/>
    <w:rsid w:val="0084756C"/>
    <w:rsid w:val="008478A1"/>
    <w:rsid w:val="008501A4"/>
    <w:rsid w:val="00850695"/>
    <w:rsid w:val="00850715"/>
    <w:rsid w:val="008509D6"/>
    <w:rsid w:val="00850D34"/>
    <w:rsid w:val="00851183"/>
    <w:rsid w:val="00851414"/>
    <w:rsid w:val="00851555"/>
    <w:rsid w:val="00851681"/>
    <w:rsid w:val="00851851"/>
    <w:rsid w:val="00851943"/>
    <w:rsid w:val="00851C1F"/>
    <w:rsid w:val="00852009"/>
    <w:rsid w:val="00852062"/>
    <w:rsid w:val="00852380"/>
    <w:rsid w:val="008526DD"/>
    <w:rsid w:val="00852746"/>
    <w:rsid w:val="00852A5E"/>
    <w:rsid w:val="00852B55"/>
    <w:rsid w:val="00852CB4"/>
    <w:rsid w:val="00852CC5"/>
    <w:rsid w:val="00852DFF"/>
    <w:rsid w:val="00852F96"/>
    <w:rsid w:val="008532C3"/>
    <w:rsid w:val="008535A7"/>
    <w:rsid w:val="00853843"/>
    <w:rsid w:val="00853FC9"/>
    <w:rsid w:val="00854366"/>
    <w:rsid w:val="0085442B"/>
    <w:rsid w:val="00854748"/>
    <w:rsid w:val="00855185"/>
    <w:rsid w:val="00855432"/>
    <w:rsid w:val="008556AD"/>
    <w:rsid w:val="00855E2D"/>
    <w:rsid w:val="008560FA"/>
    <w:rsid w:val="008561AB"/>
    <w:rsid w:val="008561FA"/>
    <w:rsid w:val="00856B54"/>
    <w:rsid w:val="00856D1C"/>
    <w:rsid w:val="00856E12"/>
    <w:rsid w:val="00856EEA"/>
    <w:rsid w:val="008575AA"/>
    <w:rsid w:val="008575C5"/>
    <w:rsid w:val="00857712"/>
    <w:rsid w:val="00857760"/>
    <w:rsid w:val="00857B51"/>
    <w:rsid w:val="00860178"/>
    <w:rsid w:val="00860448"/>
    <w:rsid w:val="0086088B"/>
    <w:rsid w:val="00860A72"/>
    <w:rsid w:val="00860A9A"/>
    <w:rsid w:val="00860D2A"/>
    <w:rsid w:val="00861239"/>
    <w:rsid w:val="008612F3"/>
    <w:rsid w:val="00861395"/>
    <w:rsid w:val="00861595"/>
    <w:rsid w:val="00861971"/>
    <w:rsid w:val="00861AEE"/>
    <w:rsid w:val="008620E5"/>
    <w:rsid w:val="00862132"/>
    <w:rsid w:val="00862389"/>
    <w:rsid w:val="00862460"/>
    <w:rsid w:val="00862529"/>
    <w:rsid w:val="008626E4"/>
    <w:rsid w:val="00862802"/>
    <w:rsid w:val="00862C16"/>
    <w:rsid w:val="0086301B"/>
    <w:rsid w:val="00863073"/>
    <w:rsid w:val="00863C37"/>
    <w:rsid w:val="008648B9"/>
    <w:rsid w:val="00864A27"/>
    <w:rsid w:val="00864C37"/>
    <w:rsid w:val="00864F05"/>
    <w:rsid w:val="00865234"/>
    <w:rsid w:val="00865325"/>
    <w:rsid w:val="008653B1"/>
    <w:rsid w:val="008655F5"/>
    <w:rsid w:val="00865871"/>
    <w:rsid w:val="00865994"/>
    <w:rsid w:val="008659BB"/>
    <w:rsid w:val="00865A0F"/>
    <w:rsid w:val="00865BF7"/>
    <w:rsid w:val="00865F0F"/>
    <w:rsid w:val="008660B0"/>
    <w:rsid w:val="008662F9"/>
    <w:rsid w:val="00866F19"/>
    <w:rsid w:val="008671A7"/>
    <w:rsid w:val="0086781A"/>
    <w:rsid w:val="00867A03"/>
    <w:rsid w:val="00867B95"/>
    <w:rsid w:val="00867BE3"/>
    <w:rsid w:val="00867CBA"/>
    <w:rsid w:val="00867EE0"/>
    <w:rsid w:val="00867FE7"/>
    <w:rsid w:val="00870347"/>
    <w:rsid w:val="00870407"/>
    <w:rsid w:val="0087051C"/>
    <w:rsid w:val="0087070C"/>
    <w:rsid w:val="008709AC"/>
    <w:rsid w:val="00870A7E"/>
    <w:rsid w:val="00870DFB"/>
    <w:rsid w:val="00871797"/>
    <w:rsid w:val="0087221F"/>
    <w:rsid w:val="008724FF"/>
    <w:rsid w:val="00872B5D"/>
    <w:rsid w:val="00872F47"/>
    <w:rsid w:val="00872FB0"/>
    <w:rsid w:val="008735B6"/>
    <w:rsid w:val="0087375C"/>
    <w:rsid w:val="00873973"/>
    <w:rsid w:val="008739A4"/>
    <w:rsid w:val="00873AC5"/>
    <w:rsid w:val="00873B91"/>
    <w:rsid w:val="00873D84"/>
    <w:rsid w:val="0087450A"/>
    <w:rsid w:val="00874EAE"/>
    <w:rsid w:val="00875421"/>
    <w:rsid w:val="008754EE"/>
    <w:rsid w:val="0087595B"/>
    <w:rsid w:val="008763D8"/>
    <w:rsid w:val="00876437"/>
    <w:rsid w:val="00876601"/>
    <w:rsid w:val="008773E1"/>
    <w:rsid w:val="00877651"/>
    <w:rsid w:val="0087765E"/>
    <w:rsid w:val="00877829"/>
    <w:rsid w:val="00877A98"/>
    <w:rsid w:val="00877AC7"/>
    <w:rsid w:val="00877BD8"/>
    <w:rsid w:val="00877CBA"/>
    <w:rsid w:val="00877DEC"/>
    <w:rsid w:val="0088081E"/>
    <w:rsid w:val="00880DAD"/>
    <w:rsid w:val="00880E66"/>
    <w:rsid w:val="008811FB"/>
    <w:rsid w:val="0088165B"/>
    <w:rsid w:val="00881A5B"/>
    <w:rsid w:val="00881C04"/>
    <w:rsid w:val="00881F0B"/>
    <w:rsid w:val="00882074"/>
    <w:rsid w:val="008824FE"/>
    <w:rsid w:val="00882921"/>
    <w:rsid w:val="00882943"/>
    <w:rsid w:val="00882A2F"/>
    <w:rsid w:val="00882B04"/>
    <w:rsid w:val="00882C19"/>
    <w:rsid w:val="00882E2E"/>
    <w:rsid w:val="00882F98"/>
    <w:rsid w:val="008831A0"/>
    <w:rsid w:val="008831F8"/>
    <w:rsid w:val="008832C2"/>
    <w:rsid w:val="00883361"/>
    <w:rsid w:val="0088355A"/>
    <w:rsid w:val="00883640"/>
    <w:rsid w:val="008836A9"/>
    <w:rsid w:val="008836C5"/>
    <w:rsid w:val="00883830"/>
    <w:rsid w:val="008839DB"/>
    <w:rsid w:val="00883C27"/>
    <w:rsid w:val="0088423E"/>
    <w:rsid w:val="0088440B"/>
    <w:rsid w:val="0088442C"/>
    <w:rsid w:val="0088496A"/>
    <w:rsid w:val="00884C57"/>
    <w:rsid w:val="00884DFE"/>
    <w:rsid w:val="00884E46"/>
    <w:rsid w:val="00885AB2"/>
    <w:rsid w:val="00885D0F"/>
    <w:rsid w:val="00885D43"/>
    <w:rsid w:val="00885E87"/>
    <w:rsid w:val="00885F9C"/>
    <w:rsid w:val="00886211"/>
    <w:rsid w:val="008864D6"/>
    <w:rsid w:val="00886847"/>
    <w:rsid w:val="00886C74"/>
    <w:rsid w:val="0088776A"/>
    <w:rsid w:val="00887A3C"/>
    <w:rsid w:val="00887B33"/>
    <w:rsid w:val="00887BB2"/>
    <w:rsid w:val="00887F0B"/>
    <w:rsid w:val="00890117"/>
    <w:rsid w:val="008903EE"/>
    <w:rsid w:val="00890694"/>
    <w:rsid w:val="008908A6"/>
    <w:rsid w:val="00890D1A"/>
    <w:rsid w:val="00891237"/>
    <w:rsid w:val="008913D4"/>
    <w:rsid w:val="008914DF"/>
    <w:rsid w:val="00891517"/>
    <w:rsid w:val="0089170A"/>
    <w:rsid w:val="008918BA"/>
    <w:rsid w:val="00891933"/>
    <w:rsid w:val="00891B0D"/>
    <w:rsid w:val="00891CDF"/>
    <w:rsid w:val="00891E38"/>
    <w:rsid w:val="00891FCD"/>
    <w:rsid w:val="00892003"/>
    <w:rsid w:val="008920B1"/>
    <w:rsid w:val="0089224C"/>
    <w:rsid w:val="008926BB"/>
    <w:rsid w:val="00892DF4"/>
    <w:rsid w:val="00892E29"/>
    <w:rsid w:val="00892F92"/>
    <w:rsid w:val="00893086"/>
    <w:rsid w:val="0089352C"/>
    <w:rsid w:val="008937DE"/>
    <w:rsid w:val="00893F4D"/>
    <w:rsid w:val="00894133"/>
    <w:rsid w:val="008941E2"/>
    <w:rsid w:val="008942D1"/>
    <w:rsid w:val="0089432A"/>
    <w:rsid w:val="008948A7"/>
    <w:rsid w:val="00894D8C"/>
    <w:rsid w:val="00895021"/>
    <w:rsid w:val="00895247"/>
    <w:rsid w:val="00895423"/>
    <w:rsid w:val="00895940"/>
    <w:rsid w:val="00895996"/>
    <w:rsid w:val="00895A35"/>
    <w:rsid w:val="00895B6A"/>
    <w:rsid w:val="00895BCB"/>
    <w:rsid w:val="00895C3C"/>
    <w:rsid w:val="00895D9D"/>
    <w:rsid w:val="00895E34"/>
    <w:rsid w:val="008960E5"/>
    <w:rsid w:val="0089617F"/>
    <w:rsid w:val="00896323"/>
    <w:rsid w:val="00896388"/>
    <w:rsid w:val="008963E6"/>
    <w:rsid w:val="00896987"/>
    <w:rsid w:val="00896A6E"/>
    <w:rsid w:val="00896B01"/>
    <w:rsid w:val="00896E14"/>
    <w:rsid w:val="0089718A"/>
    <w:rsid w:val="008975A5"/>
    <w:rsid w:val="00897717"/>
    <w:rsid w:val="00897724"/>
    <w:rsid w:val="00897871"/>
    <w:rsid w:val="00897976"/>
    <w:rsid w:val="00897AF1"/>
    <w:rsid w:val="008A02DD"/>
    <w:rsid w:val="008A075F"/>
    <w:rsid w:val="008A095A"/>
    <w:rsid w:val="008A09E4"/>
    <w:rsid w:val="008A0BF8"/>
    <w:rsid w:val="008A1133"/>
    <w:rsid w:val="008A12DB"/>
    <w:rsid w:val="008A13A4"/>
    <w:rsid w:val="008A17C1"/>
    <w:rsid w:val="008A1A35"/>
    <w:rsid w:val="008A1A55"/>
    <w:rsid w:val="008A2034"/>
    <w:rsid w:val="008A213C"/>
    <w:rsid w:val="008A2BA1"/>
    <w:rsid w:val="008A328A"/>
    <w:rsid w:val="008A3318"/>
    <w:rsid w:val="008A3339"/>
    <w:rsid w:val="008A454A"/>
    <w:rsid w:val="008A4C97"/>
    <w:rsid w:val="008A4E9D"/>
    <w:rsid w:val="008A4EF6"/>
    <w:rsid w:val="008A5000"/>
    <w:rsid w:val="008A500E"/>
    <w:rsid w:val="008A5658"/>
    <w:rsid w:val="008A58C2"/>
    <w:rsid w:val="008A5930"/>
    <w:rsid w:val="008A5AC2"/>
    <w:rsid w:val="008A5CD1"/>
    <w:rsid w:val="008A6515"/>
    <w:rsid w:val="008A662B"/>
    <w:rsid w:val="008A66B5"/>
    <w:rsid w:val="008A69A7"/>
    <w:rsid w:val="008A6A6B"/>
    <w:rsid w:val="008A6BC4"/>
    <w:rsid w:val="008A6BDC"/>
    <w:rsid w:val="008A6CFB"/>
    <w:rsid w:val="008A6FC4"/>
    <w:rsid w:val="008A7CCB"/>
    <w:rsid w:val="008A7CD0"/>
    <w:rsid w:val="008A7F5F"/>
    <w:rsid w:val="008A7F75"/>
    <w:rsid w:val="008A7FBE"/>
    <w:rsid w:val="008B0213"/>
    <w:rsid w:val="008B0640"/>
    <w:rsid w:val="008B0FBF"/>
    <w:rsid w:val="008B14D8"/>
    <w:rsid w:val="008B208E"/>
    <w:rsid w:val="008B229E"/>
    <w:rsid w:val="008B28CD"/>
    <w:rsid w:val="008B29BD"/>
    <w:rsid w:val="008B2CBA"/>
    <w:rsid w:val="008B2E94"/>
    <w:rsid w:val="008B2F16"/>
    <w:rsid w:val="008B2F1E"/>
    <w:rsid w:val="008B2F7E"/>
    <w:rsid w:val="008B31A7"/>
    <w:rsid w:val="008B3AE4"/>
    <w:rsid w:val="008B3BE4"/>
    <w:rsid w:val="008B4497"/>
    <w:rsid w:val="008B468D"/>
    <w:rsid w:val="008B46B0"/>
    <w:rsid w:val="008B472E"/>
    <w:rsid w:val="008B4CEE"/>
    <w:rsid w:val="008B4D04"/>
    <w:rsid w:val="008B4D6F"/>
    <w:rsid w:val="008B4DC0"/>
    <w:rsid w:val="008B4E95"/>
    <w:rsid w:val="008B4EE5"/>
    <w:rsid w:val="008B5512"/>
    <w:rsid w:val="008B5CDB"/>
    <w:rsid w:val="008B6678"/>
    <w:rsid w:val="008B6F75"/>
    <w:rsid w:val="008B7126"/>
    <w:rsid w:val="008B71E1"/>
    <w:rsid w:val="008B743F"/>
    <w:rsid w:val="008B74DB"/>
    <w:rsid w:val="008B759F"/>
    <w:rsid w:val="008B7900"/>
    <w:rsid w:val="008B7BE5"/>
    <w:rsid w:val="008C02F1"/>
    <w:rsid w:val="008C03B9"/>
    <w:rsid w:val="008C0659"/>
    <w:rsid w:val="008C0A4D"/>
    <w:rsid w:val="008C0C5D"/>
    <w:rsid w:val="008C16D8"/>
    <w:rsid w:val="008C183E"/>
    <w:rsid w:val="008C19D5"/>
    <w:rsid w:val="008C2105"/>
    <w:rsid w:val="008C226F"/>
    <w:rsid w:val="008C2360"/>
    <w:rsid w:val="008C2444"/>
    <w:rsid w:val="008C247A"/>
    <w:rsid w:val="008C292D"/>
    <w:rsid w:val="008C2F15"/>
    <w:rsid w:val="008C3118"/>
    <w:rsid w:val="008C31D5"/>
    <w:rsid w:val="008C325A"/>
    <w:rsid w:val="008C3364"/>
    <w:rsid w:val="008C34EF"/>
    <w:rsid w:val="008C3ABE"/>
    <w:rsid w:val="008C3C51"/>
    <w:rsid w:val="008C3C75"/>
    <w:rsid w:val="008C3FBE"/>
    <w:rsid w:val="008C416E"/>
    <w:rsid w:val="008C41B4"/>
    <w:rsid w:val="008C46E9"/>
    <w:rsid w:val="008C4B91"/>
    <w:rsid w:val="008C4D46"/>
    <w:rsid w:val="008C5001"/>
    <w:rsid w:val="008C5824"/>
    <w:rsid w:val="008C5AC2"/>
    <w:rsid w:val="008C5AD6"/>
    <w:rsid w:val="008C6173"/>
    <w:rsid w:val="008C61E0"/>
    <w:rsid w:val="008C63A4"/>
    <w:rsid w:val="008C64CB"/>
    <w:rsid w:val="008C67A5"/>
    <w:rsid w:val="008C67D5"/>
    <w:rsid w:val="008C67DC"/>
    <w:rsid w:val="008C6C4A"/>
    <w:rsid w:val="008C6D95"/>
    <w:rsid w:val="008C6F87"/>
    <w:rsid w:val="008C6FB1"/>
    <w:rsid w:val="008C7012"/>
    <w:rsid w:val="008C7157"/>
    <w:rsid w:val="008C7183"/>
    <w:rsid w:val="008C71A5"/>
    <w:rsid w:val="008C7693"/>
    <w:rsid w:val="008C77EF"/>
    <w:rsid w:val="008C78A7"/>
    <w:rsid w:val="008C7D4B"/>
    <w:rsid w:val="008D0272"/>
    <w:rsid w:val="008D0405"/>
    <w:rsid w:val="008D06E6"/>
    <w:rsid w:val="008D0AC0"/>
    <w:rsid w:val="008D0B1F"/>
    <w:rsid w:val="008D0C97"/>
    <w:rsid w:val="008D0E1C"/>
    <w:rsid w:val="008D0EC1"/>
    <w:rsid w:val="008D116B"/>
    <w:rsid w:val="008D1261"/>
    <w:rsid w:val="008D1616"/>
    <w:rsid w:val="008D1870"/>
    <w:rsid w:val="008D18D5"/>
    <w:rsid w:val="008D1907"/>
    <w:rsid w:val="008D1B85"/>
    <w:rsid w:val="008D1D72"/>
    <w:rsid w:val="008D1DB6"/>
    <w:rsid w:val="008D1E48"/>
    <w:rsid w:val="008D22FD"/>
    <w:rsid w:val="008D2AC7"/>
    <w:rsid w:val="008D2B93"/>
    <w:rsid w:val="008D2D9E"/>
    <w:rsid w:val="008D2E29"/>
    <w:rsid w:val="008D2EC1"/>
    <w:rsid w:val="008D2F5B"/>
    <w:rsid w:val="008D3180"/>
    <w:rsid w:val="008D3198"/>
    <w:rsid w:val="008D34EF"/>
    <w:rsid w:val="008D3BFC"/>
    <w:rsid w:val="008D3C06"/>
    <w:rsid w:val="008D3C07"/>
    <w:rsid w:val="008D3CF2"/>
    <w:rsid w:val="008D3DB6"/>
    <w:rsid w:val="008D3F22"/>
    <w:rsid w:val="008D43FF"/>
    <w:rsid w:val="008D4A5B"/>
    <w:rsid w:val="008D4C97"/>
    <w:rsid w:val="008D594F"/>
    <w:rsid w:val="008D5970"/>
    <w:rsid w:val="008D5A90"/>
    <w:rsid w:val="008D5CB3"/>
    <w:rsid w:val="008D5D07"/>
    <w:rsid w:val="008D5F4A"/>
    <w:rsid w:val="008D6B5B"/>
    <w:rsid w:val="008D6C09"/>
    <w:rsid w:val="008D6DF7"/>
    <w:rsid w:val="008D735A"/>
    <w:rsid w:val="008D778C"/>
    <w:rsid w:val="008D7E6F"/>
    <w:rsid w:val="008E0805"/>
    <w:rsid w:val="008E084C"/>
    <w:rsid w:val="008E0B2F"/>
    <w:rsid w:val="008E0BBA"/>
    <w:rsid w:val="008E0C59"/>
    <w:rsid w:val="008E0E56"/>
    <w:rsid w:val="008E1378"/>
    <w:rsid w:val="008E1963"/>
    <w:rsid w:val="008E1CE2"/>
    <w:rsid w:val="008E1FE0"/>
    <w:rsid w:val="008E2A51"/>
    <w:rsid w:val="008E2C1E"/>
    <w:rsid w:val="008E2E63"/>
    <w:rsid w:val="008E3098"/>
    <w:rsid w:val="008E3124"/>
    <w:rsid w:val="008E313D"/>
    <w:rsid w:val="008E361A"/>
    <w:rsid w:val="008E37A0"/>
    <w:rsid w:val="008E39D5"/>
    <w:rsid w:val="008E3A03"/>
    <w:rsid w:val="008E3A1D"/>
    <w:rsid w:val="008E3A70"/>
    <w:rsid w:val="008E3DBB"/>
    <w:rsid w:val="008E464B"/>
    <w:rsid w:val="008E4906"/>
    <w:rsid w:val="008E50B2"/>
    <w:rsid w:val="008E5291"/>
    <w:rsid w:val="008E53DA"/>
    <w:rsid w:val="008E54A9"/>
    <w:rsid w:val="008E54C2"/>
    <w:rsid w:val="008E56D1"/>
    <w:rsid w:val="008E5BBB"/>
    <w:rsid w:val="008E5D42"/>
    <w:rsid w:val="008E5FC8"/>
    <w:rsid w:val="008E608D"/>
    <w:rsid w:val="008E6FC3"/>
    <w:rsid w:val="008E6FEA"/>
    <w:rsid w:val="008E70C7"/>
    <w:rsid w:val="008E7188"/>
    <w:rsid w:val="008E71FE"/>
    <w:rsid w:val="008E7402"/>
    <w:rsid w:val="008E77BE"/>
    <w:rsid w:val="008E781E"/>
    <w:rsid w:val="008E78A1"/>
    <w:rsid w:val="008E792A"/>
    <w:rsid w:val="008E79FC"/>
    <w:rsid w:val="008E7A42"/>
    <w:rsid w:val="008E7B4D"/>
    <w:rsid w:val="008E7CD7"/>
    <w:rsid w:val="008E7D58"/>
    <w:rsid w:val="008E7E12"/>
    <w:rsid w:val="008F02DC"/>
    <w:rsid w:val="008F0555"/>
    <w:rsid w:val="008F059F"/>
    <w:rsid w:val="008F05D4"/>
    <w:rsid w:val="008F064D"/>
    <w:rsid w:val="008F08A3"/>
    <w:rsid w:val="008F093C"/>
    <w:rsid w:val="008F0A9C"/>
    <w:rsid w:val="008F12E9"/>
    <w:rsid w:val="008F171F"/>
    <w:rsid w:val="008F1B1F"/>
    <w:rsid w:val="008F1BF6"/>
    <w:rsid w:val="008F21C3"/>
    <w:rsid w:val="008F22D4"/>
    <w:rsid w:val="008F22FF"/>
    <w:rsid w:val="008F2517"/>
    <w:rsid w:val="008F2783"/>
    <w:rsid w:val="008F2E74"/>
    <w:rsid w:val="008F36C2"/>
    <w:rsid w:val="008F3702"/>
    <w:rsid w:val="008F3847"/>
    <w:rsid w:val="008F39B7"/>
    <w:rsid w:val="008F3C31"/>
    <w:rsid w:val="008F3C3F"/>
    <w:rsid w:val="008F4213"/>
    <w:rsid w:val="008F4704"/>
    <w:rsid w:val="008F5006"/>
    <w:rsid w:val="008F520C"/>
    <w:rsid w:val="008F5627"/>
    <w:rsid w:val="008F576C"/>
    <w:rsid w:val="008F58D2"/>
    <w:rsid w:val="008F597F"/>
    <w:rsid w:val="008F5A74"/>
    <w:rsid w:val="008F5B0C"/>
    <w:rsid w:val="008F5E75"/>
    <w:rsid w:val="008F5F3B"/>
    <w:rsid w:val="008F69F9"/>
    <w:rsid w:val="008F6AA5"/>
    <w:rsid w:val="008F7193"/>
    <w:rsid w:val="008F727E"/>
    <w:rsid w:val="008F7902"/>
    <w:rsid w:val="008F7D0E"/>
    <w:rsid w:val="009003C5"/>
    <w:rsid w:val="00900514"/>
    <w:rsid w:val="009007A0"/>
    <w:rsid w:val="00900939"/>
    <w:rsid w:val="00900A04"/>
    <w:rsid w:val="00900D14"/>
    <w:rsid w:val="00900E0D"/>
    <w:rsid w:val="00901120"/>
    <w:rsid w:val="009011C8"/>
    <w:rsid w:val="009012DD"/>
    <w:rsid w:val="009015CA"/>
    <w:rsid w:val="009019E2"/>
    <w:rsid w:val="00901A0C"/>
    <w:rsid w:val="00901C8B"/>
    <w:rsid w:val="00902303"/>
    <w:rsid w:val="00902916"/>
    <w:rsid w:val="00902A6E"/>
    <w:rsid w:val="00902C08"/>
    <w:rsid w:val="00902FB4"/>
    <w:rsid w:val="009030B7"/>
    <w:rsid w:val="0090322A"/>
    <w:rsid w:val="0090326A"/>
    <w:rsid w:val="009032BA"/>
    <w:rsid w:val="009034C1"/>
    <w:rsid w:val="009034D6"/>
    <w:rsid w:val="009035C9"/>
    <w:rsid w:val="00903AB5"/>
    <w:rsid w:val="00903E10"/>
    <w:rsid w:val="00903F88"/>
    <w:rsid w:val="00904152"/>
    <w:rsid w:val="00904701"/>
    <w:rsid w:val="00904991"/>
    <w:rsid w:val="00904D68"/>
    <w:rsid w:val="00904F31"/>
    <w:rsid w:val="00904F8B"/>
    <w:rsid w:val="00905311"/>
    <w:rsid w:val="00905497"/>
    <w:rsid w:val="0090586D"/>
    <w:rsid w:val="009058DA"/>
    <w:rsid w:val="009059A8"/>
    <w:rsid w:val="00905AD2"/>
    <w:rsid w:val="00905BDE"/>
    <w:rsid w:val="00905F22"/>
    <w:rsid w:val="009064B7"/>
    <w:rsid w:val="0090660F"/>
    <w:rsid w:val="00906716"/>
    <w:rsid w:val="00906BE9"/>
    <w:rsid w:val="00906C9B"/>
    <w:rsid w:val="00906DAD"/>
    <w:rsid w:val="009073A9"/>
    <w:rsid w:val="00907685"/>
    <w:rsid w:val="00907798"/>
    <w:rsid w:val="009077C2"/>
    <w:rsid w:val="00907E77"/>
    <w:rsid w:val="00907E9A"/>
    <w:rsid w:val="00907F4E"/>
    <w:rsid w:val="009109FE"/>
    <w:rsid w:val="00910A2C"/>
    <w:rsid w:val="00910D46"/>
    <w:rsid w:val="00910E90"/>
    <w:rsid w:val="00910F95"/>
    <w:rsid w:val="009110AD"/>
    <w:rsid w:val="009110F5"/>
    <w:rsid w:val="00911156"/>
    <w:rsid w:val="009114BC"/>
    <w:rsid w:val="009119F4"/>
    <w:rsid w:val="00911AA5"/>
    <w:rsid w:val="00911B32"/>
    <w:rsid w:val="00912688"/>
    <w:rsid w:val="009127C9"/>
    <w:rsid w:val="0091293E"/>
    <w:rsid w:val="00912ABE"/>
    <w:rsid w:val="00912ED3"/>
    <w:rsid w:val="00912F25"/>
    <w:rsid w:val="009133F3"/>
    <w:rsid w:val="009137B5"/>
    <w:rsid w:val="009138F3"/>
    <w:rsid w:val="00913B0B"/>
    <w:rsid w:val="00913C71"/>
    <w:rsid w:val="00913DE7"/>
    <w:rsid w:val="00913E45"/>
    <w:rsid w:val="00913E71"/>
    <w:rsid w:val="00914030"/>
    <w:rsid w:val="009140B1"/>
    <w:rsid w:val="009142F4"/>
    <w:rsid w:val="00914333"/>
    <w:rsid w:val="00914428"/>
    <w:rsid w:val="0091456C"/>
    <w:rsid w:val="00914598"/>
    <w:rsid w:val="009146D5"/>
    <w:rsid w:val="00914C3E"/>
    <w:rsid w:val="00914E6E"/>
    <w:rsid w:val="00914F1A"/>
    <w:rsid w:val="00915184"/>
    <w:rsid w:val="0091551E"/>
    <w:rsid w:val="009156CE"/>
    <w:rsid w:val="00915797"/>
    <w:rsid w:val="0091593C"/>
    <w:rsid w:val="00915A5C"/>
    <w:rsid w:val="00916137"/>
    <w:rsid w:val="00916321"/>
    <w:rsid w:val="009163F1"/>
    <w:rsid w:val="00916A38"/>
    <w:rsid w:val="00916AEB"/>
    <w:rsid w:val="00916DA8"/>
    <w:rsid w:val="00916EA7"/>
    <w:rsid w:val="009170E7"/>
    <w:rsid w:val="00917311"/>
    <w:rsid w:val="00917378"/>
    <w:rsid w:val="0091745C"/>
    <w:rsid w:val="00917488"/>
    <w:rsid w:val="009176C1"/>
    <w:rsid w:val="00917BBA"/>
    <w:rsid w:val="00917D86"/>
    <w:rsid w:val="00920265"/>
    <w:rsid w:val="00920298"/>
    <w:rsid w:val="00920793"/>
    <w:rsid w:val="00920C1E"/>
    <w:rsid w:val="00920D87"/>
    <w:rsid w:val="00920DD9"/>
    <w:rsid w:val="00920FF3"/>
    <w:rsid w:val="00921197"/>
    <w:rsid w:val="0092120E"/>
    <w:rsid w:val="0092137A"/>
    <w:rsid w:val="009217E7"/>
    <w:rsid w:val="009220C0"/>
    <w:rsid w:val="00922193"/>
    <w:rsid w:val="00922635"/>
    <w:rsid w:val="009230CE"/>
    <w:rsid w:val="00923211"/>
    <w:rsid w:val="00923A69"/>
    <w:rsid w:val="00923AC1"/>
    <w:rsid w:val="00923AC9"/>
    <w:rsid w:val="00923B7E"/>
    <w:rsid w:val="00923B96"/>
    <w:rsid w:val="00924061"/>
    <w:rsid w:val="009242E8"/>
    <w:rsid w:val="009248DB"/>
    <w:rsid w:val="00924BF0"/>
    <w:rsid w:val="00924D40"/>
    <w:rsid w:val="00924DCD"/>
    <w:rsid w:val="00924E58"/>
    <w:rsid w:val="00924EE8"/>
    <w:rsid w:val="00925046"/>
    <w:rsid w:val="009252DC"/>
    <w:rsid w:val="00925BD3"/>
    <w:rsid w:val="00925BE2"/>
    <w:rsid w:val="00925C35"/>
    <w:rsid w:val="009260CC"/>
    <w:rsid w:val="009266A2"/>
    <w:rsid w:val="00926722"/>
    <w:rsid w:val="0092672A"/>
    <w:rsid w:val="00926795"/>
    <w:rsid w:val="00926906"/>
    <w:rsid w:val="0092698A"/>
    <w:rsid w:val="00926AC4"/>
    <w:rsid w:val="00926EA7"/>
    <w:rsid w:val="00926F06"/>
    <w:rsid w:val="00926FBA"/>
    <w:rsid w:val="00927339"/>
    <w:rsid w:val="0092736C"/>
    <w:rsid w:val="009274AE"/>
    <w:rsid w:val="00927A25"/>
    <w:rsid w:val="00927B5C"/>
    <w:rsid w:val="00927BEA"/>
    <w:rsid w:val="00927C8C"/>
    <w:rsid w:val="00927DFA"/>
    <w:rsid w:val="0093051B"/>
    <w:rsid w:val="00930771"/>
    <w:rsid w:val="00930897"/>
    <w:rsid w:val="00930B22"/>
    <w:rsid w:val="00931259"/>
    <w:rsid w:val="00931433"/>
    <w:rsid w:val="00931846"/>
    <w:rsid w:val="00931AF1"/>
    <w:rsid w:val="0093203E"/>
    <w:rsid w:val="00932089"/>
    <w:rsid w:val="0093216C"/>
    <w:rsid w:val="009324A8"/>
    <w:rsid w:val="00932507"/>
    <w:rsid w:val="0093275A"/>
    <w:rsid w:val="009328E1"/>
    <w:rsid w:val="00932B1F"/>
    <w:rsid w:val="00932E2E"/>
    <w:rsid w:val="00932F7A"/>
    <w:rsid w:val="00933231"/>
    <w:rsid w:val="00933246"/>
    <w:rsid w:val="00933415"/>
    <w:rsid w:val="00933D11"/>
    <w:rsid w:val="009341F4"/>
    <w:rsid w:val="0093464D"/>
    <w:rsid w:val="00934C7A"/>
    <w:rsid w:val="00934CF9"/>
    <w:rsid w:val="00934E62"/>
    <w:rsid w:val="0093514F"/>
    <w:rsid w:val="0093518C"/>
    <w:rsid w:val="009351D7"/>
    <w:rsid w:val="00935A31"/>
    <w:rsid w:val="00935C5D"/>
    <w:rsid w:val="00935F02"/>
    <w:rsid w:val="009363E0"/>
    <w:rsid w:val="009364E2"/>
    <w:rsid w:val="009367A9"/>
    <w:rsid w:val="00936BF1"/>
    <w:rsid w:val="00936C03"/>
    <w:rsid w:val="00936C1C"/>
    <w:rsid w:val="00936F90"/>
    <w:rsid w:val="0093705C"/>
    <w:rsid w:val="00937090"/>
    <w:rsid w:val="00937B1C"/>
    <w:rsid w:val="00937CA7"/>
    <w:rsid w:val="00937CE7"/>
    <w:rsid w:val="00937D6D"/>
    <w:rsid w:val="009400AC"/>
    <w:rsid w:val="00940A88"/>
    <w:rsid w:val="00940AC6"/>
    <w:rsid w:val="00940F48"/>
    <w:rsid w:val="009416F6"/>
    <w:rsid w:val="0094176B"/>
    <w:rsid w:val="00941805"/>
    <w:rsid w:val="00941857"/>
    <w:rsid w:val="00941ABE"/>
    <w:rsid w:val="00941AC9"/>
    <w:rsid w:val="00941C44"/>
    <w:rsid w:val="00941E91"/>
    <w:rsid w:val="00941EAE"/>
    <w:rsid w:val="0094222F"/>
    <w:rsid w:val="00942338"/>
    <w:rsid w:val="009423BC"/>
    <w:rsid w:val="00942533"/>
    <w:rsid w:val="009428BD"/>
    <w:rsid w:val="00942967"/>
    <w:rsid w:val="00942AA5"/>
    <w:rsid w:val="00942BE9"/>
    <w:rsid w:val="00942C1B"/>
    <w:rsid w:val="00942E28"/>
    <w:rsid w:val="00942E50"/>
    <w:rsid w:val="00942F93"/>
    <w:rsid w:val="00943007"/>
    <w:rsid w:val="00943114"/>
    <w:rsid w:val="00943126"/>
    <w:rsid w:val="009431B4"/>
    <w:rsid w:val="00943786"/>
    <w:rsid w:val="009438F0"/>
    <w:rsid w:val="00943B1E"/>
    <w:rsid w:val="00943CFD"/>
    <w:rsid w:val="00943E71"/>
    <w:rsid w:val="00944046"/>
    <w:rsid w:val="00944248"/>
    <w:rsid w:val="009450F5"/>
    <w:rsid w:val="00945354"/>
    <w:rsid w:val="0094542B"/>
    <w:rsid w:val="009454BA"/>
    <w:rsid w:val="00945707"/>
    <w:rsid w:val="009457DF"/>
    <w:rsid w:val="00945D34"/>
    <w:rsid w:val="00945DEC"/>
    <w:rsid w:val="00945EED"/>
    <w:rsid w:val="00945F99"/>
    <w:rsid w:val="00946027"/>
    <w:rsid w:val="0094651E"/>
    <w:rsid w:val="00946564"/>
    <w:rsid w:val="00946A1C"/>
    <w:rsid w:val="00946B9C"/>
    <w:rsid w:val="00947128"/>
    <w:rsid w:val="009471CA"/>
    <w:rsid w:val="009472F9"/>
    <w:rsid w:val="0094754D"/>
    <w:rsid w:val="00947576"/>
    <w:rsid w:val="009476C4"/>
    <w:rsid w:val="00947D77"/>
    <w:rsid w:val="00947DFD"/>
    <w:rsid w:val="00947E08"/>
    <w:rsid w:val="00950807"/>
    <w:rsid w:val="00950E75"/>
    <w:rsid w:val="00950E92"/>
    <w:rsid w:val="009510C5"/>
    <w:rsid w:val="00951432"/>
    <w:rsid w:val="00951A0A"/>
    <w:rsid w:val="00951BCF"/>
    <w:rsid w:val="00951D29"/>
    <w:rsid w:val="00951E89"/>
    <w:rsid w:val="00951E9C"/>
    <w:rsid w:val="00952007"/>
    <w:rsid w:val="00952178"/>
    <w:rsid w:val="009521D4"/>
    <w:rsid w:val="00952EB3"/>
    <w:rsid w:val="0095328E"/>
    <w:rsid w:val="00953340"/>
    <w:rsid w:val="009534C6"/>
    <w:rsid w:val="00953905"/>
    <w:rsid w:val="00953A12"/>
    <w:rsid w:val="00953EFF"/>
    <w:rsid w:val="0095457D"/>
    <w:rsid w:val="009548F0"/>
    <w:rsid w:val="00954A97"/>
    <w:rsid w:val="00954A99"/>
    <w:rsid w:val="00954FA8"/>
    <w:rsid w:val="00955589"/>
    <w:rsid w:val="009555C4"/>
    <w:rsid w:val="009556AB"/>
    <w:rsid w:val="009558BA"/>
    <w:rsid w:val="00955924"/>
    <w:rsid w:val="00955954"/>
    <w:rsid w:val="00955A8B"/>
    <w:rsid w:val="00955AAB"/>
    <w:rsid w:val="00955DAA"/>
    <w:rsid w:val="00955F2D"/>
    <w:rsid w:val="0095643F"/>
    <w:rsid w:val="00956737"/>
    <w:rsid w:val="0095698A"/>
    <w:rsid w:val="00956A40"/>
    <w:rsid w:val="00956B96"/>
    <w:rsid w:val="00956F7A"/>
    <w:rsid w:val="0095702B"/>
    <w:rsid w:val="009575EA"/>
    <w:rsid w:val="00957866"/>
    <w:rsid w:val="00957B8D"/>
    <w:rsid w:val="00960039"/>
    <w:rsid w:val="0096066B"/>
    <w:rsid w:val="00960C18"/>
    <w:rsid w:val="00960C91"/>
    <w:rsid w:val="00961613"/>
    <w:rsid w:val="009616E0"/>
    <w:rsid w:val="00961FA5"/>
    <w:rsid w:val="009622AC"/>
    <w:rsid w:val="009626DD"/>
    <w:rsid w:val="00962A61"/>
    <w:rsid w:val="00962D6E"/>
    <w:rsid w:val="00962D7C"/>
    <w:rsid w:val="00962EDD"/>
    <w:rsid w:val="009630D7"/>
    <w:rsid w:val="0096344A"/>
    <w:rsid w:val="00963570"/>
    <w:rsid w:val="00963796"/>
    <w:rsid w:val="00963821"/>
    <w:rsid w:val="00963926"/>
    <w:rsid w:val="0096394E"/>
    <w:rsid w:val="00963A33"/>
    <w:rsid w:val="0096428F"/>
    <w:rsid w:val="009642CD"/>
    <w:rsid w:val="009643B4"/>
    <w:rsid w:val="009644B4"/>
    <w:rsid w:val="009644D5"/>
    <w:rsid w:val="009647B9"/>
    <w:rsid w:val="00964BF0"/>
    <w:rsid w:val="00964FE0"/>
    <w:rsid w:val="00965162"/>
    <w:rsid w:val="00965201"/>
    <w:rsid w:val="0096541E"/>
    <w:rsid w:val="00965A99"/>
    <w:rsid w:val="00965CBA"/>
    <w:rsid w:val="00965EB7"/>
    <w:rsid w:val="00966052"/>
    <w:rsid w:val="00966A5A"/>
    <w:rsid w:val="00966A83"/>
    <w:rsid w:val="00966BBD"/>
    <w:rsid w:val="00966DC9"/>
    <w:rsid w:val="00966FEC"/>
    <w:rsid w:val="009673F4"/>
    <w:rsid w:val="00967B34"/>
    <w:rsid w:val="00967BFE"/>
    <w:rsid w:val="00967EC3"/>
    <w:rsid w:val="00970027"/>
    <w:rsid w:val="009702F6"/>
    <w:rsid w:val="00970593"/>
    <w:rsid w:val="009708E0"/>
    <w:rsid w:val="00970A69"/>
    <w:rsid w:val="00970C8C"/>
    <w:rsid w:val="00970CC9"/>
    <w:rsid w:val="00970D58"/>
    <w:rsid w:val="00970DA5"/>
    <w:rsid w:val="00971029"/>
    <w:rsid w:val="0097121A"/>
    <w:rsid w:val="00971394"/>
    <w:rsid w:val="009713A5"/>
    <w:rsid w:val="009713EE"/>
    <w:rsid w:val="00971ABD"/>
    <w:rsid w:val="00971B19"/>
    <w:rsid w:val="00971E50"/>
    <w:rsid w:val="00972230"/>
    <w:rsid w:val="00972352"/>
    <w:rsid w:val="00972C39"/>
    <w:rsid w:val="00972F00"/>
    <w:rsid w:val="0097315A"/>
    <w:rsid w:val="00973A03"/>
    <w:rsid w:val="00973C77"/>
    <w:rsid w:val="00973D7E"/>
    <w:rsid w:val="00973DA4"/>
    <w:rsid w:val="00973F00"/>
    <w:rsid w:val="00974313"/>
    <w:rsid w:val="00974420"/>
    <w:rsid w:val="009744A2"/>
    <w:rsid w:val="009745FE"/>
    <w:rsid w:val="009747AF"/>
    <w:rsid w:val="0097484B"/>
    <w:rsid w:val="009748F2"/>
    <w:rsid w:val="00974B46"/>
    <w:rsid w:val="00974E6E"/>
    <w:rsid w:val="00975377"/>
    <w:rsid w:val="00975413"/>
    <w:rsid w:val="0097592C"/>
    <w:rsid w:val="00975AD8"/>
    <w:rsid w:val="00975B4C"/>
    <w:rsid w:val="00975C48"/>
    <w:rsid w:val="00975F7D"/>
    <w:rsid w:val="00976034"/>
    <w:rsid w:val="00976BFD"/>
    <w:rsid w:val="00980191"/>
    <w:rsid w:val="0098048A"/>
    <w:rsid w:val="0098059A"/>
    <w:rsid w:val="009806B1"/>
    <w:rsid w:val="00980743"/>
    <w:rsid w:val="009809E8"/>
    <w:rsid w:val="00980A31"/>
    <w:rsid w:val="00980A4A"/>
    <w:rsid w:val="00980BC7"/>
    <w:rsid w:val="0098115B"/>
    <w:rsid w:val="0098183E"/>
    <w:rsid w:val="00981904"/>
    <w:rsid w:val="00981B55"/>
    <w:rsid w:val="00981C6A"/>
    <w:rsid w:val="00982123"/>
    <w:rsid w:val="009821AB"/>
    <w:rsid w:val="009823AD"/>
    <w:rsid w:val="00982826"/>
    <w:rsid w:val="009828F3"/>
    <w:rsid w:val="00982968"/>
    <w:rsid w:val="0098296D"/>
    <w:rsid w:val="00982B20"/>
    <w:rsid w:val="00983D14"/>
    <w:rsid w:val="00983D41"/>
    <w:rsid w:val="00983FCD"/>
    <w:rsid w:val="0098412F"/>
    <w:rsid w:val="009841ED"/>
    <w:rsid w:val="00984207"/>
    <w:rsid w:val="0098427C"/>
    <w:rsid w:val="009843A7"/>
    <w:rsid w:val="0098454A"/>
    <w:rsid w:val="009847DD"/>
    <w:rsid w:val="00984966"/>
    <w:rsid w:val="00984A8D"/>
    <w:rsid w:val="00984B41"/>
    <w:rsid w:val="00984DB5"/>
    <w:rsid w:val="00984F2B"/>
    <w:rsid w:val="009850DA"/>
    <w:rsid w:val="009852E3"/>
    <w:rsid w:val="009855DC"/>
    <w:rsid w:val="00985964"/>
    <w:rsid w:val="009861CA"/>
    <w:rsid w:val="009862E9"/>
    <w:rsid w:val="009863A2"/>
    <w:rsid w:val="00986776"/>
    <w:rsid w:val="00986780"/>
    <w:rsid w:val="0098684C"/>
    <w:rsid w:val="00986B5E"/>
    <w:rsid w:val="00986E6D"/>
    <w:rsid w:val="009870C9"/>
    <w:rsid w:val="0098759D"/>
    <w:rsid w:val="00987632"/>
    <w:rsid w:val="00987703"/>
    <w:rsid w:val="00987B69"/>
    <w:rsid w:val="00987DD6"/>
    <w:rsid w:val="00987DF8"/>
    <w:rsid w:val="0099019F"/>
    <w:rsid w:val="0099040E"/>
    <w:rsid w:val="009906ED"/>
    <w:rsid w:val="00990A17"/>
    <w:rsid w:val="00990E8D"/>
    <w:rsid w:val="009911A1"/>
    <w:rsid w:val="0099167F"/>
    <w:rsid w:val="00991B1D"/>
    <w:rsid w:val="00991DEF"/>
    <w:rsid w:val="00991E44"/>
    <w:rsid w:val="0099211E"/>
    <w:rsid w:val="00992203"/>
    <w:rsid w:val="00992FA2"/>
    <w:rsid w:val="00993102"/>
    <w:rsid w:val="009932F6"/>
    <w:rsid w:val="00993328"/>
    <w:rsid w:val="00993337"/>
    <w:rsid w:val="009934B1"/>
    <w:rsid w:val="00993571"/>
    <w:rsid w:val="00993669"/>
    <w:rsid w:val="0099391B"/>
    <w:rsid w:val="009939F6"/>
    <w:rsid w:val="00993AD8"/>
    <w:rsid w:val="00993D24"/>
    <w:rsid w:val="00993FCE"/>
    <w:rsid w:val="0099437E"/>
    <w:rsid w:val="0099439A"/>
    <w:rsid w:val="00994520"/>
    <w:rsid w:val="00994585"/>
    <w:rsid w:val="00994610"/>
    <w:rsid w:val="00994816"/>
    <w:rsid w:val="00994C34"/>
    <w:rsid w:val="00994DD1"/>
    <w:rsid w:val="0099530E"/>
    <w:rsid w:val="00995497"/>
    <w:rsid w:val="00995511"/>
    <w:rsid w:val="0099569D"/>
    <w:rsid w:val="00995723"/>
    <w:rsid w:val="009958E1"/>
    <w:rsid w:val="0099596A"/>
    <w:rsid w:val="00995B56"/>
    <w:rsid w:val="00995C28"/>
    <w:rsid w:val="009961FF"/>
    <w:rsid w:val="009964A7"/>
    <w:rsid w:val="009965A3"/>
    <w:rsid w:val="0099662E"/>
    <w:rsid w:val="0099692A"/>
    <w:rsid w:val="009969A3"/>
    <w:rsid w:val="00996B59"/>
    <w:rsid w:val="00997233"/>
    <w:rsid w:val="00997263"/>
    <w:rsid w:val="00997425"/>
    <w:rsid w:val="009975D9"/>
    <w:rsid w:val="00997A4D"/>
    <w:rsid w:val="00997E44"/>
    <w:rsid w:val="00997FA3"/>
    <w:rsid w:val="009A0401"/>
    <w:rsid w:val="009A05E3"/>
    <w:rsid w:val="009A127D"/>
    <w:rsid w:val="009A1311"/>
    <w:rsid w:val="009A18FB"/>
    <w:rsid w:val="009A1A01"/>
    <w:rsid w:val="009A1AF5"/>
    <w:rsid w:val="009A1C89"/>
    <w:rsid w:val="009A2BB0"/>
    <w:rsid w:val="009A2C09"/>
    <w:rsid w:val="009A2C5B"/>
    <w:rsid w:val="009A2F0D"/>
    <w:rsid w:val="009A2F95"/>
    <w:rsid w:val="009A303D"/>
    <w:rsid w:val="009A3178"/>
    <w:rsid w:val="009A3425"/>
    <w:rsid w:val="009A36B9"/>
    <w:rsid w:val="009A3C36"/>
    <w:rsid w:val="009A48C1"/>
    <w:rsid w:val="009A49EC"/>
    <w:rsid w:val="009A4B60"/>
    <w:rsid w:val="009A4B8A"/>
    <w:rsid w:val="009A5035"/>
    <w:rsid w:val="009A5054"/>
    <w:rsid w:val="009A5124"/>
    <w:rsid w:val="009A5259"/>
    <w:rsid w:val="009A530E"/>
    <w:rsid w:val="009A537C"/>
    <w:rsid w:val="009A54AC"/>
    <w:rsid w:val="009A5762"/>
    <w:rsid w:val="009A6258"/>
    <w:rsid w:val="009A633D"/>
    <w:rsid w:val="009A635B"/>
    <w:rsid w:val="009A6569"/>
    <w:rsid w:val="009A6607"/>
    <w:rsid w:val="009A67F8"/>
    <w:rsid w:val="009A6943"/>
    <w:rsid w:val="009A69E2"/>
    <w:rsid w:val="009A6B38"/>
    <w:rsid w:val="009A6DD4"/>
    <w:rsid w:val="009A6E21"/>
    <w:rsid w:val="009A7480"/>
    <w:rsid w:val="009A7523"/>
    <w:rsid w:val="009A7529"/>
    <w:rsid w:val="009A766A"/>
    <w:rsid w:val="009A7895"/>
    <w:rsid w:val="009A78BD"/>
    <w:rsid w:val="009A79E4"/>
    <w:rsid w:val="009A7BC6"/>
    <w:rsid w:val="009B0380"/>
    <w:rsid w:val="009B0482"/>
    <w:rsid w:val="009B0CDB"/>
    <w:rsid w:val="009B0E20"/>
    <w:rsid w:val="009B0FF7"/>
    <w:rsid w:val="009B13AA"/>
    <w:rsid w:val="009B14B2"/>
    <w:rsid w:val="009B1555"/>
    <w:rsid w:val="009B1B12"/>
    <w:rsid w:val="009B1CD5"/>
    <w:rsid w:val="009B1CF3"/>
    <w:rsid w:val="009B1E9E"/>
    <w:rsid w:val="009B22DE"/>
    <w:rsid w:val="009B26A6"/>
    <w:rsid w:val="009B2947"/>
    <w:rsid w:val="009B2D8B"/>
    <w:rsid w:val="009B2E64"/>
    <w:rsid w:val="009B3537"/>
    <w:rsid w:val="009B36E1"/>
    <w:rsid w:val="009B392D"/>
    <w:rsid w:val="009B3A31"/>
    <w:rsid w:val="009B3A41"/>
    <w:rsid w:val="009B4278"/>
    <w:rsid w:val="009B4306"/>
    <w:rsid w:val="009B4409"/>
    <w:rsid w:val="009B4595"/>
    <w:rsid w:val="009B4C00"/>
    <w:rsid w:val="009B4CB6"/>
    <w:rsid w:val="009B4DD3"/>
    <w:rsid w:val="009B566E"/>
    <w:rsid w:val="009B5B3F"/>
    <w:rsid w:val="009B5B7E"/>
    <w:rsid w:val="009B5EAC"/>
    <w:rsid w:val="009B5FAA"/>
    <w:rsid w:val="009B6239"/>
    <w:rsid w:val="009B64ED"/>
    <w:rsid w:val="009B66AD"/>
    <w:rsid w:val="009B68FE"/>
    <w:rsid w:val="009B6ADA"/>
    <w:rsid w:val="009B6C71"/>
    <w:rsid w:val="009B709E"/>
    <w:rsid w:val="009B70F9"/>
    <w:rsid w:val="009B7100"/>
    <w:rsid w:val="009B7895"/>
    <w:rsid w:val="009B7D3F"/>
    <w:rsid w:val="009B7DED"/>
    <w:rsid w:val="009B7F95"/>
    <w:rsid w:val="009C01B4"/>
    <w:rsid w:val="009C0ABA"/>
    <w:rsid w:val="009C0CEE"/>
    <w:rsid w:val="009C12CA"/>
    <w:rsid w:val="009C15AB"/>
    <w:rsid w:val="009C30D2"/>
    <w:rsid w:val="009C3247"/>
    <w:rsid w:val="009C333A"/>
    <w:rsid w:val="009C35EE"/>
    <w:rsid w:val="009C36FE"/>
    <w:rsid w:val="009C372A"/>
    <w:rsid w:val="009C40F5"/>
    <w:rsid w:val="009C4517"/>
    <w:rsid w:val="009C4701"/>
    <w:rsid w:val="009C4A72"/>
    <w:rsid w:val="009C4B2D"/>
    <w:rsid w:val="009C5441"/>
    <w:rsid w:val="009C56C8"/>
    <w:rsid w:val="009C5A10"/>
    <w:rsid w:val="009C5BE4"/>
    <w:rsid w:val="009C5FE6"/>
    <w:rsid w:val="009C643B"/>
    <w:rsid w:val="009C64F2"/>
    <w:rsid w:val="009C67B1"/>
    <w:rsid w:val="009C6D17"/>
    <w:rsid w:val="009C6E99"/>
    <w:rsid w:val="009C6F41"/>
    <w:rsid w:val="009C6FF1"/>
    <w:rsid w:val="009C73F0"/>
    <w:rsid w:val="009C74CB"/>
    <w:rsid w:val="009C7558"/>
    <w:rsid w:val="009C77A1"/>
    <w:rsid w:val="009C781D"/>
    <w:rsid w:val="009D026D"/>
    <w:rsid w:val="009D0585"/>
    <w:rsid w:val="009D05AC"/>
    <w:rsid w:val="009D0797"/>
    <w:rsid w:val="009D0AA4"/>
    <w:rsid w:val="009D1137"/>
    <w:rsid w:val="009D163B"/>
    <w:rsid w:val="009D1752"/>
    <w:rsid w:val="009D1C21"/>
    <w:rsid w:val="009D206D"/>
    <w:rsid w:val="009D20F1"/>
    <w:rsid w:val="009D2192"/>
    <w:rsid w:val="009D234E"/>
    <w:rsid w:val="009D25B2"/>
    <w:rsid w:val="009D28E7"/>
    <w:rsid w:val="009D2AC4"/>
    <w:rsid w:val="009D2B0D"/>
    <w:rsid w:val="009D2CB4"/>
    <w:rsid w:val="009D2E5E"/>
    <w:rsid w:val="009D2E90"/>
    <w:rsid w:val="009D2F3B"/>
    <w:rsid w:val="009D306C"/>
    <w:rsid w:val="009D30AB"/>
    <w:rsid w:val="009D335F"/>
    <w:rsid w:val="009D3AD1"/>
    <w:rsid w:val="009D3B7C"/>
    <w:rsid w:val="009D3F89"/>
    <w:rsid w:val="009D400A"/>
    <w:rsid w:val="009D43D9"/>
    <w:rsid w:val="009D449E"/>
    <w:rsid w:val="009D476A"/>
    <w:rsid w:val="009D4ABF"/>
    <w:rsid w:val="009D4B7A"/>
    <w:rsid w:val="009D4FFE"/>
    <w:rsid w:val="009D502E"/>
    <w:rsid w:val="009D5040"/>
    <w:rsid w:val="009D50B0"/>
    <w:rsid w:val="009D5B28"/>
    <w:rsid w:val="009D6045"/>
    <w:rsid w:val="009D60ED"/>
    <w:rsid w:val="009D62E9"/>
    <w:rsid w:val="009D6926"/>
    <w:rsid w:val="009D69AF"/>
    <w:rsid w:val="009D6D5A"/>
    <w:rsid w:val="009D70C7"/>
    <w:rsid w:val="009D747A"/>
    <w:rsid w:val="009D768F"/>
    <w:rsid w:val="009D778A"/>
    <w:rsid w:val="009D77B1"/>
    <w:rsid w:val="009E00F9"/>
    <w:rsid w:val="009E028F"/>
    <w:rsid w:val="009E0480"/>
    <w:rsid w:val="009E07BC"/>
    <w:rsid w:val="009E0A67"/>
    <w:rsid w:val="009E0AFF"/>
    <w:rsid w:val="009E1266"/>
    <w:rsid w:val="009E1622"/>
    <w:rsid w:val="009E16C5"/>
    <w:rsid w:val="009E17DC"/>
    <w:rsid w:val="009E1847"/>
    <w:rsid w:val="009E1864"/>
    <w:rsid w:val="009E197A"/>
    <w:rsid w:val="009E1D54"/>
    <w:rsid w:val="009E1FA4"/>
    <w:rsid w:val="009E1FCC"/>
    <w:rsid w:val="009E2208"/>
    <w:rsid w:val="009E2813"/>
    <w:rsid w:val="009E2D53"/>
    <w:rsid w:val="009E2EFC"/>
    <w:rsid w:val="009E3045"/>
    <w:rsid w:val="009E30AE"/>
    <w:rsid w:val="009E3205"/>
    <w:rsid w:val="009E32B9"/>
    <w:rsid w:val="009E3BDA"/>
    <w:rsid w:val="009E3E2F"/>
    <w:rsid w:val="009E3F6F"/>
    <w:rsid w:val="009E456A"/>
    <w:rsid w:val="009E4939"/>
    <w:rsid w:val="009E4D92"/>
    <w:rsid w:val="009E50E0"/>
    <w:rsid w:val="009E50FD"/>
    <w:rsid w:val="009E581D"/>
    <w:rsid w:val="009E5895"/>
    <w:rsid w:val="009E59C5"/>
    <w:rsid w:val="009E6076"/>
    <w:rsid w:val="009E6207"/>
    <w:rsid w:val="009E624D"/>
    <w:rsid w:val="009E62D0"/>
    <w:rsid w:val="009E64E3"/>
    <w:rsid w:val="009E67D7"/>
    <w:rsid w:val="009E6D43"/>
    <w:rsid w:val="009E78CE"/>
    <w:rsid w:val="009E7CEB"/>
    <w:rsid w:val="009E7E3F"/>
    <w:rsid w:val="009F0316"/>
    <w:rsid w:val="009F0347"/>
    <w:rsid w:val="009F04CD"/>
    <w:rsid w:val="009F0541"/>
    <w:rsid w:val="009F06E2"/>
    <w:rsid w:val="009F09AB"/>
    <w:rsid w:val="009F0B3C"/>
    <w:rsid w:val="009F0C6E"/>
    <w:rsid w:val="009F0DFC"/>
    <w:rsid w:val="009F0F92"/>
    <w:rsid w:val="009F100D"/>
    <w:rsid w:val="009F108E"/>
    <w:rsid w:val="009F115C"/>
    <w:rsid w:val="009F1AF8"/>
    <w:rsid w:val="009F1B65"/>
    <w:rsid w:val="009F1C16"/>
    <w:rsid w:val="009F1D41"/>
    <w:rsid w:val="009F23C6"/>
    <w:rsid w:val="009F240F"/>
    <w:rsid w:val="009F265A"/>
    <w:rsid w:val="009F2770"/>
    <w:rsid w:val="009F2842"/>
    <w:rsid w:val="009F2913"/>
    <w:rsid w:val="009F2925"/>
    <w:rsid w:val="009F2D2F"/>
    <w:rsid w:val="009F3173"/>
    <w:rsid w:val="009F36FC"/>
    <w:rsid w:val="009F377D"/>
    <w:rsid w:val="009F3918"/>
    <w:rsid w:val="009F3962"/>
    <w:rsid w:val="009F3ABB"/>
    <w:rsid w:val="009F3D79"/>
    <w:rsid w:val="009F3ED3"/>
    <w:rsid w:val="009F4039"/>
    <w:rsid w:val="009F40BC"/>
    <w:rsid w:val="009F412F"/>
    <w:rsid w:val="009F4373"/>
    <w:rsid w:val="009F4448"/>
    <w:rsid w:val="009F4461"/>
    <w:rsid w:val="009F4488"/>
    <w:rsid w:val="009F476C"/>
    <w:rsid w:val="009F4A8B"/>
    <w:rsid w:val="009F4B51"/>
    <w:rsid w:val="009F4BA9"/>
    <w:rsid w:val="009F4D1B"/>
    <w:rsid w:val="009F4F2B"/>
    <w:rsid w:val="009F511A"/>
    <w:rsid w:val="009F5193"/>
    <w:rsid w:val="009F5389"/>
    <w:rsid w:val="009F53F0"/>
    <w:rsid w:val="009F56B1"/>
    <w:rsid w:val="009F579A"/>
    <w:rsid w:val="009F58CC"/>
    <w:rsid w:val="009F596B"/>
    <w:rsid w:val="009F5E03"/>
    <w:rsid w:val="009F6036"/>
    <w:rsid w:val="009F6209"/>
    <w:rsid w:val="009F62BE"/>
    <w:rsid w:val="009F634A"/>
    <w:rsid w:val="009F65D2"/>
    <w:rsid w:val="009F66E5"/>
    <w:rsid w:val="009F683C"/>
    <w:rsid w:val="009F6E01"/>
    <w:rsid w:val="009F717C"/>
    <w:rsid w:val="009F7242"/>
    <w:rsid w:val="009F7333"/>
    <w:rsid w:val="009F772B"/>
    <w:rsid w:val="009F7BC6"/>
    <w:rsid w:val="009F7D47"/>
    <w:rsid w:val="009F7F23"/>
    <w:rsid w:val="009F7FEE"/>
    <w:rsid w:val="00A004DC"/>
    <w:rsid w:val="00A008E8"/>
    <w:rsid w:val="00A00910"/>
    <w:rsid w:val="00A00B5D"/>
    <w:rsid w:val="00A00DA9"/>
    <w:rsid w:val="00A00E56"/>
    <w:rsid w:val="00A01010"/>
    <w:rsid w:val="00A012D2"/>
    <w:rsid w:val="00A016F1"/>
    <w:rsid w:val="00A01BA7"/>
    <w:rsid w:val="00A01C70"/>
    <w:rsid w:val="00A01ECD"/>
    <w:rsid w:val="00A02133"/>
    <w:rsid w:val="00A021CC"/>
    <w:rsid w:val="00A0228D"/>
    <w:rsid w:val="00A0245D"/>
    <w:rsid w:val="00A02A1A"/>
    <w:rsid w:val="00A02ABC"/>
    <w:rsid w:val="00A02CBF"/>
    <w:rsid w:val="00A02E0C"/>
    <w:rsid w:val="00A02EFD"/>
    <w:rsid w:val="00A0309A"/>
    <w:rsid w:val="00A032E8"/>
    <w:rsid w:val="00A03617"/>
    <w:rsid w:val="00A03A05"/>
    <w:rsid w:val="00A03A33"/>
    <w:rsid w:val="00A03FD9"/>
    <w:rsid w:val="00A0432E"/>
    <w:rsid w:val="00A043DC"/>
    <w:rsid w:val="00A046CE"/>
    <w:rsid w:val="00A04912"/>
    <w:rsid w:val="00A04AFD"/>
    <w:rsid w:val="00A04B34"/>
    <w:rsid w:val="00A04BE6"/>
    <w:rsid w:val="00A04D1D"/>
    <w:rsid w:val="00A04D8E"/>
    <w:rsid w:val="00A04E3D"/>
    <w:rsid w:val="00A04E5B"/>
    <w:rsid w:val="00A04FB6"/>
    <w:rsid w:val="00A05071"/>
    <w:rsid w:val="00A050F4"/>
    <w:rsid w:val="00A05546"/>
    <w:rsid w:val="00A055A5"/>
    <w:rsid w:val="00A0560D"/>
    <w:rsid w:val="00A05CA5"/>
    <w:rsid w:val="00A05DD7"/>
    <w:rsid w:val="00A05EF1"/>
    <w:rsid w:val="00A05FBD"/>
    <w:rsid w:val="00A063F6"/>
    <w:rsid w:val="00A06447"/>
    <w:rsid w:val="00A0687F"/>
    <w:rsid w:val="00A070BD"/>
    <w:rsid w:val="00A07325"/>
    <w:rsid w:val="00A0751F"/>
    <w:rsid w:val="00A0754B"/>
    <w:rsid w:val="00A0756A"/>
    <w:rsid w:val="00A0774C"/>
    <w:rsid w:val="00A07912"/>
    <w:rsid w:val="00A07AEC"/>
    <w:rsid w:val="00A07B90"/>
    <w:rsid w:val="00A07CC9"/>
    <w:rsid w:val="00A07FBC"/>
    <w:rsid w:val="00A109F8"/>
    <w:rsid w:val="00A10B12"/>
    <w:rsid w:val="00A10BE0"/>
    <w:rsid w:val="00A10D58"/>
    <w:rsid w:val="00A1125F"/>
    <w:rsid w:val="00A1129B"/>
    <w:rsid w:val="00A1138B"/>
    <w:rsid w:val="00A11E38"/>
    <w:rsid w:val="00A11EF0"/>
    <w:rsid w:val="00A120A3"/>
    <w:rsid w:val="00A1247A"/>
    <w:rsid w:val="00A1274E"/>
    <w:rsid w:val="00A127E8"/>
    <w:rsid w:val="00A12BB9"/>
    <w:rsid w:val="00A12CAA"/>
    <w:rsid w:val="00A12EED"/>
    <w:rsid w:val="00A1327E"/>
    <w:rsid w:val="00A132BA"/>
    <w:rsid w:val="00A13868"/>
    <w:rsid w:val="00A13B1F"/>
    <w:rsid w:val="00A1404E"/>
    <w:rsid w:val="00A14111"/>
    <w:rsid w:val="00A141C2"/>
    <w:rsid w:val="00A141C4"/>
    <w:rsid w:val="00A14245"/>
    <w:rsid w:val="00A14331"/>
    <w:rsid w:val="00A1463C"/>
    <w:rsid w:val="00A1485A"/>
    <w:rsid w:val="00A14ADC"/>
    <w:rsid w:val="00A151B7"/>
    <w:rsid w:val="00A152D0"/>
    <w:rsid w:val="00A15455"/>
    <w:rsid w:val="00A15915"/>
    <w:rsid w:val="00A159BB"/>
    <w:rsid w:val="00A15B6F"/>
    <w:rsid w:val="00A15C62"/>
    <w:rsid w:val="00A15F41"/>
    <w:rsid w:val="00A167D0"/>
    <w:rsid w:val="00A16C73"/>
    <w:rsid w:val="00A16DA1"/>
    <w:rsid w:val="00A16ED4"/>
    <w:rsid w:val="00A16FC9"/>
    <w:rsid w:val="00A17841"/>
    <w:rsid w:val="00A17941"/>
    <w:rsid w:val="00A17A5B"/>
    <w:rsid w:val="00A17E0E"/>
    <w:rsid w:val="00A17E95"/>
    <w:rsid w:val="00A20031"/>
    <w:rsid w:val="00A203F1"/>
    <w:rsid w:val="00A20569"/>
    <w:rsid w:val="00A20586"/>
    <w:rsid w:val="00A205A6"/>
    <w:rsid w:val="00A207D2"/>
    <w:rsid w:val="00A2094C"/>
    <w:rsid w:val="00A20983"/>
    <w:rsid w:val="00A21216"/>
    <w:rsid w:val="00A21236"/>
    <w:rsid w:val="00A213D2"/>
    <w:rsid w:val="00A2195E"/>
    <w:rsid w:val="00A21E61"/>
    <w:rsid w:val="00A21ECD"/>
    <w:rsid w:val="00A220D8"/>
    <w:rsid w:val="00A2271F"/>
    <w:rsid w:val="00A22862"/>
    <w:rsid w:val="00A22D6C"/>
    <w:rsid w:val="00A2330F"/>
    <w:rsid w:val="00A23429"/>
    <w:rsid w:val="00A234BF"/>
    <w:rsid w:val="00A23593"/>
    <w:rsid w:val="00A23A78"/>
    <w:rsid w:val="00A23E2C"/>
    <w:rsid w:val="00A24174"/>
    <w:rsid w:val="00A245E3"/>
    <w:rsid w:val="00A2464A"/>
    <w:rsid w:val="00A24989"/>
    <w:rsid w:val="00A24E5D"/>
    <w:rsid w:val="00A25379"/>
    <w:rsid w:val="00A253AD"/>
    <w:rsid w:val="00A256CF"/>
    <w:rsid w:val="00A258E5"/>
    <w:rsid w:val="00A25B2D"/>
    <w:rsid w:val="00A25E40"/>
    <w:rsid w:val="00A26417"/>
    <w:rsid w:val="00A264BC"/>
    <w:rsid w:val="00A26970"/>
    <w:rsid w:val="00A26AFA"/>
    <w:rsid w:val="00A26F67"/>
    <w:rsid w:val="00A27114"/>
    <w:rsid w:val="00A27687"/>
    <w:rsid w:val="00A27B91"/>
    <w:rsid w:val="00A27BDD"/>
    <w:rsid w:val="00A27D0F"/>
    <w:rsid w:val="00A30388"/>
    <w:rsid w:val="00A305B9"/>
    <w:rsid w:val="00A30DCE"/>
    <w:rsid w:val="00A30E12"/>
    <w:rsid w:val="00A30F29"/>
    <w:rsid w:val="00A30FC3"/>
    <w:rsid w:val="00A3127F"/>
    <w:rsid w:val="00A31312"/>
    <w:rsid w:val="00A31329"/>
    <w:rsid w:val="00A31689"/>
    <w:rsid w:val="00A3169C"/>
    <w:rsid w:val="00A31EEA"/>
    <w:rsid w:val="00A320A6"/>
    <w:rsid w:val="00A322E7"/>
    <w:rsid w:val="00A323DF"/>
    <w:rsid w:val="00A3296A"/>
    <w:rsid w:val="00A3397D"/>
    <w:rsid w:val="00A33C6D"/>
    <w:rsid w:val="00A33C97"/>
    <w:rsid w:val="00A33D78"/>
    <w:rsid w:val="00A34057"/>
    <w:rsid w:val="00A34262"/>
    <w:rsid w:val="00A3440B"/>
    <w:rsid w:val="00A3452A"/>
    <w:rsid w:val="00A3466C"/>
    <w:rsid w:val="00A3467F"/>
    <w:rsid w:val="00A3486F"/>
    <w:rsid w:val="00A3492F"/>
    <w:rsid w:val="00A34A23"/>
    <w:rsid w:val="00A34EED"/>
    <w:rsid w:val="00A34F5D"/>
    <w:rsid w:val="00A34FAB"/>
    <w:rsid w:val="00A35349"/>
    <w:rsid w:val="00A3542C"/>
    <w:rsid w:val="00A358EE"/>
    <w:rsid w:val="00A35B95"/>
    <w:rsid w:val="00A35C6B"/>
    <w:rsid w:val="00A35EE4"/>
    <w:rsid w:val="00A360B7"/>
    <w:rsid w:val="00A36110"/>
    <w:rsid w:val="00A362DE"/>
    <w:rsid w:val="00A37212"/>
    <w:rsid w:val="00A3737D"/>
    <w:rsid w:val="00A37483"/>
    <w:rsid w:val="00A37553"/>
    <w:rsid w:val="00A376AA"/>
    <w:rsid w:val="00A3793F"/>
    <w:rsid w:val="00A379CB"/>
    <w:rsid w:val="00A37BA5"/>
    <w:rsid w:val="00A403A5"/>
    <w:rsid w:val="00A405F6"/>
    <w:rsid w:val="00A4062F"/>
    <w:rsid w:val="00A4071A"/>
    <w:rsid w:val="00A40957"/>
    <w:rsid w:val="00A40C1F"/>
    <w:rsid w:val="00A40C3D"/>
    <w:rsid w:val="00A40C6B"/>
    <w:rsid w:val="00A40C7F"/>
    <w:rsid w:val="00A40ED4"/>
    <w:rsid w:val="00A41179"/>
    <w:rsid w:val="00A41243"/>
    <w:rsid w:val="00A41248"/>
    <w:rsid w:val="00A413E3"/>
    <w:rsid w:val="00A41578"/>
    <w:rsid w:val="00A41BAA"/>
    <w:rsid w:val="00A41F16"/>
    <w:rsid w:val="00A42171"/>
    <w:rsid w:val="00A421E1"/>
    <w:rsid w:val="00A4226A"/>
    <w:rsid w:val="00A4228F"/>
    <w:rsid w:val="00A42359"/>
    <w:rsid w:val="00A42420"/>
    <w:rsid w:val="00A4278B"/>
    <w:rsid w:val="00A429DC"/>
    <w:rsid w:val="00A429EC"/>
    <w:rsid w:val="00A42D9A"/>
    <w:rsid w:val="00A42E55"/>
    <w:rsid w:val="00A4333A"/>
    <w:rsid w:val="00A435DC"/>
    <w:rsid w:val="00A435F0"/>
    <w:rsid w:val="00A43942"/>
    <w:rsid w:val="00A43953"/>
    <w:rsid w:val="00A44189"/>
    <w:rsid w:val="00A44522"/>
    <w:rsid w:val="00A4466A"/>
    <w:rsid w:val="00A446EE"/>
    <w:rsid w:val="00A447F1"/>
    <w:rsid w:val="00A4488F"/>
    <w:rsid w:val="00A4495E"/>
    <w:rsid w:val="00A44A2D"/>
    <w:rsid w:val="00A44B9B"/>
    <w:rsid w:val="00A44CB9"/>
    <w:rsid w:val="00A44FF8"/>
    <w:rsid w:val="00A45183"/>
    <w:rsid w:val="00A45299"/>
    <w:rsid w:val="00A4544C"/>
    <w:rsid w:val="00A456A5"/>
    <w:rsid w:val="00A458E5"/>
    <w:rsid w:val="00A45A6F"/>
    <w:rsid w:val="00A45EF3"/>
    <w:rsid w:val="00A4606C"/>
    <w:rsid w:val="00A465BD"/>
    <w:rsid w:val="00A466F6"/>
    <w:rsid w:val="00A4684D"/>
    <w:rsid w:val="00A46BB2"/>
    <w:rsid w:val="00A46C8D"/>
    <w:rsid w:val="00A46CAF"/>
    <w:rsid w:val="00A46E32"/>
    <w:rsid w:val="00A46EDF"/>
    <w:rsid w:val="00A47351"/>
    <w:rsid w:val="00A47530"/>
    <w:rsid w:val="00A47DBA"/>
    <w:rsid w:val="00A5011A"/>
    <w:rsid w:val="00A50121"/>
    <w:rsid w:val="00A503B7"/>
    <w:rsid w:val="00A507F4"/>
    <w:rsid w:val="00A509D2"/>
    <w:rsid w:val="00A50A58"/>
    <w:rsid w:val="00A50BC1"/>
    <w:rsid w:val="00A50BDF"/>
    <w:rsid w:val="00A50E69"/>
    <w:rsid w:val="00A512BA"/>
    <w:rsid w:val="00A516F4"/>
    <w:rsid w:val="00A51EEB"/>
    <w:rsid w:val="00A51F03"/>
    <w:rsid w:val="00A51F34"/>
    <w:rsid w:val="00A520EB"/>
    <w:rsid w:val="00A52127"/>
    <w:rsid w:val="00A528AF"/>
    <w:rsid w:val="00A52AEB"/>
    <w:rsid w:val="00A52B7A"/>
    <w:rsid w:val="00A52DCA"/>
    <w:rsid w:val="00A52ED8"/>
    <w:rsid w:val="00A531F2"/>
    <w:rsid w:val="00A53205"/>
    <w:rsid w:val="00A535D1"/>
    <w:rsid w:val="00A53D61"/>
    <w:rsid w:val="00A53DE4"/>
    <w:rsid w:val="00A54035"/>
    <w:rsid w:val="00A5425C"/>
    <w:rsid w:val="00A5450F"/>
    <w:rsid w:val="00A54C45"/>
    <w:rsid w:val="00A54CC9"/>
    <w:rsid w:val="00A550F1"/>
    <w:rsid w:val="00A55BB5"/>
    <w:rsid w:val="00A55BC9"/>
    <w:rsid w:val="00A55C63"/>
    <w:rsid w:val="00A55ECF"/>
    <w:rsid w:val="00A56158"/>
    <w:rsid w:val="00A5631B"/>
    <w:rsid w:val="00A569EE"/>
    <w:rsid w:val="00A56AB9"/>
    <w:rsid w:val="00A56D2A"/>
    <w:rsid w:val="00A56D66"/>
    <w:rsid w:val="00A56D84"/>
    <w:rsid w:val="00A56DE3"/>
    <w:rsid w:val="00A57124"/>
    <w:rsid w:val="00A57788"/>
    <w:rsid w:val="00A57EE9"/>
    <w:rsid w:val="00A57F28"/>
    <w:rsid w:val="00A60315"/>
    <w:rsid w:val="00A603E0"/>
    <w:rsid w:val="00A60627"/>
    <w:rsid w:val="00A607D0"/>
    <w:rsid w:val="00A60FDC"/>
    <w:rsid w:val="00A6133A"/>
    <w:rsid w:val="00A6152B"/>
    <w:rsid w:val="00A61859"/>
    <w:rsid w:val="00A61AFA"/>
    <w:rsid w:val="00A61B20"/>
    <w:rsid w:val="00A61B65"/>
    <w:rsid w:val="00A61F9C"/>
    <w:rsid w:val="00A6201A"/>
    <w:rsid w:val="00A6212F"/>
    <w:rsid w:val="00A6216B"/>
    <w:rsid w:val="00A622B0"/>
    <w:rsid w:val="00A62684"/>
    <w:rsid w:val="00A62D05"/>
    <w:rsid w:val="00A62FCC"/>
    <w:rsid w:val="00A6337F"/>
    <w:rsid w:val="00A6342B"/>
    <w:rsid w:val="00A63F3A"/>
    <w:rsid w:val="00A63F6B"/>
    <w:rsid w:val="00A645C6"/>
    <w:rsid w:val="00A64764"/>
    <w:rsid w:val="00A64843"/>
    <w:rsid w:val="00A649CC"/>
    <w:rsid w:val="00A64A7E"/>
    <w:rsid w:val="00A64BA9"/>
    <w:rsid w:val="00A65280"/>
    <w:rsid w:val="00A65285"/>
    <w:rsid w:val="00A6554D"/>
    <w:rsid w:val="00A65BD7"/>
    <w:rsid w:val="00A65E21"/>
    <w:rsid w:val="00A66128"/>
    <w:rsid w:val="00A662E1"/>
    <w:rsid w:val="00A6638B"/>
    <w:rsid w:val="00A663A3"/>
    <w:rsid w:val="00A66959"/>
    <w:rsid w:val="00A66D35"/>
    <w:rsid w:val="00A671CE"/>
    <w:rsid w:val="00A6730D"/>
    <w:rsid w:val="00A6733C"/>
    <w:rsid w:val="00A67995"/>
    <w:rsid w:val="00A67A78"/>
    <w:rsid w:val="00A67F56"/>
    <w:rsid w:val="00A67F65"/>
    <w:rsid w:val="00A67FE4"/>
    <w:rsid w:val="00A70251"/>
    <w:rsid w:val="00A70436"/>
    <w:rsid w:val="00A70A45"/>
    <w:rsid w:val="00A70BE6"/>
    <w:rsid w:val="00A716E7"/>
    <w:rsid w:val="00A71C5A"/>
    <w:rsid w:val="00A71C75"/>
    <w:rsid w:val="00A721E0"/>
    <w:rsid w:val="00A722BD"/>
    <w:rsid w:val="00A728F9"/>
    <w:rsid w:val="00A7297B"/>
    <w:rsid w:val="00A72DD6"/>
    <w:rsid w:val="00A72FBF"/>
    <w:rsid w:val="00A72FE3"/>
    <w:rsid w:val="00A732ED"/>
    <w:rsid w:val="00A7338F"/>
    <w:rsid w:val="00A7372B"/>
    <w:rsid w:val="00A737DE"/>
    <w:rsid w:val="00A73951"/>
    <w:rsid w:val="00A739DD"/>
    <w:rsid w:val="00A73C7D"/>
    <w:rsid w:val="00A73E47"/>
    <w:rsid w:val="00A73F59"/>
    <w:rsid w:val="00A74001"/>
    <w:rsid w:val="00A7403B"/>
    <w:rsid w:val="00A7410A"/>
    <w:rsid w:val="00A7445A"/>
    <w:rsid w:val="00A74669"/>
    <w:rsid w:val="00A74685"/>
    <w:rsid w:val="00A746F3"/>
    <w:rsid w:val="00A75024"/>
    <w:rsid w:val="00A75067"/>
    <w:rsid w:val="00A75418"/>
    <w:rsid w:val="00A75434"/>
    <w:rsid w:val="00A75F24"/>
    <w:rsid w:val="00A76BF6"/>
    <w:rsid w:val="00A76DC9"/>
    <w:rsid w:val="00A76DD6"/>
    <w:rsid w:val="00A76E5E"/>
    <w:rsid w:val="00A77437"/>
    <w:rsid w:val="00A776EC"/>
    <w:rsid w:val="00A77C1C"/>
    <w:rsid w:val="00A80315"/>
    <w:rsid w:val="00A803F0"/>
    <w:rsid w:val="00A80580"/>
    <w:rsid w:val="00A80E53"/>
    <w:rsid w:val="00A81301"/>
    <w:rsid w:val="00A81511"/>
    <w:rsid w:val="00A81562"/>
    <w:rsid w:val="00A8159C"/>
    <w:rsid w:val="00A81917"/>
    <w:rsid w:val="00A81C8B"/>
    <w:rsid w:val="00A81D7E"/>
    <w:rsid w:val="00A82154"/>
    <w:rsid w:val="00A82314"/>
    <w:rsid w:val="00A8231D"/>
    <w:rsid w:val="00A829E0"/>
    <w:rsid w:val="00A82FC0"/>
    <w:rsid w:val="00A82FEE"/>
    <w:rsid w:val="00A83225"/>
    <w:rsid w:val="00A8324A"/>
    <w:rsid w:val="00A8339B"/>
    <w:rsid w:val="00A834D2"/>
    <w:rsid w:val="00A8357A"/>
    <w:rsid w:val="00A83D62"/>
    <w:rsid w:val="00A83F30"/>
    <w:rsid w:val="00A8408E"/>
    <w:rsid w:val="00A84198"/>
    <w:rsid w:val="00A8450E"/>
    <w:rsid w:val="00A846A1"/>
    <w:rsid w:val="00A846A7"/>
    <w:rsid w:val="00A847C2"/>
    <w:rsid w:val="00A84884"/>
    <w:rsid w:val="00A84A01"/>
    <w:rsid w:val="00A84C1A"/>
    <w:rsid w:val="00A84C39"/>
    <w:rsid w:val="00A84D90"/>
    <w:rsid w:val="00A84E5C"/>
    <w:rsid w:val="00A85135"/>
    <w:rsid w:val="00A851D2"/>
    <w:rsid w:val="00A851F9"/>
    <w:rsid w:val="00A854F4"/>
    <w:rsid w:val="00A85629"/>
    <w:rsid w:val="00A85756"/>
    <w:rsid w:val="00A85AD2"/>
    <w:rsid w:val="00A85BB7"/>
    <w:rsid w:val="00A85D05"/>
    <w:rsid w:val="00A85FB8"/>
    <w:rsid w:val="00A86840"/>
    <w:rsid w:val="00A8694F"/>
    <w:rsid w:val="00A86ABA"/>
    <w:rsid w:val="00A86BBB"/>
    <w:rsid w:val="00A86C39"/>
    <w:rsid w:val="00A86E6B"/>
    <w:rsid w:val="00A87479"/>
    <w:rsid w:val="00A87D26"/>
    <w:rsid w:val="00A90015"/>
    <w:rsid w:val="00A9022E"/>
    <w:rsid w:val="00A902C7"/>
    <w:rsid w:val="00A90407"/>
    <w:rsid w:val="00A9050F"/>
    <w:rsid w:val="00A91006"/>
    <w:rsid w:val="00A911B7"/>
    <w:rsid w:val="00A913E4"/>
    <w:rsid w:val="00A91947"/>
    <w:rsid w:val="00A919ED"/>
    <w:rsid w:val="00A91C61"/>
    <w:rsid w:val="00A91FF8"/>
    <w:rsid w:val="00A922E8"/>
    <w:rsid w:val="00A924C4"/>
    <w:rsid w:val="00A92620"/>
    <w:rsid w:val="00A92A8C"/>
    <w:rsid w:val="00A92AEB"/>
    <w:rsid w:val="00A92D19"/>
    <w:rsid w:val="00A92FC4"/>
    <w:rsid w:val="00A9320A"/>
    <w:rsid w:val="00A93823"/>
    <w:rsid w:val="00A938A1"/>
    <w:rsid w:val="00A93938"/>
    <w:rsid w:val="00A93D5C"/>
    <w:rsid w:val="00A93DC5"/>
    <w:rsid w:val="00A93DF5"/>
    <w:rsid w:val="00A94258"/>
    <w:rsid w:val="00A9428A"/>
    <w:rsid w:val="00A943AA"/>
    <w:rsid w:val="00A944C2"/>
    <w:rsid w:val="00A945D7"/>
    <w:rsid w:val="00A945F7"/>
    <w:rsid w:val="00A94873"/>
    <w:rsid w:val="00A948AB"/>
    <w:rsid w:val="00A94A78"/>
    <w:rsid w:val="00A94C47"/>
    <w:rsid w:val="00A94CF0"/>
    <w:rsid w:val="00A95265"/>
    <w:rsid w:val="00A95307"/>
    <w:rsid w:val="00A953AE"/>
    <w:rsid w:val="00A95B21"/>
    <w:rsid w:val="00A95C30"/>
    <w:rsid w:val="00A95C77"/>
    <w:rsid w:val="00A95CAB"/>
    <w:rsid w:val="00A95EA5"/>
    <w:rsid w:val="00A96145"/>
    <w:rsid w:val="00A9640C"/>
    <w:rsid w:val="00A96920"/>
    <w:rsid w:val="00A96A6F"/>
    <w:rsid w:val="00A96ACC"/>
    <w:rsid w:val="00A970F9"/>
    <w:rsid w:val="00A977AE"/>
    <w:rsid w:val="00A977B8"/>
    <w:rsid w:val="00A97D48"/>
    <w:rsid w:val="00A97E0C"/>
    <w:rsid w:val="00A97EBF"/>
    <w:rsid w:val="00AA095E"/>
    <w:rsid w:val="00AA0D7D"/>
    <w:rsid w:val="00AA0F0A"/>
    <w:rsid w:val="00AA1795"/>
    <w:rsid w:val="00AA18FB"/>
    <w:rsid w:val="00AA1C23"/>
    <w:rsid w:val="00AA1F8E"/>
    <w:rsid w:val="00AA2159"/>
    <w:rsid w:val="00AA2176"/>
    <w:rsid w:val="00AA2810"/>
    <w:rsid w:val="00AA32BB"/>
    <w:rsid w:val="00AA349D"/>
    <w:rsid w:val="00AA392B"/>
    <w:rsid w:val="00AA3A0B"/>
    <w:rsid w:val="00AA3B35"/>
    <w:rsid w:val="00AA3DEC"/>
    <w:rsid w:val="00AA3E86"/>
    <w:rsid w:val="00AA3F55"/>
    <w:rsid w:val="00AA40F2"/>
    <w:rsid w:val="00AA41BE"/>
    <w:rsid w:val="00AA4456"/>
    <w:rsid w:val="00AA4706"/>
    <w:rsid w:val="00AA4755"/>
    <w:rsid w:val="00AA483A"/>
    <w:rsid w:val="00AA487F"/>
    <w:rsid w:val="00AA493C"/>
    <w:rsid w:val="00AA4A81"/>
    <w:rsid w:val="00AA4D46"/>
    <w:rsid w:val="00AA4DA1"/>
    <w:rsid w:val="00AA4DAE"/>
    <w:rsid w:val="00AA506B"/>
    <w:rsid w:val="00AA522B"/>
    <w:rsid w:val="00AA560C"/>
    <w:rsid w:val="00AA56F3"/>
    <w:rsid w:val="00AA5F52"/>
    <w:rsid w:val="00AA5FD4"/>
    <w:rsid w:val="00AA60AA"/>
    <w:rsid w:val="00AA650E"/>
    <w:rsid w:val="00AA69C3"/>
    <w:rsid w:val="00AA6BFB"/>
    <w:rsid w:val="00AA6C19"/>
    <w:rsid w:val="00AA6C61"/>
    <w:rsid w:val="00AA6C78"/>
    <w:rsid w:val="00AA7082"/>
    <w:rsid w:val="00AA7114"/>
    <w:rsid w:val="00AA7356"/>
    <w:rsid w:val="00AA7530"/>
    <w:rsid w:val="00AA7798"/>
    <w:rsid w:val="00AA7B0D"/>
    <w:rsid w:val="00AA7B6A"/>
    <w:rsid w:val="00AA7F9F"/>
    <w:rsid w:val="00AB0650"/>
    <w:rsid w:val="00AB06B1"/>
    <w:rsid w:val="00AB07E3"/>
    <w:rsid w:val="00AB08B7"/>
    <w:rsid w:val="00AB0D8D"/>
    <w:rsid w:val="00AB0DA0"/>
    <w:rsid w:val="00AB11C6"/>
    <w:rsid w:val="00AB12BF"/>
    <w:rsid w:val="00AB1363"/>
    <w:rsid w:val="00AB1400"/>
    <w:rsid w:val="00AB1505"/>
    <w:rsid w:val="00AB1F7A"/>
    <w:rsid w:val="00AB22FE"/>
    <w:rsid w:val="00AB2403"/>
    <w:rsid w:val="00AB24CB"/>
    <w:rsid w:val="00AB24FA"/>
    <w:rsid w:val="00AB2B4D"/>
    <w:rsid w:val="00AB2B9B"/>
    <w:rsid w:val="00AB2CC8"/>
    <w:rsid w:val="00AB2DD8"/>
    <w:rsid w:val="00AB2DE3"/>
    <w:rsid w:val="00AB2EE5"/>
    <w:rsid w:val="00AB3112"/>
    <w:rsid w:val="00AB331A"/>
    <w:rsid w:val="00AB37C9"/>
    <w:rsid w:val="00AB397F"/>
    <w:rsid w:val="00AB3D02"/>
    <w:rsid w:val="00AB4126"/>
    <w:rsid w:val="00AB428B"/>
    <w:rsid w:val="00AB46E1"/>
    <w:rsid w:val="00AB475C"/>
    <w:rsid w:val="00AB4862"/>
    <w:rsid w:val="00AB4887"/>
    <w:rsid w:val="00AB48D6"/>
    <w:rsid w:val="00AB4928"/>
    <w:rsid w:val="00AB4967"/>
    <w:rsid w:val="00AB4BF3"/>
    <w:rsid w:val="00AB4CA0"/>
    <w:rsid w:val="00AB4E16"/>
    <w:rsid w:val="00AB55CE"/>
    <w:rsid w:val="00AB57C7"/>
    <w:rsid w:val="00AB57EF"/>
    <w:rsid w:val="00AB5A07"/>
    <w:rsid w:val="00AB5A9F"/>
    <w:rsid w:val="00AB5F47"/>
    <w:rsid w:val="00AB5FC8"/>
    <w:rsid w:val="00AB61B7"/>
    <w:rsid w:val="00AB62F7"/>
    <w:rsid w:val="00AB63F8"/>
    <w:rsid w:val="00AB6515"/>
    <w:rsid w:val="00AB6B10"/>
    <w:rsid w:val="00AB7570"/>
    <w:rsid w:val="00AB7770"/>
    <w:rsid w:val="00AB7781"/>
    <w:rsid w:val="00AB77D4"/>
    <w:rsid w:val="00AB78F0"/>
    <w:rsid w:val="00AB79E5"/>
    <w:rsid w:val="00AB7A88"/>
    <w:rsid w:val="00AC0015"/>
    <w:rsid w:val="00AC0083"/>
    <w:rsid w:val="00AC024B"/>
    <w:rsid w:val="00AC0373"/>
    <w:rsid w:val="00AC0439"/>
    <w:rsid w:val="00AC0517"/>
    <w:rsid w:val="00AC0621"/>
    <w:rsid w:val="00AC079D"/>
    <w:rsid w:val="00AC0825"/>
    <w:rsid w:val="00AC0B4B"/>
    <w:rsid w:val="00AC1566"/>
    <w:rsid w:val="00AC1612"/>
    <w:rsid w:val="00AC1742"/>
    <w:rsid w:val="00AC17CB"/>
    <w:rsid w:val="00AC1F38"/>
    <w:rsid w:val="00AC258B"/>
    <w:rsid w:val="00AC26E7"/>
    <w:rsid w:val="00AC2795"/>
    <w:rsid w:val="00AC280B"/>
    <w:rsid w:val="00AC2990"/>
    <w:rsid w:val="00AC2C3C"/>
    <w:rsid w:val="00AC2F23"/>
    <w:rsid w:val="00AC33C0"/>
    <w:rsid w:val="00AC37D2"/>
    <w:rsid w:val="00AC3847"/>
    <w:rsid w:val="00AC3BD6"/>
    <w:rsid w:val="00AC3F61"/>
    <w:rsid w:val="00AC41BA"/>
    <w:rsid w:val="00AC41C6"/>
    <w:rsid w:val="00AC42F1"/>
    <w:rsid w:val="00AC4362"/>
    <w:rsid w:val="00AC438C"/>
    <w:rsid w:val="00AC490F"/>
    <w:rsid w:val="00AC4AF4"/>
    <w:rsid w:val="00AC4F5E"/>
    <w:rsid w:val="00AC507E"/>
    <w:rsid w:val="00AC5167"/>
    <w:rsid w:val="00AC5364"/>
    <w:rsid w:val="00AC53A8"/>
    <w:rsid w:val="00AC595D"/>
    <w:rsid w:val="00AC5BB5"/>
    <w:rsid w:val="00AC5C68"/>
    <w:rsid w:val="00AC60F9"/>
    <w:rsid w:val="00AC63B1"/>
    <w:rsid w:val="00AC6687"/>
    <w:rsid w:val="00AC67C8"/>
    <w:rsid w:val="00AC6AA5"/>
    <w:rsid w:val="00AC6C73"/>
    <w:rsid w:val="00AC6E8B"/>
    <w:rsid w:val="00AC7217"/>
    <w:rsid w:val="00AC768A"/>
    <w:rsid w:val="00AC7B47"/>
    <w:rsid w:val="00AC7C29"/>
    <w:rsid w:val="00AD0076"/>
    <w:rsid w:val="00AD0156"/>
    <w:rsid w:val="00AD031F"/>
    <w:rsid w:val="00AD0451"/>
    <w:rsid w:val="00AD0B20"/>
    <w:rsid w:val="00AD0C06"/>
    <w:rsid w:val="00AD0D6A"/>
    <w:rsid w:val="00AD102B"/>
    <w:rsid w:val="00AD112B"/>
    <w:rsid w:val="00AD115C"/>
    <w:rsid w:val="00AD125A"/>
    <w:rsid w:val="00AD1264"/>
    <w:rsid w:val="00AD1A68"/>
    <w:rsid w:val="00AD1C85"/>
    <w:rsid w:val="00AD1D16"/>
    <w:rsid w:val="00AD1D3E"/>
    <w:rsid w:val="00AD1FBE"/>
    <w:rsid w:val="00AD20E4"/>
    <w:rsid w:val="00AD20E9"/>
    <w:rsid w:val="00AD227C"/>
    <w:rsid w:val="00AD233C"/>
    <w:rsid w:val="00AD2463"/>
    <w:rsid w:val="00AD2480"/>
    <w:rsid w:val="00AD2527"/>
    <w:rsid w:val="00AD29DA"/>
    <w:rsid w:val="00AD2E5C"/>
    <w:rsid w:val="00AD3104"/>
    <w:rsid w:val="00AD325C"/>
    <w:rsid w:val="00AD36D5"/>
    <w:rsid w:val="00AD390C"/>
    <w:rsid w:val="00AD39B4"/>
    <w:rsid w:val="00AD3C55"/>
    <w:rsid w:val="00AD3CDA"/>
    <w:rsid w:val="00AD3E48"/>
    <w:rsid w:val="00AD3E60"/>
    <w:rsid w:val="00AD3F40"/>
    <w:rsid w:val="00AD4184"/>
    <w:rsid w:val="00AD4641"/>
    <w:rsid w:val="00AD4A86"/>
    <w:rsid w:val="00AD4AFE"/>
    <w:rsid w:val="00AD4CB6"/>
    <w:rsid w:val="00AD4F05"/>
    <w:rsid w:val="00AD4FC4"/>
    <w:rsid w:val="00AD5412"/>
    <w:rsid w:val="00AD5E90"/>
    <w:rsid w:val="00AD61EC"/>
    <w:rsid w:val="00AD63D7"/>
    <w:rsid w:val="00AD6504"/>
    <w:rsid w:val="00AD65E4"/>
    <w:rsid w:val="00AD6A93"/>
    <w:rsid w:val="00AD6BB5"/>
    <w:rsid w:val="00AD6BC8"/>
    <w:rsid w:val="00AD6D01"/>
    <w:rsid w:val="00AD6E65"/>
    <w:rsid w:val="00AD70C3"/>
    <w:rsid w:val="00AD7366"/>
    <w:rsid w:val="00AD7738"/>
    <w:rsid w:val="00AD7B75"/>
    <w:rsid w:val="00AE0238"/>
    <w:rsid w:val="00AE038E"/>
    <w:rsid w:val="00AE0545"/>
    <w:rsid w:val="00AE061F"/>
    <w:rsid w:val="00AE0646"/>
    <w:rsid w:val="00AE065F"/>
    <w:rsid w:val="00AE0DA9"/>
    <w:rsid w:val="00AE2092"/>
    <w:rsid w:val="00AE226E"/>
    <w:rsid w:val="00AE2324"/>
    <w:rsid w:val="00AE2DE2"/>
    <w:rsid w:val="00AE2E1F"/>
    <w:rsid w:val="00AE3300"/>
    <w:rsid w:val="00AE34CB"/>
    <w:rsid w:val="00AE356F"/>
    <w:rsid w:val="00AE36B7"/>
    <w:rsid w:val="00AE37D8"/>
    <w:rsid w:val="00AE37E5"/>
    <w:rsid w:val="00AE3961"/>
    <w:rsid w:val="00AE3969"/>
    <w:rsid w:val="00AE3AAF"/>
    <w:rsid w:val="00AE3B3A"/>
    <w:rsid w:val="00AE40E9"/>
    <w:rsid w:val="00AE428F"/>
    <w:rsid w:val="00AE43CC"/>
    <w:rsid w:val="00AE4494"/>
    <w:rsid w:val="00AE4DB2"/>
    <w:rsid w:val="00AE5207"/>
    <w:rsid w:val="00AE5531"/>
    <w:rsid w:val="00AE59CB"/>
    <w:rsid w:val="00AE5C8B"/>
    <w:rsid w:val="00AE5D10"/>
    <w:rsid w:val="00AE5F40"/>
    <w:rsid w:val="00AE5FC2"/>
    <w:rsid w:val="00AE60AC"/>
    <w:rsid w:val="00AE6122"/>
    <w:rsid w:val="00AE6173"/>
    <w:rsid w:val="00AE6494"/>
    <w:rsid w:val="00AE6553"/>
    <w:rsid w:val="00AE6628"/>
    <w:rsid w:val="00AE666E"/>
    <w:rsid w:val="00AE674C"/>
    <w:rsid w:val="00AE6984"/>
    <w:rsid w:val="00AE6ACF"/>
    <w:rsid w:val="00AE6C2D"/>
    <w:rsid w:val="00AE705F"/>
    <w:rsid w:val="00AE7220"/>
    <w:rsid w:val="00AE7BF5"/>
    <w:rsid w:val="00AF0155"/>
    <w:rsid w:val="00AF018F"/>
    <w:rsid w:val="00AF0205"/>
    <w:rsid w:val="00AF049F"/>
    <w:rsid w:val="00AF09FC"/>
    <w:rsid w:val="00AF12DB"/>
    <w:rsid w:val="00AF1384"/>
    <w:rsid w:val="00AF14DE"/>
    <w:rsid w:val="00AF1B6E"/>
    <w:rsid w:val="00AF1DA8"/>
    <w:rsid w:val="00AF210A"/>
    <w:rsid w:val="00AF228D"/>
    <w:rsid w:val="00AF23D5"/>
    <w:rsid w:val="00AF2787"/>
    <w:rsid w:val="00AF27BF"/>
    <w:rsid w:val="00AF2946"/>
    <w:rsid w:val="00AF296E"/>
    <w:rsid w:val="00AF2C29"/>
    <w:rsid w:val="00AF2CFF"/>
    <w:rsid w:val="00AF2E11"/>
    <w:rsid w:val="00AF301C"/>
    <w:rsid w:val="00AF388F"/>
    <w:rsid w:val="00AF3E55"/>
    <w:rsid w:val="00AF3EDF"/>
    <w:rsid w:val="00AF401D"/>
    <w:rsid w:val="00AF401F"/>
    <w:rsid w:val="00AF40F8"/>
    <w:rsid w:val="00AF428E"/>
    <w:rsid w:val="00AF42EA"/>
    <w:rsid w:val="00AF4560"/>
    <w:rsid w:val="00AF47AF"/>
    <w:rsid w:val="00AF4829"/>
    <w:rsid w:val="00AF4AA6"/>
    <w:rsid w:val="00AF4BA6"/>
    <w:rsid w:val="00AF508A"/>
    <w:rsid w:val="00AF514A"/>
    <w:rsid w:val="00AF537E"/>
    <w:rsid w:val="00AF54BB"/>
    <w:rsid w:val="00AF564B"/>
    <w:rsid w:val="00AF58DB"/>
    <w:rsid w:val="00AF5C4F"/>
    <w:rsid w:val="00AF5DC4"/>
    <w:rsid w:val="00AF5F31"/>
    <w:rsid w:val="00AF605F"/>
    <w:rsid w:val="00AF61CA"/>
    <w:rsid w:val="00AF64C8"/>
    <w:rsid w:val="00AF680C"/>
    <w:rsid w:val="00AF6A19"/>
    <w:rsid w:val="00AF6E9C"/>
    <w:rsid w:val="00AF6ED4"/>
    <w:rsid w:val="00AF713E"/>
    <w:rsid w:val="00AF74E0"/>
    <w:rsid w:val="00AF755D"/>
    <w:rsid w:val="00AF76CE"/>
    <w:rsid w:val="00AF78CF"/>
    <w:rsid w:val="00AF7F7D"/>
    <w:rsid w:val="00B000B6"/>
    <w:rsid w:val="00B0018F"/>
    <w:rsid w:val="00B00303"/>
    <w:rsid w:val="00B00546"/>
    <w:rsid w:val="00B01080"/>
    <w:rsid w:val="00B0111C"/>
    <w:rsid w:val="00B01249"/>
    <w:rsid w:val="00B0131F"/>
    <w:rsid w:val="00B01381"/>
    <w:rsid w:val="00B014EB"/>
    <w:rsid w:val="00B0154D"/>
    <w:rsid w:val="00B01567"/>
    <w:rsid w:val="00B017CB"/>
    <w:rsid w:val="00B018A2"/>
    <w:rsid w:val="00B019D2"/>
    <w:rsid w:val="00B01ADB"/>
    <w:rsid w:val="00B01B5A"/>
    <w:rsid w:val="00B01D4D"/>
    <w:rsid w:val="00B022E8"/>
    <w:rsid w:val="00B02883"/>
    <w:rsid w:val="00B02E64"/>
    <w:rsid w:val="00B02FED"/>
    <w:rsid w:val="00B03275"/>
    <w:rsid w:val="00B035F8"/>
    <w:rsid w:val="00B03749"/>
    <w:rsid w:val="00B0384A"/>
    <w:rsid w:val="00B040E5"/>
    <w:rsid w:val="00B04294"/>
    <w:rsid w:val="00B04517"/>
    <w:rsid w:val="00B0472A"/>
    <w:rsid w:val="00B0485B"/>
    <w:rsid w:val="00B04CF5"/>
    <w:rsid w:val="00B04D66"/>
    <w:rsid w:val="00B05424"/>
    <w:rsid w:val="00B05678"/>
    <w:rsid w:val="00B058C0"/>
    <w:rsid w:val="00B05995"/>
    <w:rsid w:val="00B059BF"/>
    <w:rsid w:val="00B05D22"/>
    <w:rsid w:val="00B05F39"/>
    <w:rsid w:val="00B06013"/>
    <w:rsid w:val="00B060BB"/>
    <w:rsid w:val="00B06223"/>
    <w:rsid w:val="00B06476"/>
    <w:rsid w:val="00B0675E"/>
    <w:rsid w:val="00B067F1"/>
    <w:rsid w:val="00B06A44"/>
    <w:rsid w:val="00B06A51"/>
    <w:rsid w:val="00B06B01"/>
    <w:rsid w:val="00B06ED1"/>
    <w:rsid w:val="00B07318"/>
    <w:rsid w:val="00B0735B"/>
    <w:rsid w:val="00B0743C"/>
    <w:rsid w:val="00B07690"/>
    <w:rsid w:val="00B076F1"/>
    <w:rsid w:val="00B07973"/>
    <w:rsid w:val="00B07A9C"/>
    <w:rsid w:val="00B1041D"/>
    <w:rsid w:val="00B104FC"/>
    <w:rsid w:val="00B10648"/>
    <w:rsid w:val="00B1086B"/>
    <w:rsid w:val="00B1111B"/>
    <w:rsid w:val="00B111D6"/>
    <w:rsid w:val="00B11698"/>
    <w:rsid w:val="00B11729"/>
    <w:rsid w:val="00B117DF"/>
    <w:rsid w:val="00B11AC4"/>
    <w:rsid w:val="00B11F58"/>
    <w:rsid w:val="00B11FD0"/>
    <w:rsid w:val="00B121BC"/>
    <w:rsid w:val="00B12214"/>
    <w:rsid w:val="00B125D5"/>
    <w:rsid w:val="00B12823"/>
    <w:rsid w:val="00B12868"/>
    <w:rsid w:val="00B129E2"/>
    <w:rsid w:val="00B12B41"/>
    <w:rsid w:val="00B12B95"/>
    <w:rsid w:val="00B13382"/>
    <w:rsid w:val="00B134FB"/>
    <w:rsid w:val="00B1362E"/>
    <w:rsid w:val="00B137F2"/>
    <w:rsid w:val="00B13924"/>
    <w:rsid w:val="00B139EA"/>
    <w:rsid w:val="00B13DD2"/>
    <w:rsid w:val="00B13F40"/>
    <w:rsid w:val="00B14260"/>
    <w:rsid w:val="00B144CB"/>
    <w:rsid w:val="00B14950"/>
    <w:rsid w:val="00B14CD4"/>
    <w:rsid w:val="00B14D4D"/>
    <w:rsid w:val="00B14EF9"/>
    <w:rsid w:val="00B155B7"/>
    <w:rsid w:val="00B15CB0"/>
    <w:rsid w:val="00B15D22"/>
    <w:rsid w:val="00B15D56"/>
    <w:rsid w:val="00B15E52"/>
    <w:rsid w:val="00B15E5F"/>
    <w:rsid w:val="00B15E79"/>
    <w:rsid w:val="00B16245"/>
    <w:rsid w:val="00B16482"/>
    <w:rsid w:val="00B16819"/>
    <w:rsid w:val="00B168EE"/>
    <w:rsid w:val="00B1693E"/>
    <w:rsid w:val="00B169B1"/>
    <w:rsid w:val="00B16A6E"/>
    <w:rsid w:val="00B16B78"/>
    <w:rsid w:val="00B16C5F"/>
    <w:rsid w:val="00B16CE8"/>
    <w:rsid w:val="00B171C3"/>
    <w:rsid w:val="00B1723E"/>
    <w:rsid w:val="00B1758D"/>
    <w:rsid w:val="00B17697"/>
    <w:rsid w:val="00B176E4"/>
    <w:rsid w:val="00B17811"/>
    <w:rsid w:val="00B17D5F"/>
    <w:rsid w:val="00B17EAF"/>
    <w:rsid w:val="00B17F6D"/>
    <w:rsid w:val="00B2020D"/>
    <w:rsid w:val="00B205E8"/>
    <w:rsid w:val="00B208A3"/>
    <w:rsid w:val="00B2109E"/>
    <w:rsid w:val="00B21391"/>
    <w:rsid w:val="00B21D98"/>
    <w:rsid w:val="00B21E1F"/>
    <w:rsid w:val="00B21F2C"/>
    <w:rsid w:val="00B225D5"/>
    <w:rsid w:val="00B227D8"/>
    <w:rsid w:val="00B228BE"/>
    <w:rsid w:val="00B22B0A"/>
    <w:rsid w:val="00B23B54"/>
    <w:rsid w:val="00B23E79"/>
    <w:rsid w:val="00B23E8C"/>
    <w:rsid w:val="00B23F1C"/>
    <w:rsid w:val="00B2407D"/>
    <w:rsid w:val="00B24984"/>
    <w:rsid w:val="00B24AB2"/>
    <w:rsid w:val="00B24B47"/>
    <w:rsid w:val="00B24B62"/>
    <w:rsid w:val="00B24E41"/>
    <w:rsid w:val="00B24E42"/>
    <w:rsid w:val="00B24EF8"/>
    <w:rsid w:val="00B2511A"/>
    <w:rsid w:val="00B2525E"/>
    <w:rsid w:val="00B25342"/>
    <w:rsid w:val="00B253B7"/>
    <w:rsid w:val="00B26332"/>
    <w:rsid w:val="00B2677F"/>
    <w:rsid w:val="00B26842"/>
    <w:rsid w:val="00B269D1"/>
    <w:rsid w:val="00B26CBB"/>
    <w:rsid w:val="00B271B2"/>
    <w:rsid w:val="00B278DA"/>
    <w:rsid w:val="00B27A85"/>
    <w:rsid w:val="00B27E92"/>
    <w:rsid w:val="00B304E6"/>
    <w:rsid w:val="00B307AC"/>
    <w:rsid w:val="00B308C6"/>
    <w:rsid w:val="00B30916"/>
    <w:rsid w:val="00B30A60"/>
    <w:rsid w:val="00B30D1A"/>
    <w:rsid w:val="00B30D5C"/>
    <w:rsid w:val="00B31198"/>
    <w:rsid w:val="00B3127F"/>
    <w:rsid w:val="00B31663"/>
    <w:rsid w:val="00B31864"/>
    <w:rsid w:val="00B3188C"/>
    <w:rsid w:val="00B3192B"/>
    <w:rsid w:val="00B31B51"/>
    <w:rsid w:val="00B31B5D"/>
    <w:rsid w:val="00B3225D"/>
    <w:rsid w:val="00B322DF"/>
    <w:rsid w:val="00B32598"/>
    <w:rsid w:val="00B32997"/>
    <w:rsid w:val="00B32BDE"/>
    <w:rsid w:val="00B32CAC"/>
    <w:rsid w:val="00B32FBE"/>
    <w:rsid w:val="00B33236"/>
    <w:rsid w:val="00B333C3"/>
    <w:rsid w:val="00B336CA"/>
    <w:rsid w:val="00B336E8"/>
    <w:rsid w:val="00B3389F"/>
    <w:rsid w:val="00B33A2B"/>
    <w:rsid w:val="00B33B0F"/>
    <w:rsid w:val="00B33CC0"/>
    <w:rsid w:val="00B33D0E"/>
    <w:rsid w:val="00B34197"/>
    <w:rsid w:val="00B342B8"/>
    <w:rsid w:val="00B34510"/>
    <w:rsid w:val="00B34598"/>
    <w:rsid w:val="00B349E5"/>
    <w:rsid w:val="00B34DE2"/>
    <w:rsid w:val="00B35025"/>
    <w:rsid w:val="00B352E9"/>
    <w:rsid w:val="00B353F9"/>
    <w:rsid w:val="00B3540D"/>
    <w:rsid w:val="00B354FE"/>
    <w:rsid w:val="00B35A71"/>
    <w:rsid w:val="00B35C9F"/>
    <w:rsid w:val="00B35E2B"/>
    <w:rsid w:val="00B35F52"/>
    <w:rsid w:val="00B360DE"/>
    <w:rsid w:val="00B3614F"/>
    <w:rsid w:val="00B36237"/>
    <w:rsid w:val="00B362CF"/>
    <w:rsid w:val="00B36381"/>
    <w:rsid w:val="00B36481"/>
    <w:rsid w:val="00B3665E"/>
    <w:rsid w:val="00B368C5"/>
    <w:rsid w:val="00B36B6F"/>
    <w:rsid w:val="00B36C31"/>
    <w:rsid w:val="00B36FAA"/>
    <w:rsid w:val="00B370BD"/>
    <w:rsid w:val="00B37732"/>
    <w:rsid w:val="00B3782D"/>
    <w:rsid w:val="00B37A2F"/>
    <w:rsid w:val="00B37B75"/>
    <w:rsid w:val="00B37F07"/>
    <w:rsid w:val="00B4018E"/>
    <w:rsid w:val="00B403A0"/>
    <w:rsid w:val="00B405B2"/>
    <w:rsid w:val="00B4157A"/>
    <w:rsid w:val="00B41B34"/>
    <w:rsid w:val="00B41DC7"/>
    <w:rsid w:val="00B41E6D"/>
    <w:rsid w:val="00B4245D"/>
    <w:rsid w:val="00B42534"/>
    <w:rsid w:val="00B4263A"/>
    <w:rsid w:val="00B42862"/>
    <w:rsid w:val="00B428C5"/>
    <w:rsid w:val="00B42908"/>
    <w:rsid w:val="00B42A53"/>
    <w:rsid w:val="00B42B06"/>
    <w:rsid w:val="00B42B4B"/>
    <w:rsid w:val="00B42BB3"/>
    <w:rsid w:val="00B4310F"/>
    <w:rsid w:val="00B43AED"/>
    <w:rsid w:val="00B440DE"/>
    <w:rsid w:val="00B44137"/>
    <w:rsid w:val="00B442FF"/>
    <w:rsid w:val="00B447E5"/>
    <w:rsid w:val="00B44A46"/>
    <w:rsid w:val="00B44AB4"/>
    <w:rsid w:val="00B44B90"/>
    <w:rsid w:val="00B4527A"/>
    <w:rsid w:val="00B453FB"/>
    <w:rsid w:val="00B4571A"/>
    <w:rsid w:val="00B4572D"/>
    <w:rsid w:val="00B457DD"/>
    <w:rsid w:val="00B45B35"/>
    <w:rsid w:val="00B46032"/>
    <w:rsid w:val="00B4644C"/>
    <w:rsid w:val="00B466AC"/>
    <w:rsid w:val="00B46A76"/>
    <w:rsid w:val="00B46C1A"/>
    <w:rsid w:val="00B46C3D"/>
    <w:rsid w:val="00B46D70"/>
    <w:rsid w:val="00B4710F"/>
    <w:rsid w:val="00B47197"/>
    <w:rsid w:val="00B47523"/>
    <w:rsid w:val="00B479AF"/>
    <w:rsid w:val="00B47A59"/>
    <w:rsid w:val="00B47CCE"/>
    <w:rsid w:val="00B47D04"/>
    <w:rsid w:val="00B47EFE"/>
    <w:rsid w:val="00B500E0"/>
    <w:rsid w:val="00B5084E"/>
    <w:rsid w:val="00B50DC8"/>
    <w:rsid w:val="00B51050"/>
    <w:rsid w:val="00B51138"/>
    <w:rsid w:val="00B5129D"/>
    <w:rsid w:val="00B51396"/>
    <w:rsid w:val="00B515CF"/>
    <w:rsid w:val="00B51784"/>
    <w:rsid w:val="00B51CAB"/>
    <w:rsid w:val="00B51F88"/>
    <w:rsid w:val="00B5268F"/>
    <w:rsid w:val="00B52CB5"/>
    <w:rsid w:val="00B52E0B"/>
    <w:rsid w:val="00B52E11"/>
    <w:rsid w:val="00B53081"/>
    <w:rsid w:val="00B53748"/>
    <w:rsid w:val="00B53A10"/>
    <w:rsid w:val="00B53CC4"/>
    <w:rsid w:val="00B53CE0"/>
    <w:rsid w:val="00B546C9"/>
    <w:rsid w:val="00B546DE"/>
    <w:rsid w:val="00B54817"/>
    <w:rsid w:val="00B54949"/>
    <w:rsid w:val="00B54FB9"/>
    <w:rsid w:val="00B552B2"/>
    <w:rsid w:val="00B55878"/>
    <w:rsid w:val="00B55E08"/>
    <w:rsid w:val="00B56319"/>
    <w:rsid w:val="00B563F2"/>
    <w:rsid w:val="00B565E5"/>
    <w:rsid w:val="00B56795"/>
    <w:rsid w:val="00B569CE"/>
    <w:rsid w:val="00B56AF3"/>
    <w:rsid w:val="00B570D2"/>
    <w:rsid w:val="00B574B8"/>
    <w:rsid w:val="00B5767A"/>
    <w:rsid w:val="00B57717"/>
    <w:rsid w:val="00B57A51"/>
    <w:rsid w:val="00B57EAC"/>
    <w:rsid w:val="00B6009E"/>
    <w:rsid w:val="00B6017B"/>
    <w:rsid w:val="00B6059A"/>
    <w:rsid w:val="00B60761"/>
    <w:rsid w:val="00B60AAD"/>
    <w:rsid w:val="00B60B67"/>
    <w:rsid w:val="00B60C25"/>
    <w:rsid w:val="00B60F0F"/>
    <w:rsid w:val="00B6141F"/>
    <w:rsid w:val="00B6188B"/>
    <w:rsid w:val="00B61ADC"/>
    <w:rsid w:val="00B61CC6"/>
    <w:rsid w:val="00B61D69"/>
    <w:rsid w:val="00B61FC3"/>
    <w:rsid w:val="00B624C4"/>
    <w:rsid w:val="00B6263A"/>
    <w:rsid w:val="00B6264D"/>
    <w:rsid w:val="00B62AF0"/>
    <w:rsid w:val="00B62CB0"/>
    <w:rsid w:val="00B62D0F"/>
    <w:rsid w:val="00B63089"/>
    <w:rsid w:val="00B63105"/>
    <w:rsid w:val="00B6319A"/>
    <w:rsid w:val="00B632D6"/>
    <w:rsid w:val="00B63670"/>
    <w:rsid w:val="00B636CC"/>
    <w:rsid w:val="00B63B0E"/>
    <w:rsid w:val="00B64329"/>
    <w:rsid w:val="00B64374"/>
    <w:rsid w:val="00B644D1"/>
    <w:rsid w:val="00B64548"/>
    <w:rsid w:val="00B647CE"/>
    <w:rsid w:val="00B64826"/>
    <w:rsid w:val="00B64919"/>
    <w:rsid w:val="00B6491D"/>
    <w:rsid w:val="00B652A8"/>
    <w:rsid w:val="00B652A9"/>
    <w:rsid w:val="00B653BD"/>
    <w:rsid w:val="00B65794"/>
    <w:rsid w:val="00B657E9"/>
    <w:rsid w:val="00B65814"/>
    <w:rsid w:val="00B65851"/>
    <w:rsid w:val="00B65E4F"/>
    <w:rsid w:val="00B66133"/>
    <w:rsid w:val="00B66189"/>
    <w:rsid w:val="00B661A2"/>
    <w:rsid w:val="00B6628C"/>
    <w:rsid w:val="00B662BF"/>
    <w:rsid w:val="00B66A81"/>
    <w:rsid w:val="00B66DB7"/>
    <w:rsid w:val="00B66F4A"/>
    <w:rsid w:val="00B6703A"/>
    <w:rsid w:val="00B67112"/>
    <w:rsid w:val="00B6711A"/>
    <w:rsid w:val="00B671EA"/>
    <w:rsid w:val="00B67366"/>
    <w:rsid w:val="00B673AC"/>
    <w:rsid w:val="00B674B9"/>
    <w:rsid w:val="00B67649"/>
    <w:rsid w:val="00B676CD"/>
    <w:rsid w:val="00B676EE"/>
    <w:rsid w:val="00B67732"/>
    <w:rsid w:val="00B677DA"/>
    <w:rsid w:val="00B677FC"/>
    <w:rsid w:val="00B67D2E"/>
    <w:rsid w:val="00B67DE4"/>
    <w:rsid w:val="00B67F61"/>
    <w:rsid w:val="00B67FA4"/>
    <w:rsid w:val="00B7006F"/>
    <w:rsid w:val="00B7055F"/>
    <w:rsid w:val="00B7072F"/>
    <w:rsid w:val="00B70ED3"/>
    <w:rsid w:val="00B7149C"/>
    <w:rsid w:val="00B7159D"/>
    <w:rsid w:val="00B71629"/>
    <w:rsid w:val="00B71774"/>
    <w:rsid w:val="00B71BAD"/>
    <w:rsid w:val="00B7238E"/>
    <w:rsid w:val="00B724E2"/>
    <w:rsid w:val="00B72726"/>
    <w:rsid w:val="00B7285F"/>
    <w:rsid w:val="00B72EE1"/>
    <w:rsid w:val="00B73000"/>
    <w:rsid w:val="00B73150"/>
    <w:rsid w:val="00B733DB"/>
    <w:rsid w:val="00B737A2"/>
    <w:rsid w:val="00B73A8F"/>
    <w:rsid w:val="00B74292"/>
    <w:rsid w:val="00B7452F"/>
    <w:rsid w:val="00B74909"/>
    <w:rsid w:val="00B74A6C"/>
    <w:rsid w:val="00B74B78"/>
    <w:rsid w:val="00B74E55"/>
    <w:rsid w:val="00B7501F"/>
    <w:rsid w:val="00B75151"/>
    <w:rsid w:val="00B75162"/>
    <w:rsid w:val="00B7518C"/>
    <w:rsid w:val="00B7533D"/>
    <w:rsid w:val="00B754A2"/>
    <w:rsid w:val="00B7554A"/>
    <w:rsid w:val="00B755CF"/>
    <w:rsid w:val="00B7576C"/>
    <w:rsid w:val="00B75ABB"/>
    <w:rsid w:val="00B75F0B"/>
    <w:rsid w:val="00B7662D"/>
    <w:rsid w:val="00B76817"/>
    <w:rsid w:val="00B76823"/>
    <w:rsid w:val="00B76B0F"/>
    <w:rsid w:val="00B76C07"/>
    <w:rsid w:val="00B76DF8"/>
    <w:rsid w:val="00B7719E"/>
    <w:rsid w:val="00B7774D"/>
    <w:rsid w:val="00B77AD5"/>
    <w:rsid w:val="00B77E30"/>
    <w:rsid w:val="00B80188"/>
    <w:rsid w:val="00B8018B"/>
    <w:rsid w:val="00B802BB"/>
    <w:rsid w:val="00B80335"/>
    <w:rsid w:val="00B80520"/>
    <w:rsid w:val="00B8093D"/>
    <w:rsid w:val="00B80E91"/>
    <w:rsid w:val="00B80FE8"/>
    <w:rsid w:val="00B811E6"/>
    <w:rsid w:val="00B8197C"/>
    <w:rsid w:val="00B81B32"/>
    <w:rsid w:val="00B81C44"/>
    <w:rsid w:val="00B81ED0"/>
    <w:rsid w:val="00B81ED7"/>
    <w:rsid w:val="00B82322"/>
    <w:rsid w:val="00B824AE"/>
    <w:rsid w:val="00B82616"/>
    <w:rsid w:val="00B82BA3"/>
    <w:rsid w:val="00B82C3B"/>
    <w:rsid w:val="00B82D13"/>
    <w:rsid w:val="00B82D5C"/>
    <w:rsid w:val="00B82E00"/>
    <w:rsid w:val="00B832F0"/>
    <w:rsid w:val="00B8339E"/>
    <w:rsid w:val="00B8340E"/>
    <w:rsid w:val="00B8343E"/>
    <w:rsid w:val="00B836A8"/>
    <w:rsid w:val="00B837C3"/>
    <w:rsid w:val="00B837F6"/>
    <w:rsid w:val="00B83A84"/>
    <w:rsid w:val="00B83E94"/>
    <w:rsid w:val="00B83F66"/>
    <w:rsid w:val="00B84004"/>
    <w:rsid w:val="00B84712"/>
    <w:rsid w:val="00B848BF"/>
    <w:rsid w:val="00B849B1"/>
    <w:rsid w:val="00B84E4F"/>
    <w:rsid w:val="00B84E5F"/>
    <w:rsid w:val="00B85BE7"/>
    <w:rsid w:val="00B85CD4"/>
    <w:rsid w:val="00B865B7"/>
    <w:rsid w:val="00B865C4"/>
    <w:rsid w:val="00B86D74"/>
    <w:rsid w:val="00B86DAB"/>
    <w:rsid w:val="00B87109"/>
    <w:rsid w:val="00B874B5"/>
    <w:rsid w:val="00B87560"/>
    <w:rsid w:val="00B8767F"/>
    <w:rsid w:val="00B877A4"/>
    <w:rsid w:val="00B878EF"/>
    <w:rsid w:val="00B87984"/>
    <w:rsid w:val="00B87AF4"/>
    <w:rsid w:val="00B87BC7"/>
    <w:rsid w:val="00B87C1A"/>
    <w:rsid w:val="00B87FED"/>
    <w:rsid w:val="00B900B1"/>
    <w:rsid w:val="00B900FA"/>
    <w:rsid w:val="00B9099C"/>
    <w:rsid w:val="00B90E2D"/>
    <w:rsid w:val="00B90FF9"/>
    <w:rsid w:val="00B91356"/>
    <w:rsid w:val="00B919B5"/>
    <w:rsid w:val="00B91A08"/>
    <w:rsid w:val="00B91CE6"/>
    <w:rsid w:val="00B92069"/>
    <w:rsid w:val="00B92254"/>
    <w:rsid w:val="00B9232D"/>
    <w:rsid w:val="00B9240C"/>
    <w:rsid w:val="00B927A4"/>
    <w:rsid w:val="00B92A24"/>
    <w:rsid w:val="00B92D50"/>
    <w:rsid w:val="00B930BD"/>
    <w:rsid w:val="00B9337F"/>
    <w:rsid w:val="00B9376D"/>
    <w:rsid w:val="00B93918"/>
    <w:rsid w:val="00B939C6"/>
    <w:rsid w:val="00B93A86"/>
    <w:rsid w:val="00B93B18"/>
    <w:rsid w:val="00B941CC"/>
    <w:rsid w:val="00B94311"/>
    <w:rsid w:val="00B94BE4"/>
    <w:rsid w:val="00B94E77"/>
    <w:rsid w:val="00B95064"/>
    <w:rsid w:val="00B95CDD"/>
    <w:rsid w:val="00B963FA"/>
    <w:rsid w:val="00B9642A"/>
    <w:rsid w:val="00B96469"/>
    <w:rsid w:val="00B96597"/>
    <w:rsid w:val="00B965EB"/>
    <w:rsid w:val="00B9668D"/>
    <w:rsid w:val="00B96838"/>
    <w:rsid w:val="00B969BB"/>
    <w:rsid w:val="00B96D1C"/>
    <w:rsid w:val="00B96D5A"/>
    <w:rsid w:val="00B96F2F"/>
    <w:rsid w:val="00B9706A"/>
    <w:rsid w:val="00B97276"/>
    <w:rsid w:val="00B9738E"/>
    <w:rsid w:val="00B97568"/>
    <w:rsid w:val="00B97795"/>
    <w:rsid w:val="00B97C44"/>
    <w:rsid w:val="00BA0006"/>
    <w:rsid w:val="00BA0167"/>
    <w:rsid w:val="00BA074D"/>
    <w:rsid w:val="00BA0F88"/>
    <w:rsid w:val="00BA108D"/>
    <w:rsid w:val="00BA12EA"/>
    <w:rsid w:val="00BA1401"/>
    <w:rsid w:val="00BA1498"/>
    <w:rsid w:val="00BA152D"/>
    <w:rsid w:val="00BA1697"/>
    <w:rsid w:val="00BA16F1"/>
    <w:rsid w:val="00BA18AF"/>
    <w:rsid w:val="00BA19D3"/>
    <w:rsid w:val="00BA1A4F"/>
    <w:rsid w:val="00BA1B9E"/>
    <w:rsid w:val="00BA1BCB"/>
    <w:rsid w:val="00BA20FA"/>
    <w:rsid w:val="00BA2146"/>
    <w:rsid w:val="00BA2299"/>
    <w:rsid w:val="00BA2A32"/>
    <w:rsid w:val="00BA2DED"/>
    <w:rsid w:val="00BA3270"/>
    <w:rsid w:val="00BA32BA"/>
    <w:rsid w:val="00BA337E"/>
    <w:rsid w:val="00BA34CC"/>
    <w:rsid w:val="00BA3598"/>
    <w:rsid w:val="00BA3708"/>
    <w:rsid w:val="00BA3B9F"/>
    <w:rsid w:val="00BA3C91"/>
    <w:rsid w:val="00BA3D20"/>
    <w:rsid w:val="00BA40CC"/>
    <w:rsid w:val="00BA4561"/>
    <w:rsid w:val="00BA4ACE"/>
    <w:rsid w:val="00BA4C49"/>
    <w:rsid w:val="00BA4DA4"/>
    <w:rsid w:val="00BA4E5B"/>
    <w:rsid w:val="00BA5544"/>
    <w:rsid w:val="00BA5624"/>
    <w:rsid w:val="00BA5AB5"/>
    <w:rsid w:val="00BA5D68"/>
    <w:rsid w:val="00BA5DB6"/>
    <w:rsid w:val="00BA5F91"/>
    <w:rsid w:val="00BA623A"/>
    <w:rsid w:val="00BA6559"/>
    <w:rsid w:val="00BA655D"/>
    <w:rsid w:val="00BA65B4"/>
    <w:rsid w:val="00BA66BE"/>
    <w:rsid w:val="00BA6C5B"/>
    <w:rsid w:val="00BA6FE6"/>
    <w:rsid w:val="00BA703B"/>
    <w:rsid w:val="00BA7629"/>
    <w:rsid w:val="00BA76AC"/>
    <w:rsid w:val="00BA798E"/>
    <w:rsid w:val="00BA7A76"/>
    <w:rsid w:val="00BA7B8F"/>
    <w:rsid w:val="00BB04D2"/>
    <w:rsid w:val="00BB0AEE"/>
    <w:rsid w:val="00BB0C7C"/>
    <w:rsid w:val="00BB0DE1"/>
    <w:rsid w:val="00BB1176"/>
    <w:rsid w:val="00BB1194"/>
    <w:rsid w:val="00BB1447"/>
    <w:rsid w:val="00BB197F"/>
    <w:rsid w:val="00BB1C4B"/>
    <w:rsid w:val="00BB1E50"/>
    <w:rsid w:val="00BB235C"/>
    <w:rsid w:val="00BB23C4"/>
    <w:rsid w:val="00BB2663"/>
    <w:rsid w:val="00BB26E6"/>
    <w:rsid w:val="00BB2949"/>
    <w:rsid w:val="00BB2A1E"/>
    <w:rsid w:val="00BB2F74"/>
    <w:rsid w:val="00BB3048"/>
    <w:rsid w:val="00BB3098"/>
    <w:rsid w:val="00BB30D6"/>
    <w:rsid w:val="00BB3113"/>
    <w:rsid w:val="00BB314C"/>
    <w:rsid w:val="00BB3244"/>
    <w:rsid w:val="00BB3284"/>
    <w:rsid w:val="00BB3786"/>
    <w:rsid w:val="00BB379F"/>
    <w:rsid w:val="00BB390B"/>
    <w:rsid w:val="00BB3A41"/>
    <w:rsid w:val="00BB3BCB"/>
    <w:rsid w:val="00BB3D76"/>
    <w:rsid w:val="00BB445B"/>
    <w:rsid w:val="00BB465F"/>
    <w:rsid w:val="00BB479A"/>
    <w:rsid w:val="00BB4AB5"/>
    <w:rsid w:val="00BB4EF2"/>
    <w:rsid w:val="00BB5051"/>
    <w:rsid w:val="00BB513A"/>
    <w:rsid w:val="00BB5B2A"/>
    <w:rsid w:val="00BB5BEA"/>
    <w:rsid w:val="00BB5CB7"/>
    <w:rsid w:val="00BB5E5A"/>
    <w:rsid w:val="00BB5EDC"/>
    <w:rsid w:val="00BB659B"/>
    <w:rsid w:val="00BB67F6"/>
    <w:rsid w:val="00BB6C21"/>
    <w:rsid w:val="00BB6C76"/>
    <w:rsid w:val="00BB6FF5"/>
    <w:rsid w:val="00BB7141"/>
    <w:rsid w:val="00BB72C8"/>
    <w:rsid w:val="00BB737D"/>
    <w:rsid w:val="00BB73AB"/>
    <w:rsid w:val="00BB749E"/>
    <w:rsid w:val="00BB75B3"/>
    <w:rsid w:val="00BC02A0"/>
    <w:rsid w:val="00BC062F"/>
    <w:rsid w:val="00BC087E"/>
    <w:rsid w:val="00BC0C43"/>
    <w:rsid w:val="00BC0C70"/>
    <w:rsid w:val="00BC0CCC"/>
    <w:rsid w:val="00BC0FAD"/>
    <w:rsid w:val="00BC1430"/>
    <w:rsid w:val="00BC148A"/>
    <w:rsid w:val="00BC17F7"/>
    <w:rsid w:val="00BC18EF"/>
    <w:rsid w:val="00BC191E"/>
    <w:rsid w:val="00BC1EDE"/>
    <w:rsid w:val="00BC249C"/>
    <w:rsid w:val="00BC250E"/>
    <w:rsid w:val="00BC27BA"/>
    <w:rsid w:val="00BC284F"/>
    <w:rsid w:val="00BC2856"/>
    <w:rsid w:val="00BC30BC"/>
    <w:rsid w:val="00BC358F"/>
    <w:rsid w:val="00BC4499"/>
    <w:rsid w:val="00BC47C6"/>
    <w:rsid w:val="00BC4A01"/>
    <w:rsid w:val="00BC5775"/>
    <w:rsid w:val="00BC5875"/>
    <w:rsid w:val="00BC58EF"/>
    <w:rsid w:val="00BC5AAD"/>
    <w:rsid w:val="00BC5AF2"/>
    <w:rsid w:val="00BC5AFB"/>
    <w:rsid w:val="00BC5F5D"/>
    <w:rsid w:val="00BC607D"/>
    <w:rsid w:val="00BC6174"/>
    <w:rsid w:val="00BC670A"/>
    <w:rsid w:val="00BC6888"/>
    <w:rsid w:val="00BC68AF"/>
    <w:rsid w:val="00BC6BA4"/>
    <w:rsid w:val="00BC6CB3"/>
    <w:rsid w:val="00BC6D14"/>
    <w:rsid w:val="00BC6FEE"/>
    <w:rsid w:val="00BC7076"/>
    <w:rsid w:val="00BC712F"/>
    <w:rsid w:val="00BC730C"/>
    <w:rsid w:val="00BC7662"/>
    <w:rsid w:val="00BC772D"/>
    <w:rsid w:val="00BC7996"/>
    <w:rsid w:val="00BC7CDC"/>
    <w:rsid w:val="00BC7CE5"/>
    <w:rsid w:val="00BD0839"/>
    <w:rsid w:val="00BD0CD1"/>
    <w:rsid w:val="00BD0CDB"/>
    <w:rsid w:val="00BD13B5"/>
    <w:rsid w:val="00BD14EB"/>
    <w:rsid w:val="00BD1D40"/>
    <w:rsid w:val="00BD1E59"/>
    <w:rsid w:val="00BD214E"/>
    <w:rsid w:val="00BD2325"/>
    <w:rsid w:val="00BD24EA"/>
    <w:rsid w:val="00BD26FC"/>
    <w:rsid w:val="00BD2AA2"/>
    <w:rsid w:val="00BD2BE1"/>
    <w:rsid w:val="00BD2C68"/>
    <w:rsid w:val="00BD2F57"/>
    <w:rsid w:val="00BD3288"/>
    <w:rsid w:val="00BD3354"/>
    <w:rsid w:val="00BD3817"/>
    <w:rsid w:val="00BD38FF"/>
    <w:rsid w:val="00BD3AA4"/>
    <w:rsid w:val="00BD3B1F"/>
    <w:rsid w:val="00BD3CF4"/>
    <w:rsid w:val="00BD44CC"/>
    <w:rsid w:val="00BD4BF6"/>
    <w:rsid w:val="00BD4E0F"/>
    <w:rsid w:val="00BD512D"/>
    <w:rsid w:val="00BD5475"/>
    <w:rsid w:val="00BD605F"/>
    <w:rsid w:val="00BD6170"/>
    <w:rsid w:val="00BD619D"/>
    <w:rsid w:val="00BD63C0"/>
    <w:rsid w:val="00BD6505"/>
    <w:rsid w:val="00BD6E09"/>
    <w:rsid w:val="00BD73A3"/>
    <w:rsid w:val="00BD7415"/>
    <w:rsid w:val="00BD751D"/>
    <w:rsid w:val="00BD78CA"/>
    <w:rsid w:val="00BD79C4"/>
    <w:rsid w:val="00BD7D23"/>
    <w:rsid w:val="00BD7E47"/>
    <w:rsid w:val="00BD7ED0"/>
    <w:rsid w:val="00BD7EEB"/>
    <w:rsid w:val="00BD7FAE"/>
    <w:rsid w:val="00BE011A"/>
    <w:rsid w:val="00BE05DB"/>
    <w:rsid w:val="00BE0659"/>
    <w:rsid w:val="00BE07A8"/>
    <w:rsid w:val="00BE098B"/>
    <w:rsid w:val="00BE0BA8"/>
    <w:rsid w:val="00BE0BF1"/>
    <w:rsid w:val="00BE0C96"/>
    <w:rsid w:val="00BE0CEA"/>
    <w:rsid w:val="00BE0E09"/>
    <w:rsid w:val="00BE0E1E"/>
    <w:rsid w:val="00BE0F55"/>
    <w:rsid w:val="00BE1078"/>
    <w:rsid w:val="00BE1122"/>
    <w:rsid w:val="00BE1455"/>
    <w:rsid w:val="00BE146A"/>
    <w:rsid w:val="00BE15CC"/>
    <w:rsid w:val="00BE1879"/>
    <w:rsid w:val="00BE1966"/>
    <w:rsid w:val="00BE1AAA"/>
    <w:rsid w:val="00BE1B40"/>
    <w:rsid w:val="00BE1C61"/>
    <w:rsid w:val="00BE1F42"/>
    <w:rsid w:val="00BE2165"/>
    <w:rsid w:val="00BE218D"/>
    <w:rsid w:val="00BE2191"/>
    <w:rsid w:val="00BE26CA"/>
    <w:rsid w:val="00BE2709"/>
    <w:rsid w:val="00BE2C47"/>
    <w:rsid w:val="00BE2E72"/>
    <w:rsid w:val="00BE2E8B"/>
    <w:rsid w:val="00BE30EC"/>
    <w:rsid w:val="00BE33D2"/>
    <w:rsid w:val="00BE3C39"/>
    <w:rsid w:val="00BE3F53"/>
    <w:rsid w:val="00BE417B"/>
    <w:rsid w:val="00BE4352"/>
    <w:rsid w:val="00BE462F"/>
    <w:rsid w:val="00BE465B"/>
    <w:rsid w:val="00BE4B63"/>
    <w:rsid w:val="00BE4CE3"/>
    <w:rsid w:val="00BE4D68"/>
    <w:rsid w:val="00BE4E85"/>
    <w:rsid w:val="00BE53A3"/>
    <w:rsid w:val="00BE5690"/>
    <w:rsid w:val="00BE580E"/>
    <w:rsid w:val="00BE58FD"/>
    <w:rsid w:val="00BE5915"/>
    <w:rsid w:val="00BE5E1B"/>
    <w:rsid w:val="00BE6249"/>
    <w:rsid w:val="00BE62C7"/>
    <w:rsid w:val="00BE65D0"/>
    <w:rsid w:val="00BE68F4"/>
    <w:rsid w:val="00BE6C16"/>
    <w:rsid w:val="00BE6D2E"/>
    <w:rsid w:val="00BE6D31"/>
    <w:rsid w:val="00BE6D6A"/>
    <w:rsid w:val="00BE6F1B"/>
    <w:rsid w:val="00BE6F4E"/>
    <w:rsid w:val="00BE7208"/>
    <w:rsid w:val="00BE7628"/>
    <w:rsid w:val="00BE792E"/>
    <w:rsid w:val="00BE7D4E"/>
    <w:rsid w:val="00BF0188"/>
    <w:rsid w:val="00BF050F"/>
    <w:rsid w:val="00BF0580"/>
    <w:rsid w:val="00BF0902"/>
    <w:rsid w:val="00BF0BBC"/>
    <w:rsid w:val="00BF0C1F"/>
    <w:rsid w:val="00BF0CB9"/>
    <w:rsid w:val="00BF130A"/>
    <w:rsid w:val="00BF1455"/>
    <w:rsid w:val="00BF14EE"/>
    <w:rsid w:val="00BF1962"/>
    <w:rsid w:val="00BF197C"/>
    <w:rsid w:val="00BF1ADD"/>
    <w:rsid w:val="00BF1B5B"/>
    <w:rsid w:val="00BF1BDD"/>
    <w:rsid w:val="00BF1CDC"/>
    <w:rsid w:val="00BF1F1E"/>
    <w:rsid w:val="00BF219C"/>
    <w:rsid w:val="00BF21C1"/>
    <w:rsid w:val="00BF2273"/>
    <w:rsid w:val="00BF22E7"/>
    <w:rsid w:val="00BF23CE"/>
    <w:rsid w:val="00BF25EC"/>
    <w:rsid w:val="00BF2A5B"/>
    <w:rsid w:val="00BF2A88"/>
    <w:rsid w:val="00BF2DBB"/>
    <w:rsid w:val="00BF30A1"/>
    <w:rsid w:val="00BF3142"/>
    <w:rsid w:val="00BF31BB"/>
    <w:rsid w:val="00BF341F"/>
    <w:rsid w:val="00BF3989"/>
    <w:rsid w:val="00BF398D"/>
    <w:rsid w:val="00BF42F8"/>
    <w:rsid w:val="00BF4408"/>
    <w:rsid w:val="00BF47E5"/>
    <w:rsid w:val="00BF4826"/>
    <w:rsid w:val="00BF4886"/>
    <w:rsid w:val="00BF4954"/>
    <w:rsid w:val="00BF4A9D"/>
    <w:rsid w:val="00BF4B8A"/>
    <w:rsid w:val="00BF4DF7"/>
    <w:rsid w:val="00BF5093"/>
    <w:rsid w:val="00BF58E2"/>
    <w:rsid w:val="00BF5B79"/>
    <w:rsid w:val="00BF5CD4"/>
    <w:rsid w:val="00BF6AF7"/>
    <w:rsid w:val="00BF6BF8"/>
    <w:rsid w:val="00BF6D4E"/>
    <w:rsid w:val="00BF6FCD"/>
    <w:rsid w:val="00BF776A"/>
    <w:rsid w:val="00BF783B"/>
    <w:rsid w:val="00BF7B87"/>
    <w:rsid w:val="00BF7CB0"/>
    <w:rsid w:val="00C000E6"/>
    <w:rsid w:val="00C0022B"/>
    <w:rsid w:val="00C0043D"/>
    <w:rsid w:val="00C00470"/>
    <w:rsid w:val="00C00631"/>
    <w:rsid w:val="00C00708"/>
    <w:rsid w:val="00C00729"/>
    <w:rsid w:val="00C00D47"/>
    <w:rsid w:val="00C00DCB"/>
    <w:rsid w:val="00C00DE1"/>
    <w:rsid w:val="00C00FC7"/>
    <w:rsid w:val="00C01355"/>
    <w:rsid w:val="00C01581"/>
    <w:rsid w:val="00C01777"/>
    <w:rsid w:val="00C02292"/>
    <w:rsid w:val="00C0231F"/>
    <w:rsid w:val="00C023C6"/>
    <w:rsid w:val="00C0295D"/>
    <w:rsid w:val="00C02E62"/>
    <w:rsid w:val="00C030B1"/>
    <w:rsid w:val="00C032BE"/>
    <w:rsid w:val="00C03480"/>
    <w:rsid w:val="00C034E0"/>
    <w:rsid w:val="00C0353E"/>
    <w:rsid w:val="00C03980"/>
    <w:rsid w:val="00C039B9"/>
    <w:rsid w:val="00C03E5B"/>
    <w:rsid w:val="00C03F12"/>
    <w:rsid w:val="00C042A4"/>
    <w:rsid w:val="00C04465"/>
    <w:rsid w:val="00C04B7A"/>
    <w:rsid w:val="00C04DA0"/>
    <w:rsid w:val="00C04DFC"/>
    <w:rsid w:val="00C04E79"/>
    <w:rsid w:val="00C04F8D"/>
    <w:rsid w:val="00C05301"/>
    <w:rsid w:val="00C0570B"/>
    <w:rsid w:val="00C05965"/>
    <w:rsid w:val="00C05AE1"/>
    <w:rsid w:val="00C05DEB"/>
    <w:rsid w:val="00C0637A"/>
    <w:rsid w:val="00C0652A"/>
    <w:rsid w:val="00C06837"/>
    <w:rsid w:val="00C069C7"/>
    <w:rsid w:val="00C06B30"/>
    <w:rsid w:val="00C06DE8"/>
    <w:rsid w:val="00C06E93"/>
    <w:rsid w:val="00C06ECF"/>
    <w:rsid w:val="00C06EEF"/>
    <w:rsid w:val="00C06F12"/>
    <w:rsid w:val="00C0708D"/>
    <w:rsid w:val="00C0735B"/>
    <w:rsid w:val="00C07384"/>
    <w:rsid w:val="00C073F7"/>
    <w:rsid w:val="00C07645"/>
    <w:rsid w:val="00C07823"/>
    <w:rsid w:val="00C07B8D"/>
    <w:rsid w:val="00C07EB3"/>
    <w:rsid w:val="00C07F54"/>
    <w:rsid w:val="00C101D4"/>
    <w:rsid w:val="00C102AB"/>
    <w:rsid w:val="00C102C7"/>
    <w:rsid w:val="00C102FA"/>
    <w:rsid w:val="00C1033D"/>
    <w:rsid w:val="00C1036A"/>
    <w:rsid w:val="00C10825"/>
    <w:rsid w:val="00C108ED"/>
    <w:rsid w:val="00C1097D"/>
    <w:rsid w:val="00C109EB"/>
    <w:rsid w:val="00C10C2D"/>
    <w:rsid w:val="00C10D67"/>
    <w:rsid w:val="00C11044"/>
    <w:rsid w:val="00C1124D"/>
    <w:rsid w:val="00C11285"/>
    <w:rsid w:val="00C1137F"/>
    <w:rsid w:val="00C114E4"/>
    <w:rsid w:val="00C11634"/>
    <w:rsid w:val="00C11646"/>
    <w:rsid w:val="00C11A43"/>
    <w:rsid w:val="00C11A5B"/>
    <w:rsid w:val="00C11C40"/>
    <w:rsid w:val="00C11E15"/>
    <w:rsid w:val="00C12343"/>
    <w:rsid w:val="00C1242A"/>
    <w:rsid w:val="00C125CD"/>
    <w:rsid w:val="00C12C4C"/>
    <w:rsid w:val="00C1316C"/>
    <w:rsid w:val="00C13376"/>
    <w:rsid w:val="00C134E9"/>
    <w:rsid w:val="00C13920"/>
    <w:rsid w:val="00C139E8"/>
    <w:rsid w:val="00C13E39"/>
    <w:rsid w:val="00C1467B"/>
    <w:rsid w:val="00C14823"/>
    <w:rsid w:val="00C149A8"/>
    <w:rsid w:val="00C14C30"/>
    <w:rsid w:val="00C14C76"/>
    <w:rsid w:val="00C14F72"/>
    <w:rsid w:val="00C150FF"/>
    <w:rsid w:val="00C152C1"/>
    <w:rsid w:val="00C153F1"/>
    <w:rsid w:val="00C158EE"/>
    <w:rsid w:val="00C15CD3"/>
    <w:rsid w:val="00C15DD4"/>
    <w:rsid w:val="00C16E15"/>
    <w:rsid w:val="00C16E6E"/>
    <w:rsid w:val="00C16F1E"/>
    <w:rsid w:val="00C17033"/>
    <w:rsid w:val="00C1747D"/>
    <w:rsid w:val="00C174CB"/>
    <w:rsid w:val="00C17B1D"/>
    <w:rsid w:val="00C20037"/>
    <w:rsid w:val="00C20050"/>
    <w:rsid w:val="00C2022B"/>
    <w:rsid w:val="00C204A6"/>
    <w:rsid w:val="00C20592"/>
    <w:rsid w:val="00C2075B"/>
    <w:rsid w:val="00C2080E"/>
    <w:rsid w:val="00C20C59"/>
    <w:rsid w:val="00C20CC4"/>
    <w:rsid w:val="00C2132D"/>
    <w:rsid w:val="00C21BB6"/>
    <w:rsid w:val="00C21C56"/>
    <w:rsid w:val="00C21D16"/>
    <w:rsid w:val="00C21DBC"/>
    <w:rsid w:val="00C21DC5"/>
    <w:rsid w:val="00C21FC2"/>
    <w:rsid w:val="00C22000"/>
    <w:rsid w:val="00C2241A"/>
    <w:rsid w:val="00C225F1"/>
    <w:rsid w:val="00C22649"/>
    <w:rsid w:val="00C2289D"/>
    <w:rsid w:val="00C228F5"/>
    <w:rsid w:val="00C22B2E"/>
    <w:rsid w:val="00C22D7F"/>
    <w:rsid w:val="00C22E5C"/>
    <w:rsid w:val="00C23133"/>
    <w:rsid w:val="00C231CB"/>
    <w:rsid w:val="00C232BB"/>
    <w:rsid w:val="00C2379D"/>
    <w:rsid w:val="00C2380A"/>
    <w:rsid w:val="00C23852"/>
    <w:rsid w:val="00C23969"/>
    <w:rsid w:val="00C239CC"/>
    <w:rsid w:val="00C23B00"/>
    <w:rsid w:val="00C23EBC"/>
    <w:rsid w:val="00C240A2"/>
    <w:rsid w:val="00C24153"/>
    <w:rsid w:val="00C2458C"/>
    <w:rsid w:val="00C24876"/>
    <w:rsid w:val="00C24DC0"/>
    <w:rsid w:val="00C24F41"/>
    <w:rsid w:val="00C2534D"/>
    <w:rsid w:val="00C2565F"/>
    <w:rsid w:val="00C2603A"/>
    <w:rsid w:val="00C265A3"/>
    <w:rsid w:val="00C265B0"/>
    <w:rsid w:val="00C26A4F"/>
    <w:rsid w:val="00C26E5D"/>
    <w:rsid w:val="00C26FA1"/>
    <w:rsid w:val="00C27063"/>
    <w:rsid w:val="00C27192"/>
    <w:rsid w:val="00C271FB"/>
    <w:rsid w:val="00C27219"/>
    <w:rsid w:val="00C27375"/>
    <w:rsid w:val="00C276E8"/>
    <w:rsid w:val="00C27812"/>
    <w:rsid w:val="00C27C01"/>
    <w:rsid w:val="00C27D33"/>
    <w:rsid w:val="00C27FEA"/>
    <w:rsid w:val="00C305ED"/>
    <w:rsid w:val="00C306DF"/>
    <w:rsid w:val="00C30A2B"/>
    <w:rsid w:val="00C30F81"/>
    <w:rsid w:val="00C313C2"/>
    <w:rsid w:val="00C3167E"/>
    <w:rsid w:val="00C317BD"/>
    <w:rsid w:val="00C31DD8"/>
    <w:rsid w:val="00C32319"/>
    <w:rsid w:val="00C323BC"/>
    <w:rsid w:val="00C3265B"/>
    <w:rsid w:val="00C3274F"/>
    <w:rsid w:val="00C3296B"/>
    <w:rsid w:val="00C33064"/>
    <w:rsid w:val="00C335DD"/>
    <w:rsid w:val="00C337A6"/>
    <w:rsid w:val="00C33885"/>
    <w:rsid w:val="00C33EAD"/>
    <w:rsid w:val="00C33FA1"/>
    <w:rsid w:val="00C34128"/>
    <w:rsid w:val="00C34404"/>
    <w:rsid w:val="00C345D7"/>
    <w:rsid w:val="00C34625"/>
    <w:rsid w:val="00C347A7"/>
    <w:rsid w:val="00C347BC"/>
    <w:rsid w:val="00C34B39"/>
    <w:rsid w:val="00C34C4A"/>
    <w:rsid w:val="00C34CCE"/>
    <w:rsid w:val="00C35263"/>
    <w:rsid w:val="00C3542F"/>
    <w:rsid w:val="00C354C5"/>
    <w:rsid w:val="00C354EB"/>
    <w:rsid w:val="00C356BA"/>
    <w:rsid w:val="00C357FE"/>
    <w:rsid w:val="00C35A18"/>
    <w:rsid w:val="00C35CE0"/>
    <w:rsid w:val="00C35D58"/>
    <w:rsid w:val="00C36316"/>
    <w:rsid w:val="00C363AA"/>
    <w:rsid w:val="00C3652D"/>
    <w:rsid w:val="00C3653C"/>
    <w:rsid w:val="00C366D5"/>
    <w:rsid w:val="00C36779"/>
    <w:rsid w:val="00C367C7"/>
    <w:rsid w:val="00C369E8"/>
    <w:rsid w:val="00C36B7A"/>
    <w:rsid w:val="00C36C37"/>
    <w:rsid w:val="00C36C65"/>
    <w:rsid w:val="00C36CC4"/>
    <w:rsid w:val="00C36DCF"/>
    <w:rsid w:val="00C36DE7"/>
    <w:rsid w:val="00C3739A"/>
    <w:rsid w:val="00C37516"/>
    <w:rsid w:val="00C37535"/>
    <w:rsid w:val="00C37645"/>
    <w:rsid w:val="00C376B7"/>
    <w:rsid w:val="00C376DA"/>
    <w:rsid w:val="00C379AB"/>
    <w:rsid w:val="00C37AD1"/>
    <w:rsid w:val="00C37E80"/>
    <w:rsid w:val="00C405FB"/>
    <w:rsid w:val="00C40737"/>
    <w:rsid w:val="00C40B05"/>
    <w:rsid w:val="00C40CE7"/>
    <w:rsid w:val="00C40D47"/>
    <w:rsid w:val="00C40F40"/>
    <w:rsid w:val="00C41143"/>
    <w:rsid w:val="00C413AE"/>
    <w:rsid w:val="00C41428"/>
    <w:rsid w:val="00C41747"/>
    <w:rsid w:val="00C41870"/>
    <w:rsid w:val="00C420D2"/>
    <w:rsid w:val="00C429BF"/>
    <w:rsid w:val="00C42A71"/>
    <w:rsid w:val="00C42B0B"/>
    <w:rsid w:val="00C42CBE"/>
    <w:rsid w:val="00C42ED2"/>
    <w:rsid w:val="00C42F73"/>
    <w:rsid w:val="00C430C7"/>
    <w:rsid w:val="00C43677"/>
    <w:rsid w:val="00C43799"/>
    <w:rsid w:val="00C437A7"/>
    <w:rsid w:val="00C43956"/>
    <w:rsid w:val="00C43C90"/>
    <w:rsid w:val="00C43F72"/>
    <w:rsid w:val="00C440E2"/>
    <w:rsid w:val="00C446FF"/>
    <w:rsid w:val="00C448D1"/>
    <w:rsid w:val="00C44CCB"/>
    <w:rsid w:val="00C44D7A"/>
    <w:rsid w:val="00C44E05"/>
    <w:rsid w:val="00C44EDE"/>
    <w:rsid w:val="00C44F01"/>
    <w:rsid w:val="00C451DC"/>
    <w:rsid w:val="00C45C81"/>
    <w:rsid w:val="00C46350"/>
    <w:rsid w:val="00C463AF"/>
    <w:rsid w:val="00C463D2"/>
    <w:rsid w:val="00C464F6"/>
    <w:rsid w:val="00C46652"/>
    <w:rsid w:val="00C4669B"/>
    <w:rsid w:val="00C467CE"/>
    <w:rsid w:val="00C4687D"/>
    <w:rsid w:val="00C4698E"/>
    <w:rsid w:val="00C46DFE"/>
    <w:rsid w:val="00C472C6"/>
    <w:rsid w:val="00C47357"/>
    <w:rsid w:val="00C47395"/>
    <w:rsid w:val="00C475B0"/>
    <w:rsid w:val="00C478B0"/>
    <w:rsid w:val="00C47C8E"/>
    <w:rsid w:val="00C47D83"/>
    <w:rsid w:val="00C47FCF"/>
    <w:rsid w:val="00C5038C"/>
    <w:rsid w:val="00C51340"/>
    <w:rsid w:val="00C51438"/>
    <w:rsid w:val="00C5155D"/>
    <w:rsid w:val="00C51665"/>
    <w:rsid w:val="00C51722"/>
    <w:rsid w:val="00C51953"/>
    <w:rsid w:val="00C51990"/>
    <w:rsid w:val="00C51B2C"/>
    <w:rsid w:val="00C51BC2"/>
    <w:rsid w:val="00C52042"/>
    <w:rsid w:val="00C52079"/>
    <w:rsid w:val="00C52303"/>
    <w:rsid w:val="00C52364"/>
    <w:rsid w:val="00C5265C"/>
    <w:rsid w:val="00C5282F"/>
    <w:rsid w:val="00C52A60"/>
    <w:rsid w:val="00C52C85"/>
    <w:rsid w:val="00C531CD"/>
    <w:rsid w:val="00C53874"/>
    <w:rsid w:val="00C538F4"/>
    <w:rsid w:val="00C53BF0"/>
    <w:rsid w:val="00C53EEF"/>
    <w:rsid w:val="00C545BD"/>
    <w:rsid w:val="00C548A8"/>
    <w:rsid w:val="00C55015"/>
    <w:rsid w:val="00C5513B"/>
    <w:rsid w:val="00C551C7"/>
    <w:rsid w:val="00C55596"/>
    <w:rsid w:val="00C55BBC"/>
    <w:rsid w:val="00C5623E"/>
    <w:rsid w:val="00C56457"/>
    <w:rsid w:val="00C56C2C"/>
    <w:rsid w:val="00C57631"/>
    <w:rsid w:val="00C577C0"/>
    <w:rsid w:val="00C57AE0"/>
    <w:rsid w:val="00C57CBC"/>
    <w:rsid w:val="00C57E1D"/>
    <w:rsid w:val="00C57E57"/>
    <w:rsid w:val="00C57EE1"/>
    <w:rsid w:val="00C602AE"/>
    <w:rsid w:val="00C6039D"/>
    <w:rsid w:val="00C6041D"/>
    <w:rsid w:val="00C606FE"/>
    <w:rsid w:val="00C609A1"/>
    <w:rsid w:val="00C60BF1"/>
    <w:rsid w:val="00C60D5F"/>
    <w:rsid w:val="00C60E9A"/>
    <w:rsid w:val="00C611CC"/>
    <w:rsid w:val="00C61972"/>
    <w:rsid w:val="00C61A9E"/>
    <w:rsid w:val="00C61ABA"/>
    <w:rsid w:val="00C61AC8"/>
    <w:rsid w:val="00C61FCB"/>
    <w:rsid w:val="00C620A3"/>
    <w:rsid w:val="00C621BB"/>
    <w:rsid w:val="00C62322"/>
    <w:rsid w:val="00C62341"/>
    <w:rsid w:val="00C62342"/>
    <w:rsid w:val="00C62407"/>
    <w:rsid w:val="00C62708"/>
    <w:rsid w:val="00C6295C"/>
    <w:rsid w:val="00C62D5C"/>
    <w:rsid w:val="00C634A4"/>
    <w:rsid w:val="00C6399F"/>
    <w:rsid w:val="00C642D1"/>
    <w:rsid w:val="00C64432"/>
    <w:rsid w:val="00C6443C"/>
    <w:rsid w:val="00C6453E"/>
    <w:rsid w:val="00C64784"/>
    <w:rsid w:val="00C648FA"/>
    <w:rsid w:val="00C648FD"/>
    <w:rsid w:val="00C6492A"/>
    <w:rsid w:val="00C64AD3"/>
    <w:rsid w:val="00C64E05"/>
    <w:rsid w:val="00C65197"/>
    <w:rsid w:val="00C652BE"/>
    <w:rsid w:val="00C65690"/>
    <w:rsid w:val="00C65DD4"/>
    <w:rsid w:val="00C65EC8"/>
    <w:rsid w:val="00C6623C"/>
    <w:rsid w:val="00C6624B"/>
    <w:rsid w:val="00C662AE"/>
    <w:rsid w:val="00C668ED"/>
    <w:rsid w:val="00C669DA"/>
    <w:rsid w:val="00C66BD3"/>
    <w:rsid w:val="00C66C59"/>
    <w:rsid w:val="00C66C6C"/>
    <w:rsid w:val="00C670C3"/>
    <w:rsid w:val="00C6786C"/>
    <w:rsid w:val="00C6791C"/>
    <w:rsid w:val="00C67932"/>
    <w:rsid w:val="00C67B7B"/>
    <w:rsid w:val="00C70300"/>
    <w:rsid w:val="00C70599"/>
    <w:rsid w:val="00C705EC"/>
    <w:rsid w:val="00C70C29"/>
    <w:rsid w:val="00C70E2E"/>
    <w:rsid w:val="00C70F1F"/>
    <w:rsid w:val="00C70FC2"/>
    <w:rsid w:val="00C711CE"/>
    <w:rsid w:val="00C71308"/>
    <w:rsid w:val="00C71429"/>
    <w:rsid w:val="00C71499"/>
    <w:rsid w:val="00C715BA"/>
    <w:rsid w:val="00C71792"/>
    <w:rsid w:val="00C71A42"/>
    <w:rsid w:val="00C71BE8"/>
    <w:rsid w:val="00C71D9D"/>
    <w:rsid w:val="00C71F0A"/>
    <w:rsid w:val="00C7201B"/>
    <w:rsid w:val="00C723A0"/>
    <w:rsid w:val="00C724FF"/>
    <w:rsid w:val="00C72726"/>
    <w:rsid w:val="00C727D1"/>
    <w:rsid w:val="00C7289B"/>
    <w:rsid w:val="00C72CD2"/>
    <w:rsid w:val="00C72E5B"/>
    <w:rsid w:val="00C72EAD"/>
    <w:rsid w:val="00C7311A"/>
    <w:rsid w:val="00C7384A"/>
    <w:rsid w:val="00C738C8"/>
    <w:rsid w:val="00C73972"/>
    <w:rsid w:val="00C739BC"/>
    <w:rsid w:val="00C73BC6"/>
    <w:rsid w:val="00C73FA8"/>
    <w:rsid w:val="00C74069"/>
    <w:rsid w:val="00C740B7"/>
    <w:rsid w:val="00C7410D"/>
    <w:rsid w:val="00C741E6"/>
    <w:rsid w:val="00C743AB"/>
    <w:rsid w:val="00C743EE"/>
    <w:rsid w:val="00C745E0"/>
    <w:rsid w:val="00C74BBE"/>
    <w:rsid w:val="00C74CD0"/>
    <w:rsid w:val="00C74E88"/>
    <w:rsid w:val="00C75594"/>
    <w:rsid w:val="00C75842"/>
    <w:rsid w:val="00C75CC3"/>
    <w:rsid w:val="00C75E15"/>
    <w:rsid w:val="00C76228"/>
    <w:rsid w:val="00C767AE"/>
    <w:rsid w:val="00C76A53"/>
    <w:rsid w:val="00C76A96"/>
    <w:rsid w:val="00C76AF2"/>
    <w:rsid w:val="00C76D5E"/>
    <w:rsid w:val="00C76FA1"/>
    <w:rsid w:val="00C7710A"/>
    <w:rsid w:val="00C77211"/>
    <w:rsid w:val="00C77298"/>
    <w:rsid w:val="00C772E9"/>
    <w:rsid w:val="00C77692"/>
    <w:rsid w:val="00C77759"/>
    <w:rsid w:val="00C77C9C"/>
    <w:rsid w:val="00C77CAC"/>
    <w:rsid w:val="00C77CDD"/>
    <w:rsid w:val="00C80C26"/>
    <w:rsid w:val="00C80E24"/>
    <w:rsid w:val="00C80F5B"/>
    <w:rsid w:val="00C813EF"/>
    <w:rsid w:val="00C81402"/>
    <w:rsid w:val="00C818A9"/>
    <w:rsid w:val="00C81C6B"/>
    <w:rsid w:val="00C81DD5"/>
    <w:rsid w:val="00C8201C"/>
    <w:rsid w:val="00C82057"/>
    <w:rsid w:val="00C8225C"/>
    <w:rsid w:val="00C828E5"/>
    <w:rsid w:val="00C8290B"/>
    <w:rsid w:val="00C82B3D"/>
    <w:rsid w:val="00C82BAF"/>
    <w:rsid w:val="00C82ED1"/>
    <w:rsid w:val="00C82ED3"/>
    <w:rsid w:val="00C832D5"/>
    <w:rsid w:val="00C8355A"/>
    <w:rsid w:val="00C83F9C"/>
    <w:rsid w:val="00C840B8"/>
    <w:rsid w:val="00C8414F"/>
    <w:rsid w:val="00C84390"/>
    <w:rsid w:val="00C8494A"/>
    <w:rsid w:val="00C84A50"/>
    <w:rsid w:val="00C84BC1"/>
    <w:rsid w:val="00C857EF"/>
    <w:rsid w:val="00C85AAC"/>
    <w:rsid w:val="00C85DE8"/>
    <w:rsid w:val="00C86195"/>
    <w:rsid w:val="00C86262"/>
    <w:rsid w:val="00C86442"/>
    <w:rsid w:val="00C865EA"/>
    <w:rsid w:val="00C8689D"/>
    <w:rsid w:val="00C86BCD"/>
    <w:rsid w:val="00C86F58"/>
    <w:rsid w:val="00C87174"/>
    <w:rsid w:val="00C87192"/>
    <w:rsid w:val="00C87295"/>
    <w:rsid w:val="00C87479"/>
    <w:rsid w:val="00C87555"/>
    <w:rsid w:val="00C878A0"/>
    <w:rsid w:val="00C87CDC"/>
    <w:rsid w:val="00C87DC0"/>
    <w:rsid w:val="00C87E8C"/>
    <w:rsid w:val="00C900A8"/>
    <w:rsid w:val="00C9090E"/>
    <w:rsid w:val="00C90AD3"/>
    <w:rsid w:val="00C90D81"/>
    <w:rsid w:val="00C90E89"/>
    <w:rsid w:val="00C90ECD"/>
    <w:rsid w:val="00C9112A"/>
    <w:rsid w:val="00C914DA"/>
    <w:rsid w:val="00C914EA"/>
    <w:rsid w:val="00C91599"/>
    <w:rsid w:val="00C9193D"/>
    <w:rsid w:val="00C91A5D"/>
    <w:rsid w:val="00C91AC3"/>
    <w:rsid w:val="00C91EE0"/>
    <w:rsid w:val="00C9235C"/>
    <w:rsid w:val="00C9241C"/>
    <w:rsid w:val="00C92484"/>
    <w:rsid w:val="00C9249A"/>
    <w:rsid w:val="00C9260D"/>
    <w:rsid w:val="00C92949"/>
    <w:rsid w:val="00C92FDD"/>
    <w:rsid w:val="00C938F1"/>
    <w:rsid w:val="00C939A7"/>
    <w:rsid w:val="00C9425E"/>
    <w:rsid w:val="00C94305"/>
    <w:rsid w:val="00C9495C"/>
    <w:rsid w:val="00C94A90"/>
    <w:rsid w:val="00C94E52"/>
    <w:rsid w:val="00C94FE3"/>
    <w:rsid w:val="00C956D3"/>
    <w:rsid w:val="00C9598A"/>
    <w:rsid w:val="00C9598B"/>
    <w:rsid w:val="00C959B8"/>
    <w:rsid w:val="00C95D2D"/>
    <w:rsid w:val="00C95E11"/>
    <w:rsid w:val="00C95E5C"/>
    <w:rsid w:val="00C960D0"/>
    <w:rsid w:val="00C963DE"/>
    <w:rsid w:val="00C96445"/>
    <w:rsid w:val="00C96936"/>
    <w:rsid w:val="00C9694C"/>
    <w:rsid w:val="00C96B81"/>
    <w:rsid w:val="00C96BED"/>
    <w:rsid w:val="00C96E89"/>
    <w:rsid w:val="00C96F5B"/>
    <w:rsid w:val="00C97035"/>
    <w:rsid w:val="00C97481"/>
    <w:rsid w:val="00C97486"/>
    <w:rsid w:val="00C97570"/>
    <w:rsid w:val="00C9780B"/>
    <w:rsid w:val="00C978CD"/>
    <w:rsid w:val="00C97927"/>
    <w:rsid w:val="00C97EAB"/>
    <w:rsid w:val="00CA0427"/>
    <w:rsid w:val="00CA0469"/>
    <w:rsid w:val="00CA0521"/>
    <w:rsid w:val="00CA0816"/>
    <w:rsid w:val="00CA0924"/>
    <w:rsid w:val="00CA0BFB"/>
    <w:rsid w:val="00CA0CE4"/>
    <w:rsid w:val="00CA0E4E"/>
    <w:rsid w:val="00CA1380"/>
    <w:rsid w:val="00CA1724"/>
    <w:rsid w:val="00CA1850"/>
    <w:rsid w:val="00CA189F"/>
    <w:rsid w:val="00CA18B8"/>
    <w:rsid w:val="00CA1ABB"/>
    <w:rsid w:val="00CA1ACB"/>
    <w:rsid w:val="00CA1CAC"/>
    <w:rsid w:val="00CA2088"/>
    <w:rsid w:val="00CA21D6"/>
    <w:rsid w:val="00CA2492"/>
    <w:rsid w:val="00CA275A"/>
    <w:rsid w:val="00CA2779"/>
    <w:rsid w:val="00CA278E"/>
    <w:rsid w:val="00CA296C"/>
    <w:rsid w:val="00CA2C90"/>
    <w:rsid w:val="00CA2DA4"/>
    <w:rsid w:val="00CA2E51"/>
    <w:rsid w:val="00CA2E5E"/>
    <w:rsid w:val="00CA3968"/>
    <w:rsid w:val="00CA3974"/>
    <w:rsid w:val="00CA3AF3"/>
    <w:rsid w:val="00CA3FA8"/>
    <w:rsid w:val="00CA4102"/>
    <w:rsid w:val="00CA4399"/>
    <w:rsid w:val="00CA43C4"/>
    <w:rsid w:val="00CA4845"/>
    <w:rsid w:val="00CA485A"/>
    <w:rsid w:val="00CA48ED"/>
    <w:rsid w:val="00CA4D0E"/>
    <w:rsid w:val="00CA51B2"/>
    <w:rsid w:val="00CA51CB"/>
    <w:rsid w:val="00CA530C"/>
    <w:rsid w:val="00CA5759"/>
    <w:rsid w:val="00CA5882"/>
    <w:rsid w:val="00CA5A70"/>
    <w:rsid w:val="00CA5A7E"/>
    <w:rsid w:val="00CA5B0C"/>
    <w:rsid w:val="00CA5FFA"/>
    <w:rsid w:val="00CA6057"/>
    <w:rsid w:val="00CA6588"/>
    <w:rsid w:val="00CA6B0D"/>
    <w:rsid w:val="00CA6BBF"/>
    <w:rsid w:val="00CA6E76"/>
    <w:rsid w:val="00CA6E8C"/>
    <w:rsid w:val="00CA6F56"/>
    <w:rsid w:val="00CA705D"/>
    <w:rsid w:val="00CA7170"/>
    <w:rsid w:val="00CA7190"/>
    <w:rsid w:val="00CA73C6"/>
    <w:rsid w:val="00CA75A3"/>
    <w:rsid w:val="00CA7602"/>
    <w:rsid w:val="00CA793F"/>
    <w:rsid w:val="00CA7BCF"/>
    <w:rsid w:val="00CA7CE9"/>
    <w:rsid w:val="00CA7D95"/>
    <w:rsid w:val="00CA7F2E"/>
    <w:rsid w:val="00CB0122"/>
    <w:rsid w:val="00CB0772"/>
    <w:rsid w:val="00CB0B48"/>
    <w:rsid w:val="00CB0CEB"/>
    <w:rsid w:val="00CB14A9"/>
    <w:rsid w:val="00CB1895"/>
    <w:rsid w:val="00CB1927"/>
    <w:rsid w:val="00CB1974"/>
    <w:rsid w:val="00CB1A08"/>
    <w:rsid w:val="00CB1C7E"/>
    <w:rsid w:val="00CB2C8D"/>
    <w:rsid w:val="00CB2D04"/>
    <w:rsid w:val="00CB2EDC"/>
    <w:rsid w:val="00CB2F34"/>
    <w:rsid w:val="00CB2F9B"/>
    <w:rsid w:val="00CB3957"/>
    <w:rsid w:val="00CB3B18"/>
    <w:rsid w:val="00CB3C07"/>
    <w:rsid w:val="00CB3C0E"/>
    <w:rsid w:val="00CB456E"/>
    <w:rsid w:val="00CB47FB"/>
    <w:rsid w:val="00CB4AC3"/>
    <w:rsid w:val="00CB4E68"/>
    <w:rsid w:val="00CB53E0"/>
    <w:rsid w:val="00CB5989"/>
    <w:rsid w:val="00CB5B33"/>
    <w:rsid w:val="00CB5DF1"/>
    <w:rsid w:val="00CB5E55"/>
    <w:rsid w:val="00CB6165"/>
    <w:rsid w:val="00CB6799"/>
    <w:rsid w:val="00CB704C"/>
    <w:rsid w:val="00CB751F"/>
    <w:rsid w:val="00CB76F1"/>
    <w:rsid w:val="00CB7A80"/>
    <w:rsid w:val="00CB7ABE"/>
    <w:rsid w:val="00CB7D51"/>
    <w:rsid w:val="00CB7FEF"/>
    <w:rsid w:val="00CC001D"/>
    <w:rsid w:val="00CC004F"/>
    <w:rsid w:val="00CC0394"/>
    <w:rsid w:val="00CC0527"/>
    <w:rsid w:val="00CC06A8"/>
    <w:rsid w:val="00CC0816"/>
    <w:rsid w:val="00CC08B4"/>
    <w:rsid w:val="00CC1A02"/>
    <w:rsid w:val="00CC1B78"/>
    <w:rsid w:val="00CC1B9D"/>
    <w:rsid w:val="00CC1CAC"/>
    <w:rsid w:val="00CC1CB6"/>
    <w:rsid w:val="00CC1E1A"/>
    <w:rsid w:val="00CC206C"/>
    <w:rsid w:val="00CC2279"/>
    <w:rsid w:val="00CC2850"/>
    <w:rsid w:val="00CC29CF"/>
    <w:rsid w:val="00CC2E7C"/>
    <w:rsid w:val="00CC2E9B"/>
    <w:rsid w:val="00CC3290"/>
    <w:rsid w:val="00CC32A5"/>
    <w:rsid w:val="00CC3974"/>
    <w:rsid w:val="00CC3AAF"/>
    <w:rsid w:val="00CC3BEE"/>
    <w:rsid w:val="00CC3D0C"/>
    <w:rsid w:val="00CC3DBD"/>
    <w:rsid w:val="00CC3E65"/>
    <w:rsid w:val="00CC3F58"/>
    <w:rsid w:val="00CC405A"/>
    <w:rsid w:val="00CC4292"/>
    <w:rsid w:val="00CC42E3"/>
    <w:rsid w:val="00CC431F"/>
    <w:rsid w:val="00CC43FA"/>
    <w:rsid w:val="00CC4549"/>
    <w:rsid w:val="00CC4CF6"/>
    <w:rsid w:val="00CC4E16"/>
    <w:rsid w:val="00CC4E23"/>
    <w:rsid w:val="00CC5413"/>
    <w:rsid w:val="00CC5835"/>
    <w:rsid w:val="00CC58CD"/>
    <w:rsid w:val="00CC647B"/>
    <w:rsid w:val="00CC69D7"/>
    <w:rsid w:val="00CC6BF9"/>
    <w:rsid w:val="00CC6C56"/>
    <w:rsid w:val="00CC7451"/>
    <w:rsid w:val="00CC7B9C"/>
    <w:rsid w:val="00CC7CA9"/>
    <w:rsid w:val="00CC7DEC"/>
    <w:rsid w:val="00CD0002"/>
    <w:rsid w:val="00CD01C5"/>
    <w:rsid w:val="00CD037A"/>
    <w:rsid w:val="00CD03E2"/>
    <w:rsid w:val="00CD0630"/>
    <w:rsid w:val="00CD07E5"/>
    <w:rsid w:val="00CD088F"/>
    <w:rsid w:val="00CD0D7B"/>
    <w:rsid w:val="00CD13EE"/>
    <w:rsid w:val="00CD16D9"/>
    <w:rsid w:val="00CD19C4"/>
    <w:rsid w:val="00CD1BEF"/>
    <w:rsid w:val="00CD1DB0"/>
    <w:rsid w:val="00CD1DC4"/>
    <w:rsid w:val="00CD1F5C"/>
    <w:rsid w:val="00CD20CF"/>
    <w:rsid w:val="00CD21D7"/>
    <w:rsid w:val="00CD2303"/>
    <w:rsid w:val="00CD232A"/>
    <w:rsid w:val="00CD2413"/>
    <w:rsid w:val="00CD26A8"/>
    <w:rsid w:val="00CD27E6"/>
    <w:rsid w:val="00CD28F2"/>
    <w:rsid w:val="00CD2AF4"/>
    <w:rsid w:val="00CD2B3C"/>
    <w:rsid w:val="00CD2C89"/>
    <w:rsid w:val="00CD31C1"/>
    <w:rsid w:val="00CD32D6"/>
    <w:rsid w:val="00CD3410"/>
    <w:rsid w:val="00CD36E8"/>
    <w:rsid w:val="00CD3F88"/>
    <w:rsid w:val="00CD422B"/>
    <w:rsid w:val="00CD45B5"/>
    <w:rsid w:val="00CD46E0"/>
    <w:rsid w:val="00CD488A"/>
    <w:rsid w:val="00CD4C0E"/>
    <w:rsid w:val="00CD527A"/>
    <w:rsid w:val="00CD568F"/>
    <w:rsid w:val="00CD5B04"/>
    <w:rsid w:val="00CD5B10"/>
    <w:rsid w:val="00CD5CE2"/>
    <w:rsid w:val="00CD6022"/>
    <w:rsid w:val="00CD6A4B"/>
    <w:rsid w:val="00CD6B21"/>
    <w:rsid w:val="00CD6ED6"/>
    <w:rsid w:val="00CD7242"/>
    <w:rsid w:val="00CD72C8"/>
    <w:rsid w:val="00CD7787"/>
    <w:rsid w:val="00CD77CA"/>
    <w:rsid w:val="00CD78F2"/>
    <w:rsid w:val="00CE0027"/>
    <w:rsid w:val="00CE0093"/>
    <w:rsid w:val="00CE036E"/>
    <w:rsid w:val="00CE03A0"/>
    <w:rsid w:val="00CE0577"/>
    <w:rsid w:val="00CE05BC"/>
    <w:rsid w:val="00CE05CB"/>
    <w:rsid w:val="00CE0732"/>
    <w:rsid w:val="00CE0750"/>
    <w:rsid w:val="00CE08F5"/>
    <w:rsid w:val="00CE0987"/>
    <w:rsid w:val="00CE0CD9"/>
    <w:rsid w:val="00CE1139"/>
    <w:rsid w:val="00CE1289"/>
    <w:rsid w:val="00CE12F9"/>
    <w:rsid w:val="00CE159C"/>
    <w:rsid w:val="00CE1673"/>
    <w:rsid w:val="00CE17F5"/>
    <w:rsid w:val="00CE19F6"/>
    <w:rsid w:val="00CE1BE2"/>
    <w:rsid w:val="00CE1D6C"/>
    <w:rsid w:val="00CE1E4A"/>
    <w:rsid w:val="00CE2277"/>
    <w:rsid w:val="00CE274F"/>
    <w:rsid w:val="00CE2B62"/>
    <w:rsid w:val="00CE2C56"/>
    <w:rsid w:val="00CE2DE9"/>
    <w:rsid w:val="00CE2E9E"/>
    <w:rsid w:val="00CE33BB"/>
    <w:rsid w:val="00CE3C41"/>
    <w:rsid w:val="00CE4CE9"/>
    <w:rsid w:val="00CE509D"/>
    <w:rsid w:val="00CE5225"/>
    <w:rsid w:val="00CE558C"/>
    <w:rsid w:val="00CE56F7"/>
    <w:rsid w:val="00CE590C"/>
    <w:rsid w:val="00CE59F9"/>
    <w:rsid w:val="00CE5A95"/>
    <w:rsid w:val="00CE623B"/>
    <w:rsid w:val="00CE640B"/>
    <w:rsid w:val="00CE6551"/>
    <w:rsid w:val="00CE6916"/>
    <w:rsid w:val="00CE6DBC"/>
    <w:rsid w:val="00CE75A2"/>
    <w:rsid w:val="00CE76ED"/>
    <w:rsid w:val="00CE7D88"/>
    <w:rsid w:val="00CE7FD0"/>
    <w:rsid w:val="00CF004D"/>
    <w:rsid w:val="00CF04B7"/>
    <w:rsid w:val="00CF1002"/>
    <w:rsid w:val="00CF129D"/>
    <w:rsid w:val="00CF1440"/>
    <w:rsid w:val="00CF15F4"/>
    <w:rsid w:val="00CF165F"/>
    <w:rsid w:val="00CF185E"/>
    <w:rsid w:val="00CF1924"/>
    <w:rsid w:val="00CF1963"/>
    <w:rsid w:val="00CF1A9D"/>
    <w:rsid w:val="00CF25D4"/>
    <w:rsid w:val="00CF2E46"/>
    <w:rsid w:val="00CF3087"/>
    <w:rsid w:val="00CF3537"/>
    <w:rsid w:val="00CF3631"/>
    <w:rsid w:val="00CF39DF"/>
    <w:rsid w:val="00CF3A4B"/>
    <w:rsid w:val="00CF3B16"/>
    <w:rsid w:val="00CF3C78"/>
    <w:rsid w:val="00CF3D68"/>
    <w:rsid w:val="00CF3D8D"/>
    <w:rsid w:val="00CF3E40"/>
    <w:rsid w:val="00CF437A"/>
    <w:rsid w:val="00CF46CF"/>
    <w:rsid w:val="00CF4A00"/>
    <w:rsid w:val="00CF4ABD"/>
    <w:rsid w:val="00CF4D38"/>
    <w:rsid w:val="00CF5939"/>
    <w:rsid w:val="00CF5B38"/>
    <w:rsid w:val="00CF5DF0"/>
    <w:rsid w:val="00CF613A"/>
    <w:rsid w:val="00CF6242"/>
    <w:rsid w:val="00CF6741"/>
    <w:rsid w:val="00CF6B1C"/>
    <w:rsid w:val="00CF6CBC"/>
    <w:rsid w:val="00CF6E32"/>
    <w:rsid w:val="00CF6FF0"/>
    <w:rsid w:val="00CF74CF"/>
    <w:rsid w:val="00CF7552"/>
    <w:rsid w:val="00CF7B04"/>
    <w:rsid w:val="00CF7F0E"/>
    <w:rsid w:val="00CF7FE4"/>
    <w:rsid w:val="00D00262"/>
    <w:rsid w:val="00D002DF"/>
    <w:rsid w:val="00D004BB"/>
    <w:rsid w:val="00D004C7"/>
    <w:rsid w:val="00D004DD"/>
    <w:rsid w:val="00D0051C"/>
    <w:rsid w:val="00D00D19"/>
    <w:rsid w:val="00D00D7A"/>
    <w:rsid w:val="00D00DB5"/>
    <w:rsid w:val="00D00DD2"/>
    <w:rsid w:val="00D00FF5"/>
    <w:rsid w:val="00D011C0"/>
    <w:rsid w:val="00D0134D"/>
    <w:rsid w:val="00D0140D"/>
    <w:rsid w:val="00D0140E"/>
    <w:rsid w:val="00D01814"/>
    <w:rsid w:val="00D01839"/>
    <w:rsid w:val="00D01B13"/>
    <w:rsid w:val="00D0224F"/>
    <w:rsid w:val="00D02333"/>
    <w:rsid w:val="00D02494"/>
    <w:rsid w:val="00D0252C"/>
    <w:rsid w:val="00D02A9C"/>
    <w:rsid w:val="00D02C3E"/>
    <w:rsid w:val="00D02C73"/>
    <w:rsid w:val="00D02D1B"/>
    <w:rsid w:val="00D02DD8"/>
    <w:rsid w:val="00D02ED9"/>
    <w:rsid w:val="00D03129"/>
    <w:rsid w:val="00D03271"/>
    <w:rsid w:val="00D036CC"/>
    <w:rsid w:val="00D03A0A"/>
    <w:rsid w:val="00D03A12"/>
    <w:rsid w:val="00D03E55"/>
    <w:rsid w:val="00D04085"/>
    <w:rsid w:val="00D040D8"/>
    <w:rsid w:val="00D04414"/>
    <w:rsid w:val="00D044F1"/>
    <w:rsid w:val="00D047B1"/>
    <w:rsid w:val="00D049E1"/>
    <w:rsid w:val="00D04F73"/>
    <w:rsid w:val="00D05209"/>
    <w:rsid w:val="00D0526A"/>
    <w:rsid w:val="00D059A5"/>
    <w:rsid w:val="00D05A72"/>
    <w:rsid w:val="00D05BCF"/>
    <w:rsid w:val="00D05FBC"/>
    <w:rsid w:val="00D0606B"/>
    <w:rsid w:val="00D0615A"/>
    <w:rsid w:val="00D06418"/>
    <w:rsid w:val="00D064E7"/>
    <w:rsid w:val="00D069A7"/>
    <w:rsid w:val="00D06BF3"/>
    <w:rsid w:val="00D06F05"/>
    <w:rsid w:val="00D06F8D"/>
    <w:rsid w:val="00D0704F"/>
    <w:rsid w:val="00D07204"/>
    <w:rsid w:val="00D0720C"/>
    <w:rsid w:val="00D072B8"/>
    <w:rsid w:val="00D0756A"/>
    <w:rsid w:val="00D07974"/>
    <w:rsid w:val="00D103FE"/>
    <w:rsid w:val="00D1058C"/>
    <w:rsid w:val="00D107CA"/>
    <w:rsid w:val="00D107F7"/>
    <w:rsid w:val="00D1089D"/>
    <w:rsid w:val="00D10B0D"/>
    <w:rsid w:val="00D10BF6"/>
    <w:rsid w:val="00D10E26"/>
    <w:rsid w:val="00D1112F"/>
    <w:rsid w:val="00D1124D"/>
    <w:rsid w:val="00D11446"/>
    <w:rsid w:val="00D11A82"/>
    <w:rsid w:val="00D11B62"/>
    <w:rsid w:val="00D11CBE"/>
    <w:rsid w:val="00D11D14"/>
    <w:rsid w:val="00D120F5"/>
    <w:rsid w:val="00D123A1"/>
    <w:rsid w:val="00D12708"/>
    <w:rsid w:val="00D131E9"/>
    <w:rsid w:val="00D132EB"/>
    <w:rsid w:val="00D134AC"/>
    <w:rsid w:val="00D13506"/>
    <w:rsid w:val="00D135BC"/>
    <w:rsid w:val="00D13699"/>
    <w:rsid w:val="00D139D1"/>
    <w:rsid w:val="00D13CCF"/>
    <w:rsid w:val="00D13E7F"/>
    <w:rsid w:val="00D13F41"/>
    <w:rsid w:val="00D140D7"/>
    <w:rsid w:val="00D145F6"/>
    <w:rsid w:val="00D14686"/>
    <w:rsid w:val="00D14718"/>
    <w:rsid w:val="00D148AA"/>
    <w:rsid w:val="00D148DE"/>
    <w:rsid w:val="00D14C5C"/>
    <w:rsid w:val="00D1514D"/>
    <w:rsid w:val="00D1526F"/>
    <w:rsid w:val="00D152F1"/>
    <w:rsid w:val="00D15386"/>
    <w:rsid w:val="00D15469"/>
    <w:rsid w:val="00D154FE"/>
    <w:rsid w:val="00D155A0"/>
    <w:rsid w:val="00D1585E"/>
    <w:rsid w:val="00D15E17"/>
    <w:rsid w:val="00D160D6"/>
    <w:rsid w:val="00D166B8"/>
    <w:rsid w:val="00D169D4"/>
    <w:rsid w:val="00D16B6C"/>
    <w:rsid w:val="00D16BD8"/>
    <w:rsid w:val="00D16D08"/>
    <w:rsid w:val="00D17292"/>
    <w:rsid w:val="00D174C3"/>
    <w:rsid w:val="00D17586"/>
    <w:rsid w:val="00D17776"/>
    <w:rsid w:val="00D17846"/>
    <w:rsid w:val="00D17858"/>
    <w:rsid w:val="00D17929"/>
    <w:rsid w:val="00D17C53"/>
    <w:rsid w:val="00D17F0B"/>
    <w:rsid w:val="00D2010C"/>
    <w:rsid w:val="00D202D7"/>
    <w:rsid w:val="00D209ED"/>
    <w:rsid w:val="00D20C0A"/>
    <w:rsid w:val="00D20D4A"/>
    <w:rsid w:val="00D211A1"/>
    <w:rsid w:val="00D2125E"/>
    <w:rsid w:val="00D21875"/>
    <w:rsid w:val="00D21ACE"/>
    <w:rsid w:val="00D21BCA"/>
    <w:rsid w:val="00D21BD7"/>
    <w:rsid w:val="00D21DEE"/>
    <w:rsid w:val="00D22261"/>
    <w:rsid w:val="00D2234F"/>
    <w:rsid w:val="00D22491"/>
    <w:rsid w:val="00D22600"/>
    <w:rsid w:val="00D2298D"/>
    <w:rsid w:val="00D22B1E"/>
    <w:rsid w:val="00D233F3"/>
    <w:rsid w:val="00D23571"/>
    <w:rsid w:val="00D23800"/>
    <w:rsid w:val="00D23BB3"/>
    <w:rsid w:val="00D23BDA"/>
    <w:rsid w:val="00D23E15"/>
    <w:rsid w:val="00D23F2D"/>
    <w:rsid w:val="00D244BD"/>
    <w:rsid w:val="00D247CD"/>
    <w:rsid w:val="00D256B8"/>
    <w:rsid w:val="00D25F11"/>
    <w:rsid w:val="00D262E2"/>
    <w:rsid w:val="00D26928"/>
    <w:rsid w:val="00D27310"/>
    <w:rsid w:val="00D274AC"/>
    <w:rsid w:val="00D275C5"/>
    <w:rsid w:val="00D27AFC"/>
    <w:rsid w:val="00D27D31"/>
    <w:rsid w:val="00D27D8F"/>
    <w:rsid w:val="00D27FCD"/>
    <w:rsid w:val="00D30201"/>
    <w:rsid w:val="00D30203"/>
    <w:rsid w:val="00D30258"/>
    <w:rsid w:val="00D30549"/>
    <w:rsid w:val="00D30591"/>
    <w:rsid w:val="00D305C3"/>
    <w:rsid w:val="00D305C4"/>
    <w:rsid w:val="00D307BC"/>
    <w:rsid w:val="00D309E3"/>
    <w:rsid w:val="00D30C22"/>
    <w:rsid w:val="00D31113"/>
    <w:rsid w:val="00D31250"/>
    <w:rsid w:val="00D318E3"/>
    <w:rsid w:val="00D319E4"/>
    <w:rsid w:val="00D31AB7"/>
    <w:rsid w:val="00D31B7B"/>
    <w:rsid w:val="00D31C03"/>
    <w:rsid w:val="00D31DBE"/>
    <w:rsid w:val="00D31E06"/>
    <w:rsid w:val="00D3202B"/>
    <w:rsid w:val="00D32131"/>
    <w:rsid w:val="00D32163"/>
    <w:rsid w:val="00D32493"/>
    <w:rsid w:val="00D326D2"/>
    <w:rsid w:val="00D32702"/>
    <w:rsid w:val="00D32DAA"/>
    <w:rsid w:val="00D32DE1"/>
    <w:rsid w:val="00D33052"/>
    <w:rsid w:val="00D33268"/>
    <w:rsid w:val="00D334E8"/>
    <w:rsid w:val="00D3353E"/>
    <w:rsid w:val="00D33780"/>
    <w:rsid w:val="00D338D7"/>
    <w:rsid w:val="00D339EA"/>
    <w:rsid w:val="00D33ABC"/>
    <w:rsid w:val="00D33B89"/>
    <w:rsid w:val="00D33CA3"/>
    <w:rsid w:val="00D33D43"/>
    <w:rsid w:val="00D348C9"/>
    <w:rsid w:val="00D34F8E"/>
    <w:rsid w:val="00D35010"/>
    <w:rsid w:val="00D35018"/>
    <w:rsid w:val="00D35160"/>
    <w:rsid w:val="00D3557C"/>
    <w:rsid w:val="00D355EB"/>
    <w:rsid w:val="00D35CBE"/>
    <w:rsid w:val="00D35DAE"/>
    <w:rsid w:val="00D35E41"/>
    <w:rsid w:val="00D36077"/>
    <w:rsid w:val="00D36318"/>
    <w:rsid w:val="00D363D2"/>
    <w:rsid w:val="00D36455"/>
    <w:rsid w:val="00D3698B"/>
    <w:rsid w:val="00D36AD1"/>
    <w:rsid w:val="00D36F73"/>
    <w:rsid w:val="00D36F92"/>
    <w:rsid w:val="00D375A7"/>
    <w:rsid w:val="00D376DF"/>
    <w:rsid w:val="00D37761"/>
    <w:rsid w:val="00D37822"/>
    <w:rsid w:val="00D379DF"/>
    <w:rsid w:val="00D400A1"/>
    <w:rsid w:val="00D40525"/>
    <w:rsid w:val="00D4052F"/>
    <w:rsid w:val="00D40AC2"/>
    <w:rsid w:val="00D40ACC"/>
    <w:rsid w:val="00D40ECA"/>
    <w:rsid w:val="00D410D2"/>
    <w:rsid w:val="00D41196"/>
    <w:rsid w:val="00D411E1"/>
    <w:rsid w:val="00D414E1"/>
    <w:rsid w:val="00D415AB"/>
    <w:rsid w:val="00D416CF"/>
    <w:rsid w:val="00D41752"/>
    <w:rsid w:val="00D41797"/>
    <w:rsid w:val="00D4222E"/>
    <w:rsid w:val="00D423D2"/>
    <w:rsid w:val="00D42772"/>
    <w:rsid w:val="00D427C1"/>
    <w:rsid w:val="00D42BB8"/>
    <w:rsid w:val="00D42BD2"/>
    <w:rsid w:val="00D42F96"/>
    <w:rsid w:val="00D4300A"/>
    <w:rsid w:val="00D430DC"/>
    <w:rsid w:val="00D43534"/>
    <w:rsid w:val="00D43C01"/>
    <w:rsid w:val="00D44615"/>
    <w:rsid w:val="00D44645"/>
    <w:rsid w:val="00D44909"/>
    <w:rsid w:val="00D44A3B"/>
    <w:rsid w:val="00D44AD0"/>
    <w:rsid w:val="00D45455"/>
    <w:rsid w:val="00D454AB"/>
    <w:rsid w:val="00D4569B"/>
    <w:rsid w:val="00D45749"/>
    <w:rsid w:val="00D45A2F"/>
    <w:rsid w:val="00D45CED"/>
    <w:rsid w:val="00D45D63"/>
    <w:rsid w:val="00D45F74"/>
    <w:rsid w:val="00D46007"/>
    <w:rsid w:val="00D4610E"/>
    <w:rsid w:val="00D46764"/>
    <w:rsid w:val="00D4685D"/>
    <w:rsid w:val="00D46FEB"/>
    <w:rsid w:val="00D4769C"/>
    <w:rsid w:val="00D476B2"/>
    <w:rsid w:val="00D478E1"/>
    <w:rsid w:val="00D47E7A"/>
    <w:rsid w:val="00D5002E"/>
    <w:rsid w:val="00D50491"/>
    <w:rsid w:val="00D504C1"/>
    <w:rsid w:val="00D5063A"/>
    <w:rsid w:val="00D50648"/>
    <w:rsid w:val="00D5080D"/>
    <w:rsid w:val="00D50865"/>
    <w:rsid w:val="00D50BA5"/>
    <w:rsid w:val="00D51322"/>
    <w:rsid w:val="00D51451"/>
    <w:rsid w:val="00D515F4"/>
    <w:rsid w:val="00D51AF8"/>
    <w:rsid w:val="00D51FFD"/>
    <w:rsid w:val="00D521E8"/>
    <w:rsid w:val="00D52736"/>
    <w:rsid w:val="00D5289A"/>
    <w:rsid w:val="00D528AB"/>
    <w:rsid w:val="00D52A3F"/>
    <w:rsid w:val="00D52DA1"/>
    <w:rsid w:val="00D52FBA"/>
    <w:rsid w:val="00D530E8"/>
    <w:rsid w:val="00D53352"/>
    <w:rsid w:val="00D53485"/>
    <w:rsid w:val="00D53560"/>
    <w:rsid w:val="00D536EA"/>
    <w:rsid w:val="00D53740"/>
    <w:rsid w:val="00D538DA"/>
    <w:rsid w:val="00D53A6E"/>
    <w:rsid w:val="00D53DDF"/>
    <w:rsid w:val="00D53FB1"/>
    <w:rsid w:val="00D54274"/>
    <w:rsid w:val="00D542ED"/>
    <w:rsid w:val="00D54388"/>
    <w:rsid w:val="00D543CE"/>
    <w:rsid w:val="00D5442E"/>
    <w:rsid w:val="00D5455E"/>
    <w:rsid w:val="00D54593"/>
    <w:rsid w:val="00D54658"/>
    <w:rsid w:val="00D54843"/>
    <w:rsid w:val="00D5499B"/>
    <w:rsid w:val="00D5499C"/>
    <w:rsid w:val="00D54DF6"/>
    <w:rsid w:val="00D55008"/>
    <w:rsid w:val="00D55497"/>
    <w:rsid w:val="00D555FE"/>
    <w:rsid w:val="00D55790"/>
    <w:rsid w:val="00D557BB"/>
    <w:rsid w:val="00D55980"/>
    <w:rsid w:val="00D55A71"/>
    <w:rsid w:val="00D55C23"/>
    <w:rsid w:val="00D56560"/>
    <w:rsid w:val="00D56756"/>
    <w:rsid w:val="00D569AB"/>
    <w:rsid w:val="00D56D64"/>
    <w:rsid w:val="00D56F96"/>
    <w:rsid w:val="00D575D3"/>
    <w:rsid w:val="00D579DB"/>
    <w:rsid w:val="00D57ADE"/>
    <w:rsid w:val="00D57B0E"/>
    <w:rsid w:val="00D57B4C"/>
    <w:rsid w:val="00D57C16"/>
    <w:rsid w:val="00D57E16"/>
    <w:rsid w:val="00D60100"/>
    <w:rsid w:val="00D60462"/>
    <w:rsid w:val="00D60684"/>
    <w:rsid w:val="00D608C3"/>
    <w:rsid w:val="00D60A69"/>
    <w:rsid w:val="00D610A2"/>
    <w:rsid w:val="00D610E0"/>
    <w:rsid w:val="00D615D2"/>
    <w:rsid w:val="00D61644"/>
    <w:rsid w:val="00D61B5A"/>
    <w:rsid w:val="00D61CAD"/>
    <w:rsid w:val="00D61DD2"/>
    <w:rsid w:val="00D621AD"/>
    <w:rsid w:val="00D62256"/>
    <w:rsid w:val="00D622A9"/>
    <w:rsid w:val="00D622EA"/>
    <w:rsid w:val="00D62510"/>
    <w:rsid w:val="00D627B2"/>
    <w:rsid w:val="00D62A0C"/>
    <w:rsid w:val="00D62A0D"/>
    <w:rsid w:val="00D62A96"/>
    <w:rsid w:val="00D62B57"/>
    <w:rsid w:val="00D62C4A"/>
    <w:rsid w:val="00D62F8A"/>
    <w:rsid w:val="00D62F97"/>
    <w:rsid w:val="00D63727"/>
    <w:rsid w:val="00D637C5"/>
    <w:rsid w:val="00D637CD"/>
    <w:rsid w:val="00D639AE"/>
    <w:rsid w:val="00D63B96"/>
    <w:rsid w:val="00D63E29"/>
    <w:rsid w:val="00D6417B"/>
    <w:rsid w:val="00D6420B"/>
    <w:rsid w:val="00D64253"/>
    <w:rsid w:val="00D64334"/>
    <w:rsid w:val="00D64399"/>
    <w:rsid w:val="00D646C3"/>
    <w:rsid w:val="00D64DF0"/>
    <w:rsid w:val="00D64E04"/>
    <w:rsid w:val="00D64E3B"/>
    <w:rsid w:val="00D64F5E"/>
    <w:rsid w:val="00D64FD5"/>
    <w:rsid w:val="00D6506E"/>
    <w:rsid w:val="00D6510D"/>
    <w:rsid w:val="00D654A6"/>
    <w:rsid w:val="00D6566B"/>
    <w:rsid w:val="00D656E2"/>
    <w:rsid w:val="00D65A67"/>
    <w:rsid w:val="00D65DE2"/>
    <w:rsid w:val="00D65E00"/>
    <w:rsid w:val="00D65EC7"/>
    <w:rsid w:val="00D661DC"/>
    <w:rsid w:val="00D662DC"/>
    <w:rsid w:val="00D669DE"/>
    <w:rsid w:val="00D66AEE"/>
    <w:rsid w:val="00D66B42"/>
    <w:rsid w:val="00D66D53"/>
    <w:rsid w:val="00D67277"/>
    <w:rsid w:val="00D6729C"/>
    <w:rsid w:val="00D6756F"/>
    <w:rsid w:val="00D6774A"/>
    <w:rsid w:val="00D678CB"/>
    <w:rsid w:val="00D67A47"/>
    <w:rsid w:val="00D67DDF"/>
    <w:rsid w:val="00D67F6D"/>
    <w:rsid w:val="00D67F83"/>
    <w:rsid w:val="00D70230"/>
    <w:rsid w:val="00D704D3"/>
    <w:rsid w:val="00D70920"/>
    <w:rsid w:val="00D70CB9"/>
    <w:rsid w:val="00D710FD"/>
    <w:rsid w:val="00D71146"/>
    <w:rsid w:val="00D71148"/>
    <w:rsid w:val="00D7146A"/>
    <w:rsid w:val="00D7176F"/>
    <w:rsid w:val="00D717DE"/>
    <w:rsid w:val="00D71D89"/>
    <w:rsid w:val="00D71ECA"/>
    <w:rsid w:val="00D721EA"/>
    <w:rsid w:val="00D723F9"/>
    <w:rsid w:val="00D72777"/>
    <w:rsid w:val="00D72812"/>
    <w:rsid w:val="00D72813"/>
    <w:rsid w:val="00D72AA1"/>
    <w:rsid w:val="00D72BBC"/>
    <w:rsid w:val="00D72E82"/>
    <w:rsid w:val="00D73325"/>
    <w:rsid w:val="00D73458"/>
    <w:rsid w:val="00D73AC1"/>
    <w:rsid w:val="00D73AC2"/>
    <w:rsid w:val="00D73BF8"/>
    <w:rsid w:val="00D73E5F"/>
    <w:rsid w:val="00D7408C"/>
    <w:rsid w:val="00D744EB"/>
    <w:rsid w:val="00D7451F"/>
    <w:rsid w:val="00D7483B"/>
    <w:rsid w:val="00D748E4"/>
    <w:rsid w:val="00D74DC7"/>
    <w:rsid w:val="00D7518C"/>
    <w:rsid w:val="00D7557A"/>
    <w:rsid w:val="00D755CA"/>
    <w:rsid w:val="00D756E8"/>
    <w:rsid w:val="00D75752"/>
    <w:rsid w:val="00D75755"/>
    <w:rsid w:val="00D75835"/>
    <w:rsid w:val="00D758C5"/>
    <w:rsid w:val="00D75CF2"/>
    <w:rsid w:val="00D75D26"/>
    <w:rsid w:val="00D75D70"/>
    <w:rsid w:val="00D76329"/>
    <w:rsid w:val="00D76719"/>
    <w:rsid w:val="00D76933"/>
    <w:rsid w:val="00D76D9C"/>
    <w:rsid w:val="00D76DF4"/>
    <w:rsid w:val="00D7714E"/>
    <w:rsid w:val="00D77276"/>
    <w:rsid w:val="00D7740F"/>
    <w:rsid w:val="00D77472"/>
    <w:rsid w:val="00D7779F"/>
    <w:rsid w:val="00D7797D"/>
    <w:rsid w:val="00D8013E"/>
    <w:rsid w:val="00D80396"/>
    <w:rsid w:val="00D8039C"/>
    <w:rsid w:val="00D803A2"/>
    <w:rsid w:val="00D80876"/>
    <w:rsid w:val="00D80ADB"/>
    <w:rsid w:val="00D80B9C"/>
    <w:rsid w:val="00D80CAB"/>
    <w:rsid w:val="00D81064"/>
    <w:rsid w:val="00D81248"/>
    <w:rsid w:val="00D817C0"/>
    <w:rsid w:val="00D81CEA"/>
    <w:rsid w:val="00D81D7F"/>
    <w:rsid w:val="00D821A9"/>
    <w:rsid w:val="00D821BD"/>
    <w:rsid w:val="00D82342"/>
    <w:rsid w:val="00D825C0"/>
    <w:rsid w:val="00D8263D"/>
    <w:rsid w:val="00D829EC"/>
    <w:rsid w:val="00D82A0E"/>
    <w:rsid w:val="00D82D81"/>
    <w:rsid w:val="00D8328A"/>
    <w:rsid w:val="00D832D4"/>
    <w:rsid w:val="00D83424"/>
    <w:rsid w:val="00D837C6"/>
    <w:rsid w:val="00D838BC"/>
    <w:rsid w:val="00D83BB6"/>
    <w:rsid w:val="00D8401A"/>
    <w:rsid w:val="00D840A4"/>
    <w:rsid w:val="00D84246"/>
    <w:rsid w:val="00D844B1"/>
    <w:rsid w:val="00D84689"/>
    <w:rsid w:val="00D84791"/>
    <w:rsid w:val="00D84918"/>
    <w:rsid w:val="00D8491B"/>
    <w:rsid w:val="00D84A55"/>
    <w:rsid w:val="00D84A96"/>
    <w:rsid w:val="00D84BF4"/>
    <w:rsid w:val="00D84C62"/>
    <w:rsid w:val="00D8522D"/>
    <w:rsid w:val="00D8552B"/>
    <w:rsid w:val="00D85557"/>
    <w:rsid w:val="00D85A7E"/>
    <w:rsid w:val="00D85CB2"/>
    <w:rsid w:val="00D85F69"/>
    <w:rsid w:val="00D861BD"/>
    <w:rsid w:val="00D8658B"/>
    <w:rsid w:val="00D8666F"/>
    <w:rsid w:val="00D86898"/>
    <w:rsid w:val="00D869B6"/>
    <w:rsid w:val="00D86BE8"/>
    <w:rsid w:val="00D86C4E"/>
    <w:rsid w:val="00D870D0"/>
    <w:rsid w:val="00D87139"/>
    <w:rsid w:val="00D8714F"/>
    <w:rsid w:val="00D87241"/>
    <w:rsid w:val="00D873FF"/>
    <w:rsid w:val="00D875AC"/>
    <w:rsid w:val="00D87938"/>
    <w:rsid w:val="00D87959"/>
    <w:rsid w:val="00D87A8B"/>
    <w:rsid w:val="00D90287"/>
    <w:rsid w:val="00D9036B"/>
    <w:rsid w:val="00D90372"/>
    <w:rsid w:val="00D90374"/>
    <w:rsid w:val="00D90E27"/>
    <w:rsid w:val="00D9139B"/>
    <w:rsid w:val="00D913F4"/>
    <w:rsid w:val="00D9179C"/>
    <w:rsid w:val="00D9190D"/>
    <w:rsid w:val="00D91D5B"/>
    <w:rsid w:val="00D91FA4"/>
    <w:rsid w:val="00D921C9"/>
    <w:rsid w:val="00D923E1"/>
    <w:rsid w:val="00D92668"/>
    <w:rsid w:val="00D92811"/>
    <w:rsid w:val="00D92D43"/>
    <w:rsid w:val="00D9327D"/>
    <w:rsid w:val="00D932A0"/>
    <w:rsid w:val="00D93374"/>
    <w:rsid w:val="00D93ACC"/>
    <w:rsid w:val="00D94029"/>
    <w:rsid w:val="00D94203"/>
    <w:rsid w:val="00D942A2"/>
    <w:rsid w:val="00D944B0"/>
    <w:rsid w:val="00D9466C"/>
    <w:rsid w:val="00D947BE"/>
    <w:rsid w:val="00D949C1"/>
    <w:rsid w:val="00D94B27"/>
    <w:rsid w:val="00D94D0A"/>
    <w:rsid w:val="00D952DB"/>
    <w:rsid w:val="00D954BC"/>
    <w:rsid w:val="00D95512"/>
    <w:rsid w:val="00D95688"/>
    <w:rsid w:val="00D960A3"/>
    <w:rsid w:val="00D962C0"/>
    <w:rsid w:val="00D962F6"/>
    <w:rsid w:val="00D96337"/>
    <w:rsid w:val="00D964BA"/>
    <w:rsid w:val="00D967CC"/>
    <w:rsid w:val="00D9691C"/>
    <w:rsid w:val="00D96A2B"/>
    <w:rsid w:val="00D96DFA"/>
    <w:rsid w:val="00D97554"/>
    <w:rsid w:val="00D97617"/>
    <w:rsid w:val="00D97DBF"/>
    <w:rsid w:val="00D97F33"/>
    <w:rsid w:val="00DA0337"/>
    <w:rsid w:val="00DA052A"/>
    <w:rsid w:val="00DA08CF"/>
    <w:rsid w:val="00DA08E5"/>
    <w:rsid w:val="00DA0B52"/>
    <w:rsid w:val="00DA0E1E"/>
    <w:rsid w:val="00DA0E4C"/>
    <w:rsid w:val="00DA110D"/>
    <w:rsid w:val="00DA11DD"/>
    <w:rsid w:val="00DA1560"/>
    <w:rsid w:val="00DA1688"/>
    <w:rsid w:val="00DA1918"/>
    <w:rsid w:val="00DA198B"/>
    <w:rsid w:val="00DA1B88"/>
    <w:rsid w:val="00DA26B5"/>
    <w:rsid w:val="00DA29CE"/>
    <w:rsid w:val="00DA32B8"/>
    <w:rsid w:val="00DA34BA"/>
    <w:rsid w:val="00DA356F"/>
    <w:rsid w:val="00DA39D6"/>
    <w:rsid w:val="00DA3A0F"/>
    <w:rsid w:val="00DA3CF8"/>
    <w:rsid w:val="00DA3CFB"/>
    <w:rsid w:val="00DA3F0D"/>
    <w:rsid w:val="00DA46EA"/>
    <w:rsid w:val="00DA47E0"/>
    <w:rsid w:val="00DA4BF3"/>
    <w:rsid w:val="00DA4C2B"/>
    <w:rsid w:val="00DA4D3B"/>
    <w:rsid w:val="00DA4FDA"/>
    <w:rsid w:val="00DA508B"/>
    <w:rsid w:val="00DA5129"/>
    <w:rsid w:val="00DA5154"/>
    <w:rsid w:val="00DA51EB"/>
    <w:rsid w:val="00DA5288"/>
    <w:rsid w:val="00DA5620"/>
    <w:rsid w:val="00DA572A"/>
    <w:rsid w:val="00DA5936"/>
    <w:rsid w:val="00DA5A10"/>
    <w:rsid w:val="00DA5C41"/>
    <w:rsid w:val="00DA602C"/>
    <w:rsid w:val="00DA6173"/>
    <w:rsid w:val="00DA6202"/>
    <w:rsid w:val="00DA6740"/>
    <w:rsid w:val="00DA7190"/>
    <w:rsid w:val="00DA7513"/>
    <w:rsid w:val="00DA771D"/>
    <w:rsid w:val="00DA79F3"/>
    <w:rsid w:val="00DA7EB6"/>
    <w:rsid w:val="00DB02EA"/>
    <w:rsid w:val="00DB037C"/>
    <w:rsid w:val="00DB05E5"/>
    <w:rsid w:val="00DB0879"/>
    <w:rsid w:val="00DB0A0E"/>
    <w:rsid w:val="00DB0A1F"/>
    <w:rsid w:val="00DB0D95"/>
    <w:rsid w:val="00DB0ECE"/>
    <w:rsid w:val="00DB1427"/>
    <w:rsid w:val="00DB1579"/>
    <w:rsid w:val="00DB1770"/>
    <w:rsid w:val="00DB2343"/>
    <w:rsid w:val="00DB23C1"/>
    <w:rsid w:val="00DB262D"/>
    <w:rsid w:val="00DB26DB"/>
    <w:rsid w:val="00DB26F2"/>
    <w:rsid w:val="00DB27A6"/>
    <w:rsid w:val="00DB2879"/>
    <w:rsid w:val="00DB295B"/>
    <w:rsid w:val="00DB2A56"/>
    <w:rsid w:val="00DB2EE5"/>
    <w:rsid w:val="00DB3152"/>
    <w:rsid w:val="00DB3279"/>
    <w:rsid w:val="00DB37CB"/>
    <w:rsid w:val="00DB388C"/>
    <w:rsid w:val="00DB3D5D"/>
    <w:rsid w:val="00DB3F06"/>
    <w:rsid w:val="00DB4074"/>
    <w:rsid w:val="00DB40E8"/>
    <w:rsid w:val="00DB41FF"/>
    <w:rsid w:val="00DB43FA"/>
    <w:rsid w:val="00DB466E"/>
    <w:rsid w:val="00DB467A"/>
    <w:rsid w:val="00DB4AE2"/>
    <w:rsid w:val="00DB4C3D"/>
    <w:rsid w:val="00DB4E74"/>
    <w:rsid w:val="00DB518E"/>
    <w:rsid w:val="00DB561F"/>
    <w:rsid w:val="00DB644B"/>
    <w:rsid w:val="00DB6630"/>
    <w:rsid w:val="00DB6905"/>
    <w:rsid w:val="00DB69B0"/>
    <w:rsid w:val="00DB6A13"/>
    <w:rsid w:val="00DB6C51"/>
    <w:rsid w:val="00DB6ED9"/>
    <w:rsid w:val="00DB6FBB"/>
    <w:rsid w:val="00DB7101"/>
    <w:rsid w:val="00DB74E8"/>
    <w:rsid w:val="00DB7568"/>
    <w:rsid w:val="00DB77D1"/>
    <w:rsid w:val="00DB7B56"/>
    <w:rsid w:val="00DB7BCE"/>
    <w:rsid w:val="00DC0020"/>
    <w:rsid w:val="00DC044C"/>
    <w:rsid w:val="00DC06C8"/>
    <w:rsid w:val="00DC0E35"/>
    <w:rsid w:val="00DC0F4B"/>
    <w:rsid w:val="00DC10BC"/>
    <w:rsid w:val="00DC1805"/>
    <w:rsid w:val="00DC1BBE"/>
    <w:rsid w:val="00DC1E4F"/>
    <w:rsid w:val="00DC21ED"/>
    <w:rsid w:val="00DC23E2"/>
    <w:rsid w:val="00DC2417"/>
    <w:rsid w:val="00DC25E9"/>
    <w:rsid w:val="00DC2858"/>
    <w:rsid w:val="00DC2A00"/>
    <w:rsid w:val="00DC2DEF"/>
    <w:rsid w:val="00DC31ED"/>
    <w:rsid w:val="00DC335D"/>
    <w:rsid w:val="00DC36A9"/>
    <w:rsid w:val="00DC41D7"/>
    <w:rsid w:val="00DC4B21"/>
    <w:rsid w:val="00DC4B40"/>
    <w:rsid w:val="00DC50A0"/>
    <w:rsid w:val="00DC5159"/>
    <w:rsid w:val="00DC52AD"/>
    <w:rsid w:val="00DC52EF"/>
    <w:rsid w:val="00DC571D"/>
    <w:rsid w:val="00DC5826"/>
    <w:rsid w:val="00DC5E51"/>
    <w:rsid w:val="00DC5F28"/>
    <w:rsid w:val="00DC60CB"/>
    <w:rsid w:val="00DC6142"/>
    <w:rsid w:val="00DC65B2"/>
    <w:rsid w:val="00DC69AA"/>
    <w:rsid w:val="00DC6BA0"/>
    <w:rsid w:val="00DC6D7A"/>
    <w:rsid w:val="00DC6FB2"/>
    <w:rsid w:val="00DC717A"/>
    <w:rsid w:val="00DC72B8"/>
    <w:rsid w:val="00DC73D7"/>
    <w:rsid w:val="00DC759A"/>
    <w:rsid w:val="00DC77FE"/>
    <w:rsid w:val="00DC79F6"/>
    <w:rsid w:val="00DC7D78"/>
    <w:rsid w:val="00DC7FC5"/>
    <w:rsid w:val="00DD0220"/>
    <w:rsid w:val="00DD02A2"/>
    <w:rsid w:val="00DD02F5"/>
    <w:rsid w:val="00DD037A"/>
    <w:rsid w:val="00DD0781"/>
    <w:rsid w:val="00DD0B74"/>
    <w:rsid w:val="00DD0E0F"/>
    <w:rsid w:val="00DD0E47"/>
    <w:rsid w:val="00DD0F9B"/>
    <w:rsid w:val="00DD17A1"/>
    <w:rsid w:val="00DD17B8"/>
    <w:rsid w:val="00DD183F"/>
    <w:rsid w:val="00DD1B10"/>
    <w:rsid w:val="00DD1CCE"/>
    <w:rsid w:val="00DD1CE4"/>
    <w:rsid w:val="00DD1E47"/>
    <w:rsid w:val="00DD1EE0"/>
    <w:rsid w:val="00DD2005"/>
    <w:rsid w:val="00DD2288"/>
    <w:rsid w:val="00DD238E"/>
    <w:rsid w:val="00DD25CB"/>
    <w:rsid w:val="00DD2A0F"/>
    <w:rsid w:val="00DD2B93"/>
    <w:rsid w:val="00DD310D"/>
    <w:rsid w:val="00DD354C"/>
    <w:rsid w:val="00DD355B"/>
    <w:rsid w:val="00DD37C7"/>
    <w:rsid w:val="00DD37F6"/>
    <w:rsid w:val="00DD3BF3"/>
    <w:rsid w:val="00DD3DBC"/>
    <w:rsid w:val="00DD3ED8"/>
    <w:rsid w:val="00DD431B"/>
    <w:rsid w:val="00DD44AA"/>
    <w:rsid w:val="00DD480E"/>
    <w:rsid w:val="00DD4C8B"/>
    <w:rsid w:val="00DD50AB"/>
    <w:rsid w:val="00DD50B8"/>
    <w:rsid w:val="00DD50E8"/>
    <w:rsid w:val="00DD570B"/>
    <w:rsid w:val="00DD57CE"/>
    <w:rsid w:val="00DD57E7"/>
    <w:rsid w:val="00DD59D8"/>
    <w:rsid w:val="00DD5A4C"/>
    <w:rsid w:val="00DD5BD0"/>
    <w:rsid w:val="00DD5D7E"/>
    <w:rsid w:val="00DD5FF0"/>
    <w:rsid w:val="00DD6303"/>
    <w:rsid w:val="00DD63FA"/>
    <w:rsid w:val="00DD6543"/>
    <w:rsid w:val="00DD6C79"/>
    <w:rsid w:val="00DD6DA3"/>
    <w:rsid w:val="00DD70EF"/>
    <w:rsid w:val="00DD710D"/>
    <w:rsid w:val="00DD73AC"/>
    <w:rsid w:val="00DD7924"/>
    <w:rsid w:val="00DD799B"/>
    <w:rsid w:val="00DD7A8F"/>
    <w:rsid w:val="00DD7E11"/>
    <w:rsid w:val="00DD7EB2"/>
    <w:rsid w:val="00DE0043"/>
    <w:rsid w:val="00DE0370"/>
    <w:rsid w:val="00DE0424"/>
    <w:rsid w:val="00DE05C5"/>
    <w:rsid w:val="00DE094C"/>
    <w:rsid w:val="00DE0A12"/>
    <w:rsid w:val="00DE0B05"/>
    <w:rsid w:val="00DE0D81"/>
    <w:rsid w:val="00DE113C"/>
    <w:rsid w:val="00DE113E"/>
    <w:rsid w:val="00DE191E"/>
    <w:rsid w:val="00DE1BEF"/>
    <w:rsid w:val="00DE1F86"/>
    <w:rsid w:val="00DE214E"/>
    <w:rsid w:val="00DE2418"/>
    <w:rsid w:val="00DE2586"/>
    <w:rsid w:val="00DE2656"/>
    <w:rsid w:val="00DE3059"/>
    <w:rsid w:val="00DE3362"/>
    <w:rsid w:val="00DE33C7"/>
    <w:rsid w:val="00DE369D"/>
    <w:rsid w:val="00DE3CAC"/>
    <w:rsid w:val="00DE3D7F"/>
    <w:rsid w:val="00DE3F80"/>
    <w:rsid w:val="00DE4307"/>
    <w:rsid w:val="00DE440D"/>
    <w:rsid w:val="00DE4853"/>
    <w:rsid w:val="00DE48EB"/>
    <w:rsid w:val="00DE4D16"/>
    <w:rsid w:val="00DE51B1"/>
    <w:rsid w:val="00DE5864"/>
    <w:rsid w:val="00DE5A86"/>
    <w:rsid w:val="00DE5EF2"/>
    <w:rsid w:val="00DE5F24"/>
    <w:rsid w:val="00DE60D4"/>
    <w:rsid w:val="00DE6144"/>
    <w:rsid w:val="00DE6254"/>
    <w:rsid w:val="00DE651B"/>
    <w:rsid w:val="00DE67AC"/>
    <w:rsid w:val="00DE69C6"/>
    <w:rsid w:val="00DE6EDC"/>
    <w:rsid w:val="00DE7C3D"/>
    <w:rsid w:val="00DE7C4A"/>
    <w:rsid w:val="00DE7DA2"/>
    <w:rsid w:val="00DE7ECF"/>
    <w:rsid w:val="00DF00B6"/>
    <w:rsid w:val="00DF0378"/>
    <w:rsid w:val="00DF07A9"/>
    <w:rsid w:val="00DF08C8"/>
    <w:rsid w:val="00DF103E"/>
    <w:rsid w:val="00DF12AD"/>
    <w:rsid w:val="00DF17E2"/>
    <w:rsid w:val="00DF18BB"/>
    <w:rsid w:val="00DF1ABE"/>
    <w:rsid w:val="00DF1B35"/>
    <w:rsid w:val="00DF1E16"/>
    <w:rsid w:val="00DF1E20"/>
    <w:rsid w:val="00DF26E2"/>
    <w:rsid w:val="00DF2984"/>
    <w:rsid w:val="00DF2BBD"/>
    <w:rsid w:val="00DF2C77"/>
    <w:rsid w:val="00DF2F54"/>
    <w:rsid w:val="00DF3138"/>
    <w:rsid w:val="00DF38E9"/>
    <w:rsid w:val="00DF39A4"/>
    <w:rsid w:val="00DF3A34"/>
    <w:rsid w:val="00DF3D7B"/>
    <w:rsid w:val="00DF3FF4"/>
    <w:rsid w:val="00DF425B"/>
    <w:rsid w:val="00DF45DF"/>
    <w:rsid w:val="00DF4965"/>
    <w:rsid w:val="00DF4C7C"/>
    <w:rsid w:val="00DF4E3A"/>
    <w:rsid w:val="00DF505E"/>
    <w:rsid w:val="00DF50F3"/>
    <w:rsid w:val="00DF51A8"/>
    <w:rsid w:val="00DF5404"/>
    <w:rsid w:val="00DF5EF1"/>
    <w:rsid w:val="00DF617D"/>
    <w:rsid w:val="00DF6483"/>
    <w:rsid w:val="00DF673E"/>
    <w:rsid w:val="00DF6889"/>
    <w:rsid w:val="00DF6EA6"/>
    <w:rsid w:val="00DF7258"/>
    <w:rsid w:val="00DF72FB"/>
    <w:rsid w:val="00DF74EE"/>
    <w:rsid w:val="00DF78DB"/>
    <w:rsid w:val="00DF799D"/>
    <w:rsid w:val="00DF79EF"/>
    <w:rsid w:val="00DF7AC5"/>
    <w:rsid w:val="00DF7DAE"/>
    <w:rsid w:val="00E00001"/>
    <w:rsid w:val="00E0050B"/>
    <w:rsid w:val="00E005CF"/>
    <w:rsid w:val="00E0064D"/>
    <w:rsid w:val="00E006C5"/>
    <w:rsid w:val="00E00A47"/>
    <w:rsid w:val="00E00CB5"/>
    <w:rsid w:val="00E00D8D"/>
    <w:rsid w:val="00E00EF9"/>
    <w:rsid w:val="00E00F5A"/>
    <w:rsid w:val="00E01102"/>
    <w:rsid w:val="00E0116B"/>
    <w:rsid w:val="00E0123B"/>
    <w:rsid w:val="00E01590"/>
    <w:rsid w:val="00E016B2"/>
    <w:rsid w:val="00E01703"/>
    <w:rsid w:val="00E01CCD"/>
    <w:rsid w:val="00E01EDE"/>
    <w:rsid w:val="00E01F90"/>
    <w:rsid w:val="00E0268F"/>
    <w:rsid w:val="00E02A0C"/>
    <w:rsid w:val="00E02AD2"/>
    <w:rsid w:val="00E02C10"/>
    <w:rsid w:val="00E02D64"/>
    <w:rsid w:val="00E03089"/>
    <w:rsid w:val="00E030B3"/>
    <w:rsid w:val="00E032F7"/>
    <w:rsid w:val="00E035D2"/>
    <w:rsid w:val="00E0372A"/>
    <w:rsid w:val="00E03885"/>
    <w:rsid w:val="00E03CCE"/>
    <w:rsid w:val="00E0402C"/>
    <w:rsid w:val="00E045CC"/>
    <w:rsid w:val="00E045F5"/>
    <w:rsid w:val="00E046C6"/>
    <w:rsid w:val="00E049A5"/>
    <w:rsid w:val="00E04C9A"/>
    <w:rsid w:val="00E04CD7"/>
    <w:rsid w:val="00E0503F"/>
    <w:rsid w:val="00E05136"/>
    <w:rsid w:val="00E05606"/>
    <w:rsid w:val="00E0561C"/>
    <w:rsid w:val="00E0577E"/>
    <w:rsid w:val="00E05B00"/>
    <w:rsid w:val="00E05F33"/>
    <w:rsid w:val="00E062E7"/>
    <w:rsid w:val="00E06325"/>
    <w:rsid w:val="00E063B2"/>
    <w:rsid w:val="00E06714"/>
    <w:rsid w:val="00E069FF"/>
    <w:rsid w:val="00E06F19"/>
    <w:rsid w:val="00E0701A"/>
    <w:rsid w:val="00E077BC"/>
    <w:rsid w:val="00E079F2"/>
    <w:rsid w:val="00E07A84"/>
    <w:rsid w:val="00E07B68"/>
    <w:rsid w:val="00E07C55"/>
    <w:rsid w:val="00E07D49"/>
    <w:rsid w:val="00E07E03"/>
    <w:rsid w:val="00E07EF2"/>
    <w:rsid w:val="00E07EFE"/>
    <w:rsid w:val="00E07F26"/>
    <w:rsid w:val="00E104AA"/>
    <w:rsid w:val="00E106AB"/>
    <w:rsid w:val="00E10B43"/>
    <w:rsid w:val="00E10D98"/>
    <w:rsid w:val="00E10DAA"/>
    <w:rsid w:val="00E10DAF"/>
    <w:rsid w:val="00E10F40"/>
    <w:rsid w:val="00E11177"/>
    <w:rsid w:val="00E1126B"/>
    <w:rsid w:val="00E1151C"/>
    <w:rsid w:val="00E11A31"/>
    <w:rsid w:val="00E11B3C"/>
    <w:rsid w:val="00E11DCD"/>
    <w:rsid w:val="00E11ECD"/>
    <w:rsid w:val="00E11F47"/>
    <w:rsid w:val="00E121EE"/>
    <w:rsid w:val="00E1225C"/>
    <w:rsid w:val="00E1238C"/>
    <w:rsid w:val="00E1240E"/>
    <w:rsid w:val="00E12C2A"/>
    <w:rsid w:val="00E12F6E"/>
    <w:rsid w:val="00E1329F"/>
    <w:rsid w:val="00E1365B"/>
    <w:rsid w:val="00E13C0A"/>
    <w:rsid w:val="00E140DE"/>
    <w:rsid w:val="00E142E9"/>
    <w:rsid w:val="00E145EF"/>
    <w:rsid w:val="00E1490D"/>
    <w:rsid w:val="00E14A1A"/>
    <w:rsid w:val="00E14A39"/>
    <w:rsid w:val="00E14F2A"/>
    <w:rsid w:val="00E15E07"/>
    <w:rsid w:val="00E15FE5"/>
    <w:rsid w:val="00E16235"/>
    <w:rsid w:val="00E16270"/>
    <w:rsid w:val="00E16552"/>
    <w:rsid w:val="00E16567"/>
    <w:rsid w:val="00E1678E"/>
    <w:rsid w:val="00E16D29"/>
    <w:rsid w:val="00E16FCE"/>
    <w:rsid w:val="00E171A1"/>
    <w:rsid w:val="00E17465"/>
    <w:rsid w:val="00E174EE"/>
    <w:rsid w:val="00E17542"/>
    <w:rsid w:val="00E17C19"/>
    <w:rsid w:val="00E2017E"/>
    <w:rsid w:val="00E20594"/>
    <w:rsid w:val="00E2063B"/>
    <w:rsid w:val="00E2077D"/>
    <w:rsid w:val="00E20884"/>
    <w:rsid w:val="00E20E2B"/>
    <w:rsid w:val="00E20ED6"/>
    <w:rsid w:val="00E20F1C"/>
    <w:rsid w:val="00E20F50"/>
    <w:rsid w:val="00E21370"/>
    <w:rsid w:val="00E21544"/>
    <w:rsid w:val="00E2162D"/>
    <w:rsid w:val="00E21824"/>
    <w:rsid w:val="00E218A5"/>
    <w:rsid w:val="00E218CE"/>
    <w:rsid w:val="00E21F48"/>
    <w:rsid w:val="00E22127"/>
    <w:rsid w:val="00E221E8"/>
    <w:rsid w:val="00E22622"/>
    <w:rsid w:val="00E2264C"/>
    <w:rsid w:val="00E22830"/>
    <w:rsid w:val="00E22D6D"/>
    <w:rsid w:val="00E22E29"/>
    <w:rsid w:val="00E23328"/>
    <w:rsid w:val="00E235C6"/>
    <w:rsid w:val="00E236E9"/>
    <w:rsid w:val="00E237EE"/>
    <w:rsid w:val="00E23BF2"/>
    <w:rsid w:val="00E23C19"/>
    <w:rsid w:val="00E23C86"/>
    <w:rsid w:val="00E23CBC"/>
    <w:rsid w:val="00E23DA2"/>
    <w:rsid w:val="00E23F0D"/>
    <w:rsid w:val="00E23FDB"/>
    <w:rsid w:val="00E24084"/>
    <w:rsid w:val="00E24166"/>
    <w:rsid w:val="00E241E5"/>
    <w:rsid w:val="00E24346"/>
    <w:rsid w:val="00E2472C"/>
    <w:rsid w:val="00E2492C"/>
    <w:rsid w:val="00E24942"/>
    <w:rsid w:val="00E24C43"/>
    <w:rsid w:val="00E24D9D"/>
    <w:rsid w:val="00E2503C"/>
    <w:rsid w:val="00E256E9"/>
    <w:rsid w:val="00E25A93"/>
    <w:rsid w:val="00E25B7A"/>
    <w:rsid w:val="00E26047"/>
    <w:rsid w:val="00E26212"/>
    <w:rsid w:val="00E262DB"/>
    <w:rsid w:val="00E2661D"/>
    <w:rsid w:val="00E26F38"/>
    <w:rsid w:val="00E26FE6"/>
    <w:rsid w:val="00E26FE7"/>
    <w:rsid w:val="00E26FF9"/>
    <w:rsid w:val="00E27143"/>
    <w:rsid w:val="00E272E7"/>
    <w:rsid w:val="00E276A2"/>
    <w:rsid w:val="00E278A2"/>
    <w:rsid w:val="00E27F34"/>
    <w:rsid w:val="00E30061"/>
    <w:rsid w:val="00E30569"/>
    <w:rsid w:val="00E309CD"/>
    <w:rsid w:val="00E309E9"/>
    <w:rsid w:val="00E30BC0"/>
    <w:rsid w:val="00E30E41"/>
    <w:rsid w:val="00E30E6F"/>
    <w:rsid w:val="00E311C8"/>
    <w:rsid w:val="00E314DC"/>
    <w:rsid w:val="00E31A91"/>
    <w:rsid w:val="00E31AEE"/>
    <w:rsid w:val="00E31B5F"/>
    <w:rsid w:val="00E321EB"/>
    <w:rsid w:val="00E32459"/>
    <w:rsid w:val="00E32516"/>
    <w:rsid w:val="00E325E2"/>
    <w:rsid w:val="00E329CF"/>
    <w:rsid w:val="00E32CA1"/>
    <w:rsid w:val="00E32EEB"/>
    <w:rsid w:val="00E32FFA"/>
    <w:rsid w:val="00E33B40"/>
    <w:rsid w:val="00E33E2A"/>
    <w:rsid w:val="00E34083"/>
    <w:rsid w:val="00E34246"/>
    <w:rsid w:val="00E3489B"/>
    <w:rsid w:val="00E357CF"/>
    <w:rsid w:val="00E359CB"/>
    <w:rsid w:val="00E35B7A"/>
    <w:rsid w:val="00E35DA2"/>
    <w:rsid w:val="00E360FE"/>
    <w:rsid w:val="00E36255"/>
    <w:rsid w:val="00E3662A"/>
    <w:rsid w:val="00E3669C"/>
    <w:rsid w:val="00E367C1"/>
    <w:rsid w:val="00E369F9"/>
    <w:rsid w:val="00E36A99"/>
    <w:rsid w:val="00E36E79"/>
    <w:rsid w:val="00E37121"/>
    <w:rsid w:val="00E37190"/>
    <w:rsid w:val="00E37507"/>
    <w:rsid w:val="00E379D5"/>
    <w:rsid w:val="00E37A38"/>
    <w:rsid w:val="00E40570"/>
    <w:rsid w:val="00E40671"/>
    <w:rsid w:val="00E406FE"/>
    <w:rsid w:val="00E40716"/>
    <w:rsid w:val="00E40A51"/>
    <w:rsid w:val="00E40B62"/>
    <w:rsid w:val="00E415C5"/>
    <w:rsid w:val="00E41B89"/>
    <w:rsid w:val="00E41E8E"/>
    <w:rsid w:val="00E41EB9"/>
    <w:rsid w:val="00E41F88"/>
    <w:rsid w:val="00E421B3"/>
    <w:rsid w:val="00E4294D"/>
    <w:rsid w:val="00E42ACC"/>
    <w:rsid w:val="00E42B83"/>
    <w:rsid w:val="00E42C37"/>
    <w:rsid w:val="00E42D28"/>
    <w:rsid w:val="00E42D5C"/>
    <w:rsid w:val="00E42E0D"/>
    <w:rsid w:val="00E42FE6"/>
    <w:rsid w:val="00E430A3"/>
    <w:rsid w:val="00E43914"/>
    <w:rsid w:val="00E43AB0"/>
    <w:rsid w:val="00E43C5A"/>
    <w:rsid w:val="00E43E28"/>
    <w:rsid w:val="00E43FC2"/>
    <w:rsid w:val="00E43FD5"/>
    <w:rsid w:val="00E441B4"/>
    <w:rsid w:val="00E4455C"/>
    <w:rsid w:val="00E4457D"/>
    <w:rsid w:val="00E44746"/>
    <w:rsid w:val="00E448CD"/>
    <w:rsid w:val="00E44AA9"/>
    <w:rsid w:val="00E44B40"/>
    <w:rsid w:val="00E44B47"/>
    <w:rsid w:val="00E45109"/>
    <w:rsid w:val="00E4542B"/>
    <w:rsid w:val="00E455C8"/>
    <w:rsid w:val="00E459B7"/>
    <w:rsid w:val="00E45A17"/>
    <w:rsid w:val="00E45BD4"/>
    <w:rsid w:val="00E45C03"/>
    <w:rsid w:val="00E45C2D"/>
    <w:rsid w:val="00E45DF8"/>
    <w:rsid w:val="00E45F92"/>
    <w:rsid w:val="00E460A6"/>
    <w:rsid w:val="00E4660F"/>
    <w:rsid w:val="00E46A18"/>
    <w:rsid w:val="00E4701E"/>
    <w:rsid w:val="00E47176"/>
    <w:rsid w:val="00E471A4"/>
    <w:rsid w:val="00E4739A"/>
    <w:rsid w:val="00E47AFB"/>
    <w:rsid w:val="00E47F74"/>
    <w:rsid w:val="00E50117"/>
    <w:rsid w:val="00E5013F"/>
    <w:rsid w:val="00E502DA"/>
    <w:rsid w:val="00E503AE"/>
    <w:rsid w:val="00E50DC5"/>
    <w:rsid w:val="00E50F21"/>
    <w:rsid w:val="00E513C2"/>
    <w:rsid w:val="00E5154B"/>
    <w:rsid w:val="00E51691"/>
    <w:rsid w:val="00E516B9"/>
    <w:rsid w:val="00E5193D"/>
    <w:rsid w:val="00E51BA3"/>
    <w:rsid w:val="00E520E7"/>
    <w:rsid w:val="00E521AB"/>
    <w:rsid w:val="00E524D9"/>
    <w:rsid w:val="00E5287B"/>
    <w:rsid w:val="00E52B74"/>
    <w:rsid w:val="00E52BEF"/>
    <w:rsid w:val="00E52FA6"/>
    <w:rsid w:val="00E53234"/>
    <w:rsid w:val="00E53363"/>
    <w:rsid w:val="00E5342C"/>
    <w:rsid w:val="00E53834"/>
    <w:rsid w:val="00E53871"/>
    <w:rsid w:val="00E541BB"/>
    <w:rsid w:val="00E544FF"/>
    <w:rsid w:val="00E5470E"/>
    <w:rsid w:val="00E5471D"/>
    <w:rsid w:val="00E54EAA"/>
    <w:rsid w:val="00E5519C"/>
    <w:rsid w:val="00E551ED"/>
    <w:rsid w:val="00E5538C"/>
    <w:rsid w:val="00E55532"/>
    <w:rsid w:val="00E555C5"/>
    <w:rsid w:val="00E55661"/>
    <w:rsid w:val="00E55718"/>
    <w:rsid w:val="00E557AD"/>
    <w:rsid w:val="00E5590C"/>
    <w:rsid w:val="00E55CE6"/>
    <w:rsid w:val="00E55EBD"/>
    <w:rsid w:val="00E56464"/>
    <w:rsid w:val="00E56592"/>
    <w:rsid w:val="00E56687"/>
    <w:rsid w:val="00E56945"/>
    <w:rsid w:val="00E56A45"/>
    <w:rsid w:val="00E56C47"/>
    <w:rsid w:val="00E56D1A"/>
    <w:rsid w:val="00E56D3F"/>
    <w:rsid w:val="00E5718F"/>
    <w:rsid w:val="00E574DA"/>
    <w:rsid w:val="00E57695"/>
    <w:rsid w:val="00E578A3"/>
    <w:rsid w:val="00E5790E"/>
    <w:rsid w:val="00E57D19"/>
    <w:rsid w:val="00E57F32"/>
    <w:rsid w:val="00E57F74"/>
    <w:rsid w:val="00E601D7"/>
    <w:rsid w:val="00E609B3"/>
    <w:rsid w:val="00E60A0F"/>
    <w:rsid w:val="00E60A78"/>
    <w:rsid w:val="00E60B03"/>
    <w:rsid w:val="00E6116D"/>
    <w:rsid w:val="00E61581"/>
    <w:rsid w:val="00E615C6"/>
    <w:rsid w:val="00E61619"/>
    <w:rsid w:val="00E6178A"/>
    <w:rsid w:val="00E618A2"/>
    <w:rsid w:val="00E61A24"/>
    <w:rsid w:val="00E61A62"/>
    <w:rsid w:val="00E61C56"/>
    <w:rsid w:val="00E61E14"/>
    <w:rsid w:val="00E61EB0"/>
    <w:rsid w:val="00E62015"/>
    <w:rsid w:val="00E6203F"/>
    <w:rsid w:val="00E62253"/>
    <w:rsid w:val="00E622F5"/>
    <w:rsid w:val="00E6244B"/>
    <w:rsid w:val="00E626C7"/>
    <w:rsid w:val="00E626F1"/>
    <w:rsid w:val="00E627DC"/>
    <w:rsid w:val="00E62A2B"/>
    <w:rsid w:val="00E62D40"/>
    <w:rsid w:val="00E62DC3"/>
    <w:rsid w:val="00E633F9"/>
    <w:rsid w:val="00E63579"/>
    <w:rsid w:val="00E636EF"/>
    <w:rsid w:val="00E6373B"/>
    <w:rsid w:val="00E63A0B"/>
    <w:rsid w:val="00E64648"/>
    <w:rsid w:val="00E64700"/>
    <w:rsid w:val="00E64847"/>
    <w:rsid w:val="00E64B18"/>
    <w:rsid w:val="00E64B61"/>
    <w:rsid w:val="00E64CCA"/>
    <w:rsid w:val="00E64FC3"/>
    <w:rsid w:val="00E65110"/>
    <w:rsid w:val="00E6523D"/>
    <w:rsid w:val="00E658D3"/>
    <w:rsid w:val="00E659F1"/>
    <w:rsid w:val="00E65BCC"/>
    <w:rsid w:val="00E65C54"/>
    <w:rsid w:val="00E65D41"/>
    <w:rsid w:val="00E65E1C"/>
    <w:rsid w:val="00E65FA8"/>
    <w:rsid w:val="00E668C8"/>
    <w:rsid w:val="00E66900"/>
    <w:rsid w:val="00E669BA"/>
    <w:rsid w:val="00E66D45"/>
    <w:rsid w:val="00E67205"/>
    <w:rsid w:val="00E675BE"/>
    <w:rsid w:val="00E6766D"/>
    <w:rsid w:val="00E67745"/>
    <w:rsid w:val="00E70583"/>
    <w:rsid w:val="00E70790"/>
    <w:rsid w:val="00E70BDF"/>
    <w:rsid w:val="00E70C59"/>
    <w:rsid w:val="00E7102A"/>
    <w:rsid w:val="00E71060"/>
    <w:rsid w:val="00E710B7"/>
    <w:rsid w:val="00E7116E"/>
    <w:rsid w:val="00E71274"/>
    <w:rsid w:val="00E71337"/>
    <w:rsid w:val="00E7167E"/>
    <w:rsid w:val="00E7167F"/>
    <w:rsid w:val="00E71984"/>
    <w:rsid w:val="00E71DA3"/>
    <w:rsid w:val="00E71F6B"/>
    <w:rsid w:val="00E71FB9"/>
    <w:rsid w:val="00E721B9"/>
    <w:rsid w:val="00E726E0"/>
    <w:rsid w:val="00E72AF7"/>
    <w:rsid w:val="00E72CDF"/>
    <w:rsid w:val="00E73497"/>
    <w:rsid w:val="00E73843"/>
    <w:rsid w:val="00E738DE"/>
    <w:rsid w:val="00E7442B"/>
    <w:rsid w:val="00E74BC5"/>
    <w:rsid w:val="00E757C1"/>
    <w:rsid w:val="00E76000"/>
    <w:rsid w:val="00E762AB"/>
    <w:rsid w:val="00E76843"/>
    <w:rsid w:val="00E76A90"/>
    <w:rsid w:val="00E774DB"/>
    <w:rsid w:val="00E77954"/>
    <w:rsid w:val="00E77A33"/>
    <w:rsid w:val="00E77B07"/>
    <w:rsid w:val="00E77B2F"/>
    <w:rsid w:val="00E77CEA"/>
    <w:rsid w:val="00E77DDF"/>
    <w:rsid w:val="00E8036A"/>
    <w:rsid w:val="00E8036C"/>
    <w:rsid w:val="00E80903"/>
    <w:rsid w:val="00E80950"/>
    <w:rsid w:val="00E80954"/>
    <w:rsid w:val="00E80A38"/>
    <w:rsid w:val="00E80BDE"/>
    <w:rsid w:val="00E80D87"/>
    <w:rsid w:val="00E80F43"/>
    <w:rsid w:val="00E8111A"/>
    <w:rsid w:val="00E814AD"/>
    <w:rsid w:val="00E8154D"/>
    <w:rsid w:val="00E81555"/>
    <w:rsid w:val="00E8160B"/>
    <w:rsid w:val="00E8164C"/>
    <w:rsid w:val="00E817A3"/>
    <w:rsid w:val="00E81843"/>
    <w:rsid w:val="00E81873"/>
    <w:rsid w:val="00E81B38"/>
    <w:rsid w:val="00E81BAC"/>
    <w:rsid w:val="00E81D5B"/>
    <w:rsid w:val="00E81F3E"/>
    <w:rsid w:val="00E822E2"/>
    <w:rsid w:val="00E82A1C"/>
    <w:rsid w:val="00E82B0E"/>
    <w:rsid w:val="00E82BB7"/>
    <w:rsid w:val="00E832B1"/>
    <w:rsid w:val="00E836CB"/>
    <w:rsid w:val="00E8389A"/>
    <w:rsid w:val="00E838AF"/>
    <w:rsid w:val="00E83A4E"/>
    <w:rsid w:val="00E83BAB"/>
    <w:rsid w:val="00E84691"/>
    <w:rsid w:val="00E8497F"/>
    <w:rsid w:val="00E84B90"/>
    <w:rsid w:val="00E84D8D"/>
    <w:rsid w:val="00E84E6C"/>
    <w:rsid w:val="00E84EF7"/>
    <w:rsid w:val="00E8518B"/>
    <w:rsid w:val="00E852CA"/>
    <w:rsid w:val="00E85732"/>
    <w:rsid w:val="00E85AC8"/>
    <w:rsid w:val="00E85CFA"/>
    <w:rsid w:val="00E85EB4"/>
    <w:rsid w:val="00E86031"/>
    <w:rsid w:val="00E860E3"/>
    <w:rsid w:val="00E8699A"/>
    <w:rsid w:val="00E86ACC"/>
    <w:rsid w:val="00E86D2C"/>
    <w:rsid w:val="00E8768D"/>
    <w:rsid w:val="00E87718"/>
    <w:rsid w:val="00E8793C"/>
    <w:rsid w:val="00E87A08"/>
    <w:rsid w:val="00E87A91"/>
    <w:rsid w:val="00E87AA7"/>
    <w:rsid w:val="00E87CC3"/>
    <w:rsid w:val="00E87DC2"/>
    <w:rsid w:val="00E87F3A"/>
    <w:rsid w:val="00E9046C"/>
    <w:rsid w:val="00E904A6"/>
    <w:rsid w:val="00E906E7"/>
    <w:rsid w:val="00E90B36"/>
    <w:rsid w:val="00E911B2"/>
    <w:rsid w:val="00E911F8"/>
    <w:rsid w:val="00E9150D"/>
    <w:rsid w:val="00E915E6"/>
    <w:rsid w:val="00E9162D"/>
    <w:rsid w:val="00E91B7D"/>
    <w:rsid w:val="00E92215"/>
    <w:rsid w:val="00E925B9"/>
    <w:rsid w:val="00E9276A"/>
    <w:rsid w:val="00E92D29"/>
    <w:rsid w:val="00E92FB1"/>
    <w:rsid w:val="00E930D6"/>
    <w:rsid w:val="00E93608"/>
    <w:rsid w:val="00E936EA"/>
    <w:rsid w:val="00E93B66"/>
    <w:rsid w:val="00E93C4A"/>
    <w:rsid w:val="00E93CD6"/>
    <w:rsid w:val="00E93EB3"/>
    <w:rsid w:val="00E940E7"/>
    <w:rsid w:val="00E94244"/>
    <w:rsid w:val="00E9468C"/>
    <w:rsid w:val="00E94930"/>
    <w:rsid w:val="00E94BC4"/>
    <w:rsid w:val="00E94CAA"/>
    <w:rsid w:val="00E94EB5"/>
    <w:rsid w:val="00E95192"/>
    <w:rsid w:val="00E952F2"/>
    <w:rsid w:val="00E95EAA"/>
    <w:rsid w:val="00E96013"/>
    <w:rsid w:val="00E96018"/>
    <w:rsid w:val="00E96034"/>
    <w:rsid w:val="00E96094"/>
    <w:rsid w:val="00E9611C"/>
    <w:rsid w:val="00E96193"/>
    <w:rsid w:val="00E962D6"/>
    <w:rsid w:val="00E963B3"/>
    <w:rsid w:val="00E966F6"/>
    <w:rsid w:val="00E9699B"/>
    <w:rsid w:val="00E9740F"/>
    <w:rsid w:val="00E9744E"/>
    <w:rsid w:val="00EA010F"/>
    <w:rsid w:val="00EA0792"/>
    <w:rsid w:val="00EA083F"/>
    <w:rsid w:val="00EA0969"/>
    <w:rsid w:val="00EA0AC7"/>
    <w:rsid w:val="00EA0C15"/>
    <w:rsid w:val="00EA0CDD"/>
    <w:rsid w:val="00EA0E41"/>
    <w:rsid w:val="00EA12FE"/>
    <w:rsid w:val="00EA152A"/>
    <w:rsid w:val="00EA2307"/>
    <w:rsid w:val="00EA2828"/>
    <w:rsid w:val="00EA299C"/>
    <w:rsid w:val="00EA2DEA"/>
    <w:rsid w:val="00EA3017"/>
    <w:rsid w:val="00EA339C"/>
    <w:rsid w:val="00EA339E"/>
    <w:rsid w:val="00EA3573"/>
    <w:rsid w:val="00EA38C2"/>
    <w:rsid w:val="00EA4278"/>
    <w:rsid w:val="00EA4418"/>
    <w:rsid w:val="00EA4679"/>
    <w:rsid w:val="00EA46A8"/>
    <w:rsid w:val="00EA47B4"/>
    <w:rsid w:val="00EA4B5B"/>
    <w:rsid w:val="00EA5058"/>
    <w:rsid w:val="00EA537B"/>
    <w:rsid w:val="00EA53EC"/>
    <w:rsid w:val="00EA5490"/>
    <w:rsid w:val="00EA55B5"/>
    <w:rsid w:val="00EA58F5"/>
    <w:rsid w:val="00EA5F1F"/>
    <w:rsid w:val="00EA6263"/>
    <w:rsid w:val="00EA6279"/>
    <w:rsid w:val="00EA6468"/>
    <w:rsid w:val="00EA692C"/>
    <w:rsid w:val="00EA6C99"/>
    <w:rsid w:val="00EA6E74"/>
    <w:rsid w:val="00EA6F1B"/>
    <w:rsid w:val="00EA6F70"/>
    <w:rsid w:val="00EA6F7E"/>
    <w:rsid w:val="00EA6FCC"/>
    <w:rsid w:val="00EA721C"/>
    <w:rsid w:val="00EA7499"/>
    <w:rsid w:val="00EA781A"/>
    <w:rsid w:val="00EA78FA"/>
    <w:rsid w:val="00EA79A0"/>
    <w:rsid w:val="00EA7C4C"/>
    <w:rsid w:val="00EA7CFB"/>
    <w:rsid w:val="00EB0094"/>
    <w:rsid w:val="00EB0558"/>
    <w:rsid w:val="00EB0646"/>
    <w:rsid w:val="00EB0782"/>
    <w:rsid w:val="00EB0950"/>
    <w:rsid w:val="00EB0A7D"/>
    <w:rsid w:val="00EB0CA3"/>
    <w:rsid w:val="00EB0FBA"/>
    <w:rsid w:val="00EB1030"/>
    <w:rsid w:val="00EB1096"/>
    <w:rsid w:val="00EB1D8C"/>
    <w:rsid w:val="00EB22B5"/>
    <w:rsid w:val="00EB2667"/>
    <w:rsid w:val="00EB277D"/>
    <w:rsid w:val="00EB31F5"/>
    <w:rsid w:val="00EB332D"/>
    <w:rsid w:val="00EB3512"/>
    <w:rsid w:val="00EB3F15"/>
    <w:rsid w:val="00EB408D"/>
    <w:rsid w:val="00EB41D5"/>
    <w:rsid w:val="00EB4263"/>
    <w:rsid w:val="00EB4822"/>
    <w:rsid w:val="00EB48DC"/>
    <w:rsid w:val="00EB4E82"/>
    <w:rsid w:val="00EB530E"/>
    <w:rsid w:val="00EB53E5"/>
    <w:rsid w:val="00EB58A7"/>
    <w:rsid w:val="00EB58F3"/>
    <w:rsid w:val="00EB5A7C"/>
    <w:rsid w:val="00EB5FE4"/>
    <w:rsid w:val="00EB6387"/>
    <w:rsid w:val="00EB641A"/>
    <w:rsid w:val="00EB64E2"/>
    <w:rsid w:val="00EB66A3"/>
    <w:rsid w:val="00EB66ED"/>
    <w:rsid w:val="00EB70AC"/>
    <w:rsid w:val="00EB7186"/>
    <w:rsid w:val="00EB72CD"/>
    <w:rsid w:val="00EB771E"/>
    <w:rsid w:val="00EB774F"/>
    <w:rsid w:val="00EB7D14"/>
    <w:rsid w:val="00EB7D22"/>
    <w:rsid w:val="00EB7F87"/>
    <w:rsid w:val="00EC01AB"/>
    <w:rsid w:val="00EC049F"/>
    <w:rsid w:val="00EC07E2"/>
    <w:rsid w:val="00EC0ED2"/>
    <w:rsid w:val="00EC0FCC"/>
    <w:rsid w:val="00EC12BF"/>
    <w:rsid w:val="00EC1376"/>
    <w:rsid w:val="00EC14BA"/>
    <w:rsid w:val="00EC15A3"/>
    <w:rsid w:val="00EC1BC1"/>
    <w:rsid w:val="00EC1C2A"/>
    <w:rsid w:val="00EC1F38"/>
    <w:rsid w:val="00EC233A"/>
    <w:rsid w:val="00EC26B3"/>
    <w:rsid w:val="00EC2B1A"/>
    <w:rsid w:val="00EC2D94"/>
    <w:rsid w:val="00EC3170"/>
    <w:rsid w:val="00EC31E8"/>
    <w:rsid w:val="00EC3324"/>
    <w:rsid w:val="00EC3377"/>
    <w:rsid w:val="00EC33AF"/>
    <w:rsid w:val="00EC3405"/>
    <w:rsid w:val="00EC34B0"/>
    <w:rsid w:val="00EC39B9"/>
    <w:rsid w:val="00EC3BBA"/>
    <w:rsid w:val="00EC3FCA"/>
    <w:rsid w:val="00EC4490"/>
    <w:rsid w:val="00EC4F9D"/>
    <w:rsid w:val="00EC51CA"/>
    <w:rsid w:val="00EC5601"/>
    <w:rsid w:val="00EC58B9"/>
    <w:rsid w:val="00EC59AA"/>
    <w:rsid w:val="00EC59D9"/>
    <w:rsid w:val="00EC5CAC"/>
    <w:rsid w:val="00EC5CD7"/>
    <w:rsid w:val="00EC5F53"/>
    <w:rsid w:val="00EC656C"/>
    <w:rsid w:val="00EC667D"/>
    <w:rsid w:val="00EC6A20"/>
    <w:rsid w:val="00EC6CD1"/>
    <w:rsid w:val="00EC6D2B"/>
    <w:rsid w:val="00EC72A7"/>
    <w:rsid w:val="00EC751D"/>
    <w:rsid w:val="00EC7713"/>
    <w:rsid w:val="00EC7C05"/>
    <w:rsid w:val="00EC7D1B"/>
    <w:rsid w:val="00EC7DE6"/>
    <w:rsid w:val="00EC7E5E"/>
    <w:rsid w:val="00EC7EF2"/>
    <w:rsid w:val="00ED0008"/>
    <w:rsid w:val="00ED01F5"/>
    <w:rsid w:val="00ED02FB"/>
    <w:rsid w:val="00ED04C7"/>
    <w:rsid w:val="00ED0F3B"/>
    <w:rsid w:val="00ED0FA4"/>
    <w:rsid w:val="00ED1130"/>
    <w:rsid w:val="00ED12CA"/>
    <w:rsid w:val="00ED1618"/>
    <w:rsid w:val="00ED1B76"/>
    <w:rsid w:val="00ED1CD5"/>
    <w:rsid w:val="00ED1EBF"/>
    <w:rsid w:val="00ED1FEE"/>
    <w:rsid w:val="00ED21F0"/>
    <w:rsid w:val="00ED2227"/>
    <w:rsid w:val="00ED2235"/>
    <w:rsid w:val="00ED231F"/>
    <w:rsid w:val="00ED24D5"/>
    <w:rsid w:val="00ED25BD"/>
    <w:rsid w:val="00ED283C"/>
    <w:rsid w:val="00ED2882"/>
    <w:rsid w:val="00ED2C7E"/>
    <w:rsid w:val="00ED2D35"/>
    <w:rsid w:val="00ED2D56"/>
    <w:rsid w:val="00ED2E7A"/>
    <w:rsid w:val="00ED372C"/>
    <w:rsid w:val="00ED37AB"/>
    <w:rsid w:val="00ED3CBF"/>
    <w:rsid w:val="00ED43E0"/>
    <w:rsid w:val="00ED4407"/>
    <w:rsid w:val="00ED44F4"/>
    <w:rsid w:val="00ED4806"/>
    <w:rsid w:val="00ED490D"/>
    <w:rsid w:val="00ED4A3C"/>
    <w:rsid w:val="00ED4CEB"/>
    <w:rsid w:val="00ED4D3B"/>
    <w:rsid w:val="00ED4FC0"/>
    <w:rsid w:val="00ED5039"/>
    <w:rsid w:val="00ED50D7"/>
    <w:rsid w:val="00ED5223"/>
    <w:rsid w:val="00ED529C"/>
    <w:rsid w:val="00ED52C7"/>
    <w:rsid w:val="00ED54DF"/>
    <w:rsid w:val="00ED54E7"/>
    <w:rsid w:val="00ED5683"/>
    <w:rsid w:val="00ED5832"/>
    <w:rsid w:val="00ED588B"/>
    <w:rsid w:val="00ED59B4"/>
    <w:rsid w:val="00ED5A52"/>
    <w:rsid w:val="00ED5BE5"/>
    <w:rsid w:val="00ED63FD"/>
    <w:rsid w:val="00ED6596"/>
    <w:rsid w:val="00ED6BB7"/>
    <w:rsid w:val="00ED6D0D"/>
    <w:rsid w:val="00ED7248"/>
    <w:rsid w:val="00ED73FE"/>
    <w:rsid w:val="00ED77F0"/>
    <w:rsid w:val="00ED7E17"/>
    <w:rsid w:val="00EE00CD"/>
    <w:rsid w:val="00EE0A8B"/>
    <w:rsid w:val="00EE0AE0"/>
    <w:rsid w:val="00EE0B95"/>
    <w:rsid w:val="00EE0E41"/>
    <w:rsid w:val="00EE0EC8"/>
    <w:rsid w:val="00EE10C5"/>
    <w:rsid w:val="00EE1151"/>
    <w:rsid w:val="00EE1496"/>
    <w:rsid w:val="00EE156E"/>
    <w:rsid w:val="00EE1754"/>
    <w:rsid w:val="00EE1B2F"/>
    <w:rsid w:val="00EE1C0F"/>
    <w:rsid w:val="00EE2189"/>
    <w:rsid w:val="00EE2493"/>
    <w:rsid w:val="00EE2A09"/>
    <w:rsid w:val="00EE2B18"/>
    <w:rsid w:val="00EE2C00"/>
    <w:rsid w:val="00EE2C27"/>
    <w:rsid w:val="00EE2DB2"/>
    <w:rsid w:val="00EE2EF0"/>
    <w:rsid w:val="00EE317D"/>
    <w:rsid w:val="00EE3184"/>
    <w:rsid w:val="00EE33A4"/>
    <w:rsid w:val="00EE38FD"/>
    <w:rsid w:val="00EE3BA8"/>
    <w:rsid w:val="00EE3D1C"/>
    <w:rsid w:val="00EE3DF9"/>
    <w:rsid w:val="00EE3F66"/>
    <w:rsid w:val="00EE40DA"/>
    <w:rsid w:val="00EE47A3"/>
    <w:rsid w:val="00EE4B82"/>
    <w:rsid w:val="00EE4EA2"/>
    <w:rsid w:val="00EE4F43"/>
    <w:rsid w:val="00EE5355"/>
    <w:rsid w:val="00EE55E2"/>
    <w:rsid w:val="00EE5639"/>
    <w:rsid w:val="00EE5B85"/>
    <w:rsid w:val="00EE5EC4"/>
    <w:rsid w:val="00EE61BA"/>
    <w:rsid w:val="00EE6476"/>
    <w:rsid w:val="00EE690A"/>
    <w:rsid w:val="00EE6E52"/>
    <w:rsid w:val="00EE736D"/>
    <w:rsid w:val="00EE737C"/>
    <w:rsid w:val="00EE768D"/>
    <w:rsid w:val="00EE782A"/>
    <w:rsid w:val="00EE7D05"/>
    <w:rsid w:val="00EF0060"/>
    <w:rsid w:val="00EF0209"/>
    <w:rsid w:val="00EF0401"/>
    <w:rsid w:val="00EF04BE"/>
    <w:rsid w:val="00EF0794"/>
    <w:rsid w:val="00EF084C"/>
    <w:rsid w:val="00EF09B6"/>
    <w:rsid w:val="00EF0AE3"/>
    <w:rsid w:val="00EF0CC3"/>
    <w:rsid w:val="00EF0DD0"/>
    <w:rsid w:val="00EF10B3"/>
    <w:rsid w:val="00EF1174"/>
    <w:rsid w:val="00EF1410"/>
    <w:rsid w:val="00EF1548"/>
    <w:rsid w:val="00EF1694"/>
    <w:rsid w:val="00EF1868"/>
    <w:rsid w:val="00EF1EE3"/>
    <w:rsid w:val="00EF1FE8"/>
    <w:rsid w:val="00EF207A"/>
    <w:rsid w:val="00EF216C"/>
    <w:rsid w:val="00EF21FA"/>
    <w:rsid w:val="00EF2667"/>
    <w:rsid w:val="00EF2681"/>
    <w:rsid w:val="00EF2846"/>
    <w:rsid w:val="00EF2A88"/>
    <w:rsid w:val="00EF2D81"/>
    <w:rsid w:val="00EF36DA"/>
    <w:rsid w:val="00EF3A42"/>
    <w:rsid w:val="00EF3CD2"/>
    <w:rsid w:val="00EF3F16"/>
    <w:rsid w:val="00EF464C"/>
    <w:rsid w:val="00EF4655"/>
    <w:rsid w:val="00EF4892"/>
    <w:rsid w:val="00EF4A89"/>
    <w:rsid w:val="00EF4D93"/>
    <w:rsid w:val="00EF4DA1"/>
    <w:rsid w:val="00EF4E52"/>
    <w:rsid w:val="00EF4F0D"/>
    <w:rsid w:val="00EF54A8"/>
    <w:rsid w:val="00EF5597"/>
    <w:rsid w:val="00EF5DC8"/>
    <w:rsid w:val="00EF5F0B"/>
    <w:rsid w:val="00EF630F"/>
    <w:rsid w:val="00EF66C2"/>
    <w:rsid w:val="00EF67FD"/>
    <w:rsid w:val="00EF699A"/>
    <w:rsid w:val="00EF6A0D"/>
    <w:rsid w:val="00EF6E49"/>
    <w:rsid w:val="00EF7025"/>
    <w:rsid w:val="00EF74EC"/>
    <w:rsid w:val="00EF76C0"/>
    <w:rsid w:val="00EF78E8"/>
    <w:rsid w:val="00EF7C16"/>
    <w:rsid w:val="00EF7D70"/>
    <w:rsid w:val="00F0024B"/>
    <w:rsid w:val="00F0026B"/>
    <w:rsid w:val="00F006D3"/>
    <w:rsid w:val="00F00C34"/>
    <w:rsid w:val="00F00E98"/>
    <w:rsid w:val="00F00EB8"/>
    <w:rsid w:val="00F01403"/>
    <w:rsid w:val="00F0156A"/>
    <w:rsid w:val="00F017B7"/>
    <w:rsid w:val="00F01AC2"/>
    <w:rsid w:val="00F01AE6"/>
    <w:rsid w:val="00F01D1E"/>
    <w:rsid w:val="00F01E8C"/>
    <w:rsid w:val="00F02412"/>
    <w:rsid w:val="00F027E0"/>
    <w:rsid w:val="00F02DFA"/>
    <w:rsid w:val="00F02EFB"/>
    <w:rsid w:val="00F03024"/>
    <w:rsid w:val="00F03253"/>
    <w:rsid w:val="00F03890"/>
    <w:rsid w:val="00F03BBB"/>
    <w:rsid w:val="00F03D27"/>
    <w:rsid w:val="00F03E29"/>
    <w:rsid w:val="00F04429"/>
    <w:rsid w:val="00F0499B"/>
    <w:rsid w:val="00F04DEE"/>
    <w:rsid w:val="00F04E42"/>
    <w:rsid w:val="00F0537F"/>
    <w:rsid w:val="00F05552"/>
    <w:rsid w:val="00F055A0"/>
    <w:rsid w:val="00F05652"/>
    <w:rsid w:val="00F05661"/>
    <w:rsid w:val="00F0578F"/>
    <w:rsid w:val="00F058BC"/>
    <w:rsid w:val="00F05B6D"/>
    <w:rsid w:val="00F05BA5"/>
    <w:rsid w:val="00F05CC6"/>
    <w:rsid w:val="00F05D04"/>
    <w:rsid w:val="00F05E0D"/>
    <w:rsid w:val="00F05FB5"/>
    <w:rsid w:val="00F068AC"/>
    <w:rsid w:val="00F06943"/>
    <w:rsid w:val="00F069EC"/>
    <w:rsid w:val="00F06B9E"/>
    <w:rsid w:val="00F070B8"/>
    <w:rsid w:val="00F0747C"/>
    <w:rsid w:val="00F07A93"/>
    <w:rsid w:val="00F07C6F"/>
    <w:rsid w:val="00F07F33"/>
    <w:rsid w:val="00F07FAF"/>
    <w:rsid w:val="00F101F1"/>
    <w:rsid w:val="00F106E9"/>
    <w:rsid w:val="00F107D6"/>
    <w:rsid w:val="00F10983"/>
    <w:rsid w:val="00F109AC"/>
    <w:rsid w:val="00F10A9F"/>
    <w:rsid w:val="00F10E47"/>
    <w:rsid w:val="00F1139B"/>
    <w:rsid w:val="00F1174A"/>
    <w:rsid w:val="00F11A2C"/>
    <w:rsid w:val="00F11B6C"/>
    <w:rsid w:val="00F1241A"/>
    <w:rsid w:val="00F12595"/>
    <w:rsid w:val="00F1264A"/>
    <w:rsid w:val="00F1264E"/>
    <w:rsid w:val="00F12952"/>
    <w:rsid w:val="00F12C86"/>
    <w:rsid w:val="00F13260"/>
    <w:rsid w:val="00F13658"/>
    <w:rsid w:val="00F139B7"/>
    <w:rsid w:val="00F13C6B"/>
    <w:rsid w:val="00F13F18"/>
    <w:rsid w:val="00F13F3A"/>
    <w:rsid w:val="00F1405C"/>
    <w:rsid w:val="00F14254"/>
    <w:rsid w:val="00F14312"/>
    <w:rsid w:val="00F1468C"/>
    <w:rsid w:val="00F1478F"/>
    <w:rsid w:val="00F14962"/>
    <w:rsid w:val="00F14AF3"/>
    <w:rsid w:val="00F14F9F"/>
    <w:rsid w:val="00F151D5"/>
    <w:rsid w:val="00F15200"/>
    <w:rsid w:val="00F1550A"/>
    <w:rsid w:val="00F155EE"/>
    <w:rsid w:val="00F15654"/>
    <w:rsid w:val="00F157D0"/>
    <w:rsid w:val="00F15A0B"/>
    <w:rsid w:val="00F15E1C"/>
    <w:rsid w:val="00F163DA"/>
    <w:rsid w:val="00F1657F"/>
    <w:rsid w:val="00F174C2"/>
    <w:rsid w:val="00F17CB8"/>
    <w:rsid w:val="00F17EAE"/>
    <w:rsid w:val="00F17EEE"/>
    <w:rsid w:val="00F20688"/>
    <w:rsid w:val="00F216A6"/>
    <w:rsid w:val="00F219CA"/>
    <w:rsid w:val="00F21D3D"/>
    <w:rsid w:val="00F21D6B"/>
    <w:rsid w:val="00F22221"/>
    <w:rsid w:val="00F222CF"/>
    <w:rsid w:val="00F225EA"/>
    <w:rsid w:val="00F22759"/>
    <w:rsid w:val="00F22B8F"/>
    <w:rsid w:val="00F22D1C"/>
    <w:rsid w:val="00F22E5E"/>
    <w:rsid w:val="00F22F8D"/>
    <w:rsid w:val="00F2319D"/>
    <w:rsid w:val="00F2341F"/>
    <w:rsid w:val="00F23772"/>
    <w:rsid w:val="00F23D4F"/>
    <w:rsid w:val="00F2437F"/>
    <w:rsid w:val="00F245E3"/>
    <w:rsid w:val="00F246C0"/>
    <w:rsid w:val="00F24807"/>
    <w:rsid w:val="00F252E8"/>
    <w:rsid w:val="00F253CD"/>
    <w:rsid w:val="00F253D1"/>
    <w:rsid w:val="00F25915"/>
    <w:rsid w:val="00F25B7C"/>
    <w:rsid w:val="00F25C0C"/>
    <w:rsid w:val="00F25D4A"/>
    <w:rsid w:val="00F25EFE"/>
    <w:rsid w:val="00F262DD"/>
    <w:rsid w:val="00F26AA3"/>
    <w:rsid w:val="00F26AF1"/>
    <w:rsid w:val="00F26C45"/>
    <w:rsid w:val="00F27012"/>
    <w:rsid w:val="00F27214"/>
    <w:rsid w:val="00F2767A"/>
    <w:rsid w:val="00F27B49"/>
    <w:rsid w:val="00F27E55"/>
    <w:rsid w:val="00F27E5F"/>
    <w:rsid w:val="00F30846"/>
    <w:rsid w:val="00F30DAB"/>
    <w:rsid w:val="00F30F40"/>
    <w:rsid w:val="00F31161"/>
    <w:rsid w:val="00F3128D"/>
    <w:rsid w:val="00F312C4"/>
    <w:rsid w:val="00F31323"/>
    <w:rsid w:val="00F31952"/>
    <w:rsid w:val="00F31A60"/>
    <w:rsid w:val="00F31DE3"/>
    <w:rsid w:val="00F31EA5"/>
    <w:rsid w:val="00F31F75"/>
    <w:rsid w:val="00F31FED"/>
    <w:rsid w:val="00F320A3"/>
    <w:rsid w:val="00F320BB"/>
    <w:rsid w:val="00F3218B"/>
    <w:rsid w:val="00F3236C"/>
    <w:rsid w:val="00F32900"/>
    <w:rsid w:val="00F329F9"/>
    <w:rsid w:val="00F32B15"/>
    <w:rsid w:val="00F32B83"/>
    <w:rsid w:val="00F33129"/>
    <w:rsid w:val="00F331FC"/>
    <w:rsid w:val="00F333AB"/>
    <w:rsid w:val="00F33E70"/>
    <w:rsid w:val="00F3479C"/>
    <w:rsid w:val="00F34B5C"/>
    <w:rsid w:val="00F34B76"/>
    <w:rsid w:val="00F34C16"/>
    <w:rsid w:val="00F35256"/>
    <w:rsid w:val="00F356CA"/>
    <w:rsid w:val="00F356F6"/>
    <w:rsid w:val="00F35A65"/>
    <w:rsid w:val="00F35C1D"/>
    <w:rsid w:val="00F35D87"/>
    <w:rsid w:val="00F35FFB"/>
    <w:rsid w:val="00F360A3"/>
    <w:rsid w:val="00F36154"/>
    <w:rsid w:val="00F36314"/>
    <w:rsid w:val="00F368F9"/>
    <w:rsid w:val="00F3694D"/>
    <w:rsid w:val="00F36AE9"/>
    <w:rsid w:val="00F36C19"/>
    <w:rsid w:val="00F371F9"/>
    <w:rsid w:val="00F372DE"/>
    <w:rsid w:val="00F37725"/>
    <w:rsid w:val="00F37904"/>
    <w:rsid w:val="00F37D84"/>
    <w:rsid w:val="00F37DBC"/>
    <w:rsid w:val="00F37DCD"/>
    <w:rsid w:val="00F37E1A"/>
    <w:rsid w:val="00F401EE"/>
    <w:rsid w:val="00F40448"/>
    <w:rsid w:val="00F40492"/>
    <w:rsid w:val="00F40ABE"/>
    <w:rsid w:val="00F40B93"/>
    <w:rsid w:val="00F415C8"/>
    <w:rsid w:val="00F41793"/>
    <w:rsid w:val="00F41A1E"/>
    <w:rsid w:val="00F41A34"/>
    <w:rsid w:val="00F41BEF"/>
    <w:rsid w:val="00F41CEF"/>
    <w:rsid w:val="00F41F10"/>
    <w:rsid w:val="00F42379"/>
    <w:rsid w:val="00F423BF"/>
    <w:rsid w:val="00F42445"/>
    <w:rsid w:val="00F427F1"/>
    <w:rsid w:val="00F4281F"/>
    <w:rsid w:val="00F428B3"/>
    <w:rsid w:val="00F42AE3"/>
    <w:rsid w:val="00F42AEA"/>
    <w:rsid w:val="00F42D7E"/>
    <w:rsid w:val="00F4310E"/>
    <w:rsid w:val="00F433CE"/>
    <w:rsid w:val="00F435CE"/>
    <w:rsid w:val="00F43959"/>
    <w:rsid w:val="00F44004"/>
    <w:rsid w:val="00F44025"/>
    <w:rsid w:val="00F4420B"/>
    <w:rsid w:val="00F44231"/>
    <w:rsid w:val="00F44584"/>
    <w:rsid w:val="00F44662"/>
    <w:rsid w:val="00F44808"/>
    <w:rsid w:val="00F448F1"/>
    <w:rsid w:val="00F44D95"/>
    <w:rsid w:val="00F45530"/>
    <w:rsid w:val="00F45640"/>
    <w:rsid w:val="00F45786"/>
    <w:rsid w:val="00F45886"/>
    <w:rsid w:val="00F45C8B"/>
    <w:rsid w:val="00F4619A"/>
    <w:rsid w:val="00F461F0"/>
    <w:rsid w:val="00F46262"/>
    <w:rsid w:val="00F4653A"/>
    <w:rsid w:val="00F46CF5"/>
    <w:rsid w:val="00F47273"/>
    <w:rsid w:val="00F4776D"/>
    <w:rsid w:val="00F47771"/>
    <w:rsid w:val="00F479C0"/>
    <w:rsid w:val="00F47BBF"/>
    <w:rsid w:val="00F47C14"/>
    <w:rsid w:val="00F47DCF"/>
    <w:rsid w:val="00F47F4B"/>
    <w:rsid w:val="00F500F8"/>
    <w:rsid w:val="00F50107"/>
    <w:rsid w:val="00F504A9"/>
    <w:rsid w:val="00F50926"/>
    <w:rsid w:val="00F50C07"/>
    <w:rsid w:val="00F50D97"/>
    <w:rsid w:val="00F50F93"/>
    <w:rsid w:val="00F50FC5"/>
    <w:rsid w:val="00F51286"/>
    <w:rsid w:val="00F5133C"/>
    <w:rsid w:val="00F51480"/>
    <w:rsid w:val="00F51956"/>
    <w:rsid w:val="00F51AD7"/>
    <w:rsid w:val="00F51D67"/>
    <w:rsid w:val="00F521CA"/>
    <w:rsid w:val="00F52337"/>
    <w:rsid w:val="00F52579"/>
    <w:rsid w:val="00F52628"/>
    <w:rsid w:val="00F5275D"/>
    <w:rsid w:val="00F52AF3"/>
    <w:rsid w:val="00F53006"/>
    <w:rsid w:val="00F53528"/>
    <w:rsid w:val="00F53624"/>
    <w:rsid w:val="00F5375E"/>
    <w:rsid w:val="00F54267"/>
    <w:rsid w:val="00F5469D"/>
    <w:rsid w:val="00F54A72"/>
    <w:rsid w:val="00F54F1F"/>
    <w:rsid w:val="00F5502D"/>
    <w:rsid w:val="00F555A4"/>
    <w:rsid w:val="00F55704"/>
    <w:rsid w:val="00F5579D"/>
    <w:rsid w:val="00F557E3"/>
    <w:rsid w:val="00F55B26"/>
    <w:rsid w:val="00F55B95"/>
    <w:rsid w:val="00F55CCE"/>
    <w:rsid w:val="00F55EFF"/>
    <w:rsid w:val="00F56097"/>
    <w:rsid w:val="00F561D3"/>
    <w:rsid w:val="00F56245"/>
    <w:rsid w:val="00F56631"/>
    <w:rsid w:val="00F56663"/>
    <w:rsid w:val="00F56A69"/>
    <w:rsid w:val="00F5708F"/>
    <w:rsid w:val="00F57340"/>
    <w:rsid w:val="00F57409"/>
    <w:rsid w:val="00F57AE8"/>
    <w:rsid w:val="00F605DE"/>
    <w:rsid w:val="00F60695"/>
    <w:rsid w:val="00F60A41"/>
    <w:rsid w:val="00F60AAC"/>
    <w:rsid w:val="00F60BCA"/>
    <w:rsid w:val="00F60FFA"/>
    <w:rsid w:val="00F6154A"/>
    <w:rsid w:val="00F617BA"/>
    <w:rsid w:val="00F61B58"/>
    <w:rsid w:val="00F61B60"/>
    <w:rsid w:val="00F61D3C"/>
    <w:rsid w:val="00F61E3D"/>
    <w:rsid w:val="00F62D64"/>
    <w:rsid w:val="00F631D2"/>
    <w:rsid w:val="00F634CF"/>
    <w:rsid w:val="00F636F8"/>
    <w:rsid w:val="00F637AF"/>
    <w:rsid w:val="00F639EE"/>
    <w:rsid w:val="00F63B96"/>
    <w:rsid w:val="00F63C33"/>
    <w:rsid w:val="00F64148"/>
    <w:rsid w:val="00F641FA"/>
    <w:rsid w:val="00F64253"/>
    <w:rsid w:val="00F64665"/>
    <w:rsid w:val="00F6504B"/>
    <w:rsid w:val="00F65762"/>
    <w:rsid w:val="00F659A9"/>
    <w:rsid w:val="00F65B80"/>
    <w:rsid w:val="00F65BC9"/>
    <w:rsid w:val="00F65F21"/>
    <w:rsid w:val="00F6612D"/>
    <w:rsid w:val="00F66473"/>
    <w:rsid w:val="00F665D5"/>
    <w:rsid w:val="00F668B7"/>
    <w:rsid w:val="00F66979"/>
    <w:rsid w:val="00F66987"/>
    <w:rsid w:val="00F66B09"/>
    <w:rsid w:val="00F66BCC"/>
    <w:rsid w:val="00F66C8C"/>
    <w:rsid w:val="00F66CAB"/>
    <w:rsid w:val="00F66CC5"/>
    <w:rsid w:val="00F66ED9"/>
    <w:rsid w:val="00F67429"/>
    <w:rsid w:val="00F675EC"/>
    <w:rsid w:val="00F6766D"/>
    <w:rsid w:val="00F677A9"/>
    <w:rsid w:val="00F67850"/>
    <w:rsid w:val="00F67BF3"/>
    <w:rsid w:val="00F67E87"/>
    <w:rsid w:val="00F70608"/>
    <w:rsid w:val="00F7097D"/>
    <w:rsid w:val="00F71853"/>
    <w:rsid w:val="00F718D7"/>
    <w:rsid w:val="00F71FFB"/>
    <w:rsid w:val="00F722F3"/>
    <w:rsid w:val="00F725E3"/>
    <w:rsid w:val="00F726D2"/>
    <w:rsid w:val="00F72948"/>
    <w:rsid w:val="00F72B02"/>
    <w:rsid w:val="00F72DE4"/>
    <w:rsid w:val="00F72DEC"/>
    <w:rsid w:val="00F73819"/>
    <w:rsid w:val="00F7399C"/>
    <w:rsid w:val="00F73AC4"/>
    <w:rsid w:val="00F73BE7"/>
    <w:rsid w:val="00F73CE0"/>
    <w:rsid w:val="00F73D35"/>
    <w:rsid w:val="00F73F0A"/>
    <w:rsid w:val="00F7418B"/>
    <w:rsid w:val="00F7444D"/>
    <w:rsid w:val="00F748BF"/>
    <w:rsid w:val="00F74C54"/>
    <w:rsid w:val="00F753E0"/>
    <w:rsid w:val="00F75543"/>
    <w:rsid w:val="00F75697"/>
    <w:rsid w:val="00F75A9A"/>
    <w:rsid w:val="00F75AAB"/>
    <w:rsid w:val="00F76112"/>
    <w:rsid w:val="00F7633A"/>
    <w:rsid w:val="00F772F8"/>
    <w:rsid w:val="00F774F1"/>
    <w:rsid w:val="00F77551"/>
    <w:rsid w:val="00F77A7E"/>
    <w:rsid w:val="00F809F1"/>
    <w:rsid w:val="00F8112A"/>
    <w:rsid w:val="00F8152E"/>
    <w:rsid w:val="00F81AB3"/>
    <w:rsid w:val="00F8215F"/>
    <w:rsid w:val="00F824DF"/>
    <w:rsid w:val="00F824EA"/>
    <w:rsid w:val="00F826BE"/>
    <w:rsid w:val="00F82761"/>
    <w:rsid w:val="00F827D2"/>
    <w:rsid w:val="00F827EB"/>
    <w:rsid w:val="00F82C09"/>
    <w:rsid w:val="00F82E4F"/>
    <w:rsid w:val="00F82FFE"/>
    <w:rsid w:val="00F8382C"/>
    <w:rsid w:val="00F8393F"/>
    <w:rsid w:val="00F83D48"/>
    <w:rsid w:val="00F83E08"/>
    <w:rsid w:val="00F83F32"/>
    <w:rsid w:val="00F83FBB"/>
    <w:rsid w:val="00F84071"/>
    <w:rsid w:val="00F842AC"/>
    <w:rsid w:val="00F8485D"/>
    <w:rsid w:val="00F84888"/>
    <w:rsid w:val="00F84AED"/>
    <w:rsid w:val="00F84B3A"/>
    <w:rsid w:val="00F84D2C"/>
    <w:rsid w:val="00F84FE0"/>
    <w:rsid w:val="00F85004"/>
    <w:rsid w:val="00F85181"/>
    <w:rsid w:val="00F851B1"/>
    <w:rsid w:val="00F855CD"/>
    <w:rsid w:val="00F85A01"/>
    <w:rsid w:val="00F85BC3"/>
    <w:rsid w:val="00F85CF8"/>
    <w:rsid w:val="00F85D89"/>
    <w:rsid w:val="00F85FD5"/>
    <w:rsid w:val="00F864C3"/>
    <w:rsid w:val="00F869E9"/>
    <w:rsid w:val="00F869FE"/>
    <w:rsid w:val="00F86D1A"/>
    <w:rsid w:val="00F871D0"/>
    <w:rsid w:val="00F8720C"/>
    <w:rsid w:val="00F87358"/>
    <w:rsid w:val="00F873ED"/>
    <w:rsid w:val="00F875BB"/>
    <w:rsid w:val="00F87655"/>
    <w:rsid w:val="00F877F6"/>
    <w:rsid w:val="00F8795B"/>
    <w:rsid w:val="00F87AC0"/>
    <w:rsid w:val="00F87CB2"/>
    <w:rsid w:val="00F87CC1"/>
    <w:rsid w:val="00F87CE6"/>
    <w:rsid w:val="00F87DCB"/>
    <w:rsid w:val="00F900A5"/>
    <w:rsid w:val="00F90995"/>
    <w:rsid w:val="00F9099A"/>
    <w:rsid w:val="00F90A9D"/>
    <w:rsid w:val="00F90F95"/>
    <w:rsid w:val="00F91265"/>
    <w:rsid w:val="00F913DD"/>
    <w:rsid w:val="00F91411"/>
    <w:rsid w:val="00F917CC"/>
    <w:rsid w:val="00F91A2A"/>
    <w:rsid w:val="00F91A48"/>
    <w:rsid w:val="00F91AC7"/>
    <w:rsid w:val="00F91F3D"/>
    <w:rsid w:val="00F91F7E"/>
    <w:rsid w:val="00F9217F"/>
    <w:rsid w:val="00F92713"/>
    <w:rsid w:val="00F92AE2"/>
    <w:rsid w:val="00F92EEA"/>
    <w:rsid w:val="00F9352A"/>
    <w:rsid w:val="00F93830"/>
    <w:rsid w:val="00F93D60"/>
    <w:rsid w:val="00F943FB"/>
    <w:rsid w:val="00F944AB"/>
    <w:rsid w:val="00F94A1A"/>
    <w:rsid w:val="00F94CC5"/>
    <w:rsid w:val="00F94D70"/>
    <w:rsid w:val="00F95D78"/>
    <w:rsid w:val="00F95FF3"/>
    <w:rsid w:val="00F9615E"/>
    <w:rsid w:val="00F96283"/>
    <w:rsid w:val="00F96DB3"/>
    <w:rsid w:val="00F96DFE"/>
    <w:rsid w:val="00F97172"/>
    <w:rsid w:val="00F97354"/>
    <w:rsid w:val="00F974BC"/>
    <w:rsid w:val="00F97502"/>
    <w:rsid w:val="00F97676"/>
    <w:rsid w:val="00F97732"/>
    <w:rsid w:val="00F97870"/>
    <w:rsid w:val="00F97929"/>
    <w:rsid w:val="00F97C07"/>
    <w:rsid w:val="00F97CC6"/>
    <w:rsid w:val="00FA011A"/>
    <w:rsid w:val="00FA0178"/>
    <w:rsid w:val="00FA0423"/>
    <w:rsid w:val="00FA09D0"/>
    <w:rsid w:val="00FA0A30"/>
    <w:rsid w:val="00FA0B30"/>
    <w:rsid w:val="00FA100F"/>
    <w:rsid w:val="00FA117A"/>
    <w:rsid w:val="00FA11F3"/>
    <w:rsid w:val="00FA1259"/>
    <w:rsid w:val="00FA1483"/>
    <w:rsid w:val="00FA158F"/>
    <w:rsid w:val="00FA15D1"/>
    <w:rsid w:val="00FA186E"/>
    <w:rsid w:val="00FA1924"/>
    <w:rsid w:val="00FA1B7F"/>
    <w:rsid w:val="00FA26ED"/>
    <w:rsid w:val="00FA28B2"/>
    <w:rsid w:val="00FA2DD6"/>
    <w:rsid w:val="00FA3087"/>
    <w:rsid w:val="00FA3219"/>
    <w:rsid w:val="00FA3ABF"/>
    <w:rsid w:val="00FA3B29"/>
    <w:rsid w:val="00FA3BAF"/>
    <w:rsid w:val="00FA3D1C"/>
    <w:rsid w:val="00FA3E7D"/>
    <w:rsid w:val="00FA4189"/>
    <w:rsid w:val="00FA4324"/>
    <w:rsid w:val="00FA4701"/>
    <w:rsid w:val="00FA4721"/>
    <w:rsid w:val="00FA4761"/>
    <w:rsid w:val="00FA4840"/>
    <w:rsid w:val="00FA48A1"/>
    <w:rsid w:val="00FA498F"/>
    <w:rsid w:val="00FA4C9C"/>
    <w:rsid w:val="00FA4CBF"/>
    <w:rsid w:val="00FA555C"/>
    <w:rsid w:val="00FA5744"/>
    <w:rsid w:val="00FA5C67"/>
    <w:rsid w:val="00FA6071"/>
    <w:rsid w:val="00FA613D"/>
    <w:rsid w:val="00FA61D4"/>
    <w:rsid w:val="00FA646C"/>
    <w:rsid w:val="00FA6520"/>
    <w:rsid w:val="00FA65D8"/>
    <w:rsid w:val="00FA65DD"/>
    <w:rsid w:val="00FA6981"/>
    <w:rsid w:val="00FA69A7"/>
    <w:rsid w:val="00FA6B5E"/>
    <w:rsid w:val="00FA6DD5"/>
    <w:rsid w:val="00FA6E21"/>
    <w:rsid w:val="00FA6EF4"/>
    <w:rsid w:val="00FA7244"/>
    <w:rsid w:val="00FA79C2"/>
    <w:rsid w:val="00FA7A7B"/>
    <w:rsid w:val="00FA7EAC"/>
    <w:rsid w:val="00FA7F1D"/>
    <w:rsid w:val="00FB025C"/>
    <w:rsid w:val="00FB028A"/>
    <w:rsid w:val="00FB0893"/>
    <w:rsid w:val="00FB08F8"/>
    <w:rsid w:val="00FB0BDF"/>
    <w:rsid w:val="00FB0F52"/>
    <w:rsid w:val="00FB1001"/>
    <w:rsid w:val="00FB11BF"/>
    <w:rsid w:val="00FB11FB"/>
    <w:rsid w:val="00FB134B"/>
    <w:rsid w:val="00FB137E"/>
    <w:rsid w:val="00FB13CC"/>
    <w:rsid w:val="00FB1402"/>
    <w:rsid w:val="00FB1580"/>
    <w:rsid w:val="00FB15B6"/>
    <w:rsid w:val="00FB1605"/>
    <w:rsid w:val="00FB1B44"/>
    <w:rsid w:val="00FB2368"/>
    <w:rsid w:val="00FB2DA4"/>
    <w:rsid w:val="00FB2F98"/>
    <w:rsid w:val="00FB31B3"/>
    <w:rsid w:val="00FB3BA6"/>
    <w:rsid w:val="00FB4329"/>
    <w:rsid w:val="00FB43B0"/>
    <w:rsid w:val="00FB4718"/>
    <w:rsid w:val="00FB488B"/>
    <w:rsid w:val="00FB49B7"/>
    <w:rsid w:val="00FB4A41"/>
    <w:rsid w:val="00FB4B28"/>
    <w:rsid w:val="00FB552C"/>
    <w:rsid w:val="00FB5572"/>
    <w:rsid w:val="00FB5645"/>
    <w:rsid w:val="00FB5713"/>
    <w:rsid w:val="00FB5973"/>
    <w:rsid w:val="00FB5D4E"/>
    <w:rsid w:val="00FB6066"/>
    <w:rsid w:val="00FB61E9"/>
    <w:rsid w:val="00FB63E8"/>
    <w:rsid w:val="00FB657E"/>
    <w:rsid w:val="00FB662F"/>
    <w:rsid w:val="00FB666C"/>
    <w:rsid w:val="00FB67DD"/>
    <w:rsid w:val="00FB6B17"/>
    <w:rsid w:val="00FB6C81"/>
    <w:rsid w:val="00FB6E4B"/>
    <w:rsid w:val="00FB706B"/>
    <w:rsid w:val="00FB74B5"/>
    <w:rsid w:val="00FB752E"/>
    <w:rsid w:val="00FB771C"/>
    <w:rsid w:val="00FB7E74"/>
    <w:rsid w:val="00FC007F"/>
    <w:rsid w:val="00FC0088"/>
    <w:rsid w:val="00FC024F"/>
    <w:rsid w:val="00FC0293"/>
    <w:rsid w:val="00FC06C6"/>
    <w:rsid w:val="00FC0E48"/>
    <w:rsid w:val="00FC0EFF"/>
    <w:rsid w:val="00FC120A"/>
    <w:rsid w:val="00FC12C7"/>
    <w:rsid w:val="00FC13F8"/>
    <w:rsid w:val="00FC15E4"/>
    <w:rsid w:val="00FC1E21"/>
    <w:rsid w:val="00FC1FF8"/>
    <w:rsid w:val="00FC22D5"/>
    <w:rsid w:val="00FC24B2"/>
    <w:rsid w:val="00FC24DC"/>
    <w:rsid w:val="00FC2807"/>
    <w:rsid w:val="00FC2BBC"/>
    <w:rsid w:val="00FC2C60"/>
    <w:rsid w:val="00FC2E4B"/>
    <w:rsid w:val="00FC2E4C"/>
    <w:rsid w:val="00FC2EE3"/>
    <w:rsid w:val="00FC3063"/>
    <w:rsid w:val="00FC33CB"/>
    <w:rsid w:val="00FC3456"/>
    <w:rsid w:val="00FC3AC0"/>
    <w:rsid w:val="00FC3B6D"/>
    <w:rsid w:val="00FC3BDC"/>
    <w:rsid w:val="00FC3D07"/>
    <w:rsid w:val="00FC3F7B"/>
    <w:rsid w:val="00FC459D"/>
    <w:rsid w:val="00FC45C9"/>
    <w:rsid w:val="00FC469E"/>
    <w:rsid w:val="00FC4876"/>
    <w:rsid w:val="00FC4884"/>
    <w:rsid w:val="00FC52AA"/>
    <w:rsid w:val="00FC5769"/>
    <w:rsid w:val="00FC5788"/>
    <w:rsid w:val="00FC589B"/>
    <w:rsid w:val="00FC58B9"/>
    <w:rsid w:val="00FC59FE"/>
    <w:rsid w:val="00FC5F3E"/>
    <w:rsid w:val="00FC603D"/>
    <w:rsid w:val="00FC61F2"/>
    <w:rsid w:val="00FC6310"/>
    <w:rsid w:val="00FC64D9"/>
    <w:rsid w:val="00FC662F"/>
    <w:rsid w:val="00FC6A20"/>
    <w:rsid w:val="00FC6B06"/>
    <w:rsid w:val="00FC6D84"/>
    <w:rsid w:val="00FC7223"/>
    <w:rsid w:val="00FC77D5"/>
    <w:rsid w:val="00FC7B2E"/>
    <w:rsid w:val="00FD0122"/>
    <w:rsid w:val="00FD0212"/>
    <w:rsid w:val="00FD02DD"/>
    <w:rsid w:val="00FD03DA"/>
    <w:rsid w:val="00FD03FB"/>
    <w:rsid w:val="00FD0618"/>
    <w:rsid w:val="00FD085A"/>
    <w:rsid w:val="00FD097C"/>
    <w:rsid w:val="00FD1185"/>
    <w:rsid w:val="00FD12BB"/>
    <w:rsid w:val="00FD1937"/>
    <w:rsid w:val="00FD19CC"/>
    <w:rsid w:val="00FD1A83"/>
    <w:rsid w:val="00FD1DCB"/>
    <w:rsid w:val="00FD1FEE"/>
    <w:rsid w:val="00FD23A1"/>
    <w:rsid w:val="00FD2759"/>
    <w:rsid w:val="00FD2865"/>
    <w:rsid w:val="00FD28BE"/>
    <w:rsid w:val="00FD2B2C"/>
    <w:rsid w:val="00FD2C4D"/>
    <w:rsid w:val="00FD2CE1"/>
    <w:rsid w:val="00FD30DE"/>
    <w:rsid w:val="00FD32A0"/>
    <w:rsid w:val="00FD32E6"/>
    <w:rsid w:val="00FD34A3"/>
    <w:rsid w:val="00FD36FE"/>
    <w:rsid w:val="00FD3751"/>
    <w:rsid w:val="00FD379E"/>
    <w:rsid w:val="00FD3C9D"/>
    <w:rsid w:val="00FD3EBB"/>
    <w:rsid w:val="00FD3EF0"/>
    <w:rsid w:val="00FD424D"/>
    <w:rsid w:val="00FD48AA"/>
    <w:rsid w:val="00FD49D0"/>
    <w:rsid w:val="00FD4FCB"/>
    <w:rsid w:val="00FD50C0"/>
    <w:rsid w:val="00FD58FB"/>
    <w:rsid w:val="00FD598F"/>
    <w:rsid w:val="00FD5C75"/>
    <w:rsid w:val="00FD5D71"/>
    <w:rsid w:val="00FD5E23"/>
    <w:rsid w:val="00FD6063"/>
    <w:rsid w:val="00FD6569"/>
    <w:rsid w:val="00FD66FE"/>
    <w:rsid w:val="00FD6C17"/>
    <w:rsid w:val="00FD7326"/>
    <w:rsid w:val="00FD7606"/>
    <w:rsid w:val="00FD7625"/>
    <w:rsid w:val="00FD7E2B"/>
    <w:rsid w:val="00FD7ECF"/>
    <w:rsid w:val="00FD7F2D"/>
    <w:rsid w:val="00FE0097"/>
    <w:rsid w:val="00FE00BC"/>
    <w:rsid w:val="00FE0755"/>
    <w:rsid w:val="00FE0957"/>
    <w:rsid w:val="00FE0ABB"/>
    <w:rsid w:val="00FE0B2D"/>
    <w:rsid w:val="00FE0CBF"/>
    <w:rsid w:val="00FE0F5E"/>
    <w:rsid w:val="00FE149E"/>
    <w:rsid w:val="00FE1595"/>
    <w:rsid w:val="00FE1C3A"/>
    <w:rsid w:val="00FE1CA0"/>
    <w:rsid w:val="00FE1F71"/>
    <w:rsid w:val="00FE1F88"/>
    <w:rsid w:val="00FE1FE2"/>
    <w:rsid w:val="00FE2600"/>
    <w:rsid w:val="00FE2728"/>
    <w:rsid w:val="00FE272A"/>
    <w:rsid w:val="00FE2885"/>
    <w:rsid w:val="00FE2A39"/>
    <w:rsid w:val="00FE2AF2"/>
    <w:rsid w:val="00FE33A0"/>
    <w:rsid w:val="00FE3820"/>
    <w:rsid w:val="00FE38F4"/>
    <w:rsid w:val="00FE4444"/>
    <w:rsid w:val="00FE4543"/>
    <w:rsid w:val="00FE4594"/>
    <w:rsid w:val="00FE4729"/>
    <w:rsid w:val="00FE4938"/>
    <w:rsid w:val="00FE4A02"/>
    <w:rsid w:val="00FE4A11"/>
    <w:rsid w:val="00FE4C4A"/>
    <w:rsid w:val="00FE4DCF"/>
    <w:rsid w:val="00FE51E0"/>
    <w:rsid w:val="00FE51EA"/>
    <w:rsid w:val="00FE552F"/>
    <w:rsid w:val="00FE561C"/>
    <w:rsid w:val="00FE56FD"/>
    <w:rsid w:val="00FE5777"/>
    <w:rsid w:val="00FE57F6"/>
    <w:rsid w:val="00FE5961"/>
    <w:rsid w:val="00FE5DE9"/>
    <w:rsid w:val="00FE5E9B"/>
    <w:rsid w:val="00FE609A"/>
    <w:rsid w:val="00FE60B2"/>
    <w:rsid w:val="00FE624B"/>
    <w:rsid w:val="00FE6566"/>
    <w:rsid w:val="00FE65B3"/>
    <w:rsid w:val="00FE65B9"/>
    <w:rsid w:val="00FE6770"/>
    <w:rsid w:val="00FE69DB"/>
    <w:rsid w:val="00FE70E7"/>
    <w:rsid w:val="00FE74C3"/>
    <w:rsid w:val="00FE74D5"/>
    <w:rsid w:val="00FE7736"/>
    <w:rsid w:val="00FE781C"/>
    <w:rsid w:val="00FE7AF1"/>
    <w:rsid w:val="00FE7BE9"/>
    <w:rsid w:val="00FE7C13"/>
    <w:rsid w:val="00FE7FF4"/>
    <w:rsid w:val="00FF0234"/>
    <w:rsid w:val="00FF0852"/>
    <w:rsid w:val="00FF08DA"/>
    <w:rsid w:val="00FF0928"/>
    <w:rsid w:val="00FF10D1"/>
    <w:rsid w:val="00FF13EC"/>
    <w:rsid w:val="00FF1616"/>
    <w:rsid w:val="00FF1A49"/>
    <w:rsid w:val="00FF1C51"/>
    <w:rsid w:val="00FF2239"/>
    <w:rsid w:val="00FF22A9"/>
    <w:rsid w:val="00FF245B"/>
    <w:rsid w:val="00FF250D"/>
    <w:rsid w:val="00FF29F5"/>
    <w:rsid w:val="00FF2CF5"/>
    <w:rsid w:val="00FF2E4F"/>
    <w:rsid w:val="00FF2EAB"/>
    <w:rsid w:val="00FF302F"/>
    <w:rsid w:val="00FF3694"/>
    <w:rsid w:val="00FF383E"/>
    <w:rsid w:val="00FF3986"/>
    <w:rsid w:val="00FF3A12"/>
    <w:rsid w:val="00FF3C83"/>
    <w:rsid w:val="00FF3E4D"/>
    <w:rsid w:val="00FF4557"/>
    <w:rsid w:val="00FF4E86"/>
    <w:rsid w:val="00FF57CE"/>
    <w:rsid w:val="00FF5EB6"/>
    <w:rsid w:val="00FF6102"/>
    <w:rsid w:val="00FF64E8"/>
    <w:rsid w:val="00FF6791"/>
    <w:rsid w:val="00FF6884"/>
    <w:rsid w:val="00FF6CE8"/>
    <w:rsid w:val="00FF6F3E"/>
    <w:rsid w:val="00FF6FD6"/>
    <w:rsid w:val="00FF7029"/>
    <w:rsid w:val="00FF720E"/>
    <w:rsid w:val="00FF75A9"/>
    <w:rsid w:val="00FF778F"/>
    <w:rsid w:val="00FF78B4"/>
    <w:rsid w:val="00FF7969"/>
    <w:rsid w:val="00FF7A09"/>
    <w:rsid w:val="00FF7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ff9,yellow,#00c,#9f9,#ff6,#ffc,#9fc,#cff"/>
    </o:shapedefaults>
    <o:shapelayout v:ext="edit">
      <o:idmap v:ext="edit" data="1"/>
    </o:shapelayout>
  </w:shapeDefaults>
  <w:decimalSymbol w:val="."/>
  <w:listSeparator w:val=","/>
  <w14:docId w14:val="39FC8DAD"/>
  <w15:docId w15:val="{14909668-116D-48D5-BC58-81BAB8D5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00BA"/>
    <w:pPr>
      <w:widowControl w:val="0"/>
      <w:jc w:val="both"/>
    </w:pPr>
    <w:rPr>
      <w:kern w:val="2"/>
      <w:sz w:val="12"/>
    </w:rPr>
  </w:style>
  <w:style w:type="paragraph" w:styleId="Heading1">
    <w:name w:val="heading 1"/>
    <w:basedOn w:val="Normal"/>
    <w:next w:val="Normal"/>
    <w:link w:val="Heading1Char"/>
    <w:uiPriority w:val="9"/>
    <w:qFormat/>
    <w:rsid w:val="002F41E4"/>
    <w:pPr>
      <w:keepNext/>
      <w:numPr>
        <w:numId w:val="1"/>
      </w:numPr>
      <w:pBdr>
        <w:bottom w:val="single" w:sz="4" w:space="1" w:color="auto"/>
      </w:pBdr>
      <w:shd w:val="pct10" w:color="auto" w:fill="auto"/>
      <w:snapToGrid w:val="0"/>
      <w:spacing w:beforeLines="100" w:before="100" w:afterLines="50" w:after="50"/>
      <w:ind w:left="0" w:hangingChars="624" w:hanging="1123"/>
      <w:jc w:val="left"/>
      <w:outlineLvl w:val="0"/>
    </w:pPr>
    <w:rPr>
      <w:rFonts w:ascii="Arial" w:eastAsia="ＭＳ Ｐゴシック" w:hAnsi="Arial"/>
      <w:b/>
      <w:sz w:val="26"/>
    </w:rPr>
  </w:style>
  <w:style w:type="paragraph" w:styleId="Heading2">
    <w:name w:val="heading 2"/>
    <w:basedOn w:val="Normal"/>
    <w:next w:val="Normal"/>
    <w:link w:val="Heading2Char"/>
    <w:uiPriority w:val="9"/>
    <w:qFormat/>
    <w:rsid w:val="002F41E4"/>
    <w:pPr>
      <w:keepNext/>
      <w:numPr>
        <w:ilvl w:val="1"/>
        <w:numId w:val="1"/>
      </w:numPr>
      <w:adjustRightInd w:val="0"/>
      <w:spacing w:beforeLines="50" w:before="50"/>
      <w:ind w:left="-170" w:firstLine="159"/>
      <w:outlineLvl w:val="1"/>
    </w:pPr>
    <w:rPr>
      <w:rFonts w:ascii="Arial" w:eastAsia="ＭＳ Ｐゴシック" w:hAnsi="Arial"/>
      <w:b/>
      <w:sz w:val="20"/>
    </w:rPr>
  </w:style>
  <w:style w:type="paragraph" w:styleId="Heading3">
    <w:name w:val="heading 3"/>
    <w:basedOn w:val="Normal"/>
    <w:next w:val="Normal"/>
    <w:link w:val="Heading3Char"/>
    <w:autoRedefine/>
    <w:uiPriority w:val="9"/>
    <w:qFormat/>
    <w:rsid w:val="00A41BAA"/>
    <w:pPr>
      <w:keepNext/>
      <w:numPr>
        <w:ilvl w:val="2"/>
        <w:numId w:val="1"/>
      </w:numPr>
      <w:spacing w:beforeLines="50" w:before="123" w:after="123"/>
      <w:ind w:left="1879" w:hanging="1879"/>
      <w:outlineLvl w:val="2"/>
    </w:pPr>
    <w:rPr>
      <w:rFonts w:ascii="Arial" w:eastAsia="ＭＳ Ｐゴシック" w:hAnsi="Arial" w:cs="俵俽 俹僑僔僢僋"/>
      <w:b/>
      <w:kern w:val="0"/>
      <w:sz w:val="14"/>
      <w:szCs w:val="14"/>
    </w:rPr>
  </w:style>
  <w:style w:type="paragraph" w:styleId="Heading4">
    <w:name w:val="heading 4"/>
    <w:basedOn w:val="Heading5"/>
    <w:next w:val="Normal"/>
    <w:link w:val="Heading4Char"/>
    <w:autoRedefine/>
    <w:uiPriority w:val="9"/>
    <w:rsid w:val="005736A3"/>
    <w:pPr>
      <w:numPr>
        <w:ilvl w:val="3"/>
        <w:numId w:val="22"/>
      </w:numPr>
      <w:spacing w:before="123" w:afterLines="50" w:after="123"/>
      <w:ind w:firstLineChars="0" w:firstLine="0"/>
      <w:outlineLvl w:val="3"/>
    </w:pPr>
  </w:style>
  <w:style w:type="paragraph" w:styleId="Heading5">
    <w:name w:val="heading 5"/>
    <w:basedOn w:val="Normal"/>
    <w:next w:val="Normal"/>
    <w:link w:val="Heading5Char"/>
    <w:uiPriority w:val="9"/>
    <w:rsid w:val="00235422"/>
    <w:pPr>
      <w:keepNext/>
      <w:numPr>
        <w:numId w:val="2"/>
      </w:numPr>
      <w:ind w:left="0" w:hangingChars="142" w:hanging="142"/>
      <w:outlineLvl w:val="4"/>
    </w:pPr>
    <w:rPr>
      <w:rFonts w:ascii="Arial" w:eastAsia="ＭＳ ゴシック" w:hAnsi="Arial"/>
    </w:rPr>
  </w:style>
  <w:style w:type="paragraph" w:styleId="Heading6">
    <w:name w:val="heading 6"/>
    <w:basedOn w:val="Normal"/>
    <w:next w:val="Normal"/>
    <w:link w:val="Heading6Char"/>
    <w:uiPriority w:val="9"/>
    <w:rsid w:val="00CE08F5"/>
    <w:pPr>
      <w:keepNext/>
      <w:numPr>
        <w:ilvl w:val="5"/>
        <w:numId w:val="1"/>
      </w:numPr>
      <w:ind w:leftChars="800" w:left="800"/>
      <w:outlineLvl w:val="5"/>
    </w:pPr>
    <w:rPr>
      <w:b/>
      <w:bCs/>
    </w:rPr>
  </w:style>
  <w:style w:type="paragraph" w:styleId="Heading7">
    <w:name w:val="heading 7"/>
    <w:basedOn w:val="Normal"/>
    <w:next w:val="Normal"/>
    <w:link w:val="Heading7Char"/>
    <w:uiPriority w:val="9"/>
    <w:rsid w:val="00CE08F5"/>
    <w:pPr>
      <w:keepNext/>
      <w:numPr>
        <w:ilvl w:val="6"/>
        <w:numId w:val="1"/>
      </w:numPr>
      <w:ind w:leftChars="800" w:left="800"/>
      <w:outlineLvl w:val="6"/>
    </w:pPr>
  </w:style>
  <w:style w:type="paragraph" w:styleId="Heading8">
    <w:name w:val="heading 8"/>
    <w:basedOn w:val="Normal"/>
    <w:next w:val="Normal"/>
    <w:link w:val="Heading8Char"/>
    <w:uiPriority w:val="9"/>
    <w:rsid w:val="00CE08F5"/>
    <w:pPr>
      <w:keepNext/>
      <w:numPr>
        <w:ilvl w:val="7"/>
        <w:numId w:val="1"/>
      </w:numPr>
      <w:ind w:leftChars="1200" w:left="1200"/>
      <w:outlineLvl w:val="7"/>
    </w:pPr>
  </w:style>
  <w:style w:type="paragraph" w:styleId="Heading9">
    <w:name w:val="heading 9"/>
    <w:basedOn w:val="Normal"/>
    <w:next w:val="Normal"/>
    <w:link w:val="Heading9Char"/>
    <w:uiPriority w:val="9"/>
    <w:rsid w:val="00CE08F5"/>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1E4"/>
    <w:rPr>
      <w:rFonts w:ascii="Arial" w:eastAsia="ＭＳ Ｐゴシック" w:hAnsi="Arial"/>
      <w:b/>
      <w:kern w:val="2"/>
      <w:sz w:val="26"/>
      <w:szCs w:val="20"/>
      <w:shd w:val="pct10" w:color="auto" w:fill="auto"/>
    </w:rPr>
  </w:style>
  <w:style w:type="character" w:customStyle="1" w:styleId="Heading2Char">
    <w:name w:val="Heading 2 Char"/>
    <w:basedOn w:val="DefaultParagraphFont"/>
    <w:link w:val="Heading2"/>
    <w:uiPriority w:val="9"/>
    <w:locked/>
    <w:rsid w:val="002F41E4"/>
    <w:rPr>
      <w:rFonts w:ascii="Arial" w:eastAsia="ＭＳ Ｐゴシック" w:hAnsi="Arial"/>
      <w:b/>
      <w:kern w:val="2"/>
      <w:sz w:val="20"/>
      <w:szCs w:val="20"/>
    </w:rPr>
  </w:style>
  <w:style w:type="character" w:customStyle="1" w:styleId="Heading3Char">
    <w:name w:val="Heading 3 Char"/>
    <w:basedOn w:val="DefaultParagraphFont"/>
    <w:link w:val="Heading3"/>
    <w:uiPriority w:val="9"/>
    <w:rsid w:val="00A41BAA"/>
    <w:rPr>
      <w:rFonts w:ascii="Arial" w:eastAsia="ＭＳ Ｐゴシック" w:hAnsi="Arial" w:cs="俵俽 俹僑僔僢僋"/>
      <w:b/>
      <w:sz w:val="14"/>
      <w:szCs w:val="14"/>
    </w:rPr>
  </w:style>
  <w:style w:type="character" w:customStyle="1" w:styleId="Heading4Char">
    <w:name w:val="Heading 4 Char"/>
    <w:basedOn w:val="DefaultParagraphFont"/>
    <w:link w:val="Heading4"/>
    <w:uiPriority w:val="9"/>
    <w:rsid w:val="005736A3"/>
    <w:rPr>
      <w:rFonts w:ascii="Arial" w:eastAsia="ＭＳ ゴシック" w:hAnsi="Arial"/>
      <w:kern w:val="2"/>
      <w:sz w:val="12"/>
      <w:szCs w:val="20"/>
    </w:rPr>
  </w:style>
  <w:style w:type="character" w:customStyle="1" w:styleId="Heading5Char">
    <w:name w:val="Heading 5 Char"/>
    <w:basedOn w:val="DefaultParagraphFont"/>
    <w:link w:val="Heading5"/>
    <w:uiPriority w:val="9"/>
    <w:rsid w:val="00235422"/>
    <w:rPr>
      <w:rFonts w:ascii="Arial" w:eastAsia="ＭＳ ゴシック" w:hAnsi="Arial"/>
      <w:kern w:val="2"/>
      <w:sz w:val="12"/>
      <w:szCs w:val="20"/>
    </w:rPr>
  </w:style>
  <w:style w:type="character" w:customStyle="1" w:styleId="Heading6Char">
    <w:name w:val="Heading 6 Char"/>
    <w:basedOn w:val="DefaultParagraphFont"/>
    <w:link w:val="Heading6"/>
    <w:uiPriority w:val="9"/>
    <w:rsid w:val="00CD49EC"/>
    <w:rPr>
      <w:b/>
      <w:bCs/>
      <w:kern w:val="2"/>
      <w:sz w:val="12"/>
      <w:szCs w:val="20"/>
    </w:rPr>
  </w:style>
  <w:style w:type="character" w:customStyle="1" w:styleId="Heading7Char">
    <w:name w:val="Heading 7 Char"/>
    <w:basedOn w:val="DefaultParagraphFont"/>
    <w:link w:val="Heading7"/>
    <w:uiPriority w:val="9"/>
    <w:rsid w:val="00CD49EC"/>
    <w:rPr>
      <w:kern w:val="2"/>
      <w:sz w:val="12"/>
      <w:szCs w:val="20"/>
    </w:rPr>
  </w:style>
  <w:style w:type="character" w:customStyle="1" w:styleId="Heading8Char">
    <w:name w:val="Heading 8 Char"/>
    <w:basedOn w:val="DefaultParagraphFont"/>
    <w:link w:val="Heading8"/>
    <w:uiPriority w:val="9"/>
    <w:rsid w:val="00CD49EC"/>
    <w:rPr>
      <w:kern w:val="2"/>
      <w:sz w:val="12"/>
      <w:szCs w:val="20"/>
    </w:rPr>
  </w:style>
  <w:style w:type="character" w:customStyle="1" w:styleId="Heading9Char">
    <w:name w:val="Heading 9 Char"/>
    <w:basedOn w:val="DefaultParagraphFont"/>
    <w:link w:val="Heading9"/>
    <w:uiPriority w:val="9"/>
    <w:semiHidden/>
    <w:rsid w:val="00CD49EC"/>
    <w:rPr>
      <w:kern w:val="2"/>
      <w:szCs w:val="20"/>
    </w:rPr>
  </w:style>
  <w:style w:type="paragraph" w:styleId="DocumentMap">
    <w:name w:val="Document Map"/>
    <w:basedOn w:val="Normal"/>
    <w:link w:val="DocumentMapChar"/>
    <w:uiPriority w:val="99"/>
    <w:semiHidden/>
    <w:rsid w:val="00CE08F5"/>
    <w:pPr>
      <w:shd w:val="clear" w:color="auto" w:fill="000080"/>
    </w:pPr>
    <w:rPr>
      <w:rFonts w:ascii="Arial" w:eastAsia="ＭＳ ゴシック" w:hAnsi="Arial"/>
    </w:rPr>
  </w:style>
  <w:style w:type="character" w:customStyle="1" w:styleId="DocumentMapChar">
    <w:name w:val="Document Map Char"/>
    <w:basedOn w:val="DefaultParagraphFont"/>
    <w:link w:val="DocumentMap"/>
    <w:uiPriority w:val="99"/>
    <w:semiHidden/>
    <w:rsid w:val="00CD49EC"/>
    <w:rPr>
      <w:rFonts w:ascii="Times New Roman" w:hAnsi="Times New Roman"/>
      <w:kern w:val="2"/>
      <w:sz w:val="2"/>
      <w:szCs w:val="2"/>
    </w:rPr>
  </w:style>
  <w:style w:type="paragraph" w:styleId="BodyText">
    <w:name w:val="Body Text"/>
    <w:basedOn w:val="Normal"/>
    <w:link w:val="BodyTextChar"/>
    <w:rsid w:val="00CE08F5"/>
  </w:style>
  <w:style w:type="character" w:customStyle="1" w:styleId="BodyTextChar">
    <w:name w:val="Body Text Char"/>
    <w:basedOn w:val="DefaultParagraphFont"/>
    <w:link w:val="BodyText"/>
    <w:rsid w:val="00CD49EC"/>
    <w:rPr>
      <w:kern w:val="2"/>
      <w:szCs w:val="20"/>
    </w:rPr>
  </w:style>
  <w:style w:type="paragraph" w:styleId="TOC1">
    <w:name w:val="toc 1"/>
    <w:basedOn w:val="Normal"/>
    <w:next w:val="Normal"/>
    <w:autoRedefine/>
    <w:uiPriority w:val="39"/>
    <w:rsid w:val="00CB0122"/>
    <w:pPr>
      <w:tabs>
        <w:tab w:val="right" w:leader="dot" w:pos="9060"/>
      </w:tabs>
    </w:pPr>
    <w:rPr>
      <w:b/>
      <w:sz w:val="16"/>
    </w:rPr>
  </w:style>
  <w:style w:type="character" w:styleId="Hyperlink">
    <w:name w:val="Hyperlink"/>
    <w:basedOn w:val="DefaultParagraphFont"/>
    <w:uiPriority w:val="99"/>
    <w:rsid w:val="00CE08F5"/>
    <w:rPr>
      <w:rFonts w:cs="Times New Roman"/>
      <w:color w:val="0000FF"/>
      <w:u w:val="single"/>
    </w:rPr>
  </w:style>
  <w:style w:type="paragraph" w:styleId="Header">
    <w:name w:val="header"/>
    <w:basedOn w:val="Normal"/>
    <w:link w:val="HeaderChar"/>
    <w:uiPriority w:val="99"/>
    <w:rsid w:val="00AF27BF"/>
    <w:pPr>
      <w:tabs>
        <w:tab w:val="center" w:pos="4252"/>
        <w:tab w:val="right" w:pos="8504"/>
      </w:tabs>
      <w:snapToGrid w:val="0"/>
    </w:pPr>
    <w:rPr>
      <w:rFonts w:ascii="Arial" w:eastAsia="ＭＳ ゴシック" w:hAnsi="Arial"/>
    </w:rPr>
  </w:style>
  <w:style w:type="character" w:customStyle="1" w:styleId="HeaderChar">
    <w:name w:val="Header Char"/>
    <w:basedOn w:val="DefaultParagraphFont"/>
    <w:link w:val="Header"/>
    <w:uiPriority w:val="99"/>
    <w:semiHidden/>
    <w:rsid w:val="00CD49EC"/>
    <w:rPr>
      <w:kern w:val="2"/>
      <w:szCs w:val="20"/>
    </w:rPr>
  </w:style>
  <w:style w:type="paragraph" w:styleId="Footer">
    <w:name w:val="footer"/>
    <w:basedOn w:val="Normal"/>
    <w:link w:val="FooterChar"/>
    <w:uiPriority w:val="99"/>
    <w:rsid w:val="00CE08F5"/>
    <w:pPr>
      <w:tabs>
        <w:tab w:val="center" w:pos="4252"/>
        <w:tab w:val="right" w:pos="8504"/>
      </w:tabs>
      <w:snapToGrid w:val="0"/>
    </w:pPr>
  </w:style>
  <w:style w:type="character" w:customStyle="1" w:styleId="FooterChar">
    <w:name w:val="Footer Char"/>
    <w:basedOn w:val="DefaultParagraphFont"/>
    <w:link w:val="Footer"/>
    <w:uiPriority w:val="99"/>
    <w:rsid w:val="00CD49EC"/>
    <w:rPr>
      <w:kern w:val="2"/>
      <w:szCs w:val="20"/>
    </w:rPr>
  </w:style>
  <w:style w:type="character" w:styleId="PageNumber">
    <w:name w:val="page number"/>
    <w:basedOn w:val="DefaultParagraphFont"/>
    <w:uiPriority w:val="99"/>
    <w:rsid w:val="00CE08F5"/>
    <w:rPr>
      <w:rFonts w:cs="Times New Roman"/>
    </w:rPr>
  </w:style>
  <w:style w:type="paragraph" w:styleId="TOC2">
    <w:name w:val="toc 2"/>
    <w:basedOn w:val="Normal"/>
    <w:next w:val="Normal"/>
    <w:autoRedefine/>
    <w:uiPriority w:val="39"/>
    <w:rsid w:val="00CE08F5"/>
    <w:pPr>
      <w:ind w:leftChars="100" w:left="210"/>
    </w:pPr>
  </w:style>
  <w:style w:type="paragraph" w:styleId="TOC3">
    <w:name w:val="toc 3"/>
    <w:basedOn w:val="Normal"/>
    <w:next w:val="Normal"/>
    <w:autoRedefine/>
    <w:uiPriority w:val="39"/>
    <w:rsid w:val="00D758C5"/>
    <w:pPr>
      <w:ind w:leftChars="200" w:left="420"/>
    </w:pPr>
  </w:style>
  <w:style w:type="paragraph" w:customStyle="1" w:styleId="10">
    <w:name w:val="本文1"/>
    <w:basedOn w:val="Normal"/>
    <w:rsid w:val="00CE08F5"/>
    <w:pPr>
      <w:ind w:left="315"/>
    </w:pPr>
  </w:style>
  <w:style w:type="paragraph" w:customStyle="1" w:styleId="2">
    <w:name w:val="本文2"/>
    <w:basedOn w:val="Normal"/>
    <w:rsid w:val="00CE08F5"/>
    <w:pPr>
      <w:ind w:left="485"/>
    </w:pPr>
  </w:style>
  <w:style w:type="paragraph" w:customStyle="1" w:styleId="30">
    <w:name w:val="本文3"/>
    <w:basedOn w:val="Normal"/>
    <w:rsid w:val="00CE08F5"/>
    <w:pPr>
      <w:ind w:left="840"/>
    </w:pPr>
  </w:style>
  <w:style w:type="paragraph" w:customStyle="1" w:styleId="a0">
    <w:name w:val="トップページタイトル"/>
    <w:basedOn w:val="Normal"/>
    <w:rsid w:val="00B06A51"/>
    <w:pPr>
      <w:shd w:val="clear" w:color="auto" w:fill="4C4C4C"/>
      <w:jc w:val="center"/>
    </w:pPr>
    <w:rPr>
      <w:rFonts w:ascii="HGSoeiKakugothicUB" w:eastAsia="HGSoeiKakugothicUB" w:cs="ＭＳ 明朝"/>
      <w:color w:val="FFFFFF"/>
      <w:sz w:val="44"/>
      <w:szCs w:val="16"/>
    </w:rPr>
  </w:style>
  <w:style w:type="character" w:styleId="FollowedHyperlink">
    <w:name w:val="FollowedHyperlink"/>
    <w:basedOn w:val="DefaultParagraphFont"/>
    <w:uiPriority w:val="99"/>
    <w:rsid w:val="00CE08F5"/>
    <w:rPr>
      <w:rFonts w:cs="Times New Roman"/>
      <w:color w:val="800080"/>
      <w:u w:val="single"/>
    </w:rPr>
  </w:style>
  <w:style w:type="paragraph" w:customStyle="1" w:styleId="5">
    <w:name w:val="本文 5"/>
    <w:basedOn w:val="BodyText"/>
    <w:rsid w:val="00CE08F5"/>
    <w:pPr>
      <w:autoSpaceDE w:val="0"/>
      <w:autoSpaceDN w:val="0"/>
      <w:snapToGrid w:val="0"/>
      <w:spacing w:afterLines="25" w:line="240" w:lineRule="atLeast"/>
      <w:ind w:left="709" w:firstLineChars="100" w:firstLine="100"/>
    </w:pPr>
    <w:rPr>
      <w:rFonts w:ascii="ＭＳ Ｐ明朝" w:eastAsia="ＭＳ Ｐ明朝"/>
    </w:rPr>
  </w:style>
  <w:style w:type="paragraph" w:styleId="Caption">
    <w:name w:val="caption"/>
    <w:basedOn w:val="Normal"/>
    <w:next w:val="Normal"/>
    <w:uiPriority w:val="35"/>
    <w:rsid w:val="00CE08F5"/>
    <w:rPr>
      <w:b/>
      <w:bCs/>
      <w:szCs w:val="17"/>
    </w:rPr>
  </w:style>
  <w:style w:type="paragraph" w:styleId="BodyText3">
    <w:name w:val="Body Text 3"/>
    <w:basedOn w:val="Normal"/>
    <w:link w:val="BodyText3Char"/>
    <w:uiPriority w:val="99"/>
    <w:rsid w:val="00CE08F5"/>
    <w:rPr>
      <w:szCs w:val="12"/>
    </w:rPr>
  </w:style>
  <w:style w:type="character" w:customStyle="1" w:styleId="BodyText3Char">
    <w:name w:val="Body Text 3 Char"/>
    <w:basedOn w:val="DefaultParagraphFont"/>
    <w:link w:val="BodyText3"/>
    <w:uiPriority w:val="99"/>
    <w:semiHidden/>
    <w:rsid w:val="00CD49EC"/>
    <w:rPr>
      <w:kern w:val="2"/>
      <w:sz w:val="12"/>
      <w:szCs w:val="12"/>
    </w:rPr>
  </w:style>
  <w:style w:type="paragraph" w:styleId="PlainText">
    <w:name w:val="Plain Text"/>
    <w:basedOn w:val="Normal"/>
    <w:link w:val="PlainTextChar"/>
    <w:uiPriority w:val="99"/>
    <w:rsid w:val="00CE08F5"/>
    <w:rPr>
      <w:rFonts w:ascii="ＭＳ 明朝" w:hAnsi="Courier New" w:cs="Courier New"/>
      <w:szCs w:val="17"/>
    </w:rPr>
  </w:style>
  <w:style w:type="character" w:customStyle="1" w:styleId="PlainTextChar">
    <w:name w:val="Plain Text Char"/>
    <w:basedOn w:val="DefaultParagraphFont"/>
    <w:link w:val="PlainText"/>
    <w:uiPriority w:val="99"/>
    <w:semiHidden/>
    <w:rsid w:val="00CD49EC"/>
    <w:rPr>
      <w:rFonts w:ascii="ＭＳ 明朝" w:hAnsi="Courier New" w:cs="Courier New"/>
      <w:kern w:val="2"/>
      <w:sz w:val="17"/>
      <w:szCs w:val="17"/>
    </w:rPr>
  </w:style>
  <w:style w:type="paragraph" w:styleId="FootnoteText">
    <w:name w:val="footnote text"/>
    <w:basedOn w:val="Normal"/>
    <w:link w:val="FootnoteTextChar"/>
    <w:uiPriority w:val="99"/>
    <w:semiHidden/>
    <w:rsid w:val="00CE08F5"/>
    <w:pPr>
      <w:snapToGrid w:val="0"/>
      <w:jc w:val="left"/>
    </w:pPr>
  </w:style>
  <w:style w:type="character" w:customStyle="1" w:styleId="FootnoteTextChar">
    <w:name w:val="Footnote Text Char"/>
    <w:basedOn w:val="DefaultParagraphFont"/>
    <w:link w:val="FootnoteText"/>
    <w:uiPriority w:val="99"/>
    <w:semiHidden/>
    <w:rsid w:val="00CD49EC"/>
    <w:rPr>
      <w:kern w:val="2"/>
      <w:szCs w:val="20"/>
    </w:rPr>
  </w:style>
  <w:style w:type="character" w:styleId="FootnoteReference">
    <w:name w:val="footnote reference"/>
    <w:basedOn w:val="DefaultParagraphFont"/>
    <w:uiPriority w:val="99"/>
    <w:semiHidden/>
    <w:rsid w:val="00CE08F5"/>
    <w:rPr>
      <w:rFonts w:cs="Times New Roman"/>
      <w:vertAlign w:val="superscript"/>
    </w:rPr>
  </w:style>
  <w:style w:type="character" w:styleId="CommentReference">
    <w:name w:val="annotation reference"/>
    <w:basedOn w:val="DefaultParagraphFont"/>
    <w:uiPriority w:val="99"/>
    <w:semiHidden/>
    <w:rsid w:val="00CE08F5"/>
    <w:rPr>
      <w:rFonts w:cs="Times New Roman"/>
      <w:sz w:val="14"/>
      <w:szCs w:val="14"/>
    </w:rPr>
  </w:style>
  <w:style w:type="paragraph" w:styleId="CommentText">
    <w:name w:val="annotation text"/>
    <w:basedOn w:val="Normal"/>
    <w:link w:val="CommentTextChar"/>
    <w:uiPriority w:val="99"/>
    <w:semiHidden/>
    <w:rsid w:val="00CE08F5"/>
    <w:pPr>
      <w:jc w:val="left"/>
    </w:pPr>
  </w:style>
  <w:style w:type="character" w:customStyle="1" w:styleId="CommentTextChar">
    <w:name w:val="Comment Text Char"/>
    <w:basedOn w:val="DefaultParagraphFont"/>
    <w:link w:val="CommentText"/>
    <w:uiPriority w:val="99"/>
    <w:semiHidden/>
    <w:rsid w:val="00CD49EC"/>
    <w:rPr>
      <w:kern w:val="2"/>
      <w:szCs w:val="20"/>
    </w:rPr>
  </w:style>
  <w:style w:type="paragraph" w:styleId="CommentSubject">
    <w:name w:val="annotation subject"/>
    <w:basedOn w:val="CommentText"/>
    <w:next w:val="CommentText"/>
    <w:link w:val="CommentSubjectChar"/>
    <w:uiPriority w:val="99"/>
    <w:semiHidden/>
    <w:rsid w:val="00CE08F5"/>
    <w:rPr>
      <w:b/>
      <w:bCs/>
    </w:rPr>
  </w:style>
  <w:style w:type="character" w:customStyle="1" w:styleId="CommentSubjectChar">
    <w:name w:val="Comment Subject Char"/>
    <w:basedOn w:val="CommentTextChar"/>
    <w:link w:val="CommentSubject"/>
    <w:uiPriority w:val="99"/>
    <w:semiHidden/>
    <w:rsid w:val="00CD49EC"/>
    <w:rPr>
      <w:b/>
      <w:bCs/>
      <w:kern w:val="2"/>
      <w:szCs w:val="20"/>
    </w:rPr>
  </w:style>
  <w:style w:type="paragraph" w:styleId="BalloonText">
    <w:name w:val="Balloon Text"/>
    <w:basedOn w:val="Normal"/>
    <w:link w:val="BalloonTextChar"/>
    <w:uiPriority w:val="99"/>
    <w:semiHidden/>
    <w:rsid w:val="00CE08F5"/>
    <w:rPr>
      <w:rFonts w:ascii="Arial" w:eastAsia="ＭＳ ゴシック" w:hAnsi="Arial"/>
      <w:szCs w:val="14"/>
    </w:rPr>
  </w:style>
  <w:style w:type="character" w:customStyle="1" w:styleId="BalloonTextChar">
    <w:name w:val="Balloon Text Char"/>
    <w:basedOn w:val="DefaultParagraphFont"/>
    <w:link w:val="BalloonText"/>
    <w:uiPriority w:val="99"/>
    <w:semiHidden/>
    <w:rsid w:val="00CD49EC"/>
    <w:rPr>
      <w:rFonts w:ascii="Arial" w:eastAsia="ＭＳ ゴシック" w:hAnsi="Arial" w:cs="Times New Roman"/>
      <w:kern w:val="2"/>
      <w:sz w:val="2"/>
      <w:szCs w:val="2"/>
    </w:rPr>
  </w:style>
  <w:style w:type="paragraph" w:customStyle="1" w:styleId="a1">
    <w:name w:val="ﾍﾟｰｼﾞ罫線枠"/>
    <w:basedOn w:val="Normal"/>
    <w:rsid w:val="00544812"/>
    <w:pPr>
      <w:adjustRightInd w:val="0"/>
      <w:spacing w:line="360" w:lineRule="atLeast"/>
      <w:textAlignment w:val="baseline"/>
    </w:pPr>
    <w:rPr>
      <w:rFonts w:cs="Century"/>
      <w:kern w:val="0"/>
      <w:szCs w:val="14"/>
    </w:rPr>
  </w:style>
  <w:style w:type="paragraph" w:styleId="ListParagraph">
    <w:name w:val="List Paragraph"/>
    <w:basedOn w:val="Normal"/>
    <w:link w:val="ListParagraphChar"/>
    <w:uiPriority w:val="34"/>
    <w:qFormat/>
    <w:rsid w:val="005D027B"/>
    <w:pPr>
      <w:numPr>
        <w:numId w:val="8"/>
      </w:numPr>
      <w:ind w:left="0" w:firstLine="0"/>
    </w:pPr>
    <w:rPr>
      <w:szCs w:val="18"/>
    </w:rPr>
  </w:style>
  <w:style w:type="table" w:styleId="TableGrid">
    <w:name w:val="Table Grid"/>
    <w:basedOn w:val="TableNormal"/>
    <w:rsid w:val="0054481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rsid w:val="00F34B76"/>
    <w:pPr>
      <w:keepLines/>
      <w:widowControl/>
      <w:numPr>
        <w:numId w:val="0"/>
      </w:numPr>
      <w:snapToGrid/>
      <w:spacing w:before="480" w:afterLines="0" w:line="276" w:lineRule="auto"/>
      <w:outlineLvl w:val="9"/>
    </w:pPr>
    <w:rPr>
      <w:bCs/>
      <w:color w:val="365F91"/>
      <w:kern w:val="0"/>
      <w:sz w:val="24"/>
      <w:szCs w:val="24"/>
    </w:rPr>
  </w:style>
  <w:style w:type="paragraph" w:styleId="NormalWeb">
    <w:name w:val="Normal (Web)"/>
    <w:basedOn w:val="Normal"/>
    <w:uiPriority w:val="99"/>
    <w:unhideWhenUsed/>
    <w:rsid w:val="005466B6"/>
    <w:pPr>
      <w:widowControl/>
      <w:spacing w:before="100" w:beforeAutospacing="1" w:after="100" w:afterAutospacing="1"/>
      <w:jc w:val="left"/>
    </w:pPr>
    <w:rPr>
      <w:rFonts w:ascii="ＭＳ Ｐゴシック" w:eastAsia="ＭＳ Ｐゴシック" w:hAnsi="ＭＳ Ｐゴシック" w:cs="ＭＳ Ｐゴシック"/>
      <w:kern w:val="0"/>
      <w:sz w:val="20"/>
    </w:rPr>
  </w:style>
  <w:style w:type="character" w:styleId="Emphasis">
    <w:name w:val="Emphasis"/>
    <w:basedOn w:val="DefaultParagraphFont"/>
    <w:rsid w:val="00276AB1"/>
    <w:rPr>
      <w:i/>
      <w:iCs/>
    </w:rPr>
  </w:style>
  <w:style w:type="paragraph" w:styleId="NoSpacing">
    <w:name w:val="No Spacing"/>
    <w:uiPriority w:val="1"/>
    <w:rsid w:val="00CA485A"/>
    <w:pPr>
      <w:widowControl w:val="0"/>
      <w:jc w:val="both"/>
    </w:pPr>
    <w:rPr>
      <w:kern w:val="2"/>
    </w:rPr>
  </w:style>
  <w:style w:type="paragraph" w:customStyle="1" w:styleId="10pt">
    <w:name w:val="スタイル 10 pt"/>
    <w:basedOn w:val="Normal"/>
    <w:rsid w:val="00E618A2"/>
    <w:pPr>
      <w:widowControl/>
      <w:shd w:val="clear" w:color="auto" w:fill="262626"/>
      <w:ind w:left="576"/>
      <w:jc w:val="left"/>
    </w:pPr>
    <w:rPr>
      <w:rFonts w:ascii="Times New Roman" w:hAnsi="Times New Roman"/>
      <w:kern w:val="0"/>
      <w:szCs w:val="16"/>
    </w:rPr>
  </w:style>
  <w:style w:type="character" w:styleId="Strong">
    <w:name w:val="Strong"/>
    <w:basedOn w:val="DefaultParagraphFont"/>
    <w:rsid w:val="00E618A2"/>
    <w:rPr>
      <w:b/>
      <w:bCs/>
    </w:rPr>
  </w:style>
  <w:style w:type="paragraph" w:customStyle="1" w:styleId="Table1">
    <w:name w:val="Table 1"/>
    <w:basedOn w:val="Normal"/>
    <w:rsid w:val="00E278A2"/>
    <w:pPr>
      <w:keepNext/>
      <w:keepLines/>
      <w:widowControl/>
      <w:snapToGrid w:val="0"/>
      <w:jc w:val="left"/>
    </w:pPr>
    <w:rPr>
      <w:rFonts w:ascii="Arial" w:hAnsi="Arial"/>
      <w:b/>
      <w:kern w:val="0"/>
      <w:sz w:val="20"/>
      <w:szCs w:val="16"/>
      <w:lang w:eastAsia="en-US"/>
    </w:rPr>
  </w:style>
  <w:style w:type="table" w:styleId="TableGrid8">
    <w:name w:val="Table Grid 8"/>
    <w:basedOn w:val="TableNormal"/>
    <w:rsid w:val="00E92215"/>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4">
    <w:name w:val="Table Columns 4"/>
    <w:basedOn w:val="TableNormal"/>
    <w:rsid w:val="00D84A96"/>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rsid w:val="00D84A9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2">
    <w:name w:val="表スタイル"/>
    <w:basedOn w:val="TableNormal"/>
    <w:rsid w:val="00FB5645"/>
    <w:pPr>
      <w:jc w:val="both"/>
    </w:pPr>
    <w:rPr>
      <w:rFonts w:eastAsia="ＭＳ ゴシック"/>
      <w:sz w:val="14"/>
    </w:rPr>
    <w:tblPr>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eastAsia="ＭＳ ゴシック"/>
        <w:sz w:val="14"/>
      </w:rPr>
      <w:tblPr/>
      <w:tcPr>
        <w:shd w:val="clear" w:color="auto" w:fill="C0C0C0"/>
        <w:vAlign w:val="center"/>
      </w:tcPr>
    </w:tblStylePr>
  </w:style>
  <w:style w:type="paragraph" w:styleId="TOC4">
    <w:name w:val="toc 4"/>
    <w:basedOn w:val="Normal"/>
    <w:next w:val="Normal"/>
    <w:autoRedefine/>
    <w:uiPriority w:val="39"/>
    <w:rsid w:val="00B11FD0"/>
    <w:pPr>
      <w:ind w:leftChars="300" w:left="540"/>
    </w:pPr>
  </w:style>
  <w:style w:type="paragraph" w:customStyle="1" w:styleId="11">
    <w:name w:val="標準 + 最初の行 :  1 字"/>
    <w:basedOn w:val="Normal"/>
    <w:link w:val="12"/>
    <w:rsid w:val="000B425C"/>
    <w:pPr>
      <w:ind w:firstLineChars="84" w:firstLine="154"/>
    </w:pPr>
    <w:rPr>
      <w:rFonts w:ascii="Times" w:hAnsi="Times"/>
      <w:sz w:val="16"/>
      <w:szCs w:val="16"/>
    </w:rPr>
  </w:style>
  <w:style w:type="character" w:customStyle="1" w:styleId="12">
    <w:name w:val="標準 + 最初の行 :  1 字 (文字)"/>
    <w:link w:val="11"/>
    <w:rsid w:val="000B425C"/>
    <w:rPr>
      <w:rFonts w:ascii="Times" w:hAnsi="Times"/>
      <w:kern w:val="2"/>
    </w:rPr>
  </w:style>
  <w:style w:type="table" w:styleId="TableProfessional">
    <w:name w:val="Table Professional"/>
    <w:basedOn w:val="TableNormal"/>
    <w:rsid w:val="00EE61BA"/>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extm1">
    <w:name w:val="textm1"/>
    <w:basedOn w:val="DefaultParagraphFont"/>
    <w:rsid w:val="00AB48D6"/>
    <w:rPr>
      <w:color w:val="333333"/>
      <w:sz w:val="15"/>
      <w:szCs w:val="15"/>
    </w:rPr>
  </w:style>
  <w:style w:type="paragraph" w:styleId="Title">
    <w:name w:val="Title"/>
    <w:basedOn w:val="Normal"/>
    <w:next w:val="Normal"/>
    <w:link w:val="TitleChar"/>
    <w:rsid w:val="00211073"/>
    <w:pPr>
      <w:spacing w:before="240" w:after="120"/>
      <w:jc w:val="center"/>
      <w:outlineLvl w:val="0"/>
    </w:pPr>
    <w:rPr>
      <w:rFonts w:asciiTheme="majorHAnsi" w:eastAsia="ＭＳ ゴシック" w:hAnsiTheme="majorHAnsi" w:cstheme="majorBidi"/>
      <w:sz w:val="28"/>
      <w:szCs w:val="28"/>
    </w:rPr>
  </w:style>
  <w:style w:type="character" w:customStyle="1" w:styleId="TitleChar">
    <w:name w:val="Title Char"/>
    <w:basedOn w:val="DefaultParagraphFont"/>
    <w:link w:val="Title"/>
    <w:rsid w:val="00211073"/>
    <w:rPr>
      <w:rFonts w:asciiTheme="majorHAnsi" w:eastAsia="ＭＳ ゴシック" w:hAnsiTheme="majorHAnsi" w:cstheme="majorBidi"/>
      <w:kern w:val="2"/>
      <w:sz w:val="28"/>
      <w:szCs w:val="28"/>
    </w:rPr>
  </w:style>
  <w:style w:type="paragraph" w:styleId="Subtitle">
    <w:name w:val="Subtitle"/>
    <w:basedOn w:val="Normal"/>
    <w:next w:val="Normal"/>
    <w:link w:val="SubtitleChar"/>
    <w:rsid w:val="0076225B"/>
    <w:pPr>
      <w:jc w:val="center"/>
      <w:outlineLvl w:val="1"/>
    </w:pPr>
    <w:rPr>
      <w:rFonts w:asciiTheme="majorHAnsi" w:eastAsia="ＭＳ ゴシック" w:hAnsiTheme="majorHAnsi" w:cstheme="majorBidi"/>
      <w:sz w:val="20"/>
    </w:rPr>
  </w:style>
  <w:style w:type="character" w:customStyle="1" w:styleId="SubtitleChar">
    <w:name w:val="Subtitle Char"/>
    <w:basedOn w:val="DefaultParagraphFont"/>
    <w:link w:val="Subtitle"/>
    <w:rsid w:val="0076225B"/>
    <w:rPr>
      <w:rFonts w:asciiTheme="majorHAnsi" w:eastAsia="ＭＳ ゴシック" w:hAnsiTheme="majorHAnsi" w:cstheme="majorBidi"/>
      <w:kern w:val="2"/>
      <w:sz w:val="20"/>
      <w:szCs w:val="20"/>
    </w:rPr>
  </w:style>
  <w:style w:type="paragraph" w:styleId="Date">
    <w:name w:val="Date"/>
    <w:basedOn w:val="Normal"/>
    <w:next w:val="Normal"/>
    <w:link w:val="DateChar"/>
    <w:rsid w:val="00583B7D"/>
  </w:style>
  <w:style w:type="character" w:customStyle="1" w:styleId="DateChar">
    <w:name w:val="Date Char"/>
    <w:basedOn w:val="DefaultParagraphFont"/>
    <w:link w:val="Date"/>
    <w:rsid w:val="00583B7D"/>
    <w:rPr>
      <w:kern w:val="2"/>
      <w:sz w:val="14"/>
      <w:szCs w:val="20"/>
    </w:rPr>
  </w:style>
  <w:style w:type="table" w:styleId="TableColumns3">
    <w:name w:val="Table Columns 3"/>
    <w:basedOn w:val="TableNormal"/>
    <w:rsid w:val="00D233F3"/>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Shading1">
    <w:name w:val="Medium Shading 1"/>
    <w:basedOn w:val="TableNormal"/>
    <w:uiPriority w:val="63"/>
    <w:rsid w:val="00F4578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6">
    <w:name w:val="toc 6"/>
    <w:basedOn w:val="Normal"/>
    <w:next w:val="Normal"/>
    <w:autoRedefine/>
    <w:uiPriority w:val="39"/>
    <w:rsid w:val="009D2B0D"/>
    <w:pPr>
      <w:ind w:leftChars="500" w:left="900"/>
    </w:pPr>
  </w:style>
  <w:style w:type="paragraph" w:customStyle="1" w:styleId="JAUI0">
    <w:name w:val="JA_UI_表_タイトル行"/>
    <w:basedOn w:val="Normal"/>
    <w:rsid w:val="00B11698"/>
    <w:pPr>
      <w:jc w:val="center"/>
    </w:pPr>
    <w:rPr>
      <w:rFonts w:ascii="ＭＳ 明朝" w:hAnsi="Arial"/>
      <w:sz w:val="16"/>
    </w:rPr>
  </w:style>
  <w:style w:type="paragraph" w:customStyle="1" w:styleId="JAUI1">
    <w:name w:val="JA_UI_表_本文"/>
    <w:basedOn w:val="Normal"/>
    <w:rsid w:val="00B11698"/>
    <w:pPr>
      <w:adjustRightInd w:val="0"/>
      <w:spacing w:line="60" w:lineRule="atLeast"/>
      <w:jc w:val="left"/>
      <w:textAlignment w:val="baseline"/>
    </w:pPr>
    <w:rPr>
      <w:rFonts w:ascii="ＭＳ 明朝" w:hAnsi="ＭＳ 明朝" w:cs="ＭＳ 明朝"/>
      <w:snapToGrid w:val="0"/>
      <w:kern w:val="0"/>
      <w:sz w:val="16"/>
      <w:szCs w:val="16"/>
    </w:rPr>
  </w:style>
  <w:style w:type="paragraph" w:customStyle="1" w:styleId="JAUI">
    <w:name w:val="JA_UI_表_項番"/>
    <w:basedOn w:val="Normal"/>
    <w:rsid w:val="00B11698"/>
    <w:pPr>
      <w:numPr>
        <w:numId w:val="3"/>
      </w:numPr>
      <w:jc w:val="left"/>
    </w:pPr>
    <w:rPr>
      <w:rFonts w:ascii="ＭＳ 明朝" w:hAnsi="ＭＳ 明朝"/>
      <w:sz w:val="16"/>
      <w:szCs w:val="16"/>
    </w:rPr>
  </w:style>
  <w:style w:type="paragraph" w:customStyle="1" w:styleId="a3">
    <w:name w:val="レベル２標準"/>
    <w:basedOn w:val="NormalIndent"/>
    <w:rsid w:val="00312044"/>
    <w:pPr>
      <w:adjustRightInd w:val="0"/>
      <w:spacing w:line="360" w:lineRule="atLeast"/>
      <w:ind w:leftChars="0" w:left="640" w:firstLine="200"/>
      <w:jc w:val="left"/>
      <w:textAlignment w:val="baseline"/>
    </w:pPr>
    <w:rPr>
      <w:rFonts w:hAnsi="Arial"/>
      <w:kern w:val="0"/>
      <w:sz w:val="16"/>
      <w:szCs w:val="16"/>
    </w:rPr>
  </w:style>
  <w:style w:type="paragraph" w:styleId="NormalIndent">
    <w:name w:val="Normal Indent"/>
    <w:basedOn w:val="Normal"/>
    <w:link w:val="NormalIndentChar"/>
    <w:rsid w:val="00312044"/>
    <w:pPr>
      <w:ind w:leftChars="400" w:left="840"/>
    </w:pPr>
  </w:style>
  <w:style w:type="paragraph" w:customStyle="1" w:styleId="a4">
    <w:name w:val="レベル３標準"/>
    <w:basedOn w:val="NormalIndent"/>
    <w:rsid w:val="00312044"/>
    <w:pPr>
      <w:adjustRightInd w:val="0"/>
      <w:spacing w:line="360" w:lineRule="atLeast"/>
      <w:ind w:leftChars="0" w:left="1000" w:firstLine="200"/>
      <w:jc w:val="left"/>
      <w:textAlignment w:val="baseline"/>
    </w:pPr>
    <w:rPr>
      <w:rFonts w:hAnsi="Arial"/>
      <w:kern w:val="0"/>
      <w:sz w:val="16"/>
      <w:szCs w:val="16"/>
    </w:rPr>
  </w:style>
  <w:style w:type="paragraph" w:styleId="TOC5">
    <w:name w:val="toc 5"/>
    <w:basedOn w:val="Normal"/>
    <w:next w:val="Normal"/>
    <w:autoRedefine/>
    <w:uiPriority w:val="39"/>
    <w:unhideWhenUsed/>
    <w:rsid w:val="00D15E17"/>
    <w:pPr>
      <w:ind w:leftChars="400" w:left="840"/>
    </w:pPr>
    <w:rPr>
      <w:rFonts w:asciiTheme="minorHAnsi" w:eastAsiaTheme="minorEastAsia" w:hAnsiTheme="minorHAnsi" w:cstheme="minorBidi"/>
      <w:sz w:val="17"/>
      <w:szCs w:val="18"/>
    </w:rPr>
  </w:style>
  <w:style w:type="paragraph" w:styleId="TOC7">
    <w:name w:val="toc 7"/>
    <w:basedOn w:val="Normal"/>
    <w:next w:val="Normal"/>
    <w:autoRedefine/>
    <w:uiPriority w:val="39"/>
    <w:unhideWhenUsed/>
    <w:rsid w:val="00D15E17"/>
    <w:pPr>
      <w:ind w:leftChars="600" w:left="1260"/>
    </w:pPr>
    <w:rPr>
      <w:rFonts w:asciiTheme="minorHAnsi" w:eastAsiaTheme="minorEastAsia" w:hAnsiTheme="minorHAnsi" w:cstheme="minorBidi"/>
      <w:sz w:val="17"/>
      <w:szCs w:val="18"/>
    </w:rPr>
  </w:style>
  <w:style w:type="paragraph" w:styleId="TOC8">
    <w:name w:val="toc 8"/>
    <w:basedOn w:val="Normal"/>
    <w:next w:val="Normal"/>
    <w:autoRedefine/>
    <w:uiPriority w:val="39"/>
    <w:unhideWhenUsed/>
    <w:rsid w:val="00D15E17"/>
    <w:pPr>
      <w:ind w:leftChars="700" w:left="1470"/>
    </w:pPr>
    <w:rPr>
      <w:rFonts w:asciiTheme="minorHAnsi" w:eastAsiaTheme="minorEastAsia" w:hAnsiTheme="minorHAnsi" w:cstheme="minorBidi"/>
      <w:sz w:val="17"/>
      <w:szCs w:val="18"/>
    </w:rPr>
  </w:style>
  <w:style w:type="paragraph" w:styleId="TOC9">
    <w:name w:val="toc 9"/>
    <w:basedOn w:val="Normal"/>
    <w:next w:val="Normal"/>
    <w:autoRedefine/>
    <w:uiPriority w:val="39"/>
    <w:unhideWhenUsed/>
    <w:rsid w:val="00D15E17"/>
    <w:pPr>
      <w:ind w:leftChars="800" w:left="1680"/>
    </w:pPr>
    <w:rPr>
      <w:rFonts w:asciiTheme="minorHAnsi" w:eastAsiaTheme="minorEastAsia" w:hAnsiTheme="minorHAnsi" w:cstheme="minorBidi"/>
      <w:sz w:val="17"/>
      <w:szCs w:val="18"/>
    </w:rPr>
  </w:style>
  <w:style w:type="paragraph" w:customStyle="1" w:styleId="20">
    <w:name w:val="見出し2本文"/>
    <w:basedOn w:val="Normal"/>
    <w:rsid w:val="004826A5"/>
    <w:pPr>
      <w:ind w:leftChars="200" w:left="420" w:firstLineChars="100" w:firstLine="200"/>
      <w:jc w:val="left"/>
      <w:outlineLvl w:val="1"/>
    </w:pPr>
    <w:rPr>
      <w:rFonts w:ascii="ＭＳ 明朝" w:hAnsi="Arial"/>
      <w:sz w:val="16"/>
    </w:rPr>
  </w:style>
  <w:style w:type="paragraph" w:customStyle="1" w:styleId="font5">
    <w:name w:val="font5"/>
    <w:basedOn w:val="Normal"/>
    <w:rsid w:val="00432E02"/>
    <w:pPr>
      <w:widowControl/>
      <w:spacing w:before="100" w:beforeAutospacing="1" w:after="100" w:afterAutospacing="1"/>
      <w:jc w:val="left"/>
    </w:pPr>
    <w:rPr>
      <w:rFonts w:ascii="ＭＳ Ｐゴシック" w:eastAsia="ＭＳ Ｐゴシック" w:hAnsi="ＭＳ Ｐゴシック" w:cs="ＭＳ Ｐゴシック"/>
      <w:kern w:val="0"/>
      <w:sz w:val="8"/>
      <w:szCs w:val="8"/>
    </w:rPr>
  </w:style>
  <w:style w:type="paragraph" w:customStyle="1" w:styleId="xl63">
    <w:name w:val="xl63"/>
    <w:basedOn w:val="Normal"/>
    <w:rsid w:val="00432E02"/>
    <w:pPr>
      <w:widowControl/>
      <w:pBdr>
        <w:left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64">
    <w:name w:val="xl64"/>
    <w:basedOn w:val="Normal"/>
    <w:rsid w:val="00432E02"/>
    <w:pPr>
      <w:widowControl/>
      <w:pBdr>
        <w:top w:val="single" w:sz="4" w:space="0" w:color="auto"/>
        <w:left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65">
    <w:name w:val="xl65"/>
    <w:basedOn w:val="Normal"/>
    <w:rsid w:val="00432E02"/>
    <w:pPr>
      <w:widowControl/>
      <w:pBdr>
        <w:left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66">
    <w:name w:val="xl66"/>
    <w:basedOn w:val="Normal"/>
    <w:rsid w:val="00432E02"/>
    <w:pPr>
      <w:widowControl/>
      <w:pBdr>
        <w:top w:val="single" w:sz="8" w:space="0" w:color="auto"/>
        <w:left w:val="single" w:sz="8" w:space="0" w:color="auto"/>
        <w:right w:val="single" w:sz="4" w:space="0" w:color="auto"/>
      </w:pBdr>
      <w:shd w:val="clear" w:color="000000" w:fill="99CC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67">
    <w:name w:val="xl67"/>
    <w:basedOn w:val="Normal"/>
    <w:rsid w:val="00432E02"/>
    <w:pPr>
      <w:widowControl/>
      <w:pBdr>
        <w:top w:val="single" w:sz="8" w:space="0" w:color="auto"/>
        <w:left w:val="single" w:sz="4" w:space="0" w:color="auto"/>
        <w:right w:val="single" w:sz="4" w:space="0" w:color="auto"/>
      </w:pBdr>
      <w:shd w:val="clear" w:color="000000" w:fill="99CC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68">
    <w:name w:val="xl68"/>
    <w:basedOn w:val="Normal"/>
    <w:rsid w:val="00432E0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69">
    <w:name w:val="xl69"/>
    <w:basedOn w:val="Normal"/>
    <w:rsid w:val="00432E0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70">
    <w:name w:val="xl70"/>
    <w:basedOn w:val="Normal"/>
    <w:rsid w:val="00432E02"/>
    <w:pPr>
      <w:widowControl/>
      <w:pBdr>
        <w:left w:val="single" w:sz="8" w:space="0" w:color="auto"/>
        <w:bottom w:val="double" w:sz="6" w:space="0" w:color="auto"/>
        <w:right w:val="single" w:sz="4" w:space="0" w:color="auto"/>
      </w:pBdr>
      <w:shd w:val="clear" w:color="000000" w:fill="99CC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71">
    <w:name w:val="xl71"/>
    <w:basedOn w:val="Normal"/>
    <w:rsid w:val="00432E02"/>
    <w:pPr>
      <w:widowControl/>
      <w:pBdr>
        <w:left w:val="single" w:sz="4" w:space="0" w:color="auto"/>
        <w:bottom w:val="double" w:sz="6" w:space="0" w:color="auto"/>
        <w:right w:val="single" w:sz="4" w:space="0" w:color="auto"/>
      </w:pBdr>
      <w:shd w:val="clear" w:color="000000" w:fill="99CC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72">
    <w:name w:val="xl72"/>
    <w:basedOn w:val="Normal"/>
    <w:rsid w:val="00432E02"/>
    <w:pPr>
      <w:widowControl/>
      <w:pBdr>
        <w:left w:val="single" w:sz="4" w:space="0" w:color="auto"/>
        <w:bottom w:val="double" w:sz="6" w:space="0" w:color="auto"/>
      </w:pBdr>
      <w:shd w:val="clear" w:color="000000" w:fill="99CC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73">
    <w:name w:val="xl73"/>
    <w:basedOn w:val="Normal"/>
    <w:rsid w:val="00432E02"/>
    <w:pPr>
      <w:widowControl/>
      <w:pBdr>
        <w:bottom w:val="double" w:sz="6" w:space="0" w:color="auto"/>
        <w:right w:val="single" w:sz="4" w:space="0" w:color="auto"/>
      </w:pBdr>
      <w:shd w:val="clear" w:color="000000" w:fill="99CC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74">
    <w:name w:val="xl74"/>
    <w:basedOn w:val="Normal"/>
    <w:rsid w:val="00432E02"/>
    <w:pPr>
      <w:widowControl/>
      <w:pBdr>
        <w:left w:val="single" w:sz="8"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75">
    <w:name w:val="xl75"/>
    <w:basedOn w:val="Normal"/>
    <w:rsid w:val="00432E02"/>
    <w:pPr>
      <w:widowControl/>
      <w:pBdr>
        <w:top w:val="double" w:sz="6" w:space="0" w:color="auto"/>
        <w:left w:val="single" w:sz="4"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76">
    <w:name w:val="xl76"/>
    <w:basedOn w:val="Normal"/>
    <w:rsid w:val="00432E02"/>
    <w:pPr>
      <w:widowControl/>
      <w:pBdr>
        <w:top w:val="double" w:sz="6"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77">
    <w:name w:val="xl77"/>
    <w:basedOn w:val="Normal"/>
    <w:rsid w:val="00432E02"/>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78">
    <w:name w:val="xl78"/>
    <w:basedOn w:val="Normal"/>
    <w:rsid w:val="00432E02"/>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79">
    <w:name w:val="xl79"/>
    <w:basedOn w:val="Normal"/>
    <w:rsid w:val="00432E02"/>
    <w:pPr>
      <w:widowControl/>
      <w:pBdr>
        <w:top w:val="single" w:sz="4" w:space="0" w:color="auto"/>
        <w:left w:val="single" w:sz="4"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80">
    <w:name w:val="xl80"/>
    <w:basedOn w:val="Normal"/>
    <w:rsid w:val="00432E02"/>
    <w:pPr>
      <w:widowControl/>
      <w:pBdr>
        <w:top w:val="single" w:sz="4"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81">
    <w:name w:val="xl81"/>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82">
    <w:name w:val="xl82"/>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83">
    <w:name w:val="xl83"/>
    <w:basedOn w:val="Normal"/>
    <w:rsid w:val="00432E02"/>
    <w:pPr>
      <w:widowControl/>
      <w:pBdr>
        <w:top w:val="single" w:sz="4" w:space="0" w:color="auto"/>
        <w:left w:val="single" w:sz="4"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84">
    <w:name w:val="xl84"/>
    <w:basedOn w:val="Normal"/>
    <w:rsid w:val="00432E02"/>
    <w:pPr>
      <w:widowControl/>
      <w:pBdr>
        <w:top w:val="single" w:sz="4"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85">
    <w:name w:val="xl85"/>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86">
    <w:name w:val="xl86"/>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87">
    <w:name w:val="xl87"/>
    <w:basedOn w:val="Normal"/>
    <w:rsid w:val="00432E02"/>
    <w:pPr>
      <w:widowControl/>
      <w:pBdr>
        <w:top w:val="single" w:sz="4" w:space="0" w:color="auto"/>
        <w:left w:val="single" w:sz="4"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88">
    <w:name w:val="xl88"/>
    <w:basedOn w:val="Normal"/>
    <w:rsid w:val="00432E02"/>
    <w:pPr>
      <w:widowControl/>
      <w:pBdr>
        <w:top w:val="single" w:sz="4"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89">
    <w:name w:val="xl89"/>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90">
    <w:name w:val="xl90"/>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91">
    <w:name w:val="xl91"/>
    <w:basedOn w:val="Normal"/>
    <w:rsid w:val="00432E02"/>
    <w:pPr>
      <w:widowControl/>
      <w:pBdr>
        <w:top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92">
    <w:name w:val="xl92"/>
    <w:basedOn w:val="Normal"/>
    <w:rsid w:val="00432E02"/>
    <w:pPr>
      <w:widowControl/>
      <w:pBdr>
        <w:top w:val="single" w:sz="4" w:space="0" w:color="auto"/>
        <w:left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93">
    <w:name w:val="xl93"/>
    <w:basedOn w:val="Normal"/>
    <w:rsid w:val="00432E02"/>
    <w:pPr>
      <w:widowControl/>
      <w:pBdr>
        <w:top w:val="single" w:sz="4" w:space="0" w:color="auto"/>
        <w:left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94">
    <w:name w:val="xl94"/>
    <w:basedOn w:val="Normal"/>
    <w:rsid w:val="00432E02"/>
    <w:pPr>
      <w:widowControl/>
      <w:pBdr>
        <w:top w:val="single" w:sz="4" w:space="0" w:color="auto"/>
        <w:lef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95">
    <w:name w:val="xl95"/>
    <w:basedOn w:val="Normal"/>
    <w:rsid w:val="00432E02"/>
    <w:pPr>
      <w:widowControl/>
      <w:pBdr>
        <w:top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96">
    <w:name w:val="xl96"/>
    <w:basedOn w:val="Normal"/>
    <w:rsid w:val="00432E02"/>
    <w:pPr>
      <w:widowControl/>
      <w:pBdr>
        <w:left w:val="single" w:sz="4" w:space="0" w:color="auto"/>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97">
    <w:name w:val="xl97"/>
    <w:basedOn w:val="Normal"/>
    <w:rsid w:val="00432E02"/>
    <w:pPr>
      <w:widowControl/>
      <w:pBdr>
        <w:bottom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98">
    <w:name w:val="xl98"/>
    <w:basedOn w:val="Normal"/>
    <w:rsid w:val="00432E02"/>
    <w:pPr>
      <w:widowControl/>
      <w:pBdr>
        <w:lef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99">
    <w:name w:val="xl99"/>
    <w:basedOn w:val="Normal"/>
    <w:rsid w:val="00432E02"/>
    <w:pPr>
      <w:widowControl/>
      <w:pBdr>
        <w:left w:val="single" w:sz="4" w:space="0" w:color="auto"/>
        <w:right w:val="single" w:sz="4" w:space="0" w:color="auto"/>
      </w:pBdr>
      <w:shd w:val="clear" w:color="000000" w:fill="A6A6A6"/>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00">
    <w:name w:val="xl100"/>
    <w:basedOn w:val="Normal"/>
    <w:rsid w:val="00432E02"/>
    <w:pPr>
      <w:widowControl/>
      <w:pBdr>
        <w:left w:val="single" w:sz="4" w:space="0" w:color="auto"/>
        <w:right w:val="single" w:sz="4" w:space="0" w:color="auto"/>
      </w:pBdr>
      <w:shd w:val="clear" w:color="000000" w:fill="A6A6A6"/>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01">
    <w:name w:val="xl101"/>
    <w:basedOn w:val="Normal"/>
    <w:rsid w:val="00432E02"/>
    <w:pPr>
      <w:widowControl/>
      <w:shd w:val="clear" w:color="000000" w:fill="A6A6A6"/>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02">
    <w:name w:val="xl102"/>
    <w:basedOn w:val="Normal"/>
    <w:rsid w:val="00432E02"/>
    <w:pPr>
      <w:widowControl/>
      <w:pBdr>
        <w:left w:val="single" w:sz="8" w:space="0" w:color="auto"/>
        <w:bottom w:val="single" w:sz="4" w:space="0" w:color="auto"/>
        <w:right w:val="single" w:sz="4" w:space="0" w:color="auto"/>
      </w:pBdr>
      <w:shd w:val="clear" w:color="000000" w:fill="A6A6A6"/>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03">
    <w:name w:val="xl103"/>
    <w:basedOn w:val="Normal"/>
    <w:rsid w:val="00432E02"/>
    <w:pPr>
      <w:widowControl/>
      <w:pBdr>
        <w:top w:val="single" w:sz="4" w:space="0" w:color="auto"/>
        <w:left w:val="single" w:sz="4" w:space="0" w:color="auto"/>
        <w:bottom w:val="single" w:sz="4" w:space="0" w:color="auto"/>
      </w:pBdr>
      <w:shd w:val="clear" w:color="000000" w:fill="A6A6A6"/>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04">
    <w:name w:val="xl104"/>
    <w:basedOn w:val="Normal"/>
    <w:rsid w:val="00432E02"/>
    <w:pPr>
      <w:widowControl/>
      <w:pBdr>
        <w:top w:val="single" w:sz="4" w:space="0" w:color="auto"/>
        <w:bottom w:val="single" w:sz="4" w:space="0" w:color="auto"/>
      </w:pBdr>
      <w:shd w:val="clear" w:color="000000" w:fill="A6A6A6"/>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05">
    <w:name w:val="xl105"/>
    <w:basedOn w:val="Normal"/>
    <w:rsid w:val="00432E02"/>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06">
    <w:name w:val="xl106"/>
    <w:basedOn w:val="Normal"/>
    <w:rsid w:val="00432E02"/>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07">
    <w:name w:val="xl107"/>
    <w:basedOn w:val="Normal"/>
    <w:rsid w:val="00432E02"/>
    <w:pPr>
      <w:widowControl/>
      <w:pBdr>
        <w:left w:val="single" w:sz="8" w:space="0" w:color="auto"/>
        <w:bottom w:val="single" w:sz="4" w:space="0" w:color="auto"/>
        <w:right w:val="single" w:sz="4" w:space="0" w:color="auto"/>
      </w:pBdr>
      <w:shd w:val="clear" w:color="000000" w:fill="A5A5A5"/>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08">
    <w:name w:val="xl108"/>
    <w:basedOn w:val="Normal"/>
    <w:rsid w:val="00432E02"/>
    <w:pPr>
      <w:widowControl/>
      <w:pBdr>
        <w:left w:val="single" w:sz="4" w:space="0" w:color="auto"/>
        <w:right w:val="single" w:sz="4" w:space="0" w:color="auto"/>
      </w:pBdr>
      <w:shd w:val="clear" w:color="000000" w:fill="A5A5A5"/>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09">
    <w:name w:val="xl109"/>
    <w:basedOn w:val="Normal"/>
    <w:rsid w:val="00432E02"/>
    <w:pPr>
      <w:widowControl/>
      <w:pBdr>
        <w:left w:val="single" w:sz="4" w:space="0" w:color="auto"/>
        <w:right w:val="single" w:sz="4" w:space="0" w:color="auto"/>
      </w:pBdr>
      <w:shd w:val="clear" w:color="000000" w:fill="A5A5A5"/>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10">
    <w:name w:val="xl110"/>
    <w:basedOn w:val="Normal"/>
    <w:rsid w:val="00432E02"/>
    <w:pPr>
      <w:widowControl/>
      <w:pBdr>
        <w:top w:val="single" w:sz="4" w:space="0" w:color="auto"/>
        <w:left w:val="single" w:sz="4" w:space="0" w:color="auto"/>
        <w:bottom w:val="single" w:sz="4" w:space="0" w:color="auto"/>
      </w:pBdr>
      <w:shd w:val="clear" w:color="000000" w:fill="A5A5A5"/>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11">
    <w:name w:val="xl111"/>
    <w:basedOn w:val="Normal"/>
    <w:rsid w:val="00432E02"/>
    <w:pPr>
      <w:widowControl/>
      <w:pBdr>
        <w:top w:val="single" w:sz="4" w:space="0" w:color="auto"/>
        <w:bottom w:val="single" w:sz="4" w:space="0" w:color="auto"/>
      </w:pBdr>
      <w:shd w:val="clear" w:color="000000" w:fill="A5A5A5"/>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12">
    <w:name w:val="xl112"/>
    <w:basedOn w:val="Normal"/>
    <w:rsid w:val="00432E02"/>
    <w:pPr>
      <w:widowControl/>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13">
    <w:name w:val="xl113"/>
    <w:basedOn w:val="Normal"/>
    <w:rsid w:val="00432E02"/>
    <w:pPr>
      <w:widowControl/>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14">
    <w:name w:val="xl114"/>
    <w:basedOn w:val="Normal"/>
    <w:rsid w:val="00432E02"/>
    <w:pPr>
      <w:widowControl/>
      <w:shd w:val="clear" w:color="000000" w:fill="FFFFFF"/>
      <w:spacing w:before="100" w:beforeAutospacing="1" w:after="100" w:afterAutospacing="1"/>
      <w:jc w:val="left"/>
    </w:pPr>
    <w:rPr>
      <w:rFonts w:ascii="ＭＳ Ｐゴシック" w:eastAsia="ＭＳ Ｐゴシック" w:hAnsi="ＭＳ Ｐゴシック" w:cs="ＭＳ Ｐゴシック"/>
      <w:color w:val="FF0000"/>
      <w:kern w:val="0"/>
      <w:sz w:val="20"/>
    </w:rPr>
  </w:style>
  <w:style w:type="paragraph" w:customStyle="1" w:styleId="xl115">
    <w:name w:val="xl115"/>
    <w:basedOn w:val="Normal"/>
    <w:rsid w:val="00432E02"/>
    <w:pPr>
      <w:widowControl/>
      <w:spacing w:before="100" w:beforeAutospacing="1" w:after="100" w:afterAutospacing="1"/>
      <w:jc w:val="left"/>
    </w:pPr>
    <w:rPr>
      <w:rFonts w:ascii="ＭＳ Ｐゴシック" w:eastAsia="ＭＳ Ｐゴシック" w:hAnsi="ＭＳ Ｐゴシック" w:cs="ＭＳ Ｐゴシック"/>
      <w:color w:val="FF0000"/>
      <w:kern w:val="0"/>
      <w:sz w:val="20"/>
    </w:rPr>
  </w:style>
  <w:style w:type="paragraph" w:customStyle="1" w:styleId="xl116">
    <w:name w:val="xl116"/>
    <w:basedOn w:val="Normal"/>
    <w:rsid w:val="00432E02"/>
    <w:pPr>
      <w:widowControl/>
      <w:pBdr>
        <w:left w:val="single" w:sz="8" w:space="0" w:color="auto"/>
        <w:bottom w:val="single" w:sz="4" w:space="0" w:color="auto"/>
        <w:right w:val="single" w:sz="4" w:space="0" w:color="auto"/>
      </w:pBdr>
      <w:shd w:val="clear" w:color="000000" w:fill="FFFF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17">
    <w:name w:val="xl117"/>
    <w:basedOn w:val="Normal"/>
    <w:rsid w:val="00432E02"/>
    <w:pPr>
      <w:widowControl/>
      <w:pBdr>
        <w:left w:val="single" w:sz="4" w:space="0" w:color="auto"/>
        <w:right w:val="single" w:sz="4" w:space="0" w:color="auto"/>
      </w:pBdr>
      <w:shd w:val="clear" w:color="000000" w:fill="FFFFFF"/>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18">
    <w:name w:val="xl118"/>
    <w:basedOn w:val="Normal"/>
    <w:rsid w:val="00432E02"/>
    <w:pPr>
      <w:widowControl/>
      <w:pBdr>
        <w:top w:val="single" w:sz="4" w:space="0" w:color="auto"/>
        <w:left w:val="single" w:sz="4" w:space="0" w:color="auto"/>
        <w:right w:val="single" w:sz="4" w:space="0" w:color="auto"/>
      </w:pBdr>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19">
    <w:name w:val="xl119"/>
    <w:basedOn w:val="Normal"/>
    <w:rsid w:val="00432E02"/>
    <w:pPr>
      <w:widowControl/>
      <w:pBdr>
        <w:top w:val="single" w:sz="4" w:space="0" w:color="auto"/>
      </w:pBdr>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20">
    <w:name w:val="xl120"/>
    <w:basedOn w:val="Normal"/>
    <w:rsid w:val="00432E02"/>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21">
    <w:name w:val="xl121"/>
    <w:basedOn w:val="Normal"/>
    <w:rsid w:val="00432E02"/>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22">
    <w:name w:val="xl122"/>
    <w:basedOn w:val="Normal"/>
    <w:rsid w:val="00432E02"/>
    <w:pPr>
      <w:widowControl/>
      <w:pBdr>
        <w:left w:val="single" w:sz="8"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23">
    <w:name w:val="xl123"/>
    <w:basedOn w:val="Normal"/>
    <w:rsid w:val="00432E02"/>
    <w:pPr>
      <w:widowControl/>
      <w:pBdr>
        <w:left w:val="single" w:sz="4" w:space="0" w:color="auto"/>
        <w:bottom w:val="single" w:sz="8"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24">
    <w:name w:val="xl124"/>
    <w:basedOn w:val="Normal"/>
    <w:rsid w:val="00432E02"/>
    <w:pPr>
      <w:widowControl/>
      <w:pBdr>
        <w:left w:val="single" w:sz="4" w:space="0" w:color="auto"/>
        <w:bottom w:val="single" w:sz="8"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25">
    <w:name w:val="xl125"/>
    <w:basedOn w:val="Normal"/>
    <w:rsid w:val="00432E02"/>
    <w:pPr>
      <w:widowControl/>
      <w:pBdr>
        <w:top w:val="single" w:sz="4" w:space="0" w:color="auto"/>
        <w:left w:val="single" w:sz="4" w:space="0" w:color="auto"/>
        <w:bottom w:val="single" w:sz="8"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26">
    <w:name w:val="xl126"/>
    <w:basedOn w:val="Normal"/>
    <w:rsid w:val="00432E02"/>
    <w:pPr>
      <w:widowControl/>
      <w:pBdr>
        <w:top w:val="single" w:sz="4" w:space="0" w:color="auto"/>
        <w:bottom w:val="single" w:sz="8"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27">
    <w:name w:val="xl127"/>
    <w:basedOn w:val="Normal"/>
    <w:rsid w:val="00432E0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28">
    <w:name w:val="xl128"/>
    <w:basedOn w:val="Normal"/>
    <w:rsid w:val="00432E0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29">
    <w:name w:val="xl129"/>
    <w:basedOn w:val="Normal"/>
    <w:rsid w:val="00432E0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30">
    <w:name w:val="xl130"/>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31">
    <w:name w:val="xl131"/>
    <w:basedOn w:val="Normal"/>
    <w:rsid w:val="00432E02"/>
    <w:pPr>
      <w:widowControl/>
      <w:pBdr>
        <w:top w:val="double" w:sz="6"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32">
    <w:name w:val="xl132"/>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33">
    <w:name w:val="xl133"/>
    <w:basedOn w:val="Normal"/>
    <w:rsid w:val="00432E02"/>
    <w:pPr>
      <w:widowControl/>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34">
    <w:name w:val="xl134"/>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35">
    <w:name w:val="xl135"/>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36">
    <w:name w:val="xl136"/>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37">
    <w:name w:val="xl137"/>
    <w:basedOn w:val="Normal"/>
    <w:rsid w:val="00432E02"/>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38">
    <w:name w:val="xl138"/>
    <w:basedOn w:val="Normal"/>
    <w:rsid w:val="00432E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39">
    <w:name w:val="xl139"/>
    <w:basedOn w:val="Normal"/>
    <w:rsid w:val="00432E02"/>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40">
    <w:name w:val="xl140"/>
    <w:basedOn w:val="Normal"/>
    <w:rsid w:val="00432E02"/>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41">
    <w:name w:val="xl141"/>
    <w:basedOn w:val="Normal"/>
    <w:rsid w:val="00432E02"/>
    <w:pPr>
      <w:widowControl/>
      <w:pBdr>
        <w:top w:val="single" w:sz="4" w:space="0" w:color="auto"/>
        <w:bottom w:val="single" w:sz="4" w:space="0" w:color="auto"/>
      </w:pBdr>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42">
    <w:name w:val="xl142"/>
    <w:basedOn w:val="Normal"/>
    <w:rsid w:val="00432E0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43">
    <w:name w:val="xl143"/>
    <w:basedOn w:val="Normal"/>
    <w:rsid w:val="00432E0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44">
    <w:name w:val="xl144"/>
    <w:basedOn w:val="Normal"/>
    <w:rsid w:val="00432E0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45">
    <w:name w:val="xl145"/>
    <w:basedOn w:val="Normal"/>
    <w:rsid w:val="00432E02"/>
    <w:pPr>
      <w:widowControl/>
      <w:pBdr>
        <w:top w:val="single" w:sz="4" w:space="0" w:color="auto"/>
        <w:left w:val="single" w:sz="8" w:space="0" w:color="auto"/>
        <w:bottom w:val="single" w:sz="4" w:space="0" w:color="auto"/>
        <w:right w:val="single" w:sz="4" w:space="0" w:color="auto"/>
      </w:pBdr>
      <w:shd w:val="clear" w:color="000000" w:fill="A6A6A6"/>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46">
    <w:name w:val="xl146"/>
    <w:basedOn w:val="Normal"/>
    <w:rsid w:val="00432E02"/>
    <w:pPr>
      <w:widowControl/>
      <w:pBdr>
        <w:left w:val="single" w:sz="4" w:space="0" w:color="auto"/>
        <w:bottom w:val="single" w:sz="4" w:space="0" w:color="auto"/>
        <w:right w:val="single" w:sz="4" w:space="0" w:color="auto"/>
      </w:pBdr>
      <w:shd w:val="clear" w:color="000000" w:fill="A6A6A6"/>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47">
    <w:name w:val="xl147"/>
    <w:basedOn w:val="Normal"/>
    <w:rsid w:val="00432E02"/>
    <w:pPr>
      <w:widowControl/>
      <w:pBdr>
        <w:top w:val="single" w:sz="4" w:space="0" w:color="auto"/>
        <w:left w:val="single" w:sz="4" w:space="0" w:color="auto"/>
        <w:bottom w:val="single" w:sz="4" w:space="0" w:color="auto"/>
      </w:pBdr>
      <w:shd w:val="clear" w:color="000000" w:fill="A6A6A6"/>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48">
    <w:name w:val="xl148"/>
    <w:basedOn w:val="Normal"/>
    <w:rsid w:val="00432E02"/>
    <w:pPr>
      <w:widowControl/>
      <w:pBdr>
        <w:top w:val="single" w:sz="4" w:space="0" w:color="auto"/>
        <w:bottom w:val="single" w:sz="4" w:space="0" w:color="auto"/>
      </w:pBdr>
      <w:shd w:val="clear" w:color="000000" w:fill="A6A6A6"/>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49">
    <w:name w:val="xl149"/>
    <w:basedOn w:val="Normal"/>
    <w:rsid w:val="00432E02"/>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50">
    <w:name w:val="xl150"/>
    <w:basedOn w:val="Normal"/>
    <w:rsid w:val="00432E02"/>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51">
    <w:name w:val="xl151"/>
    <w:basedOn w:val="Normal"/>
    <w:rsid w:val="00432E02"/>
    <w:pPr>
      <w:widowControl/>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52">
    <w:name w:val="xl152"/>
    <w:basedOn w:val="Normal"/>
    <w:rsid w:val="00432E02"/>
    <w:pPr>
      <w:widowControl/>
      <w:pBdr>
        <w:top w:val="single" w:sz="4" w:space="0" w:color="auto"/>
        <w:left w:val="single" w:sz="4" w:space="0" w:color="auto"/>
      </w:pBdr>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53">
    <w:name w:val="xl153"/>
    <w:basedOn w:val="Normal"/>
    <w:rsid w:val="00432E02"/>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ＭＳ Ｐゴシック" w:eastAsia="ＭＳ Ｐゴシック" w:hAnsi="ＭＳ Ｐゴシック" w:cs="ＭＳ Ｐゴシック"/>
      <w:kern w:val="0"/>
      <w:sz w:val="20"/>
    </w:rPr>
  </w:style>
  <w:style w:type="paragraph" w:customStyle="1" w:styleId="xl154">
    <w:name w:val="xl154"/>
    <w:basedOn w:val="Normal"/>
    <w:rsid w:val="00432E02"/>
    <w:pPr>
      <w:widowControl/>
      <w:pBdr>
        <w:left w:val="single" w:sz="4" w:space="0" w:color="auto"/>
        <w:bottom w:val="single" w:sz="4" w:space="0" w:color="auto"/>
      </w:pBdr>
      <w:shd w:val="clear" w:color="000000" w:fill="A6A6A6"/>
      <w:spacing w:before="100" w:beforeAutospacing="1" w:after="100" w:afterAutospacing="1"/>
      <w:jc w:val="left"/>
      <w:textAlignment w:val="top"/>
    </w:pPr>
    <w:rPr>
      <w:rFonts w:ascii="ＭＳ Ｐゴシック" w:eastAsia="ＭＳ Ｐゴシック" w:hAnsi="ＭＳ Ｐゴシック" w:cs="ＭＳ Ｐゴシック"/>
      <w:kern w:val="0"/>
      <w:sz w:val="20"/>
    </w:rPr>
  </w:style>
  <w:style w:type="paragraph" w:customStyle="1" w:styleId="xl155">
    <w:name w:val="xl155"/>
    <w:basedOn w:val="Normal"/>
    <w:rsid w:val="00432E02"/>
    <w:pPr>
      <w:widowControl/>
      <w:pBdr>
        <w:top w:val="single" w:sz="8" w:space="0" w:color="auto"/>
        <w:right w:val="single" w:sz="4" w:space="0" w:color="auto"/>
      </w:pBdr>
      <w:shd w:val="clear" w:color="000000" w:fill="99CC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xl156">
    <w:name w:val="xl156"/>
    <w:basedOn w:val="Normal"/>
    <w:rsid w:val="00432E02"/>
    <w:pPr>
      <w:widowControl/>
      <w:pBdr>
        <w:top w:val="single" w:sz="8" w:space="0" w:color="auto"/>
        <w:left w:val="single" w:sz="4" w:space="0" w:color="auto"/>
      </w:pBdr>
      <w:shd w:val="clear" w:color="000000" w:fill="99CCFF"/>
      <w:spacing w:before="100" w:beforeAutospacing="1" w:after="100" w:afterAutospacing="1"/>
      <w:jc w:val="center"/>
    </w:pPr>
    <w:rPr>
      <w:rFonts w:ascii="ＭＳ Ｐゴシック" w:eastAsia="ＭＳ Ｐゴシック" w:hAnsi="ＭＳ Ｐゴシック" w:cs="ＭＳ Ｐゴシック"/>
      <w:kern w:val="0"/>
      <w:sz w:val="20"/>
    </w:rPr>
  </w:style>
  <w:style w:type="paragraph" w:customStyle="1" w:styleId="a5">
    <w:name w:val="表項目"/>
    <w:basedOn w:val="Normal"/>
    <w:rsid w:val="00965A99"/>
    <w:pPr>
      <w:jc w:val="center"/>
    </w:pPr>
    <w:rPr>
      <w:rFonts w:ascii="Arial" w:eastAsia="ＭＳ Ｐゴシック" w:hAnsi="Arial"/>
      <w:color w:val="17365D" w:themeColor="text2" w:themeShade="BF"/>
      <w:sz w:val="16"/>
    </w:rPr>
  </w:style>
  <w:style w:type="paragraph" w:customStyle="1" w:styleId="a6">
    <w:name w:val="表内容"/>
    <w:basedOn w:val="Normal"/>
    <w:link w:val="a7"/>
    <w:rsid w:val="00965A99"/>
    <w:pPr>
      <w:textAlignment w:val="top"/>
    </w:pPr>
    <w:rPr>
      <w:rFonts w:ascii="Arial" w:eastAsia="ＭＳ Ｐゴシック" w:hAnsi="Arial"/>
      <w:sz w:val="16"/>
    </w:rPr>
  </w:style>
  <w:style w:type="character" w:customStyle="1" w:styleId="a7">
    <w:name w:val="表内容 (文字)"/>
    <w:basedOn w:val="DefaultParagraphFont"/>
    <w:link w:val="a6"/>
    <w:rsid w:val="00965A99"/>
    <w:rPr>
      <w:rFonts w:ascii="Arial" w:eastAsia="ＭＳ Ｐゴシック" w:hAnsi="Arial"/>
      <w:kern w:val="2"/>
      <w:szCs w:val="20"/>
    </w:rPr>
  </w:style>
  <w:style w:type="paragraph" w:styleId="ListBullet">
    <w:name w:val="List Bullet"/>
    <w:basedOn w:val="Normal"/>
    <w:link w:val="ListBulletChar"/>
    <w:rsid w:val="00BF4B8A"/>
    <w:pPr>
      <w:numPr>
        <w:numId w:val="4"/>
      </w:numPr>
      <w:ind w:left="1418" w:hanging="214"/>
    </w:pPr>
    <w:rPr>
      <w:rFonts w:ascii="Arial" w:eastAsia="ＭＳ Ｐゴシック" w:hAnsi="Arial"/>
      <w:sz w:val="17"/>
    </w:rPr>
  </w:style>
  <w:style w:type="character" w:customStyle="1" w:styleId="ListBulletChar">
    <w:name w:val="List Bullet Char"/>
    <w:basedOn w:val="DefaultParagraphFont"/>
    <w:link w:val="ListBullet"/>
    <w:rsid w:val="00BF4B8A"/>
    <w:rPr>
      <w:rFonts w:ascii="Arial" w:eastAsia="ＭＳ Ｐゴシック" w:hAnsi="Arial"/>
      <w:kern w:val="2"/>
      <w:sz w:val="17"/>
      <w:szCs w:val="20"/>
    </w:rPr>
  </w:style>
  <w:style w:type="paragraph" w:customStyle="1" w:styleId="a8">
    <w:name w:val="箇条書き継続"/>
    <w:basedOn w:val="NormalIndent"/>
    <w:rsid w:val="00BF4B8A"/>
    <w:pPr>
      <w:spacing w:afterLines="50"/>
      <w:ind w:leftChars="730" w:left="1414"/>
    </w:pPr>
    <w:rPr>
      <w:rFonts w:ascii="Arial" w:eastAsia="ＭＳ Ｐゴシック" w:hAnsi="Arial"/>
      <w:sz w:val="17"/>
    </w:rPr>
  </w:style>
  <w:style w:type="character" w:customStyle="1" w:styleId="NormalIndentChar">
    <w:name w:val="Normal Indent Char"/>
    <w:basedOn w:val="DefaultParagraphFont"/>
    <w:link w:val="NormalIndent"/>
    <w:rsid w:val="006C610B"/>
    <w:rPr>
      <w:kern w:val="2"/>
      <w:sz w:val="12"/>
      <w:szCs w:val="20"/>
    </w:rPr>
  </w:style>
  <w:style w:type="paragraph" w:styleId="ListBullet2">
    <w:name w:val="List Bullet 2"/>
    <w:basedOn w:val="ListBullet"/>
    <w:rsid w:val="006C610B"/>
    <w:pPr>
      <w:numPr>
        <w:numId w:val="5"/>
      </w:numPr>
      <w:tabs>
        <w:tab w:val="num" w:pos="1560"/>
      </w:tabs>
      <w:ind w:left="1560" w:hanging="170"/>
    </w:pPr>
    <w:rPr>
      <w:sz w:val="16"/>
    </w:rPr>
  </w:style>
  <w:style w:type="paragraph" w:customStyle="1" w:styleId="a">
    <w:name w:val="小見出し"/>
    <w:basedOn w:val="Normal"/>
    <w:rsid w:val="00026CA4"/>
    <w:pPr>
      <w:keepNext/>
      <w:numPr>
        <w:numId w:val="6"/>
      </w:numPr>
      <w:spacing w:line="320" w:lineRule="exact"/>
      <w:ind w:left="993" w:hanging="284"/>
    </w:pPr>
    <w:rPr>
      <w:rFonts w:ascii="HGPSoeiKakugothicUB" w:eastAsia="HGPSoeiKakugothicUB" w:hAnsi="Arial"/>
      <w:sz w:val="18"/>
    </w:rPr>
  </w:style>
  <w:style w:type="paragraph" w:customStyle="1" w:styleId="a9">
    <w:name w:val="※箇条書き"/>
    <w:basedOn w:val="NormalIndent"/>
    <w:next w:val="NormalIndent"/>
    <w:rsid w:val="00026CA4"/>
    <w:pPr>
      <w:ind w:leftChars="0" w:left="1104" w:hanging="232"/>
    </w:pPr>
    <w:rPr>
      <w:rFonts w:ascii="Arial" w:eastAsia="ＭＳ Ｐゴシック" w:hAnsi="Arial"/>
      <w:sz w:val="17"/>
    </w:rPr>
  </w:style>
  <w:style w:type="character" w:styleId="SubtleEmphasis">
    <w:name w:val="Subtle Emphasis"/>
    <w:basedOn w:val="DefaultParagraphFont"/>
    <w:uiPriority w:val="19"/>
    <w:rsid w:val="002F41E4"/>
    <w:rPr>
      <w:i/>
      <w:iCs/>
      <w:color w:val="808080" w:themeColor="text1" w:themeTint="7F"/>
    </w:rPr>
  </w:style>
  <w:style w:type="character" w:styleId="IntenseEmphasis">
    <w:name w:val="Intense Emphasis"/>
    <w:basedOn w:val="DefaultParagraphFont"/>
    <w:uiPriority w:val="21"/>
    <w:rsid w:val="002F41E4"/>
    <w:rPr>
      <w:b/>
      <w:bCs/>
      <w:i/>
      <w:iCs/>
      <w:color w:val="4F81BD" w:themeColor="accent1"/>
    </w:rPr>
  </w:style>
  <w:style w:type="paragraph" w:styleId="Quote">
    <w:name w:val="Quote"/>
    <w:basedOn w:val="Normal"/>
    <w:next w:val="Normal"/>
    <w:link w:val="QuoteChar"/>
    <w:uiPriority w:val="29"/>
    <w:rsid w:val="002F41E4"/>
    <w:rPr>
      <w:i/>
      <w:iCs/>
      <w:color w:val="000000" w:themeColor="text1"/>
    </w:rPr>
  </w:style>
  <w:style w:type="character" w:customStyle="1" w:styleId="QuoteChar">
    <w:name w:val="Quote Char"/>
    <w:basedOn w:val="DefaultParagraphFont"/>
    <w:link w:val="Quote"/>
    <w:uiPriority w:val="29"/>
    <w:rsid w:val="002F41E4"/>
    <w:rPr>
      <w:i/>
      <w:iCs/>
      <w:color w:val="000000" w:themeColor="text1"/>
      <w:kern w:val="2"/>
      <w:sz w:val="12"/>
      <w:szCs w:val="20"/>
    </w:rPr>
  </w:style>
  <w:style w:type="paragraph" w:styleId="IntenseQuote">
    <w:name w:val="Intense Quote"/>
    <w:basedOn w:val="Normal"/>
    <w:next w:val="Normal"/>
    <w:link w:val="IntenseQuoteChar"/>
    <w:uiPriority w:val="30"/>
    <w:rsid w:val="002F41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41E4"/>
    <w:rPr>
      <w:b/>
      <w:bCs/>
      <w:i/>
      <w:iCs/>
      <w:color w:val="4F81BD" w:themeColor="accent1"/>
      <w:kern w:val="2"/>
      <w:sz w:val="12"/>
      <w:szCs w:val="20"/>
    </w:rPr>
  </w:style>
  <w:style w:type="character" w:styleId="SubtleReference">
    <w:name w:val="Subtle Reference"/>
    <w:basedOn w:val="DefaultParagraphFont"/>
    <w:uiPriority w:val="31"/>
    <w:rsid w:val="002F41E4"/>
    <w:rPr>
      <w:smallCaps/>
      <w:color w:val="C0504D" w:themeColor="accent2"/>
      <w:u w:val="single"/>
    </w:rPr>
  </w:style>
  <w:style w:type="character" w:styleId="IntenseReference">
    <w:name w:val="Intense Reference"/>
    <w:basedOn w:val="DefaultParagraphFont"/>
    <w:uiPriority w:val="32"/>
    <w:rsid w:val="002F41E4"/>
    <w:rPr>
      <w:b/>
      <w:bCs/>
      <w:smallCaps/>
      <w:color w:val="C0504D" w:themeColor="accent2"/>
      <w:spacing w:val="5"/>
      <w:u w:val="single"/>
    </w:rPr>
  </w:style>
  <w:style w:type="character" w:styleId="BookTitle">
    <w:name w:val="Book Title"/>
    <w:basedOn w:val="DefaultParagraphFont"/>
    <w:uiPriority w:val="33"/>
    <w:rsid w:val="002F41E4"/>
    <w:rPr>
      <w:b/>
      <w:bCs/>
      <w:smallCaps/>
      <w:spacing w:val="5"/>
    </w:rPr>
  </w:style>
  <w:style w:type="paragraph" w:styleId="Revision">
    <w:name w:val="Revision"/>
    <w:hidden/>
    <w:uiPriority w:val="99"/>
    <w:semiHidden/>
    <w:rsid w:val="00F6504B"/>
    <w:rPr>
      <w:kern w:val="2"/>
      <w:sz w:val="12"/>
    </w:rPr>
  </w:style>
  <w:style w:type="table" w:styleId="MediumList2">
    <w:name w:val="Medium List 2"/>
    <w:basedOn w:val="TableNormal"/>
    <w:uiPriority w:val="66"/>
    <w:rsid w:val="00674A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0"/>
        <w:szCs w:val="20"/>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674A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647B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F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2-Accent6">
    <w:name w:val="Medium List 2 Accent 6"/>
    <w:basedOn w:val="TableNormal"/>
    <w:uiPriority w:val="66"/>
    <w:rsid w:val="005F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0"/>
        <w:szCs w:val="20"/>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5F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1">
    <w:name w:val="Medium List 2 Accent 1"/>
    <w:basedOn w:val="TableNormal"/>
    <w:uiPriority w:val="66"/>
    <w:rsid w:val="00970CC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0"/>
        <w:szCs w:val="20"/>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D9037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HTMLPreformatted">
    <w:name w:val="HTML Preformatted"/>
    <w:basedOn w:val="Normal"/>
    <w:link w:val="HTMLPreformattedChar"/>
    <w:uiPriority w:val="99"/>
    <w:unhideWhenUsed/>
    <w:rsid w:val="006C7C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0"/>
    </w:rPr>
  </w:style>
  <w:style w:type="character" w:customStyle="1" w:styleId="HTMLPreformattedChar">
    <w:name w:val="HTML Preformatted Char"/>
    <w:basedOn w:val="DefaultParagraphFont"/>
    <w:link w:val="HTMLPreformatted"/>
    <w:uiPriority w:val="99"/>
    <w:rsid w:val="006C7C17"/>
    <w:rPr>
      <w:rFonts w:ascii="ＭＳ ゴシック" w:eastAsia="ＭＳ ゴシック" w:hAnsi="ＭＳ ゴシック" w:cs="ＭＳ ゴシック"/>
      <w:sz w:val="20"/>
      <w:szCs w:val="20"/>
    </w:rPr>
  </w:style>
  <w:style w:type="character" w:customStyle="1" w:styleId="nd">
    <w:name w:val="nd"/>
    <w:basedOn w:val="DefaultParagraphFont"/>
    <w:rsid w:val="006C7C17"/>
  </w:style>
  <w:style w:type="character" w:customStyle="1" w:styleId="c1">
    <w:name w:val="c1"/>
    <w:basedOn w:val="DefaultParagraphFont"/>
    <w:rsid w:val="006C7C17"/>
  </w:style>
  <w:style w:type="character" w:customStyle="1" w:styleId="kd">
    <w:name w:val="kd"/>
    <w:basedOn w:val="DefaultParagraphFont"/>
    <w:rsid w:val="006C7C17"/>
  </w:style>
  <w:style w:type="character" w:customStyle="1" w:styleId="nc">
    <w:name w:val="nc"/>
    <w:basedOn w:val="DefaultParagraphFont"/>
    <w:rsid w:val="006C7C17"/>
  </w:style>
  <w:style w:type="character" w:customStyle="1" w:styleId="n">
    <w:name w:val="n"/>
    <w:basedOn w:val="DefaultParagraphFont"/>
    <w:rsid w:val="006C7C17"/>
  </w:style>
  <w:style w:type="character" w:customStyle="1" w:styleId="o">
    <w:name w:val="o"/>
    <w:basedOn w:val="DefaultParagraphFont"/>
    <w:rsid w:val="006C7C17"/>
  </w:style>
  <w:style w:type="character" w:customStyle="1" w:styleId="kt">
    <w:name w:val="kt"/>
    <w:basedOn w:val="DefaultParagraphFont"/>
    <w:rsid w:val="006C7C17"/>
  </w:style>
  <w:style w:type="character" w:customStyle="1" w:styleId="nf">
    <w:name w:val="nf"/>
    <w:basedOn w:val="DefaultParagraphFont"/>
    <w:rsid w:val="006C7C17"/>
  </w:style>
  <w:style w:type="character" w:customStyle="1" w:styleId="na">
    <w:name w:val="na"/>
    <w:basedOn w:val="DefaultParagraphFont"/>
    <w:rsid w:val="006C7C17"/>
  </w:style>
  <w:style w:type="character" w:customStyle="1" w:styleId="k">
    <w:name w:val="k"/>
    <w:basedOn w:val="DefaultParagraphFont"/>
    <w:rsid w:val="006C7C17"/>
  </w:style>
  <w:style w:type="character" w:customStyle="1" w:styleId="s">
    <w:name w:val="s"/>
    <w:basedOn w:val="DefaultParagraphFont"/>
    <w:rsid w:val="006C7C17"/>
  </w:style>
  <w:style w:type="character" w:customStyle="1" w:styleId="synpreproc">
    <w:name w:val="synpreproc"/>
    <w:basedOn w:val="DefaultParagraphFont"/>
    <w:rsid w:val="00210F34"/>
  </w:style>
  <w:style w:type="character" w:customStyle="1" w:styleId="synconstant">
    <w:name w:val="synconstant"/>
    <w:basedOn w:val="DefaultParagraphFont"/>
    <w:rsid w:val="00210F34"/>
  </w:style>
  <w:style w:type="character" w:customStyle="1" w:styleId="syntype">
    <w:name w:val="syntype"/>
    <w:basedOn w:val="DefaultParagraphFont"/>
    <w:rsid w:val="00210F34"/>
  </w:style>
  <w:style w:type="character" w:customStyle="1" w:styleId="synstatement">
    <w:name w:val="synstatement"/>
    <w:basedOn w:val="DefaultParagraphFont"/>
    <w:rsid w:val="00210F34"/>
  </w:style>
  <w:style w:type="character" w:customStyle="1" w:styleId="synerror">
    <w:name w:val="synerror"/>
    <w:basedOn w:val="DefaultParagraphFont"/>
    <w:rsid w:val="00210F34"/>
  </w:style>
  <w:style w:type="character" w:customStyle="1" w:styleId="nt">
    <w:name w:val="nt"/>
    <w:basedOn w:val="DefaultParagraphFont"/>
    <w:rsid w:val="00E9740F"/>
  </w:style>
  <w:style w:type="character" w:customStyle="1" w:styleId="hll">
    <w:name w:val="hll"/>
    <w:basedOn w:val="DefaultParagraphFont"/>
    <w:rsid w:val="00E9740F"/>
  </w:style>
  <w:style w:type="character" w:customStyle="1" w:styleId="c">
    <w:name w:val="c"/>
    <w:basedOn w:val="DefaultParagraphFont"/>
    <w:rsid w:val="00E9740F"/>
  </w:style>
  <w:style w:type="paragraph" w:customStyle="1" w:styleId="aa">
    <w:name w:val="項目見出し"/>
    <w:basedOn w:val="Normal"/>
    <w:next w:val="Normal"/>
    <w:link w:val="ab"/>
    <w:rsid w:val="00AA7530"/>
    <w:rPr>
      <w:rFonts w:asciiTheme="minorHAnsi" w:eastAsiaTheme="minorEastAsia" w:hAnsiTheme="minorHAnsi" w:cstheme="minorBidi"/>
      <w:b/>
      <w:sz w:val="17"/>
      <w:szCs w:val="17"/>
    </w:rPr>
  </w:style>
  <w:style w:type="character" w:customStyle="1" w:styleId="ab">
    <w:name w:val="項目見出し (文字)"/>
    <w:basedOn w:val="DefaultParagraphFont"/>
    <w:link w:val="aa"/>
    <w:rsid w:val="00AA7530"/>
    <w:rPr>
      <w:rFonts w:asciiTheme="minorHAnsi" w:eastAsiaTheme="minorEastAsia" w:hAnsiTheme="minorHAnsi" w:cstheme="minorBidi"/>
      <w:b/>
      <w:kern w:val="2"/>
      <w:sz w:val="17"/>
      <w:szCs w:val="17"/>
    </w:rPr>
  </w:style>
  <w:style w:type="numbering" w:customStyle="1" w:styleId="3">
    <w:name w:val="スタイル3"/>
    <w:uiPriority w:val="99"/>
    <w:rsid w:val="007B0548"/>
    <w:pPr>
      <w:numPr>
        <w:numId w:val="7"/>
      </w:numPr>
    </w:pPr>
  </w:style>
  <w:style w:type="table" w:styleId="LightShading-Accent4">
    <w:name w:val="Light Shading Accent 4"/>
    <w:basedOn w:val="TableNormal"/>
    <w:uiPriority w:val="60"/>
    <w:rsid w:val="00D1546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1">
    <w:name w:val="スタイル1"/>
    <w:basedOn w:val="ListParagraph"/>
    <w:link w:val="13"/>
    <w:rsid w:val="005736A3"/>
    <w:pPr>
      <w:numPr>
        <w:numId w:val="26"/>
      </w:numPr>
    </w:pPr>
  </w:style>
  <w:style w:type="table" w:styleId="LightShading-Accent1">
    <w:name w:val="Light Shading Accent 1"/>
    <w:basedOn w:val="TableNormal"/>
    <w:uiPriority w:val="60"/>
    <w:rsid w:val="001C256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istParagraphChar">
    <w:name w:val="List Paragraph Char"/>
    <w:basedOn w:val="DefaultParagraphFont"/>
    <w:link w:val="ListParagraph"/>
    <w:uiPriority w:val="34"/>
    <w:rsid w:val="005736A3"/>
    <w:rPr>
      <w:kern w:val="2"/>
      <w:sz w:val="12"/>
      <w:szCs w:val="18"/>
    </w:rPr>
  </w:style>
  <w:style w:type="character" w:customStyle="1" w:styleId="13">
    <w:name w:val="スタイル1 (文字)"/>
    <w:basedOn w:val="ListParagraphChar"/>
    <w:link w:val="1"/>
    <w:rsid w:val="005736A3"/>
    <w:rPr>
      <w:kern w:val="2"/>
      <w:sz w:val="12"/>
      <w:szCs w:val="18"/>
    </w:rPr>
  </w:style>
  <w:style w:type="table" w:styleId="ColorfulList-Accent6">
    <w:name w:val="Colorful List Accent 6"/>
    <w:basedOn w:val="TableNormal"/>
    <w:uiPriority w:val="72"/>
    <w:rsid w:val="001C256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3">
    <w:name w:val="Colorful List Accent 3"/>
    <w:basedOn w:val="TableNormal"/>
    <w:uiPriority w:val="72"/>
    <w:rsid w:val="001C256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2">
    <w:name w:val="Colorful List Accent 2"/>
    <w:basedOn w:val="TableNormal"/>
    <w:uiPriority w:val="72"/>
    <w:rsid w:val="001C256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1">
    <w:name w:val="Colorful List Accent 1"/>
    <w:basedOn w:val="TableNormal"/>
    <w:uiPriority w:val="72"/>
    <w:rsid w:val="001C256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5">
    <w:name w:val="Colorful List Accent 5"/>
    <w:basedOn w:val="TableNormal"/>
    <w:uiPriority w:val="72"/>
    <w:rsid w:val="001C256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2-Accent5">
    <w:name w:val="Medium Shading 2 Accent 5"/>
    <w:basedOn w:val="TableNormal"/>
    <w:uiPriority w:val="64"/>
    <w:rsid w:val="001C256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C256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C256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C256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1C256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0"/>
        <w:szCs w:val="20"/>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1C256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List">
    <w:name w:val="Colorful List"/>
    <w:basedOn w:val="TableNormal"/>
    <w:uiPriority w:val="72"/>
    <w:rsid w:val="001C256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2-Accent5">
    <w:name w:val="Medium Grid 2 Accent 5"/>
    <w:basedOn w:val="TableNormal"/>
    <w:uiPriority w:val="68"/>
    <w:rsid w:val="000F5C8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0F5C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1-Accent1">
    <w:name w:val="Medium List 1 Accent 1"/>
    <w:basedOn w:val="TableNormal"/>
    <w:uiPriority w:val="65"/>
    <w:rsid w:val="000F5C8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0F5C8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F5C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9704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340DF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TMLCode">
    <w:name w:val="HTML Code"/>
    <w:basedOn w:val="DefaultParagraphFont"/>
    <w:uiPriority w:val="99"/>
    <w:semiHidden/>
    <w:unhideWhenUsed/>
    <w:rsid w:val="0000395F"/>
    <w:rPr>
      <w:rFonts w:ascii="ＭＳ ゴシック" w:eastAsia="ＭＳ ゴシック" w:hAnsi="ＭＳ ゴシック" w:cs="ＭＳ ゴシック"/>
      <w:sz w:val="20"/>
      <w:szCs w:val="20"/>
    </w:rPr>
  </w:style>
  <w:style w:type="character" w:customStyle="1" w:styleId="st">
    <w:name w:val="st"/>
    <w:basedOn w:val="DefaultParagraphFont"/>
    <w:rsid w:val="0000395F"/>
  </w:style>
  <w:style w:type="character" w:customStyle="1" w:styleId="fu">
    <w:name w:val="fu"/>
    <w:basedOn w:val="DefaultParagraphFont"/>
    <w:rsid w:val="00003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7242">
      <w:bodyDiv w:val="1"/>
      <w:marLeft w:val="0"/>
      <w:marRight w:val="0"/>
      <w:marTop w:val="0"/>
      <w:marBottom w:val="0"/>
      <w:divBdr>
        <w:top w:val="none" w:sz="0" w:space="0" w:color="auto"/>
        <w:left w:val="none" w:sz="0" w:space="0" w:color="auto"/>
        <w:bottom w:val="none" w:sz="0" w:space="0" w:color="auto"/>
        <w:right w:val="none" w:sz="0" w:space="0" w:color="auto"/>
      </w:divBdr>
    </w:div>
    <w:div w:id="12611651">
      <w:bodyDiv w:val="1"/>
      <w:marLeft w:val="0"/>
      <w:marRight w:val="0"/>
      <w:marTop w:val="0"/>
      <w:marBottom w:val="0"/>
      <w:divBdr>
        <w:top w:val="none" w:sz="0" w:space="0" w:color="auto"/>
        <w:left w:val="none" w:sz="0" w:space="0" w:color="auto"/>
        <w:bottom w:val="none" w:sz="0" w:space="0" w:color="auto"/>
        <w:right w:val="none" w:sz="0" w:space="0" w:color="auto"/>
      </w:divBdr>
    </w:div>
    <w:div w:id="23215045">
      <w:bodyDiv w:val="1"/>
      <w:marLeft w:val="0"/>
      <w:marRight w:val="0"/>
      <w:marTop w:val="0"/>
      <w:marBottom w:val="0"/>
      <w:divBdr>
        <w:top w:val="none" w:sz="0" w:space="0" w:color="auto"/>
        <w:left w:val="none" w:sz="0" w:space="0" w:color="auto"/>
        <w:bottom w:val="none" w:sz="0" w:space="0" w:color="auto"/>
        <w:right w:val="none" w:sz="0" w:space="0" w:color="auto"/>
      </w:divBdr>
    </w:div>
    <w:div w:id="26491214">
      <w:bodyDiv w:val="1"/>
      <w:marLeft w:val="0"/>
      <w:marRight w:val="0"/>
      <w:marTop w:val="0"/>
      <w:marBottom w:val="0"/>
      <w:divBdr>
        <w:top w:val="none" w:sz="0" w:space="0" w:color="auto"/>
        <w:left w:val="none" w:sz="0" w:space="0" w:color="auto"/>
        <w:bottom w:val="none" w:sz="0" w:space="0" w:color="auto"/>
        <w:right w:val="none" w:sz="0" w:space="0" w:color="auto"/>
      </w:divBdr>
    </w:div>
    <w:div w:id="29768218">
      <w:bodyDiv w:val="1"/>
      <w:marLeft w:val="0"/>
      <w:marRight w:val="0"/>
      <w:marTop w:val="0"/>
      <w:marBottom w:val="0"/>
      <w:divBdr>
        <w:top w:val="none" w:sz="0" w:space="0" w:color="auto"/>
        <w:left w:val="none" w:sz="0" w:space="0" w:color="auto"/>
        <w:bottom w:val="none" w:sz="0" w:space="0" w:color="auto"/>
        <w:right w:val="none" w:sz="0" w:space="0" w:color="auto"/>
      </w:divBdr>
    </w:div>
    <w:div w:id="29962033">
      <w:bodyDiv w:val="1"/>
      <w:marLeft w:val="0"/>
      <w:marRight w:val="0"/>
      <w:marTop w:val="0"/>
      <w:marBottom w:val="0"/>
      <w:divBdr>
        <w:top w:val="none" w:sz="0" w:space="0" w:color="auto"/>
        <w:left w:val="none" w:sz="0" w:space="0" w:color="auto"/>
        <w:bottom w:val="none" w:sz="0" w:space="0" w:color="auto"/>
        <w:right w:val="none" w:sz="0" w:space="0" w:color="auto"/>
      </w:divBdr>
    </w:div>
    <w:div w:id="30958357">
      <w:bodyDiv w:val="1"/>
      <w:marLeft w:val="0"/>
      <w:marRight w:val="0"/>
      <w:marTop w:val="0"/>
      <w:marBottom w:val="0"/>
      <w:divBdr>
        <w:top w:val="none" w:sz="0" w:space="0" w:color="auto"/>
        <w:left w:val="none" w:sz="0" w:space="0" w:color="auto"/>
        <w:bottom w:val="none" w:sz="0" w:space="0" w:color="auto"/>
        <w:right w:val="none" w:sz="0" w:space="0" w:color="auto"/>
      </w:divBdr>
    </w:div>
    <w:div w:id="33694727">
      <w:bodyDiv w:val="1"/>
      <w:marLeft w:val="0"/>
      <w:marRight w:val="0"/>
      <w:marTop w:val="0"/>
      <w:marBottom w:val="0"/>
      <w:divBdr>
        <w:top w:val="none" w:sz="0" w:space="0" w:color="auto"/>
        <w:left w:val="none" w:sz="0" w:space="0" w:color="auto"/>
        <w:bottom w:val="none" w:sz="0" w:space="0" w:color="auto"/>
        <w:right w:val="none" w:sz="0" w:space="0" w:color="auto"/>
      </w:divBdr>
    </w:div>
    <w:div w:id="34477067">
      <w:bodyDiv w:val="1"/>
      <w:marLeft w:val="0"/>
      <w:marRight w:val="0"/>
      <w:marTop w:val="0"/>
      <w:marBottom w:val="0"/>
      <w:divBdr>
        <w:top w:val="none" w:sz="0" w:space="0" w:color="auto"/>
        <w:left w:val="none" w:sz="0" w:space="0" w:color="auto"/>
        <w:bottom w:val="none" w:sz="0" w:space="0" w:color="auto"/>
        <w:right w:val="none" w:sz="0" w:space="0" w:color="auto"/>
      </w:divBdr>
    </w:div>
    <w:div w:id="35660249">
      <w:bodyDiv w:val="1"/>
      <w:marLeft w:val="0"/>
      <w:marRight w:val="0"/>
      <w:marTop w:val="0"/>
      <w:marBottom w:val="0"/>
      <w:divBdr>
        <w:top w:val="none" w:sz="0" w:space="0" w:color="auto"/>
        <w:left w:val="none" w:sz="0" w:space="0" w:color="auto"/>
        <w:bottom w:val="none" w:sz="0" w:space="0" w:color="auto"/>
        <w:right w:val="none" w:sz="0" w:space="0" w:color="auto"/>
      </w:divBdr>
    </w:div>
    <w:div w:id="36248717">
      <w:bodyDiv w:val="1"/>
      <w:marLeft w:val="0"/>
      <w:marRight w:val="0"/>
      <w:marTop w:val="0"/>
      <w:marBottom w:val="0"/>
      <w:divBdr>
        <w:top w:val="none" w:sz="0" w:space="0" w:color="auto"/>
        <w:left w:val="none" w:sz="0" w:space="0" w:color="auto"/>
        <w:bottom w:val="none" w:sz="0" w:space="0" w:color="auto"/>
        <w:right w:val="none" w:sz="0" w:space="0" w:color="auto"/>
      </w:divBdr>
    </w:div>
    <w:div w:id="36635064">
      <w:bodyDiv w:val="1"/>
      <w:marLeft w:val="0"/>
      <w:marRight w:val="0"/>
      <w:marTop w:val="0"/>
      <w:marBottom w:val="0"/>
      <w:divBdr>
        <w:top w:val="none" w:sz="0" w:space="0" w:color="auto"/>
        <w:left w:val="none" w:sz="0" w:space="0" w:color="auto"/>
        <w:bottom w:val="none" w:sz="0" w:space="0" w:color="auto"/>
        <w:right w:val="none" w:sz="0" w:space="0" w:color="auto"/>
      </w:divBdr>
    </w:div>
    <w:div w:id="38208050">
      <w:bodyDiv w:val="1"/>
      <w:marLeft w:val="0"/>
      <w:marRight w:val="0"/>
      <w:marTop w:val="0"/>
      <w:marBottom w:val="0"/>
      <w:divBdr>
        <w:top w:val="none" w:sz="0" w:space="0" w:color="auto"/>
        <w:left w:val="none" w:sz="0" w:space="0" w:color="auto"/>
        <w:bottom w:val="none" w:sz="0" w:space="0" w:color="auto"/>
        <w:right w:val="none" w:sz="0" w:space="0" w:color="auto"/>
      </w:divBdr>
    </w:div>
    <w:div w:id="39790087">
      <w:bodyDiv w:val="1"/>
      <w:marLeft w:val="0"/>
      <w:marRight w:val="0"/>
      <w:marTop w:val="0"/>
      <w:marBottom w:val="0"/>
      <w:divBdr>
        <w:top w:val="none" w:sz="0" w:space="0" w:color="auto"/>
        <w:left w:val="none" w:sz="0" w:space="0" w:color="auto"/>
        <w:bottom w:val="none" w:sz="0" w:space="0" w:color="auto"/>
        <w:right w:val="none" w:sz="0" w:space="0" w:color="auto"/>
      </w:divBdr>
    </w:div>
    <w:div w:id="49421311">
      <w:bodyDiv w:val="1"/>
      <w:marLeft w:val="0"/>
      <w:marRight w:val="0"/>
      <w:marTop w:val="0"/>
      <w:marBottom w:val="0"/>
      <w:divBdr>
        <w:top w:val="none" w:sz="0" w:space="0" w:color="auto"/>
        <w:left w:val="none" w:sz="0" w:space="0" w:color="auto"/>
        <w:bottom w:val="none" w:sz="0" w:space="0" w:color="auto"/>
        <w:right w:val="none" w:sz="0" w:space="0" w:color="auto"/>
      </w:divBdr>
    </w:div>
    <w:div w:id="49696460">
      <w:bodyDiv w:val="1"/>
      <w:marLeft w:val="0"/>
      <w:marRight w:val="0"/>
      <w:marTop w:val="0"/>
      <w:marBottom w:val="0"/>
      <w:divBdr>
        <w:top w:val="none" w:sz="0" w:space="0" w:color="auto"/>
        <w:left w:val="none" w:sz="0" w:space="0" w:color="auto"/>
        <w:bottom w:val="none" w:sz="0" w:space="0" w:color="auto"/>
        <w:right w:val="none" w:sz="0" w:space="0" w:color="auto"/>
      </w:divBdr>
    </w:div>
    <w:div w:id="51659563">
      <w:bodyDiv w:val="1"/>
      <w:marLeft w:val="0"/>
      <w:marRight w:val="0"/>
      <w:marTop w:val="0"/>
      <w:marBottom w:val="0"/>
      <w:divBdr>
        <w:top w:val="none" w:sz="0" w:space="0" w:color="auto"/>
        <w:left w:val="none" w:sz="0" w:space="0" w:color="auto"/>
        <w:bottom w:val="none" w:sz="0" w:space="0" w:color="auto"/>
        <w:right w:val="none" w:sz="0" w:space="0" w:color="auto"/>
      </w:divBdr>
    </w:div>
    <w:div w:id="56322903">
      <w:bodyDiv w:val="1"/>
      <w:marLeft w:val="0"/>
      <w:marRight w:val="0"/>
      <w:marTop w:val="0"/>
      <w:marBottom w:val="0"/>
      <w:divBdr>
        <w:top w:val="none" w:sz="0" w:space="0" w:color="auto"/>
        <w:left w:val="none" w:sz="0" w:space="0" w:color="auto"/>
        <w:bottom w:val="none" w:sz="0" w:space="0" w:color="auto"/>
        <w:right w:val="none" w:sz="0" w:space="0" w:color="auto"/>
      </w:divBdr>
    </w:div>
    <w:div w:id="56364507">
      <w:bodyDiv w:val="1"/>
      <w:marLeft w:val="0"/>
      <w:marRight w:val="0"/>
      <w:marTop w:val="0"/>
      <w:marBottom w:val="0"/>
      <w:divBdr>
        <w:top w:val="none" w:sz="0" w:space="0" w:color="auto"/>
        <w:left w:val="none" w:sz="0" w:space="0" w:color="auto"/>
        <w:bottom w:val="none" w:sz="0" w:space="0" w:color="auto"/>
        <w:right w:val="none" w:sz="0" w:space="0" w:color="auto"/>
      </w:divBdr>
    </w:div>
    <w:div w:id="61831495">
      <w:bodyDiv w:val="1"/>
      <w:marLeft w:val="0"/>
      <w:marRight w:val="0"/>
      <w:marTop w:val="0"/>
      <w:marBottom w:val="0"/>
      <w:divBdr>
        <w:top w:val="none" w:sz="0" w:space="0" w:color="auto"/>
        <w:left w:val="none" w:sz="0" w:space="0" w:color="auto"/>
        <w:bottom w:val="none" w:sz="0" w:space="0" w:color="auto"/>
        <w:right w:val="none" w:sz="0" w:space="0" w:color="auto"/>
      </w:divBdr>
    </w:div>
    <w:div w:id="62340209">
      <w:bodyDiv w:val="1"/>
      <w:marLeft w:val="0"/>
      <w:marRight w:val="0"/>
      <w:marTop w:val="0"/>
      <w:marBottom w:val="0"/>
      <w:divBdr>
        <w:top w:val="none" w:sz="0" w:space="0" w:color="auto"/>
        <w:left w:val="none" w:sz="0" w:space="0" w:color="auto"/>
        <w:bottom w:val="none" w:sz="0" w:space="0" w:color="auto"/>
        <w:right w:val="none" w:sz="0" w:space="0" w:color="auto"/>
      </w:divBdr>
    </w:div>
    <w:div w:id="67070902">
      <w:bodyDiv w:val="1"/>
      <w:marLeft w:val="0"/>
      <w:marRight w:val="0"/>
      <w:marTop w:val="0"/>
      <w:marBottom w:val="0"/>
      <w:divBdr>
        <w:top w:val="none" w:sz="0" w:space="0" w:color="auto"/>
        <w:left w:val="none" w:sz="0" w:space="0" w:color="auto"/>
        <w:bottom w:val="none" w:sz="0" w:space="0" w:color="auto"/>
        <w:right w:val="none" w:sz="0" w:space="0" w:color="auto"/>
      </w:divBdr>
    </w:div>
    <w:div w:id="71778353">
      <w:bodyDiv w:val="1"/>
      <w:marLeft w:val="0"/>
      <w:marRight w:val="0"/>
      <w:marTop w:val="0"/>
      <w:marBottom w:val="0"/>
      <w:divBdr>
        <w:top w:val="none" w:sz="0" w:space="0" w:color="auto"/>
        <w:left w:val="none" w:sz="0" w:space="0" w:color="auto"/>
        <w:bottom w:val="none" w:sz="0" w:space="0" w:color="auto"/>
        <w:right w:val="none" w:sz="0" w:space="0" w:color="auto"/>
      </w:divBdr>
    </w:div>
    <w:div w:id="72819651">
      <w:bodyDiv w:val="1"/>
      <w:marLeft w:val="0"/>
      <w:marRight w:val="0"/>
      <w:marTop w:val="0"/>
      <w:marBottom w:val="0"/>
      <w:divBdr>
        <w:top w:val="none" w:sz="0" w:space="0" w:color="auto"/>
        <w:left w:val="none" w:sz="0" w:space="0" w:color="auto"/>
        <w:bottom w:val="none" w:sz="0" w:space="0" w:color="auto"/>
        <w:right w:val="none" w:sz="0" w:space="0" w:color="auto"/>
      </w:divBdr>
    </w:div>
    <w:div w:id="73213081">
      <w:bodyDiv w:val="1"/>
      <w:marLeft w:val="0"/>
      <w:marRight w:val="0"/>
      <w:marTop w:val="0"/>
      <w:marBottom w:val="0"/>
      <w:divBdr>
        <w:top w:val="none" w:sz="0" w:space="0" w:color="auto"/>
        <w:left w:val="none" w:sz="0" w:space="0" w:color="auto"/>
        <w:bottom w:val="none" w:sz="0" w:space="0" w:color="auto"/>
        <w:right w:val="none" w:sz="0" w:space="0" w:color="auto"/>
      </w:divBdr>
    </w:div>
    <w:div w:id="77823804">
      <w:bodyDiv w:val="1"/>
      <w:marLeft w:val="0"/>
      <w:marRight w:val="0"/>
      <w:marTop w:val="0"/>
      <w:marBottom w:val="0"/>
      <w:divBdr>
        <w:top w:val="none" w:sz="0" w:space="0" w:color="auto"/>
        <w:left w:val="none" w:sz="0" w:space="0" w:color="auto"/>
        <w:bottom w:val="none" w:sz="0" w:space="0" w:color="auto"/>
        <w:right w:val="none" w:sz="0" w:space="0" w:color="auto"/>
      </w:divBdr>
    </w:div>
    <w:div w:id="77872768">
      <w:bodyDiv w:val="1"/>
      <w:marLeft w:val="0"/>
      <w:marRight w:val="0"/>
      <w:marTop w:val="0"/>
      <w:marBottom w:val="0"/>
      <w:divBdr>
        <w:top w:val="none" w:sz="0" w:space="0" w:color="auto"/>
        <w:left w:val="none" w:sz="0" w:space="0" w:color="auto"/>
        <w:bottom w:val="none" w:sz="0" w:space="0" w:color="auto"/>
        <w:right w:val="none" w:sz="0" w:space="0" w:color="auto"/>
      </w:divBdr>
    </w:div>
    <w:div w:id="88740263">
      <w:bodyDiv w:val="1"/>
      <w:marLeft w:val="0"/>
      <w:marRight w:val="0"/>
      <w:marTop w:val="0"/>
      <w:marBottom w:val="0"/>
      <w:divBdr>
        <w:top w:val="none" w:sz="0" w:space="0" w:color="auto"/>
        <w:left w:val="none" w:sz="0" w:space="0" w:color="auto"/>
        <w:bottom w:val="none" w:sz="0" w:space="0" w:color="auto"/>
        <w:right w:val="none" w:sz="0" w:space="0" w:color="auto"/>
      </w:divBdr>
    </w:div>
    <w:div w:id="92820253">
      <w:bodyDiv w:val="1"/>
      <w:marLeft w:val="0"/>
      <w:marRight w:val="0"/>
      <w:marTop w:val="0"/>
      <w:marBottom w:val="0"/>
      <w:divBdr>
        <w:top w:val="none" w:sz="0" w:space="0" w:color="auto"/>
        <w:left w:val="none" w:sz="0" w:space="0" w:color="auto"/>
        <w:bottom w:val="none" w:sz="0" w:space="0" w:color="auto"/>
        <w:right w:val="none" w:sz="0" w:space="0" w:color="auto"/>
      </w:divBdr>
    </w:div>
    <w:div w:id="95292674">
      <w:bodyDiv w:val="1"/>
      <w:marLeft w:val="0"/>
      <w:marRight w:val="0"/>
      <w:marTop w:val="0"/>
      <w:marBottom w:val="0"/>
      <w:divBdr>
        <w:top w:val="none" w:sz="0" w:space="0" w:color="auto"/>
        <w:left w:val="none" w:sz="0" w:space="0" w:color="auto"/>
        <w:bottom w:val="none" w:sz="0" w:space="0" w:color="auto"/>
        <w:right w:val="none" w:sz="0" w:space="0" w:color="auto"/>
      </w:divBdr>
    </w:div>
    <w:div w:id="103430526">
      <w:bodyDiv w:val="1"/>
      <w:marLeft w:val="0"/>
      <w:marRight w:val="0"/>
      <w:marTop w:val="0"/>
      <w:marBottom w:val="0"/>
      <w:divBdr>
        <w:top w:val="none" w:sz="0" w:space="0" w:color="auto"/>
        <w:left w:val="none" w:sz="0" w:space="0" w:color="auto"/>
        <w:bottom w:val="none" w:sz="0" w:space="0" w:color="auto"/>
        <w:right w:val="none" w:sz="0" w:space="0" w:color="auto"/>
      </w:divBdr>
    </w:div>
    <w:div w:id="104156645">
      <w:bodyDiv w:val="1"/>
      <w:marLeft w:val="0"/>
      <w:marRight w:val="0"/>
      <w:marTop w:val="0"/>
      <w:marBottom w:val="0"/>
      <w:divBdr>
        <w:top w:val="none" w:sz="0" w:space="0" w:color="auto"/>
        <w:left w:val="none" w:sz="0" w:space="0" w:color="auto"/>
        <w:bottom w:val="none" w:sz="0" w:space="0" w:color="auto"/>
        <w:right w:val="none" w:sz="0" w:space="0" w:color="auto"/>
      </w:divBdr>
    </w:div>
    <w:div w:id="113713950">
      <w:bodyDiv w:val="1"/>
      <w:marLeft w:val="0"/>
      <w:marRight w:val="0"/>
      <w:marTop w:val="0"/>
      <w:marBottom w:val="0"/>
      <w:divBdr>
        <w:top w:val="none" w:sz="0" w:space="0" w:color="auto"/>
        <w:left w:val="none" w:sz="0" w:space="0" w:color="auto"/>
        <w:bottom w:val="none" w:sz="0" w:space="0" w:color="auto"/>
        <w:right w:val="none" w:sz="0" w:space="0" w:color="auto"/>
      </w:divBdr>
    </w:div>
    <w:div w:id="114570745">
      <w:bodyDiv w:val="1"/>
      <w:marLeft w:val="0"/>
      <w:marRight w:val="0"/>
      <w:marTop w:val="0"/>
      <w:marBottom w:val="0"/>
      <w:divBdr>
        <w:top w:val="none" w:sz="0" w:space="0" w:color="auto"/>
        <w:left w:val="none" w:sz="0" w:space="0" w:color="auto"/>
        <w:bottom w:val="none" w:sz="0" w:space="0" w:color="auto"/>
        <w:right w:val="none" w:sz="0" w:space="0" w:color="auto"/>
      </w:divBdr>
    </w:div>
    <w:div w:id="118500366">
      <w:bodyDiv w:val="1"/>
      <w:marLeft w:val="0"/>
      <w:marRight w:val="0"/>
      <w:marTop w:val="0"/>
      <w:marBottom w:val="0"/>
      <w:divBdr>
        <w:top w:val="none" w:sz="0" w:space="0" w:color="auto"/>
        <w:left w:val="none" w:sz="0" w:space="0" w:color="auto"/>
        <w:bottom w:val="none" w:sz="0" w:space="0" w:color="auto"/>
        <w:right w:val="none" w:sz="0" w:space="0" w:color="auto"/>
      </w:divBdr>
    </w:div>
    <w:div w:id="128135665">
      <w:bodyDiv w:val="1"/>
      <w:marLeft w:val="0"/>
      <w:marRight w:val="0"/>
      <w:marTop w:val="0"/>
      <w:marBottom w:val="0"/>
      <w:divBdr>
        <w:top w:val="none" w:sz="0" w:space="0" w:color="auto"/>
        <w:left w:val="none" w:sz="0" w:space="0" w:color="auto"/>
        <w:bottom w:val="none" w:sz="0" w:space="0" w:color="auto"/>
        <w:right w:val="none" w:sz="0" w:space="0" w:color="auto"/>
      </w:divBdr>
    </w:div>
    <w:div w:id="133375924">
      <w:bodyDiv w:val="1"/>
      <w:marLeft w:val="0"/>
      <w:marRight w:val="0"/>
      <w:marTop w:val="0"/>
      <w:marBottom w:val="0"/>
      <w:divBdr>
        <w:top w:val="none" w:sz="0" w:space="0" w:color="auto"/>
        <w:left w:val="none" w:sz="0" w:space="0" w:color="auto"/>
        <w:bottom w:val="none" w:sz="0" w:space="0" w:color="auto"/>
        <w:right w:val="none" w:sz="0" w:space="0" w:color="auto"/>
      </w:divBdr>
    </w:div>
    <w:div w:id="153843620">
      <w:bodyDiv w:val="1"/>
      <w:marLeft w:val="0"/>
      <w:marRight w:val="0"/>
      <w:marTop w:val="0"/>
      <w:marBottom w:val="0"/>
      <w:divBdr>
        <w:top w:val="none" w:sz="0" w:space="0" w:color="auto"/>
        <w:left w:val="none" w:sz="0" w:space="0" w:color="auto"/>
        <w:bottom w:val="none" w:sz="0" w:space="0" w:color="auto"/>
        <w:right w:val="none" w:sz="0" w:space="0" w:color="auto"/>
      </w:divBdr>
    </w:div>
    <w:div w:id="157115513">
      <w:bodyDiv w:val="1"/>
      <w:marLeft w:val="0"/>
      <w:marRight w:val="0"/>
      <w:marTop w:val="0"/>
      <w:marBottom w:val="0"/>
      <w:divBdr>
        <w:top w:val="none" w:sz="0" w:space="0" w:color="auto"/>
        <w:left w:val="none" w:sz="0" w:space="0" w:color="auto"/>
        <w:bottom w:val="none" w:sz="0" w:space="0" w:color="auto"/>
        <w:right w:val="none" w:sz="0" w:space="0" w:color="auto"/>
      </w:divBdr>
    </w:div>
    <w:div w:id="165289186">
      <w:bodyDiv w:val="1"/>
      <w:marLeft w:val="0"/>
      <w:marRight w:val="0"/>
      <w:marTop w:val="0"/>
      <w:marBottom w:val="0"/>
      <w:divBdr>
        <w:top w:val="none" w:sz="0" w:space="0" w:color="auto"/>
        <w:left w:val="none" w:sz="0" w:space="0" w:color="auto"/>
        <w:bottom w:val="none" w:sz="0" w:space="0" w:color="auto"/>
        <w:right w:val="none" w:sz="0" w:space="0" w:color="auto"/>
      </w:divBdr>
    </w:div>
    <w:div w:id="171066107">
      <w:bodyDiv w:val="1"/>
      <w:marLeft w:val="0"/>
      <w:marRight w:val="0"/>
      <w:marTop w:val="0"/>
      <w:marBottom w:val="0"/>
      <w:divBdr>
        <w:top w:val="none" w:sz="0" w:space="0" w:color="auto"/>
        <w:left w:val="none" w:sz="0" w:space="0" w:color="auto"/>
        <w:bottom w:val="none" w:sz="0" w:space="0" w:color="auto"/>
        <w:right w:val="none" w:sz="0" w:space="0" w:color="auto"/>
      </w:divBdr>
    </w:div>
    <w:div w:id="171266641">
      <w:bodyDiv w:val="1"/>
      <w:marLeft w:val="0"/>
      <w:marRight w:val="0"/>
      <w:marTop w:val="0"/>
      <w:marBottom w:val="0"/>
      <w:divBdr>
        <w:top w:val="none" w:sz="0" w:space="0" w:color="auto"/>
        <w:left w:val="none" w:sz="0" w:space="0" w:color="auto"/>
        <w:bottom w:val="none" w:sz="0" w:space="0" w:color="auto"/>
        <w:right w:val="none" w:sz="0" w:space="0" w:color="auto"/>
      </w:divBdr>
    </w:div>
    <w:div w:id="173231443">
      <w:bodyDiv w:val="1"/>
      <w:marLeft w:val="0"/>
      <w:marRight w:val="0"/>
      <w:marTop w:val="0"/>
      <w:marBottom w:val="0"/>
      <w:divBdr>
        <w:top w:val="none" w:sz="0" w:space="0" w:color="auto"/>
        <w:left w:val="none" w:sz="0" w:space="0" w:color="auto"/>
        <w:bottom w:val="none" w:sz="0" w:space="0" w:color="auto"/>
        <w:right w:val="none" w:sz="0" w:space="0" w:color="auto"/>
      </w:divBdr>
    </w:div>
    <w:div w:id="180752144">
      <w:bodyDiv w:val="1"/>
      <w:marLeft w:val="30"/>
      <w:marRight w:val="30"/>
      <w:marTop w:val="30"/>
      <w:marBottom w:val="30"/>
      <w:divBdr>
        <w:top w:val="none" w:sz="0" w:space="0" w:color="auto"/>
        <w:left w:val="none" w:sz="0" w:space="0" w:color="auto"/>
        <w:bottom w:val="none" w:sz="0" w:space="0" w:color="auto"/>
        <w:right w:val="none" w:sz="0" w:space="0" w:color="auto"/>
      </w:divBdr>
      <w:divsChild>
        <w:div w:id="680740852">
          <w:marLeft w:val="15"/>
          <w:marRight w:val="15"/>
          <w:marTop w:val="15"/>
          <w:marBottom w:val="15"/>
          <w:divBdr>
            <w:top w:val="single" w:sz="6" w:space="0" w:color="808080"/>
            <w:left w:val="single" w:sz="6" w:space="0" w:color="808080"/>
            <w:bottom w:val="single" w:sz="6" w:space="0" w:color="808080"/>
            <w:right w:val="single" w:sz="6" w:space="0" w:color="808080"/>
          </w:divBdr>
          <w:divsChild>
            <w:div w:id="618099818">
              <w:marLeft w:val="240"/>
              <w:marRight w:val="15"/>
              <w:marTop w:val="15"/>
              <w:marBottom w:val="15"/>
              <w:divBdr>
                <w:top w:val="none" w:sz="0" w:space="0" w:color="auto"/>
                <w:left w:val="none" w:sz="0" w:space="0" w:color="auto"/>
                <w:bottom w:val="none" w:sz="0" w:space="0" w:color="auto"/>
                <w:right w:val="none" w:sz="0" w:space="0" w:color="auto"/>
              </w:divBdr>
            </w:div>
          </w:divsChild>
        </w:div>
      </w:divsChild>
    </w:div>
    <w:div w:id="184755423">
      <w:bodyDiv w:val="1"/>
      <w:marLeft w:val="0"/>
      <w:marRight w:val="0"/>
      <w:marTop w:val="0"/>
      <w:marBottom w:val="0"/>
      <w:divBdr>
        <w:top w:val="none" w:sz="0" w:space="0" w:color="auto"/>
        <w:left w:val="none" w:sz="0" w:space="0" w:color="auto"/>
        <w:bottom w:val="none" w:sz="0" w:space="0" w:color="auto"/>
        <w:right w:val="none" w:sz="0" w:space="0" w:color="auto"/>
      </w:divBdr>
    </w:div>
    <w:div w:id="186994113">
      <w:bodyDiv w:val="1"/>
      <w:marLeft w:val="0"/>
      <w:marRight w:val="0"/>
      <w:marTop w:val="0"/>
      <w:marBottom w:val="0"/>
      <w:divBdr>
        <w:top w:val="none" w:sz="0" w:space="0" w:color="auto"/>
        <w:left w:val="none" w:sz="0" w:space="0" w:color="auto"/>
        <w:bottom w:val="none" w:sz="0" w:space="0" w:color="auto"/>
        <w:right w:val="none" w:sz="0" w:space="0" w:color="auto"/>
      </w:divBdr>
    </w:div>
    <w:div w:id="194782297">
      <w:bodyDiv w:val="1"/>
      <w:marLeft w:val="0"/>
      <w:marRight w:val="0"/>
      <w:marTop w:val="0"/>
      <w:marBottom w:val="0"/>
      <w:divBdr>
        <w:top w:val="none" w:sz="0" w:space="0" w:color="auto"/>
        <w:left w:val="none" w:sz="0" w:space="0" w:color="auto"/>
        <w:bottom w:val="none" w:sz="0" w:space="0" w:color="auto"/>
        <w:right w:val="none" w:sz="0" w:space="0" w:color="auto"/>
      </w:divBdr>
    </w:div>
    <w:div w:id="198709452">
      <w:bodyDiv w:val="1"/>
      <w:marLeft w:val="0"/>
      <w:marRight w:val="0"/>
      <w:marTop w:val="0"/>
      <w:marBottom w:val="0"/>
      <w:divBdr>
        <w:top w:val="none" w:sz="0" w:space="0" w:color="auto"/>
        <w:left w:val="none" w:sz="0" w:space="0" w:color="auto"/>
        <w:bottom w:val="none" w:sz="0" w:space="0" w:color="auto"/>
        <w:right w:val="none" w:sz="0" w:space="0" w:color="auto"/>
      </w:divBdr>
    </w:div>
    <w:div w:id="216208716">
      <w:bodyDiv w:val="1"/>
      <w:marLeft w:val="0"/>
      <w:marRight w:val="0"/>
      <w:marTop w:val="0"/>
      <w:marBottom w:val="0"/>
      <w:divBdr>
        <w:top w:val="none" w:sz="0" w:space="0" w:color="auto"/>
        <w:left w:val="none" w:sz="0" w:space="0" w:color="auto"/>
        <w:bottom w:val="none" w:sz="0" w:space="0" w:color="auto"/>
        <w:right w:val="none" w:sz="0" w:space="0" w:color="auto"/>
      </w:divBdr>
    </w:div>
    <w:div w:id="216667945">
      <w:bodyDiv w:val="1"/>
      <w:marLeft w:val="0"/>
      <w:marRight w:val="0"/>
      <w:marTop w:val="0"/>
      <w:marBottom w:val="0"/>
      <w:divBdr>
        <w:top w:val="none" w:sz="0" w:space="0" w:color="auto"/>
        <w:left w:val="none" w:sz="0" w:space="0" w:color="auto"/>
        <w:bottom w:val="none" w:sz="0" w:space="0" w:color="auto"/>
        <w:right w:val="none" w:sz="0" w:space="0" w:color="auto"/>
      </w:divBdr>
    </w:div>
    <w:div w:id="217057331">
      <w:bodyDiv w:val="1"/>
      <w:marLeft w:val="0"/>
      <w:marRight w:val="0"/>
      <w:marTop w:val="0"/>
      <w:marBottom w:val="0"/>
      <w:divBdr>
        <w:top w:val="none" w:sz="0" w:space="0" w:color="auto"/>
        <w:left w:val="none" w:sz="0" w:space="0" w:color="auto"/>
        <w:bottom w:val="none" w:sz="0" w:space="0" w:color="auto"/>
        <w:right w:val="none" w:sz="0" w:space="0" w:color="auto"/>
      </w:divBdr>
    </w:div>
    <w:div w:id="219442991">
      <w:bodyDiv w:val="1"/>
      <w:marLeft w:val="0"/>
      <w:marRight w:val="0"/>
      <w:marTop w:val="0"/>
      <w:marBottom w:val="0"/>
      <w:divBdr>
        <w:top w:val="none" w:sz="0" w:space="0" w:color="auto"/>
        <w:left w:val="none" w:sz="0" w:space="0" w:color="auto"/>
        <w:bottom w:val="none" w:sz="0" w:space="0" w:color="auto"/>
        <w:right w:val="none" w:sz="0" w:space="0" w:color="auto"/>
      </w:divBdr>
    </w:div>
    <w:div w:id="222831617">
      <w:bodyDiv w:val="1"/>
      <w:marLeft w:val="0"/>
      <w:marRight w:val="0"/>
      <w:marTop w:val="0"/>
      <w:marBottom w:val="0"/>
      <w:divBdr>
        <w:top w:val="none" w:sz="0" w:space="0" w:color="auto"/>
        <w:left w:val="none" w:sz="0" w:space="0" w:color="auto"/>
        <w:bottom w:val="none" w:sz="0" w:space="0" w:color="auto"/>
        <w:right w:val="none" w:sz="0" w:space="0" w:color="auto"/>
      </w:divBdr>
    </w:div>
    <w:div w:id="223641434">
      <w:bodyDiv w:val="1"/>
      <w:marLeft w:val="0"/>
      <w:marRight w:val="0"/>
      <w:marTop w:val="0"/>
      <w:marBottom w:val="0"/>
      <w:divBdr>
        <w:top w:val="none" w:sz="0" w:space="0" w:color="auto"/>
        <w:left w:val="none" w:sz="0" w:space="0" w:color="auto"/>
        <w:bottom w:val="none" w:sz="0" w:space="0" w:color="auto"/>
        <w:right w:val="none" w:sz="0" w:space="0" w:color="auto"/>
      </w:divBdr>
    </w:div>
    <w:div w:id="231473362">
      <w:bodyDiv w:val="1"/>
      <w:marLeft w:val="0"/>
      <w:marRight w:val="0"/>
      <w:marTop w:val="0"/>
      <w:marBottom w:val="0"/>
      <w:divBdr>
        <w:top w:val="none" w:sz="0" w:space="0" w:color="auto"/>
        <w:left w:val="none" w:sz="0" w:space="0" w:color="auto"/>
        <w:bottom w:val="none" w:sz="0" w:space="0" w:color="auto"/>
        <w:right w:val="none" w:sz="0" w:space="0" w:color="auto"/>
      </w:divBdr>
    </w:div>
    <w:div w:id="233707074">
      <w:bodyDiv w:val="1"/>
      <w:marLeft w:val="0"/>
      <w:marRight w:val="0"/>
      <w:marTop w:val="0"/>
      <w:marBottom w:val="0"/>
      <w:divBdr>
        <w:top w:val="none" w:sz="0" w:space="0" w:color="auto"/>
        <w:left w:val="none" w:sz="0" w:space="0" w:color="auto"/>
        <w:bottom w:val="none" w:sz="0" w:space="0" w:color="auto"/>
        <w:right w:val="none" w:sz="0" w:space="0" w:color="auto"/>
      </w:divBdr>
    </w:div>
    <w:div w:id="237634215">
      <w:bodyDiv w:val="1"/>
      <w:marLeft w:val="0"/>
      <w:marRight w:val="0"/>
      <w:marTop w:val="0"/>
      <w:marBottom w:val="0"/>
      <w:divBdr>
        <w:top w:val="none" w:sz="0" w:space="0" w:color="auto"/>
        <w:left w:val="none" w:sz="0" w:space="0" w:color="auto"/>
        <w:bottom w:val="none" w:sz="0" w:space="0" w:color="auto"/>
        <w:right w:val="none" w:sz="0" w:space="0" w:color="auto"/>
      </w:divBdr>
    </w:div>
    <w:div w:id="238515089">
      <w:bodyDiv w:val="1"/>
      <w:marLeft w:val="0"/>
      <w:marRight w:val="0"/>
      <w:marTop w:val="0"/>
      <w:marBottom w:val="0"/>
      <w:divBdr>
        <w:top w:val="none" w:sz="0" w:space="0" w:color="auto"/>
        <w:left w:val="none" w:sz="0" w:space="0" w:color="auto"/>
        <w:bottom w:val="none" w:sz="0" w:space="0" w:color="auto"/>
        <w:right w:val="none" w:sz="0" w:space="0" w:color="auto"/>
      </w:divBdr>
    </w:div>
    <w:div w:id="243682418">
      <w:bodyDiv w:val="1"/>
      <w:marLeft w:val="0"/>
      <w:marRight w:val="0"/>
      <w:marTop w:val="0"/>
      <w:marBottom w:val="0"/>
      <w:divBdr>
        <w:top w:val="none" w:sz="0" w:space="0" w:color="auto"/>
        <w:left w:val="none" w:sz="0" w:space="0" w:color="auto"/>
        <w:bottom w:val="none" w:sz="0" w:space="0" w:color="auto"/>
        <w:right w:val="none" w:sz="0" w:space="0" w:color="auto"/>
      </w:divBdr>
    </w:div>
    <w:div w:id="249120937">
      <w:bodyDiv w:val="1"/>
      <w:marLeft w:val="0"/>
      <w:marRight w:val="0"/>
      <w:marTop w:val="0"/>
      <w:marBottom w:val="0"/>
      <w:divBdr>
        <w:top w:val="none" w:sz="0" w:space="0" w:color="auto"/>
        <w:left w:val="none" w:sz="0" w:space="0" w:color="auto"/>
        <w:bottom w:val="none" w:sz="0" w:space="0" w:color="auto"/>
        <w:right w:val="none" w:sz="0" w:space="0" w:color="auto"/>
      </w:divBdr>
    </w:div>
    <w:div w:id="253438903">
      <w:bodyDiv w:val="1"/>
      <w:marLeft w:val="0"/>
      <w:marRight w:val="0"/>
      <w:marTop w:val="0"/>
      <w:marBottom w:val="0"/>
      <w:divBdr>
        <w:top w:val="none" w:sz="0" w:space="0" w:color="auto"/>
        <w:left w:val="none" w:sz="0" w:space="0" w:color="auto"/>
        <w:bottom w:val="none" w:sz="0" w:space="0" w:color="auto"/>
        <w:right w:val="none" w:sz="0" w:space="0" w:color="auto"/>
      </w:divBdr>
    </w:div>
    <w:div w:id="254094058">
      <w:bodyDiv w:val="1"/>
      <w:marLeft w:val="0"/>
      <w:marRight w:val="0"/>
      <w:marTop w:val="0"/>
      <w:marBottom w:val="0"/>
      <w:divBdr>
        <w:top w:val="none" w:sz="0" w:space="0" w:color="auto"/>
        <w:left w:val="none" w:sz="0" w:space="0" w:color="auto"/>
        <w:bottom w:val="none" w:sz="0" w:space="0" w:color="auto"/>
        <w:right w:val="none" w:sz="0" w:space="0" w:color="auto"/>
      </w:divBdr>
    </w:div>
    <w:div w:id="257830968">
      <w:bodyDiv w:val="1"/>
      <w:marLeft w:val="0"/>
      <w:marRight w:val="0"/>
      <w:marTop w:val="0"/>
      <w:marBottom w:val="0"/>
      <w:divBdr>
        <w:top w:val="none" w:sz="0" w:space="0" w:color="auto"/>
        <w:left w:val="none" w:sz="0" w:space="0" w:color="auto"/>
        <w:bottom w:val="none" w:sz="0" w:space="0" w:color="auto"/>
        <w:right w:val="none" w:sz="0" w:space="0" w:color="auto"/>
      </w:divBdr>
    </w:div>
    <w:div w:id="261378301">
      <w:bodyDiv w:val="1"/>
      <w:marLeft w:val="0"/>
      <w:marRight w:val="0"/>
      <w:marTop w:val="0"/>
      <w:marBottom w:val="0"/>
      <w:divBdr>
        <w:top w:val="none" w:sz="0" w:space="0" w:color="auto"/>
        <w:left w:val="none" w:sz="0" w:space="0" w:color="auto"/>
        <w:bottom w:val="none" w:sz="0" w:space="0" w:color="auto"/>
        <w:right w:val="none" w:sz="0" w:space="0" w:color="auto"/>
      </w:divBdr>
    </w:div>
    <w:div w:id="262694014">
      <w:bodyDiv w:val="1"/>
      <w:marLeft w:val="0"/>
      <w:marRight w:val="0"/>
      <w:marTop w:val="0"/>
      <w:marBottom w:val="0"/>
      <w:divBdr>
        <w:top w:val="none" w:sz="0" w:space="0" w:color="auto"/>
        <w:left w:val="none" w:sz="0" w:space="0" w:color="auto"/>
        <w:bottom w:val="none" w:sz="0" w:space="0" w:color="auto"/>
        <w:right w:val="none" w:sz="0" w:space="0" w:color="auto"/>
      </w:divBdr>
    </w:div>
    <w:div w:id="264264123">
      <w:bodyDiv w:val="1"/>
      <w:marLeft w:val="0"/>
      <w:marRight w:val="0"/>
      <w:marTop w:val="0"/>
      <w:marBottom w:val="0"/>
      <w:divBdr>
        <w:top w:val="none" w:sz="0" w:space="0" w:color="auto"/>
        <w:left w:val="none" w:sz="0" w:space="0" w:color="auto"/>
        <w:bottom w:val="none" w:sz="0" w:space="0" w:color="auto"/>
        <w:right w:val="none" w:sz="0" w:space="0" w:color="auto"/>
      </w:divBdr>
    </w:div>
    <w:div w:id="265119846">
      <w:bodyDiv w:val="1"/>
      <w:marLeft w:val="0"/>
      <w:marRight w:val="0"/>
      <w:marTop w:val="0"/>
      <w:marBottom w:val="0"/>
      <w:divBdr>
        <w:top w:val="none" w:sz="0" w:space="0" w:color="auto"/>
        <w:left w:val="none" w:sz="0" w:space="0" w:color="auto"/>
        <w:bottom w:val="none" w:sz="0" w:space="0" w:color="auto"/>
        <w:right w:val="none" w:sz="0" w:space="0" w:color="auto"/>
      </w:divBdr>
    </w:div>
    <w:div w:id="278948760">
      <w:bodyDiv w:val="1"/>
      <w:marLeft w:val="0"/>
      <w:marRight w:val="0"/>
      <w:marTop w:val="0"/>
      <w:marBottom w:val="0"/>
      <w:divBdr>
        <w:top w:val="none" w:sz="0" w:space="0" w:color="auto"/>
        <w:left w:val="none" w:sz="0" w:space="0" w:color="auto"/>
        <w:bottom w:val="none" w:sz="0" w:space="0" w:color="auto"/>
        <w:right w:val="none" w:sz="0" w:space="0" w:color="auto"/>
      </w:divBdr>
    </w:div>
    <w:div w:id="291205467">
      <w:bodyDiv w:val="1"/>
      <w:marLeft w:val="0"/>
      <w:marRight w:val="0"/>
      <w:marTop w:val="0"/>
      <w:marBottom w:val="0"/>
      <w:divBdr>
        <w:top w:val="none" w:sz="0" w:space="0" w:color="auto"/>
        <w:left w:val="none" w:sz="0" w:space="0" w:color="auto"/>
        <w:bottom w:val="none" w:sz="0" w:space="0" w:color="auto"/>
        <w:right w:val="none" w:sz="0" w:space="0" w:color="auto"/>
      </w:divBdr>
    </w:div>
    <w:div w:id="294676038">
      <w:bodyDiv w:val="1"/>
      <w:marLeft w:val="0"/>
      <w:marRight w:val="0"/>
      <w:marTop w:val="0"/>
      <w:marBottom w:val="0"/>
      <w:divBdr>
        <w:top w:val="none" w:sz="0" w:space="0" w:color="auto"/>
        <w:left w:val="none" w:sz="0" w:space="0" w:color="auto"/>
        <w:bottom w:val="none" w:sz="0" w:space="0" w:color="auto"/>
        <w:right w:val="none" w:sz="0" w:space="0" w:color="auto"/>
      </w:divBdr>
    </w:div>
    <w:div w:id="296037403">
      <w:bodyDiv w:val="1"/>
      <w:marLeft w:val="0"/>
      <w:marRight w:val="0"/>
      <w:marTop w:val="0"/>
      <w:marBottom w:val="0"/>
      <w:divBdr>
        <w:top w:val="none" w:sz="0" w:space="0" w:color="auto"/>
        <w:left w:val="none" w:sz="0" w:space="0" w:color="auto"/>
        <w:bottom w:val="none" w:sz="0" w:space="0" w:color="auto"/>
        <w:right w:val="none" w:sz="0" w:space="0" w:color="auto"/>
      </w:divBdr>
    </w:div>
    <w:div w:id="299657969">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449142">
      <w:bodyDiv w:val="1"/>
      <w:marLeft w:val="0"/>
      <w:marRight w:val="0"/>
      <w:marTop w:val="0"/>
      <w:marBottom w:val="0"/>
      <w:divBdr>
        <w:top w:val="none" w:sz="0" w:space="0" w:color="auto"/>
        <w:left w:val="none" w:sz="0" w:space="0" w:color="auto"/>
        <w:bottom w:val="none" w:sz="0" w:space="0" w:color="auto"/>
        <w:right w:val="none" w:sz="0" w:space="0" w:color="auto"/>
      </w:divBdr>
    </w:div>
    <w:div w:id="311909961">
      <w:bodyDiv w:val="1"/>
      <w:marLeft w:val="0"/>
      <w:marRight w:val="0"/>
      <w:marTop w:val="0"/>
      <w:marBottom w:val="0"/>
      <w:divBdr>
        <w:top w:val="none" w:sz="0" w:space="0" w:color="auto"/>
        <w:left w:val="none" w:sz="0" w:space="0" w:color="auto"/>
        <w:bottom w:val="none" w:sz="0" w:space="0" w:color="auto"/>
        <w:right w:val="none" w:sz="0" w:space="0" w:color="auto"/>
      </w:divBdr>
    </w:div>
    <w:div w:id="313031678">
      <w:bodyDiv w:val="1"/>
      <w:marLeft w:val="0"/>
      <w:marRight w:val="0"/>
      <w:marTop w:val="0"/>
      <w:marBottom w:val="0"/>
      <w:divBdr>
        <w:top w:val="none" w:sz="0" w:space="0" w:color="auto"/>
        <w:left w:val="none" w:sz="0" w:space="0" w:color="auto"/>
        <w:bottom w:val="none" w:sz="0" w:space="0" w:color="auto"/>
        <w:right w:val="none" w:sz="0" w:space="0" w:color="auto"/>
      </w:divBdr>
    </w:div>
    <w:div w:id="325019694">
      <w:bodyDiv w:val="1"/>
      <w:marLeft w:val="0"/>
      <w:marRight w:val="0"/>
      <w:marTop w:val="0"/>
      <w:marBottom w:val="0"/>
      <w:divBdr>
        <w:top w:val="none" w:sz="0" w:space="0" w:color="auto"/>
        <w:left w:val="none" w:sz="0" w:space="0" w:color="auto"/>
        <w:bottom w:val="none" w:sz="0" w:space="0" w:color="auto"/>
        <w:right w:val="none" w:sz="0" w:space="0" w:color="auto"/>
      </w:divBdr>
    </w:div>
    <w:div w:id="332072060">
      <w:bodyDiv w:val="1"/>
      <w:marLeft w:val="0"/>
      <w:marRight w:val="0"/>
      <w:marTop w:val="0"/>
      <w:marBottom w:val="0"/>
      <w:divBdr>
        <w:top w:val="none" w:sz="0" w:space="0" w:color="auto"/>
        <w:left w:val="none" w:sz="0" w:space="0" w:color="auto"/>
        <w:bottom w:val="none" w:sz="0" w:space="0" w:color="auto"/>
        <w:right w:val="none" w:sz="0" w:space="0" w:color="auto"/>
      </w:divBdr>
    </w:div>
    <w:div w:id="345182348">
      <w:bodyDiv w:val="1"/>
      <w:marLeft w:val="0"/>
      <w:marRight w:val="0"/>
      <w:marTop w:val="0"/>
      <w:marBottom w:val="0"/>
      <w:divBdr>
        <w:top w:val="none" w:sz="0" w:space="0" w:color="auto"/>
        <w:left w:val="none" w:sz="0" w:space="0" w:color="auto"/>
        <w:bottom w:val="none" w:sz="0" w:space="0" w:color="auto"/>
        <w:right w:val="none" w:sz="0" w:space="0" w:color="auto"/>
      </w:divBdr>
    </w:div>
    <w:div w:id="354696633">
      <w:bodyDiv w:val="1"/>
      <w:marLeft w:val="0"/>
      <w:marRight w:val="0"/>
      <w:marTop w:val="0"/>
      <w:marBottom w:val="0"/>
      <w:divBdr>
        <w:top w:val="none" w:sz="0" w:space="0" w:color="auto"/>
        <w:left w:val="none" w:sz="0" w:space="0" w:color="auto"/>
        <w:bottom w:val="none" w:sz="0" w:space="0" w:color="auto"/>
        <w:right w:val="none" w:sz="0" w:space="0" w:color="auto"/>
      </w:divBdr>
    </w:div>
    <w:div w:id="354813279">
      <w:bodyDiv w:val="1"/>
      <w:marLeft w:val="0"/>
      <w:marRight w:val="0"/>
      <w:marTop w:val="0"/>
      <w:marBottom w:val="0"/>
      <w:divBdr>
        <w:top w:val="none" w:sz="0" w:space="0" w:color="auto"/>
        <w:left w:val="none" w:sz="0" w:space="0" w:color="auto"/>
        <w:bottom w:val="none" w:sz="0" w:space="0" w:color="auto"/>
        <w:right w:val="none" w:sz="0" w:space="0" w:color="auto"/>
      </w:divBdr>
      <w:divsChild>
        <w:div w:id="1944530030">
          <w:marLeft w:val="975"/>
          <w:marRight w:val="1155"/>
          <w:marTop w:val="0"/>
          <w:marBottom w:val="0"/>
          <w:divBdr>
            <w:top w:val="none" w:sz="0" w:space="0" w:color="auto"/>
            <w:left w:val="none" w:sz="0" w:space="0" w:color="auto"/>
            <w:bottom w:val="none" w:sz="0" w:space="0" w:color="auto"/>
            <w:right w:val="none" w:sz="0" w:space="0" w:color="auto"/>
          </w:divBdr>
          <w:divsChild>
            <w:div w:id="146546580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61177277">
      <w:bodyDiv w:val="1"/>
      <w:marLeft w:val="0"/>
      <w:marRight w:val="0"/>
      <w:marTop w:val="0"/>
      <w:marBottom w:val="0"/>
      <w:divBdr>
        <w:top w:val="none" w:sz="0" w:space="0" w:color="auto"/>
        <w:left w:val="none" w:sz="0" w:space="0" w:color="auto"/>
        <w:bottom w:val="none" w:sz="0" w:space="0" w:color="auto"/>
        <w:right w:val="none" w:sz="0" w:space="0" w:color="auto"/>
      </w:divBdr>
    </w:div>
    <w:div w:id="362370540">
      <w:bodyDiv w:val="1"/>
      <w:marLeft w:val="0"/>
      <w:marRight w:val="0"/>
      <w:marTop w:val="0"/>
      <w:marBottom w:val="0"/>
      <w:divBdr>
        <w:top w:val="none" w:sz="0" w:space="0" w:color="auto"/>
        <w:left w:val="none" w:sz="0" w:space="0" w:color="auto"/>
        <w:bottom w:val="none" w:sz="0" w:space="0" w:color="auto"/>
        <w:right w:val="none" w:sz="0" w:space="0" w:color="auto"/>
      </w:divBdr>
    </w:div>
    <w:div w:id="387145674">
      <w:bodyDiv w:val="1"/>
      <w:marLeft w:val="0"/>
      <w:marRight w:val="0"/>
      <w:marTop w:val="0"/>
      <w:marBottom w:val="0"/>
      <w:divBdr>
        <w:top w:val="none" w:sz="0" w:space="0" w:color="auto"/>
        <w:left w:val="none" w:sz="0" w:space="0" w:color="auto"/>
        <w:bottom w:val="none" w:sz="0" w:space="0" w:color="auto"/>
        <w:right w:val="none" w:sz="0" w:space="0" w:color="auto"/>
      </w:divBdr>
    </w:div>
    <w:div w:id="390424671">
      <w:bodyDiv w:val="1"/>
      <w:marLeft w:val="0"/>
      <w:marRight w:val="0"/>
      <w:marTop w:val="0"/>
      <w:marBottom w:val="0"/>
      <w:divBdr>
        <w:top w:val="none" w:sz="0" w:space="0" w:color="auto"/>
        <w:left w:val="none" w:sz="0" w:space="0" w:color="auto"/>
        <w:bottom w:val="none" w:sz="0" w:space="0" w:color="auto"/>
        <w:right w:val="none" w:sz="0" w:space="0" w:color="auto"/>
      </w:divBdr>
    </w:div>
    <w:div w:id="398594225">
      <w:bodyDiv w:val="1"/>
      <w:marLeft w:val="0"/>
      <w:marRight w:val="0"/>
      <w:marTop w:val="0"/>
      <w:marBottom w:val="0"/>
      <w:divBdr>
        <w:top w:val="none" w:sz="0" w:space="0" w:color="auto"/>
        <w:left w:val="none" w:sz="0" w:space="0" w:color="auto"/>
        <w:bottom w:val="none" w:sz="0" w:space="0" w:color="auto"/>
        <w:right w:val="none" w:sz="0" w:space="0" w:color="auto"/>
      </w:divBdr>
    </w:div>
    <w:div w:id="399837187">
      <w:bodyDiv w:val="1"/>
      <w:marLeft w:val="0"/>
      <w:marRight w:val="0"/>
      <w:marTop w:val="0"/>
      <w:marBottom w:val="0"/>
      <w:divBdr>
        <w:top w:val="none" w:sz="0" w:space="0" w:color="auto"/>
        <w:left w:val="none" w:sz="0" w:space="0" w:color="auto"/>
        <w:bottom w:val="none" w:sz="0" w:space="0" w:color="auto"/>
        <w:right w:val="none" w:sz="0" w:space="0" w:color="auto"/>
      </w:divBdr>
    </w:div>
    <w:div w:id="404962612">
      <w:bodyDiv w:val="1"/>
      <w:marLeft w:val="0"/>
      <w:marRight w:val="0"/>
      <w:marTop w:val="0"/>
      <w:marBottom w:val="0"/>
      <w:divBdr>
        <w:top w:val="none" w:sz="0" w:space="0" w:color="auto"/>
        <w:left w:val="none" w:sz="0" w:space="0" w:color="auto"/>
        <w:bottom w:val="none" w:sz="0" w:space="0" w:color="auto"/>
        <w:right w:val="none" w:sz="0" w:space="0" w:color="auto"/>
      </w:divBdr>
    </w:div>
    <w:div w:id="410350508">
      <w:bodyDiv w:val="1"/>
      <w:marLeft w:val="0"/>
      <w:marRight w:val="0"/>
      <w:marTop w:val="0"/>
      <w:marBottom w:val="0"/>
      <w:divBdr>
        <w:top w:val="none" w:sz="0" w:space="0" w:color="auto"/>
        <w:left w:val="none" w:sz="0" w:space="0" w:color="auto"/>
        <w:bottom w:val="none" w:sz="0" w:space="0" w:color="auto"/>
        <w:right w:val="none" w:sz="0" w:space="0" w:color="auto"/>
      </w:divBdr>
    </w:div>
    <w:div w:id="420613222">
      <w:bodyDiv w:val="1"/>
      <w:marLeft w:val="0"/>
      <w:marRight w:val="0"/>
      <w:marTop w:val="0"/>
      <w:marBottom w:val="0"/>
      <w:divBdr>
        <w:top w:val="none" w:sz="0" w:space="0" w:color="auto"/>
        <w:left w:val="none" w:sz="0" w:space="0" w:color="auto"/>
        <w:bottom w:val="none" w:sz="0" w:space="0" w:color="auto"/>
        <w:right w:val="none" w:sz="0" w:space="0" w:color="auto"/>
      </w:divBdr>
    </w:div>
    <w:div w:id="429743824">
      <w:bodyDiv w:val="1"/>
      <w:marLeft w:val="0"/>
      <w:marRight w:val="0"/>
      <w:marTop w:val="0"/>
      <w:marBottom w:val="0"/>
      <w:divBdr>
        <w:top w:val="none" w:sz="0" w:space="0" w:color="auto"/>
        <w:left w:val="none" w:sz="0" w:space="0" w:color="auto"/>
        <w:bottom w:val="none" w:sz="0" w:space="0" w:color="auto"/>
        <w:right w:val="none" w:sz="0" w:space="0" w:color="auto"/>
      </w:divBdr>
      <w:divsChild>
        <w:div w:id="1366637676">
          <w:marLeft w:val="720"/>
          <w:marRight w:val="0"/>
          <w:marTop w:val="0"/>
          <w:marBottom w:val="0"/>
          <w:divBdr>
            <w:top w:val="none" w:sz="0" w:space="0" w:color="auto"/>
            <w:left w:val="none" w:sz="0" w:space="0" w:color="auto"/>
            <w:bottom w:val="none" w:sz="0" w:space="0" w:color="auto"/>
            <w:right w:val="none" w:sz="0" w:space="0" w:color="auto"/>
          </w:divBdr>
        </w:div>
      </w:divsChild>
    </w:div>
    <w:div w:id="432553066">
      <w:bodyDiv w:val="1"/>
      <w:marLeft w:val="0"/>
      <w:marRight w:val="0"/>
      <w:marTop w:val="0"/>
      <w:marBottom w:val="0"/>
      <w:divBdr>
        <w:top w:val="none" w:sz="0" w:space="0" w:color="auto"/>
        <w:left w:val="none" w:sz="0" w:space="0" w:color="auto"/>
        <w:bottom w:val="none" w:sz="0" w:space="0" w:color="auto"/>
        <w:right w:val="none" w:sz="0" w:space="0" w:color="auto"/>
      </w:divBdr>
    </w:div>
    <w:div w:id="433329571">
      <w:bodyDiv w:val="1"/>
      <w:marLeft w:val="0"/>
      <w:marRight w:val="0"/>
      <w:marTop w:val="0"/>
      <w:marBottom w:val="0"/>
      <w:divBdr>
        <w:top w:val="none" w:sz="0" w:space="0" w:color="auto"/>
        <w:left w:val="none" w:sz="0" w:space="0" w:color="auto"/>
        <w:bottom w:val="none" w:sz="0" w:space="0" w:color="auto"/>
        <w:right w:val="none" w:sz="0" w:space="0" w:color="auto"/>
      </w:divBdr>
    </w:div>
    <w:div w:id="434836776">
      <w:bodyDiv w:val="1"/>
      <w:marLeft w:val="0"/>
      <w:marRight w:val="0"/>
      <w:marTop w:val="0"/>
      <w:marBottom w:val="0"/>
      <w:divBdr>
        <w:top w:val="none" w:sz="0" w:space="0" w:color="auto"/>
        <w:left w:val="none" w:sz="0" w:space="0" w:color="auto"/>
        <w:bottom w:val="none" w:sz="0" w:space="0" w:color="auto"/>
        <w:right w:val="none" w:sz="0" w:space="0" w:color="auto"/>
      </w:divBdr>
    </w:div>
    <w:div w:id="435028628">
      <w:bodyDiv w:val="1"/>
      <w:marLeft w:val="0"/>
      <w:marRight w:val="0"/>
      <w:marTop w:val="0"/>
      <w:marBottom w:val="0"/>
      <w:divBdr>
        <w:top w:val="none" w:sz="0" w:space="0" w:color="auto"/>
        <w:left w:val="none" w:sz="0" w:space="0" w:color="auto"/>
        <w:bottom w:val="none" w:sz="0" w:space="0" w:color="auto"/>
        <w:right w:val="none" w:sz="0" w:space="0" w:color="auto"/>
      </w:divBdr>
    </w:div>
    <w:div w:id="438840079">
      <w:bodyDiv w:val="1"/>
      <w:marLeft w:val="0"/>
      <w:marRight w:val="0"/>
      <w:marTop w:val="0"/>
      <w:marBottom w:val="0"/>
      <w:divBdr>
        <w:top w:val="none" w:sz="0" w:space="0" w:color="auto"/>
        <w:left w:val="none" w:sz="0" w:space="0" w:color="auto"/>
        <w:bottom w:val="none" w:sz="0" w:space="0" w:color="auto"/>
        <w:right w:val="none" w:sz="0" w:space="0" w:color="auto"/>
      </w:divBdr>
    </w:div>
    <w:div w:id="441146743">
      <w:bodyDiv w:val="1"/>
      <w:marLeft w:val="0"/>
      <w:marRight w:val="0"/>
      <w:marTop w:val="0"/>
      <w:marBottom w:val="0"/>
      <w:divBdr>
        <w:top w:val="none" w:sz="0" w:space="0" w:color="auto"/>
        <w:left w:val="none" w:sz="0" w:space="0" w:color="auto"/>
        <w:bottom w:val="none" w:sz="0" w:space="0" w:color="auto"/>
        <w:right w:val="none" w:sz="0" w:space="0" w:color="auto"/>
      </w:divBdr>
    </w:div>
    <w:div w:id="447509065">
      <w:bodyDiv w:val="1"/>
      <w:marLeft w:val="0"/>
      <w:marRight w:val="0"/>
      <w:marTop w:val="0"/>
      <w:marBottom w:val="0"/>
      <w:divBdr>
        <w:top w:val="none" w:sz="0" w:space="0" w:color="auto"/>
        <w:left w:val="none" w:sz="0" w:space="0" w:color="auto"/>
        <w:bottom w:val="none" w:sz="0" w:space="0" w:color="auto"/>
        <w:right w:val="none" w:sz="0" w:space="0" w:color="auto"/>
      </w:divBdr>
    </w:div>
    <w:div w:id="451556572">
      <w:bodyDiv w:val="1"/>
      <w:marLeft w:val="0"/>
      <w:marRight w:val="0"/>
      <w:marTop w:val="0"/>
      <w:marBottom w:val="0"/>
      <w:divBdr>
        <w:top w:val="none" w:sz="0" w:space="0" w:color="auto"/>
        <w:left w:val="none" w:sz="0" w:space="0" w:color="auto"/>
        <w:bottom w:val="none" w:sz="0" w:space="0" w:color="auto"/>
        <w:right w:val="none" w:sz="0" w:space="0" w:color="auto"/>
      </w:divBdr>
    </w:div>
    <w:div w:id="465242526">
      <w:bodyDiv w:val="1"/>
      <w:marLeft w:val="0"/>
      <w:marRight w:val="0"/>
      <w:marTop w:val="0"/>
      <w:marBottom w:val="0"/>
      <w:divBdr>
        <w:top w:val="none" w:sz="0" w:space="0" w:color="auto"/>
        <w:left w:val="none" w:sz="0" w:space="0" w:color="auto"/>
        <w:bottom w:val="none" w:sz="0" w:space="0" w:color="auto"/>
        <w:right w:val="none" w:sz="0" w:space="0" w:color="auto"/>
      </w:divBdr>
    </w:div>
    <w:div w:id="491138247">
      <w:bodyDiv w:val="1"/>
      <w:marLeft w:val="0"/>
      <w:marRight w:val="0"/>
      <w:marTop w:val="0"/>
      <w:marBottom w:val="0"/>
      <w:divBdr>
        <w:top w:val="none" w:sz="0" w:space="0" w:color="auto"/>
        <w:left w:val="none" w:sz="0" w:space="0" w:color="auto"/>
        <w:bottom w:val="none" w:sz="0" w:space="0" w:color="auto"/>
        <w:right w:val="none" w:sz="0" w:space="0" w:color="auto"/>
      </w:divBdr>
    </w:div>
    <w:div w:id="496460164">
      <w:bodyDiv w:val="1"/>
      <w:marLeft w:val="0"/>
      <w:marRight w:val="0"/>
      <w:marTop w:val="0"/>
      <w:marBottom w:val="0"/>
      <w:divBdr>
        <w:top w:val="none" w:sz="0" w:space="0" w:color="auto"/>
        <w:left w:val="none" w:sz="0" w:space="0" w:color="auto"/>
        <w:bottom w:val="none" w:sz="0" w:space="0" w:color="auto"/>
        <w:right w:val="none" w:sz="0" w:space="0" w:color="auto"/>
      </w:divBdr>
    </w:div>
    <w:div w:id="500778676">
      <w:bodyDiv w:val="1"/>
      <w:marLeft w:val="0"/>
      <w:marRight w:val="0"/>
      <w:marTop w:val="0"/>
      <w:marBottom w:val="0"/>
      <w:divBdr>
        <w:top w:val="none" w:sz="0" w:space="0" w:color="auto"/>
        <w:left w:val="none" w:sz="0" w:space="0" w:color="auto"/>
        <w:bottom w:val="none" w:sz="0" w:space="0" w:color="auto"/>
        <w:right w:val="none" w:sz="0" w:space="0" w:color="auto"/>
      </w:divBdr>
    </w:div>
    <w:div w:id="506873098">
      <w:bodyDiv w:val="1"/>
      <w:marLeft w:val="0"/>
      <w:marRight w:val="0"/>
      <w:marTop w:val="0"/>
      <w:marBottom w:val="0"/>
      <w:divBdr>
        <w:top w:val="none" w:sz="0" w:space="0" w:color="auto"/>
        <w:left w:val="none" w:sz="0" w:space="0" w:color="auto"/>
        <w:bottom w:val="none" w:sz="0" w:space="0" w:color="auto"/>
        <w:right w:val="none" w:sz="0" w:space="0" w:color="auto"/>
      </w:divBdr>
    </w:div>
    <w:div w:id="512720610">
      <w:bodyDiv w:val="1"/>
      <w:marLeft w:val="0"/>
      <w:marRight w:val="0"/>
      <w:marTop w:val="0"/>
      <w:marBottom w:val="0"/>
      <w:divBdr>
        <w:top w:val="none" w:sz="0" w:space="0" w:color="auto"/>
        <w:left w:val="none" w:sz="0" w:space="0" w:color="auto"/>
        <w:bottom w:val="none" w:sz="0" w:space="0" w:color="auto"/>
        <w:right w:val="none" w:sz="0" w:space="0" w:color="auto"/>
      </w:divBdr>
    </w:div>
    <w:div w:id="519010202">
      <w:bodyDiv w:val="1"/>
      <w:marLeft w:val="0"/>
      <w:marRight w:val="0"/>
      <w:marTop w:val="0"/>
      <w:marBottom w:val="0"/>
      <w:divBdr>
        <w:top w:val="none" w:sz="0" w:space="0" w:color="auto"/>
        <w:left w:val="none" w:sz="0" w:space="0" w:color="auto"/>
        <w:bottom w:val="none" w:sz="0" w:space="0" w:color="auto"/>
        <w:right w:val="none" w:sz="0" w:space="0" w:color="auto"/>
      </w:divBdr>
    </w:div>
    <w:div w:id="521240321">
      <w:bodyDiv w:val="1"/>
      <w:marLeft w:val="0"/>
      <w:marRight w:val="0"/>
      <w:marTop w:val="0"/>
      <w:marBottom w:val="0"/>
      <w:divBdr>
        <w:top w:val="none" w:sz="0" w:space="0" w:color="auto"/>
        <w:left w:val="none" w:sz="0" w:space="0" w:color="auto"/>
        <w:bottom w:val="none" w:sz="0" w:space="0" w:color="auto"/>
        <w:right w:val="none" w:sz="0" w:space="0" w:color="auto"/>
      </w:divBdr>
    </w:div>
    <w:div w:id="530610536">
      <w:bodyDiv w:val="1"/>
      <w:marLeft w:val="0"/>
      <w:marRight w:val="0"/>
      <w:marTop w:val="0"/>
      <w:marBottom w:val="0"/>
      <w:divBdr>
        <w:top w:val="none" w:sz="0" w:space="0" w:color="auto"/>
        <w:left w:val="none" w:sz="0" w:space="0" w:color="auto"/>
        <w:bottom w:val="none" w:sz="0" w:space="0" w:color="auto"/>
        <w:right w:val="none" w:sz="0" w:space="0" w:color="auto"/>
      </w:divBdr>
      <w:divsChild>
        <w:div w:id="774209281">
          <w:marLeft w:val="288"/>
          <w:marRight w:val="0"/>
          <w:marTop w:val="101"/>
          <w:marBottom w:val="101"/>
          <w:divBdr>
            <w:top w:val="none" w:sz="0" w:space="0" w:color="auto"/>
            <w:left w:val="none" w:sz="0" w:space="0" w:color="auto"/>
            <w:bottom w:val="none" w:sz="0" w:space="0" w:color="auto"/>
            <w:right w:val="none" w:sz="0" w:space="0" w:color="auto"/>
          </w:divBdr>
        </w:div>
        <w:div w:id="955327041">
          <w:marLeft w:val="576"/>
          <w:marRight w:val="0"/>
          <w:marTop w:val="29"/>
          <w:marBottom w:val="29"/>
          <w:divBdr>
            <w:top w:val="none" w:sz="0" w:space="0" w:color="auto"/>
            <w:left w:val="none" w:sz="0" w:space="0" w:color="auto"/>
            <w:bottom w:val="none" w:sz="0" w:space="0" w:color="auto"/>
            <w:right w:val="none" w:sz="0" w:space="0" w:color="auto"/>
          </w:divBdr>
        </w:div>
        <w:div w:id="2066491732">
          <w:marLeft w:val="576"/>
          <w:marRight w:val="0"/>
          <w:marTop w:val="29"/>
          <w:marBottom w:val="29"/>
          <w:divBdr>
            <w:top w:val="none" w:sz="0" w:space="0" w:color="auto"/>
            <w:left w:val="none" w:sz="0" w:space="0" w:color="auto"/>
            <w:bottom w:val="none" w:sz="0" w:space="0" w:color="auto"/>
            <w:right w:val="none" w:sz="0" w:space="0" w:color="auto"/>
          </w:divBdr>
        </w:div>
      </w:divsChild>
    </w:div>
    <w:div w:id="535317450">
      <w:bodyDiv w:val="1"/>
      <w:marLeft w:val="0"/>
      <w:marRight w:val="0"/>
      <w:marTop w:val="0"/>
      <w:marBottom w:val="0"/>
      <w:divBdr>
        <w:top w:val="none" w:sz="0" w:space="0" w:color="auto"/>
        <w:left w:val="none" w:sz="0" w:space="0" w:color="auto"/>
        <w:bottom w:val="none" w:sz="0" w:space="0" w:color="auto"/>
        <w:right w:val="none" w:sz="0" w:space="0" w:color="auto"/>
      </w:divBdr>
    </w:div>
    <w:div w:id="535771978">
      <w:bodyDiv w:val="1"/>
      <w:marLeft w:val="0"/>
      <w:marRight w:val="0"/>
      <w:marTop w:val="0"/>
      <w:marBottom w:val="0"/>
      <w:divBdr>
        <w:top w:val="none" w:sz="0" w:space="0" w:color="auto"/>
        <w:left w:val="none" w:sz="0" w:space="0" w:color="auto"/>
        <w:bottom w:val="none" w:sz="0" w:space="0" w:color="auto"/>
        <w:right w:val="none" w:sz="0" w:space="0" w:color="auto"/>
      </w:divBdr>
    </w:div>
    <w:div w:id="537622471">
      <w:bodyDiv w:val="1"/>
      <w:marLeft w:val="0"/>
      <w:marRight w:val="0"/>
      <w:marTop w:val="0"/>
      <w:marBottom w:val="0"/>
      <w:divBdr>
        <w:top w:val="none" w:sz="0" w:space="0" w:color="auto"/>
        <w:left w:val="none" w:sz="0" w:space="0" w:color="auto"/>
        <w:bottom w:val="none" w:sz="0" w:space="0" w:color="auto"/>
        <w:right w:val="none" w:sz="0" w:space="0" w:color="auto"/>
      </w:divBdr>
    </w:div>
    <w:div w:id="546600930">
      <w:bodyDiv w:val="1"/>
      <w:marLeft w:val="0"/>
      <w:marRight w:val="0"/>
      <w:marTop w:val="0"/>
      <w:marBottom w:val="0"/>
      <w:divBdr>
        <w:top w:val="none" w:sz="0" w:space="0" w:color="auto"/>
        <w:left w:val="none" w:sz="0" w:space="0" w:color="auto"/>
        <w:bottom w:val="none" w:sz="0" w:space="0" w:color="auto"/>
        <w:right w:val="none" w:sz="0" w:space="0" w:color="auto"/>
      </w:divBdr>
    </w:div>
    <w:div w:id="549342871">
      <w:bodyDiv w:val="1"/>
      <w:marLeft w:val="0"/>
      <w:marRight w:val="0"/>
      <w:marTop w:val="0"/>
      <w:marBottom w:val="0"/>
      <w:divBdr>
        <w:top w:val="none" w:sz="0" w:space="0" w:color="auto"/>
        <w:left w:val="none" w:sz="0" w:space="0" w:color="auto"/>
        <w:bottom w:val="none" w:sz="0" w:space="0" w:color="auto"/>
        <w:right w:val="none" w:sz="0" w:space="0" w:color="auto"/>
      </w:divBdr>
    </w:div>
    <w:div w:id="550846610">
      <w:bodyDiv w:val="1"/>
      <w:marLeft w:val="0"/>
      <w:marRight w:val="0"/>
      <w:marTop w:val="0"/>
      <w:marBottom w:val="0"/>
      <w:divBdr>
        <w:top w:val="none" w:sz="0" w:space="0" w:color="auto"/>
        <w:left w:val="none" w:sz="0" w:space="0" w:color="auto"/>
        <w:bottom w:val="none" w:sz="0" w:space="0" w:color="auto"/>
        <w:right w:val="none" w:sz="0" w:space="0" w:color="auto"/>
      </w:divBdr>
    </w:div>
    <w:div w:id="552235384">
      <w:bodyDiv w:val="1"/>
      <w:marLeft w:val="0"/>
      <w:marRight w:val="0"/>
      <w:marTop w:val="0"/>
      <w:marBottom w:val="0"/>
      <w:divBdr>
        <w:top w:val="none" w:sz="0" w:space="0" w:color="auto"/>
        <w:left w:val="none" w:sz="0" w:space="0" w:color="auto"/>
        <w:bottom w:val="none" w:sz="0" w:space="0" w:color="auto"/>
        <w:right w:val="none" w:sz="0" w:space="0" w:color="auto"/>
      </w:divBdr>
    </w:div>
    <w:div w:id="555090900">
      <w:bodyDiv w:val="1"/>
      <w:marLeft w:val="0"/>
      <w:marRight w:val="0"/>
      <w:marTop w:val="0"/>
      <w:marBottom w:val="0"/>
      <w:divBdr>
        <w:top w:val="none" w:sz="0" w:space="0" w:color="auto"/>
        <w:left w:val="none" w:sz="0" w:space="0" w:color="auto"/>
        <w:bottom w:val="none" w:sz="0" w:space="0" w:color="auto"/>
        <w:right w:val="none" w:sz="0" w:space="0" w:color="auto"/>
      </w:divBdr>
    </w:div>
    <w:div w:id="572664602">
      <w:bodyDiv w:val="1"/>
      <w:marLeft w:val="0"/>
      <w:marRight w:val="0"/>
      <w:marTop w:val="0"/>
      <w:marBottom w:val="0"/>
      <w:divBdr>
        <w:top w:val="none" w:sz="0" w:space="0" w:color="auto"/>
        <w:left w:val="none" w:sz="0" w:space="0" w:color="auto"/>
        <w:bottom w:val="none" w:sz="0" w:space="0" w:color="auto"/>
        <w:right w:val="none" w:sz="0" w:space="0" w:color="auto"/>
      </w:divBdr>
    </w:div>
    <w:div w:id="582644151">
      <w:bodyDiv w:val="1"/>
      <w:marLeft w:val="0"/>
      <w:marRight w:val="0"/>
      <w:marTop w:val="0"/>
      <w:marBottom w:val="0"/>
      <w:divBdr>
        <w:top w:val="none" w:sz="0" w:space="0" w:color="auto"/>
        <w:left w:val="none" w:sz="0" w:space="0" w:color="auto"/>
        <w:bottom w:val="none" w:sz="0" w:space="0" w:color="auto"/>
        <w:right w:val="none" w:sz="0" w:space="0" w:color="auto"/>
      </w:divBdr>
    </w:div>
    <w:div w:id="583339955">
      <w:bodyDiv w:val="1"/>
      <w:marLeft w:val="0"/>
      <w:marRight w:val="0"/>
      <w:marTop w:val="0"/>
      <w:marBottom w:val="0"/>
      <w:divBdr>
        <w:top w:val="none" w:sz="0" w:space="0" w:color="auto"/>
        <w:left w:val="none" w:sz="0" w:space="0" w:color="auto"/>
        <w:bottom w:val="none" w:sz="0" w:space="0" w:color="auto"/>
        <w:right w:val="none" w:sz="0" w:space="0" w:color="auto"/>
      </w:divBdr>
    </w:div>
    <w:div w:id="588544514">
      <w:bodyDiv w:val="1"/>
      <w:marLeft w:val="0"/>
      <w:marRight w:val="0"/>
      <w:marTop w:val="0"/>
      <w:marBottom w:val="0"/>
      <w:divBdr>
        <w:top w:val="none" w:sz="0" w:space="0" w:color="auto"/>
        <w:left w:val="none" w:sz="0" w:space="0" w:color="auto"/>
        <w:bottom w:val="none" w:sz="0" w:space="0" w:color="auto"/>
        <w:right w:val="none" w:sz="0" w:space="0" w:color="auto"/>
      </w:divBdr>
    </w:div>
    <w:div w:id="588851597">
      <w:bodyDiv w:val="1"/>
      <w:marLeft w:val="0"/>
      <w:marRight w:val="0"/>
      <w:marTop w:val="0"/>
      <w:marBottom w:val="0"/>
      <w:divBdr>
        <w:top w:val="none" w:sz="0" w:space="0" w:color="auto"/>
        <w:left w:val="none" w:sz="0" w:space="0" w:color="auto"/>
        <w:bottom w:val="none" w:sz="0" w:space="0" w:color="auto"/>
        <w:right w:val="none" w:sz="0" w:space="0" w:color="auto"/>
      </w:divBdr>
    </w:div>
    <w:div w:id="596257687">
      <w:bodyDiv w:val="1"/>
      <w:marLeft w:val="0"/>
      <w:marRight w:val="0"/>
      <w:marTop w:val="0"/>
      <w:marBottom w:val="0"/>
      <w:divBdr>
        <w:top w:val="none" w:sz="0" w:space="0" w:color="auto"/>
        <w:left w:val="none" w:sz="0" w:space="0" w:color="auto"/>
        <w:bottom w:val="none" w:sz="0" w:space="0" w:color="auto"/>
        <w:right w:val="none" w:sz="0" w:space="0" w:color="auto"/>
      </w:divBdr>
    </w:div>
    <w:div w:id="598873624">
      <w:bodyDiv w:val="1"/>
      <w:marLeft w:val="0"/>
      <w:marRight w:val="0"/>
      <w:marTop w:val="0"/>
      <w:marBottom w:val="0"/>
      <w:divBdr>
        <w:top w:val="none" w:sz="0" w:space="0" w:color="auto"/>
        <w:left w:val="none" w:sz="0" w:space="0" w:color="auto"/>
        <w:bottom w:val="none" w:sz="0" w:space="0" w:color="auto"/>
        <w:right w:val="none" w:sz="0" w:space="0" w:color="auto"/>
      </w:divBdr>
    </w:div>
    <w:div w:id="608321428">
      <w:bodyDiv w:val="1"/>
      <w:marLeft w:val="0"/>
      <w:marRight w:val="0"/>
      <w:marTop w:val="0"/>
      <w:marBottom w:val="0"/>
      <w:divBdr>
        <w:top w:val="none" w:sz="0" w:space="0" w:color="auto"/>
        <w:left w:val="none" w:sz="0" w:space="0" w:color="auto"/>
        <w:bottom w:val="none" w:sz="0" w:space="0" w:color="auto"/>
        <w:right w:val="none" w:sz="0" w:space="0" w:color="auto"/>
      </w:divBdr>
    </w:div>
    <w:div w:id="614990696">
      <w:bodyDiv w:val="1"/>
      <w:marLeft w:val="0"/>
      <w:marRight w:val="0"/>
      <w:marTop w:val="0"/>
      <w:marBottom w:val="0"/>
      <w:divBdr>
        <w:top w:val="none" w:sz="0" w:space="0" w:color="auto"/>
        <w:left w:val="none" w:sz="0" w:space="0" w:color="auto"/>
        <w:bottom w:val="none" w:sz="0" w:space="0" w:color="auto"/>
        <w:right w:val="none" w:sz="0" w:space="0" w:color="auto"/>
      </w:divBdr>
    </w:div>
    <w:div w:id="618031683">
      <w:bodyDiv w:val="1"/>
      <w:marLeft w:val="0"/>
      <w:marRight w:val="0"/>
      <w:marTop w:val="0"/>
      <w:marBottom w:val="0"/>
      <w:divBdr>
        <w:top w:val="none" w:sz="0" w:space="0" w:color="auto"/>
        <w:left w:val="none" w:sz="0" w:space="0" w:color="auto"/>
        <w:bottom w:val="none" w:sz="0" w:space="0" w:color="auto"/>
        <w:right w:val="none" w:sz="0" w:space="0" w:color="auto"/>
      </w:divBdr>
    </w:div>
    <w:div w:id="620960550">
      <w:bodyDiv w:val="1"/>
      <w:marLeft w:val="0"/>
      <w:marRight w:val="0"/>
      <w:marTop w:val="0"/>
      <w:marBottom w:val="0"/>
      <w:divBdr>
        <w:top w:val="none" w:sz="0" w:space="0" w:color="auto"/>
        <w:left w:val="none" w:sz="0" w:space="0" w:color="auto"/>
        <w:bottom w:val="none" w:sz="0" w:space="0" w:color="auto"/>
        <w:right w:val="none" w:sz="0" w:space="0" w:color="auto"/>
      </w:divBdr>
    </w:div>
    <w:div w:id="621228401">
      <w:bodyDiv w:val="1"/>
      <w:marLeft w:val="0"/>
      <w:marRight w:val="0"/>
      <w:marTop w:val="0"/>
      <w:marBottom w:val="0"/>
      <w:divBdr>
        <w:top w:val="none" w:sz="0" w:space="0" w:color="auto"/>
        <w:left w:val="none" w:sz="0" w:space="0" w:color="auto"/>
        <w:bottom w:val="none" w:sz="0" w:space="0" w:color="auto"/>
        <w:right w:val="none" w:sz="0" w:space="0" w:color="auto"/>
      </w:divBdr>
    </w:div>
    <w:div w:id="623275293">
      <w:bodyDiv w:val="1"/>
      <w:marLeft w:val="0"/>
      <w:marRight w:val="0"/>
      <w:marTop w:val="0"/>
      <w:marBottom w:val="0"/>
      <w:divBdr>
        <w:top w:val="none" w:sz="0" w:space="0" w:color="auto"/>
        <w:left w:val="none" w:sz="0" w:space="0" w:color="auto"/>
        <w:bottom w:val="none" w:sz="0" w:space="0" w:color="auto"/>
        <w:right w:val="none" w:sz="0" w:space="0" w:color="auto"/>
      </w:divBdr>
    </w:div>
    <w:div w:id="624385747">
      <w:bodyDiv w:val="1"/>
      <w:marLeft w:val="0"/>
      <w:marRight w:val="0"/>
      <w:marTop w:val="0"/>
      <w:marBottom w:val="0"/>
      <w:divBdr>
        <w:top w:val="none" w:sz="0" w:space="0" w:color="auto"/>
        <w:left w:val="none" w:sz="0" w:space="0" w:color="auto"/>
        <w:bottom w:val="none" w:sz="0" w:space="0" w:color="auto"/>
        <w:right w:val="none" w:sz="0" w:space="0" w:color="auto"/>
      </w:divBdr>
    </w:div>
    <w:div w:id="629089203">
      <w:bodyDiv w:val="1"/>
      <w:marLeft w:val="0"/>
      <w:marRight w:val="0"/>
      <w:marTop w:val="0"/>
      <w:marBottom w:val="0"/>
      <w:divBdr>
        <w:top w:val="none" w:sz="0" w:space="0" w:color="auto"/>
        <w:left w:val="none" w:sz="0" w:space="0" w:color="auto"/>
        <w:bottom w:val="none" w:sz="0" w:space="0" w:color="auto"/>
        <w:right w:val="none" w:sz="0" w:space="0" w:color="auto"/>
      </w:divBdr>
    </w:div>
    <w:div w:id="630401669">
      <w:bodyDiv w:val="1"/>
      <w:marLeft w:val="0"/>
      <w:marRight w:val="0"/>
      <w:marTop w:val="0"/>
      <w:marBottom w:val="0"/>
      <w:divBdr>
        <w:top w:val="none" w:sz="0" w:space="0" w:color="auto"/>
        <w:left w:val="none" w:sz="0" w:space="0" w:color="auto"/>
        <w:bottom w:val="none" w:sz="0" w:space="0" w:color="auto"/>
        <w:right w:val="none" w:sz="0" w:space="0" w:color="auto"/>
      </w:divBdr>
    </w:div>
    <w:div w:id="638606601">
      <w:bodyDiv w:val="1"/>
      <w:marLeft w:val="0"/>
      <w:marRight w:val="0"/>
      <w:marTop w:val="0"/>
      <w:marBottom w:val="0"/>
      <w:divBdr>
        <w:top w:val="none" w:sz="0" w:space="0" w:color="auto"/>
        <w:left w:val="none" w:sz="0" w:space="0" w:color="auto"/>
        <w:bottom w:val="none" w:sz="0" w:space="0" w:color="auto"/>
        <w:right w:val="none" w:sz="0" w:space="0" w:color="auto"/>
      </w:divBdr>
    </w:div>
    <w:div w:id="644897252">
      <w:bodyDiv w:val="1"/>
      <w:marLeft w:val="0"/>
      <w:marRight w:val="0"/>
      <w:marTop w:val="0"/>
      <w:marBottom w:val="0"/>
      <w:divBdr>
        <w:top w:val="none" w:sz="0" w:space="0" w:color="auto"/>
        <w:left w:val="none" w:sz="0" w:space="0" w:color="auto"/>
        <w:bottom w:val="none" w:sz="0" w:space="0" w:color="auto"/>
        <w:right w:val="none" w:sz="0" w:space="0" w:color="auto"/>
      </w:divBdr>
    </w:div>
    <w:div w:id="654994440">
      <w:bodyDiv w:val="1"/>
      <w:marLeft w:val="0"/>
      <w:marRight w:val="0"/>
      <w:marTop w:val="0"/>
      <w:marBottom w:val="0"/>
      <w:divBdr>
        <w:top w:val="none" w:sz="0" w:space="0" w:color="auto"/>
        <w:left w:val="none" w:sz="0" w:space="0" w:color="auto"/>
        <w:bottom w:val="none" w:sz="0" w:space="0" w:color="auto"/>
        <w:right w:val="none" w:sz="0" w:space="0" w:color="auto"/>
      </w:divBdr>
    </w:div>
    <w:div w:id="656230851">
      <w:bodyDiv w:val="1"/>
      <w:marLeft w:val="0"/>
      <w:marRight w:val="0"/>
      <w:marTop w:val="0"/>
      <w:marBottom w:val="0"/>
      <w:divBdr>
        <w:top w:val="none" w:sz="0" w:space="0" w:color="auto"/>
        <w:left w:val="none" w:sz="0" w:space="0" w:color="auto"/>
        <w:bottom w:val="none" w:sz="0" w:space="0" w:color="auto"/>
        <w:right w:val="none" w:sz="0" w:space="0" w:color="auto"/>
      </w:divBdr>
    </w:div>
    <w:div w:id="663972892">
      <w:bodyDiv w:val="1"/>
      <w:marLeft w:val="0"/>
      <w:marRight w:val="0"/>
      <w:marTop w:val="0"/>
      <w:marBottom w:val="0"/>
      <w:divBdr>
        <w:top w:val="none" w:sz="0" w:space="0" w:color="auto"/>
        <w:left w:val="none" w:sz="0" w:space="0" w:color="auto"/>
        <w:bottom w:val="none" w:sz="0" w:space="0" w:color="auto"/>
        <w:right w:val="none" w:sz="0" w:space="0" w:color="auto"/>
      </w:divBdr>
    </w:div>
    <w:div w:id="676273798">
      <w:bodyDiv w:val="1"/>
      <w:marLeft w:val="0"/>
      <w:marRight w:val="0"/>
      <w:marTop w:val="0"/>
      <w:marBottom w:val="0"/>
      <w:divBdr>
        <w:top w:val="none" w:sz="0" w:space="0" w:color="auto"/>
        <w:left w:val="none" w:sz="0" w:space="0" w:color="auto"/>
        <w:bottom w:val="none" w:sz="0" w:space="0" w:color="auto"/>
        <w:right w:val="none" w:sz="0" w:space="0" w:color="auto"/>
      </w:divBdr>
    </w:div>
    <w:div w:id="685597983">
      <w:bodyDiv w:val="1"/>
      <w:marLeft w:val="0"/>
      <w:marRight w:val="0"/>
      <w:marTop w:val="0"/>
      <w:marBottom w:val="0"/>
      <w:divBdr>
        <w:top w:val="none" w:sz="0" w:space="0" w:color="auto"/>
        <w:left w:val="none" w:sz="0" w:space="0" w:color="auto"/>
        <w:bottom w:val="none" w:sz="0" w:space="0" w:color="auto"/>
        <w:right w:val="none" w:sz="0" w:space="0" w:color="auto"/>
      </w:divBdr>
    </w:div>
    <w:div w:id="688606707">
      <w:bodyDiv w:val="1"/>
      <w:marLeft w:val="0"/>
      <w:marRight w:val="0"/>
      <w:marTop w:val="0"/>
      <w:marBottom w:val="0"/>
      <w:divBdr>
        <w:top w:val="none" w:sz="0" w:space="0" w:color="auto"/>
        <w:left w:val="none" w:sz="0" w:space="0" w:color="auto"/>
        <w:bottom w:val="none" w:sz="0" w:space="0" w:color="auto"/>
        <w:right w:val="none" w:sz="0" w:space="0" w:color="auto"/>
      </w:divBdr>
    </w:div>
    <w:div w:id="692269143">
      <w:bodyDiv w:val="1"/>
      <w:marLeft w:val="0"/>
      <w:marRight w:val="0"/>
      <w:marTop w:val="0"/>
      <w:marBottom w:val="0"/>
      <w:divBdr>
        <w:top w:val="none" w:sz="0" w:space="0" w:color="auto"/>
        <w:left w:val="none" w:sz="0" w:space="0" w:color="auto"/>
        <w:bottom w:val="none" w:sz="0" w:space="0" w:color="auto"/>
        <w:right w:val="none" w:sz="0" w:space="0" w:color="auto"/>
      </w:divBdr>
    </w:div>
    <w:div w:id="692729845">
      <w:bodyDiv w:val="1"/>
      <w:marLeft w:val="0"/>
      <w:marRight w:val="0"/>
      <w:marTop w:val="0"/>
      <w:marBottom w:val="0"/>
      <w:divBdr>
        <w:top w:val="none" w:sz="0" w:space="0" w:color="auto"/>
        <w:left w:val="none" w:sz="0" w:space="0" w:color="auto"/>
        <w:bottom w:val="none" w:sz="0" w:space="0" w:color="auto"/>
        <w:right w:val="none" w:sz="0" w:space="0" w:color="auto"/>
      </w:divBdr>
    </w:div>
    <w:div w:id="700783897">
      <w:bodyDiv w:val="1"/>
      <w:marLeft w:val="0"/>
      <w:marRight w:val="0"/>
      <w:marTop w:val="0"/>
      <w:marBottom w:val="0"/>
      <w:divBdr>
        <w:top w:val="none" w:sz="0" w:space="0" w:color="auto"/>
        <w:left w:val="none" w:sz="0" w:space="0" w:color="auto"/>
        <w:bottom w:val="none" w:sz="0" w:space="0" w:color="auto"/>
        <w:right w:val="none" w:sz="0" w:space="0" w:color="auto"/>
      </w:divBdr>
    </w:div>
    <w:div w:id="706831487">
      <w:bodyDiv w:val="1"/>
      <w:marLeft w:val="0"/>
      <w:marRight w:val="0"/>
      <w:marTop w:val="0"/>
      <w:marBottom w:val="0"/>
      <w:divBdr>
        <w:top w:val="none" w:sz="0" w:space="0" w:color="auto"/>
        <w:left w:val="none" w:sz="0" w:space="0" w:color="auto"/>
        <w:bottom w:val="none" w:sz="0" w:space="0" w:color="auto"/>
        <w:right w:val="none" w:sz="0" w:space="0" w:color="auto"/>
      </w:divBdr>
    </w:div>
    <w:div w:id="712390954">
      <w:bodyDiv w:val="1"/>
      <w:marLeft w:val="0"/>
      <w:marRight w:val="0"/>
      <w:marTop w:val="0"/>
      <w:marBottom w:val="0"/>
      <w:divBdr>
        <w:top w:val="none" w:sz="0" w:space="0" w:color="auto"/>
        <w:left w:val="none" w:sz="0" w:space="0" w:color="auto"/>
        <w:bottom w:val="none" w:sz="0" w:space="0" w:color="auto"/>
        <w:right w:val="none" w:sz="0" w:space="0" w:color="auto"/>
      </w:divBdr>
    </w:div>
    <w:div w:id="714892103">
      <w:bodyDiv w:val="1"/>
      <w:marLeft w:val="0"/>
      <w:marRight w:val="0"/>
      <w:marTop w:val="0"/>
      <w:marBottom w:val="0"/>
      <w:divBdr>
        <w:top w:val="none" w:sz="0" w:space="0" w:color="auto"/>
        <w:left w:val="none" w:sz="0" w:space="0" w:color="auto"/>
        <w:bottom w:val="none" w:sz="0" w:space="0" w:color="auto"/>
        <w:right w:val="none" w:sz="0" w:space="0" w:color="auto"/>
      </w:divBdr>
    </w:div>
    <w:div w:id="717169647">
      <w:bodyDiv w:val="1"/>
      <w:marLeft w:val="0"/>
      <w:marRight w:val="0"/>
      <w:marTop w:val="0"/>
      <w:marBottom w:val="0"/>
      <w:divBdr>
        <w:top w:val="none" w:sz="0" w:space="0" w:color="auto"/>
        <w:left w:val="none" w:sz="0" w:space="0" w:color="auto"/>
        <w:bottom w:val="none" w:sz="0" w:space="0" w:color="auto"/>
        <w:right w:val="none" w:sz="0" w:space="0" w:color="auto"/>
      </w:divBdr>
    </w:div>
    <w:div w:id="725186343">
      <w:bodyDiv w:val="1"/>
      <w:marLeft w:val="0"/>
      <w:marRight w:val="0"/>
      <w:marTop w:val="0"/>
      <w:marBottom w:val="0"/>
      <w:divBdr>
        <w:top w:val="none" w:sz="0" w:space="0" w:color="auto"/>
        <w:left w:val="none" w:sz="0" w:space="0" w:color="auto"/>
        <w:bottom w:val="none" w:sz="0" w:space="0" w:color="auto"/>
        <w:right w:val="none" w:sz="0" w:space="0" w:color="auto"/>
      </w:divBdr>
    </w:div>
    <w:div w:id="725643812">
      <w:bodyDiv w:val="1"/>
      <w:marLeft w:val="0"/>
      <w:marRight w:val="0"/>
      <w:marTop w:val="0"/>
      <w:marBottom w:val="0"/>
      <w:divBdr>
        <w:top w:val="none" w:sz="0" w:space="0" w:color="auto"/>
        <w:left w:val="none" w:sz="0" w:space="0" w:color="auto"/>
        <w:bottom w:val="none" w:sz="0" w:space="0" w:color="auto"/>
        <w:right w:val="none" w:sz="0" w:space="0" w:color="auto"/>
      </w:divBdr>
    </w:div>
    <w:div w:id="728192763">
      <w:bodyDiv w:val="1"/>
      <w:marLeft w:val="0"/>
      <w:marRight w:val="0"/>
      <w:marTop w:val="0"/>
      <w:marBottom w:val="0"/>
      <w:divBdr>
        <w:top w:val="none" w:sz="0" w:space="0" w:color="auto"/>
        <w:left w:val="none" w:sz="0" w:space="0" w:color="auto"/>
        <w:bottom w:val="none" w:sz="0" w:space="0" w:color="auto"/>
        <w:right w:val="none" w:sz="0" w:space="0" w:color="auto"/>
      </w:divBdr>
    </w:div>
    <w:div w:id="728845652">
      <w:bodyDiv w:val="1"/>
      <w:marLeft w:val="0"/>
      <w:marRight w:val="0"/>
      <w:marTop w:val="0"/>
      <w:marBottom w:val="0"/>
      <w:divBdr>
        <w:top w:val="none" w:sz="0" w:space="0" w:color="auto"/>
        <w:left w:val="none" w:sz="0" w:space="0" w:color="auto"/>
        <w:bottom w:val="none" w:sz="0" w:space="0" w:color="auto"/>
        <w:right w:val="none" w:sz="0" w:space="0" w:color="auto"/>
      </w:divBdr>
    </w:div>
    <w:div w:id="735324757">
      <w:bodyDiv w:val="1"/>
      <w:marLeft w:val="0"/>
      <w:marRight w:val="0"/>
      <w:marTop w:val="0"/>
      <w:marBottom w:val="0"/>
      <w:divBdr>
        <w:top w:val="none" w:sz="0" w:space="0" w:color="auto"/>
        <w:left w:val="none" w:sz="0" w:space="0" w:color="auto"/>
        <w:bottom w:val="none" w:sz="0" w:space="0" w:color="auto"/>
        <w:right w:val="none" w:sz="0" w:space="0" w:color="auto"/>
      </w:divBdr>
    </w:div>
    <w:div w:id="739911400">
      <w:bodyDiv w:val="1"/>
      <w:marLeft w:val="0"/>
      <w:marRight w:val="0"/>
      <w:marTop w:val="0"/>
      <w:marBottom w:val="0"/>
      <w:divBdr>
        <w:top w:val="none" w:sz="0" w:space="0" w:color="auto"/>
        <w:left w:val="none" w:sz="0" w:space="0" w:color="auto"/>
        <w:bottom w:val="none" w:sz="0" w:space="0" w:color="auto"/>
        <w:right w:val="none" w:sz="0" w:space="0" w:color="auto"/>
      </w:divBdr>
    </w:div>
    <w:div w:id="752943190">
      <w:bodyDiv w:val="1"/>
      <w:marLeft w:val="0"/>
      <w:marRight w:val="0"/>
      <w:marTop w:val="0"/>
      <w:marBottom w:val="0"/>
      <w:divBdr>
        <w:top w:val="none" w:sz="0" w:space="0" w:color="auto"/>
        <w:left w:val="none" w:sz="0" w:space="0" w:color="auto"/>
        <w:bottom w:val="none" w:sz="0" w:space="0" w:color="auto"/>
        <w:right w:val="none" w:sz="0" w:space="0" w:color="auto"/>
      </w:divBdr>
    </w:div>
    <w:div w:id="756167728">
      <w:bodyDiv w:val="1"/>
      <w:marLeft w:val="0"/>
      <w:marRight w:val="0"/>
      <w:marTop w:val="0"/>
      <w:marBottom w:val="0"/>
      <w:divBdr>
        <w:top w:val="none" w:sz="0" w:space="0" w:color="auto"/>
        <w:left w:val="none" w:sz="0" w:space="0" w:color="auto"/>
        <w:bottom w:val="none" w:sz="0" w:space="0" w:color="auto"/>
        <w:right w:val="none" w:sz="0" w:space="0" w:color="auto"/>
      </w:divBdr>
    </w:div>
    <w:div w:id="758526470">
      <w:bodyDiv w:val="1"/>
      <w:marLeft w:val="0"/>
      <w:marRight w:val="0"/>
      <w:marTop w:val="0"/>
      <w:marBottom w:val="0"/>
      <w:divBdr>
        <w:top w:val="none" w:sz="0" w:space="0" w:color="auto"/>
        <w:left w:val="none" w:sz="0" w:space="0" w:color="auto"/>
        <w:bottom w:val="none" w:sz="0" w:space="0" w:color="auto"/>
        <w:right w:val="none" w:sz="0" w:space="0" w:color="auto"/>
      </w:divBdr>
    </w:div>
    <w:div w:id="759568414">
      <w:bodyDiv w:val="1"/>
      <w:marLeft w:val="0"/>
      <w:marRight w:val="0"/>
      <w:marTop w:val="0"/>
      <w:marBottom w:val="0"/>
      <w:divBdr>
        <w:top w:val="none" w:sz="0" w:space="0" w:color="auto"/>
        <w:left w:val="none" w:sz="0" w:space="0" w:color="auto"/>
        <w:bottom w:val="none" w:sz="0" w:space="0" w:color="auto"/>
        <w:right w:val="none" w:sz="0" w:space="0" w:color="auto"/>
      </w:divBdr>
    </w:div>
    <w:div w:id="762458773">
      <w:bodyDiv w:val="1"/>
      <w:marLeft w:val="0"/>
      <w:marRight w:val="0"/>
      <w:marTop w:val="0"/>
      <w:marBottom w:val="0"/>
      <w:divBdr>
        <w:top w:val="none" w:sz="0" w:space="0" w:color="auto"/>
        <w:left w:val="none" w:sz="0" w:space="0" w:color="auto"/>
        <w:bottom w:val="none" w:sz="0" w:space="0" w:color="auto"/>
        <w:right w:val="none" w:sz="0" w:space="0" w:color="auto"/>
      </w:divBdr>
    </w:div>
    <w:div w:id="762847269">
      <w:bodyDiv w:val="1"/>
      <w:marLeft w:val="0"/>
      <w:marRight w:val="0"/>
      <w:marTop w:val="0"/>
      <w:marBottom w:val="0"/>
      <w:divBdr>
        <w:top w:val="none" w:sz="0" w:space="0" w:color="auto"/>
        <w:left w:val="none" w:sz="0" w:space="0" w:color="auto"/>
        <w:bottom w:val="none" w:sz="0" w:space="0" w:color="auto"/>
        <w:right w:val="none" w:sz="0" w:space="0" w:color="auto"/>
      </w:divBdr>
    </w:div>
    <w:div w:id="771978785">
      <w:bodyDiv w:val="1"/>
      <w:marLeft w:val="0"/>
      <w:marRight w:val="0"/>
      <w:marTop w:val="0"/>
      <w:marBottom w:val="0"/>
      <w:divBdr>
        <w:top w:val="none" w:sz="0" w:space="0" w:color="auto"/>
        <w:left w:val="none" w:sz="0" w:space="0" w:color="auto"/>
        <w:bottom w:val="none" w:sz="0" w:space="0" w:color="auto"/>
        <w:right w:val="none" w:sz="0" w:space="0" w:color="auto"/>
      </w:divBdr>
    </w:div>
    <w:div w:id="773402041">
      <w:bodyDiv w:val="1"/>
      <w:marLeft w:val="0"/>
      <w:marRight w:val="0"/>
      <w:marTop w:val="0"/>
      <w:marBottom w:val="0"/>
      <w:divBdr>
        <w:top w:val="none" w:sz="0" w:space="0" w:color="auto"/>
        <w:left w:val="none" w:sz="0" w:space="0" w:color="auto"/>
        <w:bottom w:val="none" w:sz="0" w:space="0" w:color="auto"/>
        <w:right w:val="none" w:sz="0" w:space="0" w:color="auto"/>
      </w:divBdr>
    </w:div>
    <w:div w:id="773403868">
      <w:bodyDiv w:val="1"/>
      <w:marLeft w:val="0"/>
      <w:marRight w:val="0"/>
      <w:marTop w:val="0"/>
      <w:marBottom w:val="0"/>
      <w:divBdr>
        <w:top w:val="none" w:sz="0" w:space="0" w:color="auto"/>
        <w:left w:val="none" w:sz="0" w:space="0" w:color="auto"/>
        <w:bottom w:val="none" w:sz="0" w:space="0" w:color="auto"/>
        <w:right w:val="none" w:sz="0" w:space="0" w:color="auto"/>
      </w:divBdr>
    </w:div>
    <w:div w:id="780032403">
      <w:bodyDiv w:val="1"/>
      <w:marLeft w:val="0"/>
      <w:marRight w:val="0"/>
      <w:marTop w:val="0"/>
      <w:marBottom w:val="0"/>
      <w:divBdr>
        <w:top w:val="none" w:sz="0" w:space="0" w:color="auto"/>
        <w:left w:val="none" w:sz="0" w:space="0" w:color="auto"/>
        <w:bottom w:val="none" w:sz="0" w:space="0" w:color="auto"/>
        <w:right w:val="none" w:sz="0" w:space="0" w:color="auto"/>
      </w:divBdr>
    </w:div>
    <w:div w:id="781195482">
      <w:bodyDiv w:val="1"/>
      <w:marLeft w:val="0"/>
      <w:marRight w:val="0"/>
      <w:marTop w:val="0"/>
      <w:marBottom w:val="0"/>
      <w:divBdr>
        <w:top w:val="none" w:sz="0" w:space="0" w:color="auto"/>
        <w:left w:val="none" w:sz="0" w:space="0" w:color="auto"/>
        <w:bottom w:val="none" w:sz="0" w:space="0" w:color="auto"/>
        <w:right w:val="none" w:sz="0" w:space="0" w:color="auto"/>
      </w:divBdr>
    </w:div>
    <w:div w:id="782462335">
      <w:bodyDiv w:val="1"/>
      <w:marLeft w:val="0"/>
      <w:marRight w:val="0"/>
      <w:marTop w:val="0"/>
      <w:marBottom w:val="0"/>
      <w:divBdr>
        <w:top w:val="none" w:sz="0" w:space="0" w:color="auto"/>
        <w:left w:val="none" w:sz="0" w:space="0" w:color="auto"/>
        <w:bottom w:val="none" w:sz="0" w:space="0" w:color="auto"/>
        <w:right w:val="none" w:sz="0" w:space="0" w:color="auto"/>
      </w:divBdr>
    </w:div>
    <w:div w:id="783960758">
      <w:bodyDiv w:val="1"/>
      <w:marLeft w:val="0"/>
      <w:marRight w:val="0"/>
      <w:marTop w:val="0"/>
      <w:marBottom w:val="0"/>
      <w:divBdr>
        <w:top w:val="none" w:sz="0" w:space="0" w:color="auto"/>
        <w:left w:val="none" w:sz="0" w:space="0" w:color="auto"/>
        <w:bottom w:val="none" w:sz="0" w:space="0" w:color="auto"/>
        <w:right w:val="none" w:sz="0" w:space="0" w:color="auto"/>
      </w:divBdr>
    </w:div>
    <w:div w:id="784926414">
      <w:bodyDiv w:val="1"/>
      <w:marLeft w:val="0"/>
      <w:marRight w:val="0"/>
      <w:marTop w:val="0"/>
      <w:marBottom w:val="0"/>
      <w:divBdr>
        <w:top w:val="none" w:sz="0" w:space="0" w:color="auto"/>
        <w:left w:val="none" w:sz="0" w:space="0" w:color="auto"/>
        <w:bottom w:val="none" w:sz="0" w:space="0" w:color="auto"/>
        <w:right w:val="none" w:sz="0" w:space="0" w:color="auto"/>
      </w:divBdr>
    </w:div>
    <w:div w:id="791368404">
      <w:bodyDiv w:val="1"/>
      <w:marLeft w:val="0"/>
      <w:marRight w:val="0"/>
      <w:marTop w:val="0"/>
      <w:marBottom w:val="0"/>
      <w:divBdr>
        <w:top w:val="none" w:sz="0" w:space="0" w:color="auto"/>
        <w:left w:val="none" w:sz="0" w:space="0" w:color="auto"/>
        <w:bottom w:val="none" w:sz="0" w:space="0" w:color="auto"/>
        <w:right w:val="none" w:sz="0" w:space="0" w:color="auto"/>
      </w:divBdr>
    </w:div>
    <w:div w:id="803356846">
      <w:bodyDiv w:val="1"/>
      <w:marLeft w:val="0"/>
      <w:marRight w:val="0"/>
      <w:marTop w:val="0"/>
      <w:marBottom w:val="0"/>
      <w:divBdr>
        <w:top w:val="none" w:sz="0" w:space="0" w:color="auto"/>
        <w:left w:val="none" w:sz="0" w:space="0" w:color="auto"/>
        <w:bottom w:val="none" w:sz="0" w:space="0" w:color="auto"/>
        <w:right w:val="none" w:sz="0" w:space="0" w:color="auto"/>
      </w:divBdr>
    </w:div>
    <w:div w:id="804354604">
      <w:bodyDiv w:val="1"/>
      <w:marLeft w:val="0"/>
      <w:marRight w:val="0"/>
      <w:marTop w:val="0"/>
      <w:marBottom w:val="0"/>
      <w:divBdr>
        <w:top w:val="none" w:sz="0" w:space="0" w:color="auto"/>
        <w:left w:val="none" w:sz="0" w:space="0" w:color="auto"/>
        <w:bottom w:val="none" w:sz="0" w:space="0" w:color="auto"/>
        <w:right w:val="none" w:sz="0" w:space="0" w:color="auto"/>
      </w:divBdr>
    </w:div>
    <w:div w:id="805201320">
      <w:bodyDiv w:val="1"/>
      <w:marLeft w:val="0"/>
      <w:marRight w:val="0"/>
      <w:marTop w:val="0"/>
      <w:marBottom w:val="0"/>
      <w:divBdr>
        <w:top w:val="none" w:sz="0" w:space="0" w:color="auto"/>
        <w:left w:val="none" w:sz="0" w:space="0" w:color="auto"/>
        <w:bottom w:val="none" w:sz="0" w:space="0" w:color="auto"/>
        <w:right w:val="none" w:sz="0" w:space="0" w:color="auto"/>
      </w:divBdr>
    </w:div>
    <w:div w:id="822625968">
      <w:bodyDiv w:val="1"/>
      <w:marLeft w:val="0"/>
      <w:marRight w:val="0"/>
      <w:marTop w:val="0"/>
      <w:marBottom w:val="0"/>
      <w:divBdr>
        <w:top w:val="none" w:sz="0" w:space="0" w:color="auto"/>
        <w:left w:val="none" w:sz="0" w:space="0" w:color="auto"/>
        <w:bottom w:val="none" w:sz="0" w:space="0" w:color="auto"/>
        <w:right w:val="none" w:sz="0" w:space="0" w:color="auto"/>
      </w:divBdr>
    </w:div>
    <w:div w:id="824707865">
      <w:bodyDiv w:val="1"/>
      <w:marLeft w:val="0"/>
      <w:marRight w:val="0"/>
      <w:marTop w:val="0"/>
      <w:marBottom w:val="0"/>
      <w:divBdr>
        <w:top w:val="none" w:sz="0" w:space="0" w:color="auto"/>
        <w:left w:val="none" w:sz="0" w:space="0" w:color="auto"/>
        <w:bottom w:val="none" w:sz="0" w:space="0" w:color="auto"/>
        <w:right w:val="none" w:sz="0" w:space="0" w:color="auto"/>
      </w:divBdr>
    </w:div>
    <w:div w:id="834420894">
      <w:bodyDiv w:val="1"/>
      <w:marLeft w:val="0"/>
      <w:marRight w:val="0"/>
      <w:marTop w:val="0"/>
      <w:marBottom w:val="0"/>
      <w:divBdr>
        <w:top w:val="none" w:sz="0" w:space="0" w:color="auto"/>
        <w:left w:val="none" w:sz="0" w:space="0" w:color="auto"/>
        <w:bottom w:val="none" w:sz="0" w:space="0" w:color="auto"/>
        <w:right w:val="none" w:sz="0" w:space="0" w:color="auto"/>
      </w:divBdr>
    </w:div>
    <w:div w:id="834684357">
      <w:marLeft w:val="0"/>
      <w:marRight w:val="0"/>
      <w:marTop w:val="0"/>
      <w:marBottom w:val="0"/>
      <w:divBdr>
        <w:top w:val="none" w:sz="0" w:space="0" w:color="auto"/>
        <w:left w:val="none" w:sz="0" w:space="0" w:color="auto"/>
        <w:bottom w:val="none" w:sz="0" w:space="0" w:color="auto"/>
        <w:right w:val="none" w:sz="0" w:space="0" w:color="auto"/>
      </w:divBdr>
    </w:div>
    <w:div w:id="834684358">
      <w:marLeft w:val="0"/>
      <w:marRight w:val="0"/>
      <w:marTop w:val="0"/>
      <w:marBottom w:val="0"/>
      <w:divBdr>
        <w:top w:val="none" w:sz="0" w:space="0" w:color="auto"/>
        <w:left w:val="none" w:sz="0" w:space="0" w:color="auto"/>
        <w:bottom w:val="none" w:sz="0" w:space="0" w:color="auto"/>
        <w:right w:val="none" w:sz="0" w:space="0" w:color="auto"/>
      </w:divBdr>
    </w:div>
    <w:div w:id="834684359">
      <w:marLeft w:val="0"/>
      <w:marRight w:val="0"/>
      <w:marTop w:val="0"/>
      <w:marBottom w:val="0"/>
      <w:divBdr>
        <w:top w:val="none" w:sz="0" w:space="0" w:color="auto"/>
        <w:left w:val="none" w:sz="0" w:space="0" w:color="auto"/>
        <w:bottom w:val="none" w:sz="0" w:space="0" w:color="auto"/>
        <w:right w:val="none" w:sz="0" w:space="0" w:color="auto"/>
      </w:divBdr>
    </w:div>
    <w:div w:id="834684360">
      <w:marLeft w:val="0"/>
      <w:marRight w:val="0"/>
      <w:marTop w:val="0"/>
      <w:marBottom w:val="0"/>
      <w:divBdr>
        <w:top w:val="none" w:sz="0" w:space="0" w:color="auto"/>
        <w:left w:val="none" w:sz="0" w:space="0" w:color="auto"/>
        <w:bottom w:val="none" w:sz="0" w:space="0" w:color="auto"/>
        <w:right w:val="none" w:sz="0" w:space="0" w:color="auto"/>
      </w:divBdr>
    </w:div>
    <w:div w:id="834684361">
      <w:marLeft w:val="0"/>
      <w:marRight w:val="0"/>
      <w:marTop w:val="0"/>
      <w:marBottom w:val="0"/>
      <w:divBdr>
        <w:top w:val="none" w:sz="0" w:space="0" w:color="auto"/>
        <w:left w:val="none" w:sz="0" w:space="0" w:color="auto"/>
        <w:bottom w:val="none" w:sz="0" w:space="0" w:color="auto"/>
        <w:right w:val="none" w:sz="0" w:space="0" w:color="auto"/>
      </w:divBdr>
    </w:div>
    <w:div w:id="834684362">
      <w:marLeft w:val="0"/>
      <w:marRight w:val="0"/>
      <w:marTop w:val="0"/>
      <w:marBottom w:val="0"/>
      <w:divBdr>
        <w:top w:val="none" w:sz="0" w:space="0" w:color="auto"/>
        <w:left w:val="none" w:sz="0" w:space="0" w:color="auto"/>
        <w:bottom w:val="none" w:sz="0" w:space="0" w:color="auto"/>
        <w:right w:val="none" w:sz="0" w:space="0" w:color="auto"/>
      </w:divBdr>
    </w:div>
    <w:div w:id="834684363">
      <w:marLeft w:val="0"/>
      <w:marRight w:val="0"/>
      <w:marTop w:val="0"/>
      <w:marBottom w:val="0"/>
      <w:divBdr>
        <w:top w:val="none" w:sz="0" w:space="0" w:color="auto"/>
        <w:left w:val="none" w:sz="0" w:space="0" w:color="auto"/>
        <w:bottom w:val="none" w:sz="0" w:space="0" w:color="auto"/>
        <w:right w:val="none" w:sz="0" w:space="0" w:color="auto"/>
      </w:divBdr>
    </w:div>
    <w:div w:id="834684364">
      <w:marLeft w:val="0"/>
      <w:marRight w:val="0"/>
      <w:marTop w:val="0"/>
      <w:marBottom w:val="0"/>
      <w:divBdr>
        <w:top w:val="none" w:sz="0" w:space="0" w:color="auto"/>
        <w:left w:val="none" w:sz="0" w:space="0" w:color="auto"/>
        <w:bottom w:val="none" w:sz="0" w:space="0" w:color="auto"/>
        <w:right w:val="none" w:sz="0" w:space="0" w:color="auto"/>
      </w:divBdr>
    </w:div>
    <w:div w:id="834684365">
      <w:marLeft w:val="0"/>
      <w:marRight w:val="0"/>
      <w:marTop w:val="0"/>
      <w:marBottom w:val="0"/>
      <w:divBdr>
        <w:top w:val="none" w:sz="0" w:space="0" w:color="auto"/>
        <w:left w:val="none" w:sz="0" w:space="0" w:color="auto"/>
        <w:bottom w:val="none" w:sz="0" w:space="0" w:color="auto"/>
        <w:right w:val="none" w:sz="0" w:space="0" w:color="auto"/>
      </w:divBdr>
    </w:div>
    <w:div w:id="834684366">
      <w:marLeft w:val="0"/>
      <w:marRight w:val="0"/>
      <w:marTop w:val="0"/>
      <w:marBottom w:val="0"/>
      <w:divBdr>
        <w:top w:val="none" w:sz="0" w:space="0" w:color="auto"/>
        <w:left w:val="none" w:sz="0" w:space="0" w:color="auto"/>
        <w:bottom w:val="none" w:sz="0" w:space="0" w:color="auto"/>
        <w:right w:val="none" w:sz="0" w:space="0" w:color="auto"/>
      </w:divBdr>
    </w:div>
    <w:div w:id="834684367">
      <w:marLeft w:val="0"/>
      <w:marRight w:val="0"/>
      <w:marTop w:val="0"/>
      <w:marBottom w:val="0"/>
      <w:divBdr>
        <w:top w:val="none" w:sz="0" w:space="0" w:color="auto"/>
        <w:left w:val="none" w:sz="0" w:space="0" w:color="auto"/>
        <w:bottom w:val="none" w:sz="0" w:space="0" w:color="auto"/>
        <w:right w:val="none" w:sz="0" w:space="0" w:color="auto"/>
      </w:divBdr>
    </w:div>
    <w:div w:id="834684368">
      <w:marLeft w:val="0"/>
      <w:marRight w:val="0"/>
      <w:marTop w:val="0"/>
      <w:marBottom w:val="0"/>
      <w:divBdr>
        <w:top w:val="none" w:sz="0" w:space="0" w:color="auto"/>
        <w:left w:val="none" w:sz="0" w:space="0" w:color="auto"/>
        <w:bottom w:val="none" w:sz="0" w:space="0" w:color="auto"/>
        <w:right w:val="none" w:sz="0" w:space="0" w:color="auto"/>
      </w:divBdr>
    </w:div>
    <w:div w:id="834684369">
      <w:marLeft w:val="0"/>
      <w:marRight w:val="0"/>
      <w:marTop w:val="0"/>
      <w:marBottom w:val="0"/>
      <w:divBdr>
        <w:top w:val="none" w:sz="0" w:space="0" w:color="auto"/>
        <w:left w:val="none" w:sz="0" w:space="0" w:color="auto"/>
        <w:bottom w:val="none" w:sz="0" w:space="0" w:color="auto"/>
        <w:right w:val="none" w:sz="0" w:space="0" w:color="auto"/>
      </w:divBdr>
    </w:div>
    <w:div w:id="834684370">
      <w:marLeft w:val="0"/>
      <w:marRight w:val="0"/>
      <w:marTop w:val="0"/>
      <w:marBottom w:val="0"/>
      <w:divBdr>
        <w:top w:val="none" w:sz="0" w:space="0" w:color="auto"/>
        <w:left w:val="none" w:sz="0" w:space="0" w:color="auto"/>
        <w:bottom w:val="none" w:sz="0" w:space="0" w:color="auto"/>
        <w:right w:val="none" w:sz="0" w:space="0" w:color="auto"/>
      </w:divBdr>
    </w:div>
    <w:div w:id="834684371">
      <w:marLeft w:val="0"/>
      <w:marRight w:val="0"/>
      <w:marTop w:val="0"/>
      <w:marBottom w:val="0"/>
      <w:divBdr>
        <w:top w:val="none" w:sz="0" w:space="0" w:color="auto"/>
        <w:left w:val="none" w:sz="0" w:space="0" w:color="auto"/>
        <w:bottom w:val="none" w:sz="0" w:space="0" w:color="auto"/>
        <w:right w:val="none" w:sz="0" w:space="0" w:color="auto"/>
      </w:divBdr>
    </w:div>
    <w:div w:id="834684372">
      <w:marLeft w:val="0"/>
      <w:marRight w:val="0"/>
      <w:marTop w:val="0"/>
      <w:marBottom w:val="0"/>
      <w:divBdr>
        <w:top w:val="none" w:sz="0" w:space="0" w:color="auto"/>
        <w:left w:val="none" w:sz="0" w:space="0" w:color="auto"/>
        <w:bottom w:val="none" w:sz="0" w:space="0" w:color="auto"/>
        <w:right w:val="none" w:sz="0" w:space="0" w:color="auto"/>
      </w:divBdr>
    </w:div>
    <w:div w:id="834684373">
      <w:marLeft w:val="0"/>
      <w:marRight w:val="0"/>
      <w:marTop w:val="0"/>
      <w:marBottom w:val="0"/>
      <w:divBdr>
        <w:top w:val="none" w:sz="0" w:space="0" w:color="auto"/>
        <w:left w:val="none" w:sz="0" w:space="0" w:color="auto"/>
        <w:bottom w:val="none" w:sz="0" w:space="0" w:color="auto"/>
        <w:right w:val="none" w:sz="0" w:space="0" w:color="auto"/>
      </w:divBdr>
    </w:div>
    <w:div w:id="834684374">
      <w:marLeft w:val="0"/>
      <w:marRight w:val="0"/>
      <w:marTop w:val="0"/>
      <w:marBottom w:val="0"/>
      <w:divBdr>
        <w:top w:val="none" w:sz="0" w:space="0" w:color="auto"/>
        <w:left w:val="none" w:sz="0" w:space="0" w:color="auto"/>
        <w:bottom w:val="none" w:sz="0" w:space="0" w:color="auto"/>
        <w:right w:val="none" w:sz="0" w:space="0" w:color="auto"/>
      </w:divBdr>
    </w:div>
    <w:div w:id="834684375">
      <w:marLeft w:val="0"/>
      <w:marRight w:val="0"/>
      <w:marTop w:val="0"/>
      <w:marBottom w:val="0"/>
      <w:divBdr>
        <w:top w:val="none" w:sz="0" w:space="0" w:color="auto"/>
        <w:left w:val="none" w:sz="0" w:space="0" w:color="auto"/>
        <w:bottom w:val="none" w:sz="0" w:space="0" w:color="auto"/>
        <w:right w:val="none" w:sz="0" w:space="0" w:color="auto"/>
      </w:divBdr>
    </w:div>
    <w:div w:id="834684376">
      <w:marLeft w:val="0"/>
      <w:marRight w:val="0"/>
      <w:marTop w:val="0"/>
      <w:marBottom w:val="0"/>
      <w:divBdr>
        <w:top w:val="none" w:sz="0" w:space="0" w:color="auto"/>
        <w:left w:val="none" w:sz="0" w:space="0" w:color="auto"/>
        <w:bottom w:val="none" w:sz="0" w:space="0" w:color="auto"/>
        <w:right w:val="none" w:sz="0" w:space="0" w:color="auto"/>
      </w:divBdr>
    </w:div>
    <w:div w:id="834684377">
      <w:marLeft w:val="0"/>
      <w:marRight w:val="0"/>
      <w:marTop w:val="0"/>
      <w:marBottom w:val="0"/>
      <w:divBdr>
        <w:top w:val="none" w:sz="0" w:space="0" w:color="auto"/>
        <w:left w:val="none" w:sz="0" w:space="0" w:color="auto"/>
        <w:bottom w:val="none" w:sz="0" w:space="0" w:color="auto"/>
        <w:right w:val="none" w:sz="0" w:space="0" w:color="auto"/>
      </w:divBdr>
    </w:div>
    <w:div w:id="834684378">
      <w:marLeft w:val="0"/>
      <w:marRight w:val="0"/>
      <w:marTop w:val="0"/>
      <w:marBottom w:val="0"/>
      <w:divBdr>
        <w:top w:val="none" w:sz="0" w:space="0" w:color="auto"/>
        <w:left w:val="none" w:sz="0" w:space="0" w:color="auto"/>
        <w:bottom w:val="none" w:sz="0" w:space="0" w:color="auto"/>
        <w:right w:val="none" w:sz="0" w:space="0" w:color="auto"/>
      </w:divBdr>
    </w:div>
    <w:div w:id="834684379">
      <w:marLeft w:val="0"/>
      <w:marRight w:val="0"/>
      <w:marTop w:val="0"/>
      <w:marBottom w:val="0"/>
      <w:divBdr>
        <w:top w:val="none" w:sz="0" w:space="0" w:color="auto"/>
        <w:left w:val="none" w:sz="0" w:space="0" w:color="auto"/>
        <w:bottom w:val="none" w:sz="0" w:space="0" w:color="auto"/>
        <w:right w:val="none" w:sz="0" w:space="0" w:color="auto"/>
      </w:divBdr>
    </w:div>
    <w:div w:id="834684380">
      <w:marLeft w:val="0"/>
      <w:marRight w:val="0"/>
      <w:marTop w:val="0"/>
      <w:marBottom w:val="0"/>
      <w:divBdr>
        <w:top w:val="none" w:sz="0" w:space="0" w:color="auto"/>
        <w:left w:val="none" w:sz="0" w:space="0" w:color="auto"/>
        <w:bottom w:val="none" w:sz="0" w:space="0" w:color="auto"/>
        <w:right w:val="none" w:sz="0" w:space="0" w:color="auto"/>
      </w:divBdr>
    </w:div>
    <w:div w:id="834684381">
      <w:marLeft w:val="0"/>
      <w:marRight w:val="0"/>
      <w:marTop w:val="0"/>
      <w:marBottom w:val="0"/>
      <w:divBdr>
        <w:top w:val="none" w:sz="0" w:space="0" w:color="auto"/>
        <w:left w:val="none" w:sz="0" w:space="0" w:color="auto"/>
        <w:bottom w:val="none" w:sz="0" w:space="0" w:color="auto"/>
        <w:right w:val="none" w:sz="0" w:space="0" w:color="auto"/>
      </w:divBdr>
    </w:div>
    <w:div w:id="834684383">
      <w:marLeft w:val="0"/>
      <w:marRight w:val="0"/>
      <w:marTop w:val="0"/>
      <w:marBottom w:val="0"/>
      <w:divBdr>
        <w:top w:val="none" w:sz="0" w:space="0" w:color="auto"/>
        <w:left w:val="none" w:sz="0" w:space="0" w:color="auto"/>
        <w:bottom w:val="none" w:sz="0" w:space="0" w:color="auto"/>
        <w:right w:val="none" w:sz="0" w:space="0" w:color="auto"/>
      </w:divBdr>
    </w:div>
    <w:div w:id="834684384">
      <w:marLeft w:val="0"/>
      <w:marRight w:val="0"/>
      <w:marTop w:val="0"/>
      <w:marBottom w:val="0"/>
      <w:divBdr>
        <w:top w:val="none" w:sz="0" w:space="0" w:color="auto"/>
        <w:left w:val="none" w:sz="0" w:space="0" w:color="auto"/>
        <w:bottom w:val="none" w:sz="0" w:space="0" w:color="auto"/>
        <w:right w:val="none" w:sz="0" w:space="0" w:color="auto"/>
      </w:divBdr>
    </w:div>
    <w:div w:id="834684385">
      <w:marLeft w:val="0"/>
      <w:marRight w:val="0"/>
      <w:marTop w:val="0"/>
      <w:marBottom w:val="0"/>
      <w:divBdr>
        <w:top w:val="none" w:sz="0" w:space="0" w:color="auto"/>
        <w:left w:val="none" w:sz="0" w:space="0" w:color="auto"/>
        <w:bottom w:val="none" w:sz="0" w:space="0" w:color="auto"/>
        <w:right w:val="none" w:sz="0" w:space="0" w:color="auto"/>
      </w:divBdr>
    </w:div>
    <w:div w:id="834684386">
      <w:marLeft w:val="0"/>
      <w:marRight w:val="0"/>
      <w:marTop w:val="0"/>
      <w:marBottom w:val="0"/>
      <w:divBdr>
        <w:top w:val="none" w:sz="0" w:space="0" w:color="auto"/>
        <w:left w:val="none" w:sz="0" w:space="0" w:color="auto"/>
        <w:bottom w:val="none" w:sz="0" w:space="0" w:color="auto"/>
        <w:right w:val="none" w:sz="0" w:space="0" w:color="auto"/>
      </w:divBdr>
    </w:div>
    <w:div w:id="834684387">
      <w:marLeft w:val="0"/>
      <w:marRight w:val="0"/>
      <w:marTop w:val="0"/>
      <w:marBottom w:val="0"/>
      <w:divBdr>
        <w:top w:val="none" w:sz="0" w:space="0" w:color="auto"/>
        <w:left w:val="none" w:sz="0" w:space="0" w:color="auto"/>
        <w:bottom w:val="none" w:sz="0" w:space="0" w:color="auto"/>
        <w:right w:val="none" w:sz="0" w:space="0" w:color="auto"/>
      </w:divBdr>
    </w:div>
    <w:div w:id="834684388">
      <w:marLeft w:val="0"/>
      <w:marRight w:val="0"/>
      <w:marTop w:val="0"/>
      <w:marBottom w:val="0"/>
      <w:divBdr>
        <w:top w:val="none" w:sz="0" w:space="0" w:color="auto"/>
        <w:left w:val="none" w:sz="0" w:space="0" w:color="auto"/>
        <w:bottom w:val="none" w:sz="0" w:space="0" w:color="auto"/>
        <w:right w:val="none" w:sz="0" w:space="0" w:color="auto"/>
      </w:divBdr>
    </w:div>
    <w:div w:id="834684389">
      <w:marLeft w:val="0"/>
      <w:marRight w:val="0"/>
      <w:marTop w:val="0"/>
      <w:marBottom w:val="0"/>
      <w:divBdr>
        <w:top w:val="none" w:sz="0" w:space="0" w:color="auto"/>
        <w:left w:val="none" w:sz="0" w:space="0" w:color="auto"/>
        <w:bottom w:val="none" w:sz="0" w:space="0" w:color="auto"/>
        <w:right w:val="none" w:sz="0" w:space="0" w:color="auto"/>
      </w:divBdr>
    </w:div>
    <w:div w:id="834684390">
      <w:marLeft w:val="0"/>
      <w:marRight w:val="0"/>
      <w:marTop w:val="0"/>
      <w:marBottom w:val="0"/>
      <w:divBdr>
        <w:top w:val="none" w:sz="0" w:space="0" w:color="auto"/>
        <w:left w:val="none" w:sz="0" w:space="0" w:color="auto"/>
        <w:bottom w:val="none" w:sz="0" w:space="0" w:color="auto"/>
        <w:right w:val="none" w:sz="0" w:space="0" w:color="auto"/>
      </w:divBdr>
    </w:div>
    <w:div w:id="834684391">
      <w:marLeft w:val="0"/>
      <w:marRight w:val="0"/>
      <w:marTop w:val="0"/>
      <w:marBottom w:val="0"/>
      <w:divBdr>
        <w:top w:val="none" w:sz="0" w:space="0" w:color="auto"/>
        <w:left w:val="none" w:sz="0" w:space="0" w:color="auto"/>
        <w:bottom w:val="none" w:sz="0" w:space="0" w:color="auto"/>
        <w:right w:val="none" w:sz="0" w:space="0" w:color="auto"/>
      </w:divBdr>
    </w:div>
    <w:div w:id="834684392">
      <w:marLeft w:val="0"/>
      <w:marRight w:val="0"/>
      <w:marTop w:val="0"/>
      <w:marBottom w:val="0"/>
      <w:divBdr>
        <w:top w:val="none" w:sz="0" w:space="0" w:color="auto"/>
        <w:left w:val="none" w:sz="0" w:space="0" w:color="auto"/>
        <w:bottom w:val="none" w:sz="0" w:space="0" w:color="auto"/>
        <w:right w:val="none" w:sz="0" w:space="0" w:color="auto"/>
      </w:divBdr>
    </w:div>
    <w:div w:id="834684393">
      <w:marLeft w:val="0"/>
      <w:marRight w:val="0"/>
      <w:marTop w:val="0"/>
      <w:marBottom w:val="0"/>
      <w:divBdr>
        <w:top w:val="none" w:sz="0" w:space="0" w:color="auto"/>
        <w:left w:val="none" w:sz="0" w:space="0" w:color="auto"/>
        <w:bottom w:val="none" w:sz="0" w:space="0" w:color="auto"/>
        <w:right w:val="none" w:sz="0" w:space="0" w:color="auto"/>
      </w:divBdr>
    </w:div>
    <w:div w:id="834684394">
      <w:marLeft w:val="0"/>
      <w:marRight w:val="0"/>
      <w:marTop w:val="0"/>
      <w:marBottom w:val="0"/>
      <w:divBdr>
        <w:top w:val="none" w:sz="0" w:space="0" w:color="auto"/>
        <w:left w:val="none" w:sz="0" w:space="0" w:color="auto"/>
        <w:bottom w:val="none" w:sz="0" w:space="0" w:color="auto"/>
        <w:right w:val="none" w:sz="0" w:space="0" w:color="auto"/>
      </w:divBdr>
      <w:divsChild>
        <w:div w:id="834684425">
          <w:marLeft w:val="0"/>
          <w:marRight w:val="0"/>
          <w:marTop w:val="0"/>
          <w:marBottom w:val="0"/>
          <w:divBdr>
            <w:top w:val="none" w:sz="0" w:space="0" w:color="auto"/>
            <w:left w:val="none" w:sz="0" w:space="0" w:color="auto"/>
            <w:bottom w:val="none" w:sz="0" w:space="0" w:color="auto"/>
            <w:right w:val="none" w:sz="0" w:space="0" w:color="auto"/>
          </w:divBdr>
          <w:divsChild>
            <w:div w:id="8346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4395">
      <w:marLeft w:val="0"/>
      <w:marRight w:val="0"/>
      <w:marTop w:val="0"/>
      <w:marBottom w:val="0"/>
      <w:divBdr>
        <w:top w:val="none" w:sz="0" w:space="0" w:color="auto"/>
        <w:left w:val="none" w:sz="0" w:space="0" w:color="auto"/>
        <w:bottom w:val="none" w:sz="0" w:space="0" w:color="auto"/>
        <w:right w:val="none" w:sz="0" w:space="0" w:color="auto"/>
      </w:divBdr>
    </w:div>
    <w:div w:id="834684396">
      <w:marLeft w:val="0"/>
      <w:marRight w:val="0"/>
      <w:marTop w:val="0"/>
      <w:marBottom w:val="0"/>
      <w:divBdr>
        <w:top w:val="none" w:sz="0" w:space="0" w:color="auto"/>
        <w:left w:val="none" w:sz="0" w:space="0" w:color="auto"/>
        <w:bottom w:val="none" w:sz="0" w:space="0" w:color="auto"/>
        <w:right w:val="none" w:sz="0" w:space="0" w:color="auto"/>
      </w:divBdr>
    </w:div>
    <w:div w:id="834684397">
      <w:marLeft w:val="0"/>
      <w:marRight w:val="0"/>
      <w:marTop w:val="0"/>
      <w:marBottom w:val="0"/>
      <w:divBdr>
        <w:top w:val="none" w:sz="0" w:space="0" w:color="auto"/>
        <w:left w:val="none" w:sz="0" w:space="0" w:color="auto"/>
        <w:bottom w:val="none" w:sz="0" w:space="0" w:color="auto"/>
        <w:right w:val="none" w:sz="0" w:space="0" w:color="auto"/>
      </w:divBdr>
    </w:div>
    <w:div w:id="834684398">
      <w:marLeft w:val="0"/>
      <w:marRight w:val="0"/>
      <w:marTop w:val="0"/>
      <w:marBottom w:val="0"/>
      <w:divBdr>
        <w:top w:val="none" w:sz="0" w:space="0" w:color="auto"/>
        <w:left w:val="none" w:sz="0" w:space="0" w:color="auto"/>
        <w:bottom w:val="none" w:sz="0" w:space="0" w:color="auto"/>
        <w:right w:val="none" w:sz="0" w:space="0" w:color="auto"/>
      </w:divBdr>
    </w:div>
    <w:div w:id="834684399">
      <w:marLeft w:val="0"/>
      <w:marRight w:val="0"/>
      <w:marTop w:val="0"/>
      <w:marBottom w:val="0"/>
      <w:divBdr>
        <w:top w:val="none" w:sz="0" w:space="0" w:color="auto"/>
        <w:left w:val="none" w:sz="0" w:space="0" w:color="auto"/>
        <w:bottom w:val="none" w:sz="0" w:space="0" w:color="auto"/>
        <w:right w:val="none" w:sz="0" w:space="0" w:color="auto"/>
      </w:divBdr>
    </w:div>
    <w:div w:id="834684400">
      <w:marLeft w:val="0"/>
      <w:marRight w:val="0"/>
      <w:marTop w:val="0"/>
      <w:marBottom w:val="0"/>
      <w:divBdr>
        <w:top w:val="none" w:sz="0" w:space="0" w:color="auto"/>
        <w:left w:val="none" w:sz="0" w:space="0" w:color="auto"/>
        <w:bottom w:val="none" w:sz="0" w:space="0" w:color="auto"/>
        <w:right w:val="none" w:sz="0" w:space="0" w:color="auto"/>
      </w:divBdr>
      <w:divsChild>
        <w:div w:id="834684422">
          <w:marLeft w:val="0"/>
          <w:marRight w:val="0"/>
          <w:marTop w:val="0"/>
          <w:marBottom w:val="0"/>
          <w:divBdr>
            <w:top w:val="none" w:sz="0" w:space="0" w:color="auto"/>
            <w:left w:val="none" w:sz="0" w:space="0" w:color="auto"/>
            <w:bottom w:val="none" w:sz="0" w:space="0" w:color="auto"/>
            <w:right w:val="none" w:sz="0" w:space="0" w:color="auto"/>
          </w:divBdr>
          <w:divsChild>
            <w:div w:id="834684458">
              <w:marLeft w:val="0"/>
              <w:marRight w:val="0"/>
              <w:marTop w:val="0"/>
              <w:marBottom w:val="0"/>
              <w:divBdr>
                <w:top w:val="none" w:sz="0" w:space="0" w:color="auto"/>
                <w:left w:val="none" w:sz="0" w:space="0" w:color="auto"/>
                <w:bottom w:val="none" w:sz="0" w:space="0" w:color="auto"/>
                <w:right w:val="none" w:sz="0" w:space="0" w:color="auto"/>
              </w:divBdr>
              <w:divsChild>
                <w:div w:id="834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4403">
      <w:marLeft w:val="0"/>
      <w:marRight w:val="0"/>
      <w:marTop w:val="0"/>
      <w:marBottom w:val="0"/>
      <w:divBdr>
        <w:top w:val="none" w:sz="0" w:space="0" w:color="auto"/>
        <w:left w:val="none" w:sz="0" w:space="0" w:color="auto"/>
        <w:bottom w:val="none" w:sz="0" w:space="0" w:color="auto"/>
        <w:right w:val="none" w:sz="0" w:space="0" w:color="auto"/>
      </w:divBdr>
    </w:div>
    <w:div w:id="834684404">
      <w:marLeft w:val="0"/>
      <w:marRight w:val="0"/>
      <w:marTop w:val="0"/>
      <w:marBottom w:val="0"/>
      <w:divBdr>
        <w:top w:val="none" w:sz="0" w:space="0" w:color="auto"/>
        <w:left w:val="none" w:sz="0" w:space="0" w:color="auto"/>
        <w:bottom w:val="none" w:sz="0" w:space="0" w:color="auto"/>
        <w:right w:val="none" w:sz="0" w:space="0" w:color="auto"/>
      </w:divBdr>
      <w:divsChild>
        <w:div w:id="834684558">
          <w:marLeft w:val="0"/>
          <w:marRight w:val="0"/>
          <w:marTop w:val="0"/>
          <w:marBottom w:val="0"/>
          <w:divBdr>
            <w:top w:val="none" w:sz="0" w:space="0" w:color="auto"/>
            <w:left w:val="none" w:sz="0" w:space="0" w:color="auto"/>
            <w:bottom w:val="none" w:sz="0" w:space="0" w:color="auto"/>
            <w:right w:val="none" w:sz="0" w:space="0" w:color="auto"/>
          </w:divBdr>
          <w:divsChild>
            <w:div w:id="834684401">
              <w:marLeft w:val="0"/>
              <w:marRight w:val="0"/>
              <w:marTop w:val="0"/>
              <w:marBottom w:val="0"/>
              <w:divBdr>
                <w:top w:val="none" w:sz="0" w:space="0" w:color="auto"/>
                <w:left w:val="none" w:sz="0" w:space="0" w:color="auto"/>
                <w:bottom w:val="none" w:sz="0" w:space="0" w:color="auto"/>
                <w:right w:val="none" w:sz="0" w:space="0" w:color="auto"/>
              </w:divBdr>
              <w:divsChild>
                <w:div w:id="834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4407">
      <w:marLeft w:val="0"/>
      <w:marRight w:val="0"/>
      <w:marTop w:val="0"/>
      <w:marBottom w:val="0"/>
      <w:divBdr>
        <w:top w:val="none" w:sz="0" w:space="0" w:color="auto"/>
        <w:left w:val="none" w:sz="0" w:space="0" w:color="auto"/>
        <w:bottom w:val="none" w:sz="0" w:space="0" w:color="auto"/>
        <w:right w:val="none" w:sz="0" w:space="0" w:color="auto"/>
      </w:divBdr>
    </w:div>
    <w:div w:id="834684408">
      <w:marLeft w:val="0"/>
      <w:marRight w:val="0"/>
      <w:marTop w:val="0"/>
      <w:marBottom w:val="0"/>
      <w:divBdr>
        <w:top w:val="none" w:sz="0" w:space="0" w:color="auto"/>
        <w:left w:val="none" w:sz="0" w:space="0" w:color="auto"/>
        <w:bottom w:val="none" w:sz="0" w:space="0" w:color="auto"/>
        <w:right w:val="none" w:sz="0" w:space="0" w:color="auto"/>
      </w:divBdr>
    </w:div>
    <w:div w:id="834684409">
      <w:marLeft w:val="0"/>
      <w:marRight w:val="0"/>
      <w:marTop w:val="0"/>
      <w:marBottom w:val="0"/>
      <w:divBdr>
        <w:top w:val="none" w:sz="0" w:space="0" w:color="auto"/>
        <w:left w:val="none" w:sz="0" w:space="0" w:color="auto"/>
        <w:bottom w:val="none" w:sz="0" w:space="0" w:color="auto"/>
        <w:right w:val="none" w:sz="0" w:space="0" w:color="auto"/>
      </w:divBdr>
    </w:div>
    <w:div w:id="834684410">
      <w:marLeft w:val="0"/>
      <w:marRight w:val="0"/>
      <w:marTop w:val="0"/>
      <w:marBottom w:val="0"/>
      <w:divBdr>
        <w:top w:val="none" w:sz="0" w:space="0" w:color="auto"/>
        <w:left w:val="none" w:sz="0" w:space="0" w:color="auto"/>
        <w:bottom w:val="none" w:sz="0" w:space="0" w:color="auto"/>
        <w:right w:val="none" w:sz="0" w:space="0" w:color="auto"/>
      </w:divBdr>
    </w:div>
    <w:div w:id="834684411">
      <w:marLeft w:val="0"/>
      <w:marRight w:val="0"/>
      <w:marTop w:val="0"/>
      <w:marBottom w:val="0"/>
      <w:divBdr>
        <w:top w:val="none" w:sz="0" w:space="0" w:color="auto"/>
        <w:left w:val="none" w:sz="0" w:space="0" w:color="auto"/>
        <w:bottom w:val="none" w:sz="0" w:space="0" w:color="auto"/>
        <w:right w:val="none" w:sz="0" w:space="0" w:color="auto"/>
      </w:divBdr>
    </w:div>
    <w:div w:id="834684412">
      <w:marLeft w:val="0"/>
      <w:marRight w:val="0"/>
      <w:marTop w:val="0"/>
      <w:marBottom w:val="0"/>
      <w:divBdr>
        <w:top w:val="none" w:sz="0" w:space="0" w:color="auto"/>
        <w:left w:val="none" w:sz="0" w:space="0" w:color="auto"/>
        <w:bottom w:val="none" w:sz="0" w:space="0" w:color="auto"/>
        <w:right w:val="none" w:sz="0" w:space="0" w:color="auto"/>
      </w:divBdr>
    </w:div>
    <w:div w:id="834684413">
      <w:marLeft w:val="0"/>
      <w:marRight w:val="0"/>
      <w:marTop w:val="0"/>
      <w:marBottom w:val="0"/>
      <w:divBdr>
        <w:top w:val="none" w:sz="0" w:space="0" w:color="auto"/>
        <w:left w:val="none" w:sz="0" w:space="0" w:color="auto"/>
        <w:bottom w:val="none" w:sz="0" w:space="0" w:color="auto"/>
        <w:right w:val="none" w:sz="0" w:space="0" w:color="auto"/>
      </w:divBdr>
    </w:div>
    <w:div w:id="834684414">
      <w:marLeft w:val="0"/>
      <w:marRight w:val="0"/>
      <w:marTop w:val="0"/>
      <w:marBottom w:val="0"/>
      <w:divBdr>
        <w:top w:val="none" w:sz="0" w:space="0" w:color="auto"/>
        <w:left w:val="none" w:sz="0" w:space="0" w:color="auto"/>
        <w:bottom w:val="none" w:sz="0" w:space="0" w:color="auto"/>
        <w:right w:val="none" w:sz="0" w:space="0" w:color="auto"/>
      </w:divBdr>
    </w:div>
    <w:div w:id="834684415">
      <w:marLeft w:val="0"/>
      <w:marRight w:val="0"/>
      <w:marTop w:val="0"/>
      <w:marBottom w:val="0"/>
      <w:divBdr>
        <w:top w:val="none" w:sz="0" w:space="0" w:color="auto"/>
        <w:left w:val="none" w:sz="0" w:space="0" w:color="auto"/>
        <w:bottom w:val="none" w:sz="0" w:space="0" w:color="auto"/>
        <w:right w:val="none" w:sz="0" w:space="0" w:color="auto"/>
      </w:divBdr>
    </w:div>
    <w:div w:id="834684416">
      <w:marLeft w:val="0"/>
      <w:marRight w:val="0"/>
      <w:marTop w:val="0"/>
      <w:marBottom w:val="0"/>
      <w:divBdr>
        <w:top w:val="none" w:sz="0" w:space="0" w:color="auto"/>
        <w:left w:val="none" w:sz="0" w:space="0" w:color="auto"/>
        <w:bottom w:val="none" w:sz="0" w:space="0" w:color="auto"/>
        <w:right w:val="none" w:sz="0" w:space="0" w:color="auto"/>
      </w:divBdr>
    </w:div>
    <w:div w:id="834684417">
      <w:marLeft w:val="0"/>
      <w:marRight w:val="0"/>
      <w:marTop w:val="0"/>
      <w:marBottom w:val="0"/>
      <w:divBdr>
        <w:top w:val="none" w:sz="0" w:space="0" w:color="auto"/>
        <w:left w:val="none" w:sz="0" w:space="0" w:color="auto"/>
        <w:bottom w:val="none" w:sz="0" w:space="0" w:color="auto"/>
        <w:right w:val="none" w:sz="0" w:space="0" w:color="auto"/>
      </w:divBdr>
    </w:div>
    <w:div w:id="834684418">
      <w:marLeft w:val="0"/>
      <w:marRight w:val="0"/>
      <w:marTop w:val="0"/>
      <w:marBottom w:val="0"/>
      <w:divBdr>
        <w:top w:val="none" w:sz="0" w:space="0" w:color="auto"/>
        <w:left w:val="none" w:sz="0" w:space="0" w:color="auto"/>
        <w:bottom w:val="none" w:sz="0" w:space="0" w:color="auto"/>
        <w:right w:val="none" w:sz="0" w:space="0" w:color="auto"/>
      </w:divBdr>
    </w:div>
    <w:div w:id="834684419">
      <w:marLeft w:val="0"/>
      <w:marRight w:val="0"/>
      <w:marTop w:val="0"/>
      <w:marBottom w:val="0"/>
      <w:divBdr>
        <w:top w:val="none" w:sz="0" w:space="0" w:color="auto"/>
        <w:left w:val="none" w:sz="0" w:space="0" w:color="auto"/>
        <w:bottom w:val="none" w:sz="0" w:space="0" w:color="auto"/>
        <w:right w:val="none" w:sz="0" w:space="0" w:color="auto"/>
      </w:divBdr>
    </w:div>
    <w:div w:id="834684420">
      <w:marLeft w:val="0"/>
      <w:marRight w:val="0"/>
      <w:marTop w:val="0"/>
      <w:marBottom w:val="0"/>
      <w:divBdr>
        <w:top w:val="none" w:sz="0" w:space="0" w:color="auto"/>
        <w:left w:val="none" w:sz="0" w:space="0" w:color="auto"/>
        <w:bottom w:val="none" w:sz="0" w:space="0" w:color="auto"/>
        <w:right w:val="none" w:sz="0" w:space="0" w:color="auto"/>
      </w:divBdr>
    </w:div>
    <w:div w:id="834684421">
      <w:marLeft w:val="0"/>
      <w:marRight w:val="0"/>
      <w:marTop w:val="0"/>
      <w:marBottom w:val="0"/>
      <w:divBdr>
        <w:top w:val="none" w:sz="0" w:space="0" w:color="auto"/>
        <w:left w:val="none" w:sz="0" w:space="0" w:color="auto"/>
        <w:bottom w:val="none" w:sz="0" w:space="0" w:color="auto"/>
        <w:right w:val="none" w:sz="0" w:space="0" w:color="auto"/>
      </w:divBdr>
    </w:div>
    <w:div w:id="834684423">
      <w:marLeft w:val="0"/>
      <w:marRight w:val="0"/>
      <w:marTop w:val="0"/>
      <w:marBottom w:val="0"/>
      <w:divBdr>
        <w:top w:val="none" w:sz="0" w:space="0" w:color="auto"/>
        <w:left w:val="none" w:sz="0" w:space="0" w:color="auto"/>
        <w:bottom w:val="none" w:sz="0" w:space="0" w:color="auto"/>
        <w:right w:val="none" w:sz="0" w:space="0" w:color="auto"/>
      </w:divBdr>
    </w:div>
    <w:div w:id="834684424">
      <w:marLeft w:val="0"/>
      <w:marRight w:val="0"/>
      <w:marTop w:val="0"/>
      <w:marBottom w:val="0"/>
      <w:divBdr>
        <w:top w:val="none" w:sz="0" w:space="0" w:color="auto"/>
        <w:left w:val="none" w:sz="0" w:space="0" w:color="auto"/>
        <w:bottom w:val="none" w:sz="0" w:space="0" w:color="auto"/>
        <w:right w:val="none" w:sz="0" w:space="0" w:color="auto"/>
      </w:divBdr>
    </w:div>
    <w:div w:id="834684426">
      <w:marLeft w:val="0"/>
      <w:marRight w:val="0"/>
      <w:marTop w:val="0"/>
      <w:marBottom w:val="0"/>
      <w:divBdr>
        <w:top w:val="none" w:sz="0" w:space="0" w:color="auto"/>
        <w:left w:val="none" w:sz="0" w:space="0" w:color="auto"/>
        <w:bottom w:val="none" w:sz="0" w:space="0" w:color="auto"/>
        <w:right w:val="none" w:sz="0" w:space="0" w:color="auto"/>
      </w:divBdr>
    </w:div>
    <w:div w:id="834684427">
      <w:marLeft w:val="0"/>
      <w:marRight w:val="0"/>
      <w:marTop w:val="0"/>
      <w:marBottom w:val="0"/>
      <w:divBdr>
        <w:top w:val="none" w:sz="0" w:space="0" w:color="auto"/>
        <w:left w:val="none" w:sz="0" w:space="0" w:color="auto"/>
        <w:bottom w:val="none" w:sz="0" w:space="0" w:color="auto"/>
        <w:right w:val="none" w:sz="0" w:space="0" w:color="auto"/>
      </w:divBdr>
    </w:div>
    <w:div w:id="834684428">
      <w:marLeft w:val="0"/>
      <w:marRight w:val="0"/>
      <w:marTop w:val="0"/>
      <w:marBottom w:val="0"/>
      <w:divBdr>
        <w:top w:val="none" w:sz="0" w:space="0" w:color="auto"/>
        <w:left w:val="none" w:sz="0" w:space="0" w:color="auto"/>
        <w:bottom w:val="none" w:sz="0" w:space="0" w:color="auto"/>
        <w:right w:val="none" w:sz="0" w:space="0" w:color="auto"/>
      </w:divBdr>
    </w:div>
    <w:div w:id="834684429">
      <w:marLeft w:val="0"/>
      <w:marRight w:val="0"/>
      <w:marTop w:val="0"/>
      <w:marBottom w:val="0"/>
      <w:divBdr>
        <w:top w:val="none" w:sz="0" w:space="0" w:color="auto"/>
        <w:left w:val="none" w:sz="0" w:space="0" w:color="auto"/>
        <w:bottom w:val="none" w:sz="0" w:space="0" w:color="auto"/>
        <w:right w:val="none" w:sz="0" w:space="0" w:color="auto"/>
      </w:divBdr>
    </w:div>
    <w:div w:id="834684430">
      <w:marLeft w:val="0"/>
      <w:marRight w:val="0"/>
      <w:marTop w:val="0"/>
      <w:marBottom w:val="0"/>
      <w:divBdr>
        <w:top w:val="none" w:sz="0" w:space="0" w:color="auto"/>
        <w:left w:val="none" w:sz="0" w:space="0" w:color="auto"/>
        <w:bottom w:val="none" w:sz="0" w:space="0" w:color="auto"/>
        <w:right w:val="none" w:sz="0" w:space="0" w:color="auto"/>
      </w:divBdr>
    </w:div>
    <w:div w:id="834684431">
      <w:marLeft w:val="0"/>
      <w:marRight w:val="0"/>
      <w:marTop w:val="0"/>
      <w:marBottom w:val="0"/>
      <w:divBdr>
        <w:top w:val="none" w:sz="0" w:space="0" w:color="auto"/>
        <w:left w:val="none" w:sz="0" w:space="0" w:color="auto"/>
        <w:bottom w:val="none" w:sz="0" w:space="0" w:color="auto"/>
        <w:right w:val="none" w:sz="0" w:space="0" w:color="auto"/>
      </w:divBdr>
    </w:div>
    <w:div w:id="834684432">
      <w:marLeft w:val="0"/>
      <w:marRight w:val="0"/>
      <w:marTop w:val="0"/>
      <w:marBottom w:val="0"/>
      <w:divBdr>
        <w:top w:val="none" w:sz="0" w:space="0" w:color="auto"/>
        <w:left w:val="none" w:sz="0" w:space="0" w:color="auto"/>
        <w:bottom w:val="none" w:sz="0" w:space="0" w:color="auto"/>
        <w:right w:val="none" w:sz="0" w:space="0" w:color="auto"/>
      </w:divBdr>
    </w:div>
    <w:div w:id="834684433">
      <w:marLeft w:val="0"/>
      <w:marRight w:val="0"/>
      <w:marTop w:val="0"/>
      <w:marBottom w:val="0"/>
      <w:divBdr>
        <w:top w:val="none" w:sz="0" w:space="0" w:color="auto"/>
        <w:left w:val="none" w:sz="0" w:space="0" w:color="auto"/>
        <w:bottom w:val="none" w:sz="0" w:space="0" w:color="auto"/>
        <w:right w:val="none" w:sz="0" w:space="0" w:color="auto"/>
      </w:divBdr>
    </w:div>
    <w:div w:id="834684434">
      <w:marLeft w:val="0"/>
      <w:marRight w:val="0"/>
      <w:marTop w:val="0"/>
      <w:marBottom w:val="0"/>
      <w:divBdr>
        <w:top w:val="none" w:sz="0" w:space="0" w:color="auto"/>
        <w:left w:val="none" w:sz="0" w:space="0" w:color="auto"/>
        <w:bottom w:val="none" w:sz="0" w:space="0" w:color="auto"/>
        <w:right w:val="none" w:sz="0" w:space="0" w:color="auto"/>
      </w:divBdr>
    </w:div>
    <w:div w:id="834684435">
      <w:marLeft w:val="0"/>
      <w:marRight w:val="0"/>
      <w:marTop w:val="0"/>
      <w:marBottom w:val="0"/>
      <w:divBdr>
        <w:top w:val="none" w:sz="0" w:space="0" w:color="auto"/>
        <w:left w:val="none" w:sz="0" w:space="0" w:color="auto"/>
        <w:bottom w:val="none" w:sz="0" w:space="0" w:color="auto"/>
        <w:right w:val="none" w:sz="0" w:space="0" w:color="auto"/>
      </w:divBdr>
    </w:div>
    <w:div w:id="834684436">
      <w:marLeft w:val="0"/>
      <w:marRight w:val="0"/>
      <w:marTop w:val="0"/>
      <w:marBottom w:val="0"/>
      <w:divBdr>
        <w:top w:val="none" w:sz="0" w:space="0" w:color="auto"/>
        <w:left w:val="none" w:sz="0" w:space="0" w:color="auto"/>
        <w:bottom w:val="none" w:sz="0" w:space="0" w:color="auto"/>
        <w:right w:val="none" w:sz="0" w:space="0" w:color="auto"/>
      </w:divBdr>
    </w:div>
    <w:div w:id="834684437">
      <w:marLeft w:val="0"/>
      <w:marRight w:val="0"/>
      <w:marTop w:val="0"/>
      <w:marBottom w:val="0"/>
      <w:divBdr>
        <w:top w:val="none" w:sz="0" w:space="0" w:color="auto"/>
        <w:left w:val="none" w:sz="0" w:space="0" w:color="auto"/>
        <w:bottom w:val="none" w:sz="0" w:space="0" w:color="auto"/>
        <w:right w:val="none" w:sz="0" w:space="0" w:color="auto"/>
      </w:divBdr>
    </w:div>
    <w:div w:id="834684438">
      <w:marLeft w:val="0"/>
      <w:marRight w:val="0"/>
      <w:marTop w:val="0"/>
      <w:marBottom w:val="0"/>
      <w:divBdr>
        <w:top w:val="none" w:sz="0" w:space="0" w:color="auto"/>
        <w:left w:val="none" w:sz="0" w:space="0" w:color="auto"/>
        <w:bottom w:val="none" w:sz="0" w:space="0" w:color="auto"/>
        <w:right w:val="none" w:sz="0" w:space="0" w:color="auto"/>
      </w:divBdr>
    </w:div>
    <w:div w:id="834684439">
      <w:marLeft w:val="0"/>
      <w:marRight w:val="0"/>
      <w:marTop w:val="0"/>
      <w:marBottom w:val="0"/>
      <w:divBdr>
        <w:top w:val="none" w:sz="0" w:space="0" w:color="auto"/>
        <w:left w:val="none" w:sz="0" w:space="0" w:color="auto"/>
        <w:bottom w:val="none" w:sz="0" w:space="0" w:color="auto"/>
        <w:right w:val="none" w:sz="0" w:space="0" w:color="auto"/>
      </w:divBdr>
      <w:divsChild>
        <w:div w:id="834684521">
          <w:marLeft w:val="0"/>
          <w:marRight w:val="0"/>
          <w:marTop w:val="0"/>
          <w:marBottom w:val="0"/>
          <w:divBdr>
            <w:top w:val="none" w:sz="0" w:space="0" w:color="auto"/>
            <w:left w:val="none" w:sz="0" w:space="0" w:color="auto"/>
            <w:bottom w:val="none" w:sz="0" w:space="0" w:color="auto"/>
            <w:right w:val="none" w:sz="0" w:space="0" w:color="auto"/>
          </w:divBdr>
          <w:divsChild>
            <w:div w:id="8346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4440">
      <w:marLeft w:val="0"/>
      <w:marRight w:val="0"/>
      <w:marTop w:val="0"/>
      <w:marBottom w:val="0"/>
      <w:divBdr>
        <w:top w:val="none" w:sz="0" w:space="0" w:color="auto"/>
        <w:left w:val="none" w:sz="0" w:space="0" w:color="auto"/>
        <w:bottom w:val="none" w:sz="0" w:space="0" w:color="auto"/>
        <w:right w:val="none" w:sz="0" w:space="0" w:color="auto"/>
      </w:divBdr>
    </w:div>
    <w:div w:id="834684441">
      <w:marLeft w:val="0"/>
      <w:marRight w:val="0"/>
      <w:marTop w:val="0"/>
      <w:marBottom w:val="0"/>
      <w:divBdr>
        <w:top w:val="none" w:sz="0" w:space="0" w:color="auto"/>
        <w:left w:val="none" w:sz="0" w:space="0" w:color="auto"/>
        <w:bottom w:val="none" w:sz="0" w:space="0" w:color="auto"/>
        <w:right w:val="none" w:sz="0" w:space="0" w:color="auto"/>
      </w:divBdr>
    </w:div>
    <w:div w:id="834684442">
      <w:marLeft w:val="0"/>
      <w:marRight w:val="0"/>
      <w:marTop w:val="0"/>
      <w:marBottom w:val="0"/>
      <w:divBdr>
        <w:top w:val="none" w:sz="0" w:space="0" w:color="auto"/>
        <w:left w:val="none" w:sz="0" w:space="0" w:color="auto"/>
        <w:bottom w:val="none" w:sz="0" w:space="0" w:color="auto"/>
        <w:right w:val="none" w:sz="0" w:space="0" w:color="auto"/>
      </w:divBdr>
    </w:div>
    <w:div w:id="834684443">
      <w:marLeft w:val="0"/>
      <w:marRight w:val="0"/>
      <w:marTop w:val="0"/>
      <w:marBottom w:val="0"/>
      <w:divBdr>
        <w:top w:val="none" w:sz="0" w:space="0" w:color="auto"/>
        <w:left w:val="none" w:sz="0" w:space="0" w:color="auto"/>
        <w:bottom w:val="none" w:sz="0" w:space="0" w:color="auto"/>
        <w:right w:val="none" w:sz="0" w:space="0" w:color="auto"/>
      </w:divBdr>
    </w:div>
    <w:div w:id="834684444">
      <w:marLeft w:val="0"/>
      <w:marRight w:val="0"/>
      <w:marTop w:val="0"/>
      <w:marBottom w:val="0"/>
      <w:divBdr>
        <w:top w:val="none" w:sz="0" w:space="0" w:color="auto"/>
        <w:left w:val="none" w:sz="0" w:space="0" w:color="auto"/>
        <w:bottom w:val="none" w:sz="0" w:space="0" w:color="auto"/>
        <w:right w:val="none" w:sz="0" w:space="0" w:color="auto"/>
      </w:divBdr>
    </w:div>
    <w:div w:id="834684445">
      <w:marLeft w:val="0"/>
      <w:marRight w:val="0"/>
      <w:marTop w:val="0"/>
      <w:marBottom w:val="0"/>
      <w:divBdr>
        <w:top w:val="none" w:sz="0" w:space="0" w:color="auto"/>
        <w:left w:val="none" w:sz="0" w:space="0" w:color="auto"/>
        <w:bottom w:val="none" w:sz="0" w:space="0" w:color="auto"/>
        <w:right w:val="none" w:sz="0" w:space="0" w:color="auto"/>
      </w:divBdr>
    </w:div>
    <w:div w:id="834684446">
      <w:marLeft w:val="0"/>
      <w:marRight w:val="0"/>
      <w:marTop w:val="0"/>
      <w:marBottom w:val="0"/>
      <w:divBdr>
        <w:top w:val="none" w:sz="0" w:space="0" w:color="auto"/>
        <w:left w:val="none" w:sz="0" w:space="0" w:color="auto"/>
        <w:bottom w:val="none" w:sz="0" w:space="0" w:color="auto"/>
        <w:right w:val="none" w:sz="0" w:space="0" w:color="auto"/>
      </w:divBdr>
    </w:div>
    <w:div w:id="834684447">
      <w:marLeft w:val="0"/>
      <w:marRight w:val="0"/>
      <w:marTop w:val="0"/>
      <w:marBottom w:val="0"/>
      <w:divBdr>
        <w:top w:val="none" w:sz="0" w:space="0" w:color="auto"/>
        <w:left w:val="none" w:sz="0" w:space="0" w:color="auto"/>
        <w:bottom w:val="none" w:sz="0" w:space="0" w:color="auto"/>
        <w:right w:val="none" w:sz="0" w:space="0" w:color="auto"/>
      </w:divBdr>
    </w:div>
    <w:div w:id="834684448">
      <w:marLeft w:val="0"/>
      <w:marRight w:val="0"/>
      <w:marTop w:val="0"/>
      <w:marBottom w:val="0"/>
      <w:divBdr>
        <w:top w:val="none" w:sz="0" w:space="0" w:color="auto"/>
        <w:left w:val="none" w:sz="0" w:space="0" w:color="auto"/>
        <w:bottom w:val="none" w:sz="0" w:space="0" w:color="auto"/>
        <w:right w:val="none" w:sz="0" w:space="0" w:color="auto"/>
      </w:divBdr>
    </w:div>
    <w:div w:id="834684449">
      <w:marLeft w:val="0"/>
      <w:marRight w:val="0"/>
      <w:marTop w:val="0"/>
      <w:marBottom w:val="0"/>
      <w:divBdr>
        <w:top w:val="none" w:sz="0" w:space="0" w:color="auto"/>
        <w:left w:val="none" w:sz="0" w:space="0" w:color="auto"/>
        <w:bottom w:val="none" w:sz="0" w:space="0" w:color="auto"/>
        <w:right w:val="none" w:sz="0" w:space="0" w:color="auto"/>
      </w:divBdr>
    </w:div>
    <w:div w:id="834684450">
      <w:marLeft w:val="0"/>
      <w:marRight w:val="0"/>
      <w:marTop w:val="0"/>
      <w:marBottom w:val="0"/>
      <w:divBdr>
        <w:top w:val="none" w:sz="0" w:space="0" w:color="auto"/>
        <w:left w:val="none" w:sz="0" w:space="0" w:color="auto"/>
        <w:bottom w:val="none" w:sz="0" w:space="0" w:color="auto"/>
        <w:right w:val="none" w:sz="0" w:space="0" w:color="auto"/>
      </w:divBdr>
    </w:div>
    <w:div w:id="834684451">
      <w:marLeft w:val="0"/>
      <w:marRight w:val="0"/>
      <w:marTop w:val="0"/>
      <w:marBottom w:val="0"/>
      <w:divBdr>
        <w:top w:val="none" w:sz="0" w:space="0" w:color="auto"/>
        <w:left w:val="none" w:sz="0" w:space="0" w:color="auto"/>
        <w:bottom w:val="none" w:sz="0" w:space="0" w:color="auto"/>
        <w:right w:val="none" w:sz="0" w:space="0" w:color="auto"/>
      </w:divBdr>
    </w:div>
    <w:div w:id="834684452">
      <w:marLeft w:val="0"/>
      <w:marRight w:val="0"/>
      <w:marTop w:val="0"/>
      <w:marBottom w:val="0"/>
      <w:divBdr>
        <w:top w:val="none" w:sz="0" w:space="0" w:color="auto"/>
        <w:left w:val="none" w:sz="0" w:space="0" w:color="auto"/>
        <w:bottom w:val="none" w:sz="0" w:space="0" w:color="auto"/>
        <w:right w:val="none" w:sz="0" w:space="0" w:color="auto"/>
      </w:divBdr>
    </w:div>
    <w:div w:id="834684454">
      <w:marLeft w:val="0"/>
      <w:marRight w:val="0"/>
      <w:marTop w:val="0"/>
      <w:marBottom w:val="0"/>
      <w:divBdr>
        <w:top w:val="none" w:sz="0" w:space="0" w:color="auto"/>
        <w:left w:val="none" w:sz="0" w:space="0" w:color="auto"/>
        <w:bottom w:val="none" w:sz="0" w:space="0" w:color="auto"/>
        <w:right w:val="none" w:sz="0" w:space="0" w:color="auto"/>
      </w:divBdr>
    </w:div>
    <w:div w:id="834684455">
      <w:marLeft w:val="0"/>
      <w:marRight w:val="0"/>
      <w:marTop w:val="0"/>
      <w:marBottom w:val="0"/>
      <w:divBdr>
        <w:top w:val="none" w:sz="0" w:space="0" w:color="auto"/>
        <w:left w:val="none" w:sz="0" w:space="0" w:color="auto"/>
        <w:bottom w:val="none" w:sz="0" w:space="0" w:color="auto"/>
        <w:right w:val="none" w:sz="0" w:space="0" w:color="auto"/>
      </w:divBdr>
    </w:div>
    <w:div w:id="834684456">
      <w:marLeft w:val="0"/>
      <w:marRight w:val="0"/>
      <w:marTop w:val="0"/>
      <w:marBottom w:val="0"/>
      <w:divBdr>
        <w:top w:val="none" w:sz="0" w:space="0" w:color="auto"/>
        <w:left w:val="none" w:sz="0" w:space="0" w:color="auto"/>
        <w:bottom w:val="none" w:sz="0" w:space="0" w:color="auto"/>
        <w:right w:val="none" w:sz="0" w:space="0" w:color="auto"/>
      </w:divBdr>
    </w:div>
    <w:div w:id="834684457">
      <w:marLeft w:val="0"/>
      <w:marRight w:val="0"/>
      <w:marTop w:val="0"/>
      <w:marBottom w:val="0"/>
      <w:divBdr>
        <w:top w:val="none" w:sz="0" w:space="0" w:color="auto"/>
        <w:left w:val="none" w:sz="0" w:space="0" w:color="auto"/>
        <w:bottom w:val="none" w:sz="0" w:space="0" w:color="auto"/>
        <w:right w:val="none" w:sz="0" w:space="0" w:color="auto"/>
      </w:divBdr>
    </w:div>
    <w:div w:id="834684459">
      <w:marLeft w:val="0"/>
      <w:marRight w:val="0"/>
      <w:marTop w:val="0"/>
      <w:marBottom w:val="0"/>
      <w:divBdr>
        <w:top w:val="none" w:sz="0" w:space="0" w:color="auto"/>
        <w:left w:val="none" w:sz="0" w:space="0" w:color="auto"/>
        <w:bottom w:val="none" w:sz="0" w:space="0" w:color="auto"/>
        <w:right w:val="none" w:sz="0" w:space="0" w:color="auto"/>
      </w:divBdr>
    </w:div>
    <w:div w:id="834684460">
      <w:marLeft w:val="0"/>
      <w:marRight w:val="0"/>
      <w:marTop w:val="0"/>
      <w:marBottom w:val="0"/>
      <w:divBdr>
        <w:top w:val="none" w:sz="0" w:space="0" w:color="auto"/>
        <w:left w:val="none" w:sz="0" w:space="0" w:color="auto"/>
        <w:bottom w:val="none" w:sz="0" w:space="0" w:color="auto"/>
        <w:right w:val="none" w:sz="0" w:space="0" w:color="auto"/>
      </w:divBdr>
    </w:div>
    <w:div w:id="834684461">
      <w:marLeft w:val="0"/>
      <w:marRight w:val="0"/>
      <w:marTop w:val="0"/>
      <w:marBottom w:val="0"/>
      <w:divBdr>
        <w:top w:val="none" w:sz="0" w:space="0" w:color="auto"/>
        <w:left w:val="none" w:sz="0" w:space="0" w:color="auto"/>
        <w:bottom w:val="none" w:sz="0" w:space="0" w:color="auto"/>
        <w:right w:val="none" w:sz="0" w:space="0" w:color="auto"/>
      </w:divBdr>
    </w:div>
    <w:div w:id="834684462">
      <w:marLeft w:val="0"/>
      <w:marRight w:val="0"/>
      <w:marTop w:val="0"/>
      <w:marBottom w:val="0"/>
      <w:divBdr>
        <w:top w:val="none" w:sz="0" w:space="0" w:color="auto"/>
        <w:left w:val="none" w:sz="0" w:space="0" w:color="auto"/>
        <w:bottom w:val="none" w:sz="0" w:space="0" w:color="auto"/>
        <w:right w:val="none" w:sz="0" w:space="0" w:color="auto"/>
      </w:divBdr>
    </w:div>
    <w:div w:id="834684463">
      <w:marLeft w:val="0"/>
      <w:marRight w:val="0"/>
      <w:marTop w:val="0"/>
      <w:marBottom w:val="0"/>
      <w:divBdr>
        <w:top w:val="none" w:sz="0" w:space="0" w:color="auto"/>
        <w:left w:val="none" w:sz="0" w:space="0" w:color="auto"/>
        <w:bottom w:val="none" w:sz="0" w:space="0" w:color="auto"/>
        <w:right w:val="none" w:sz="0" w:space="0" w:color="auto"/>
      </w:divBdr>
    </w:div>
    <w:div w:id="834684464">
      <w:marLeft w:val="0"/>
      <w:marRight w:val="0"/>
      <w:marTop w:val="0"/>
      <w:marBottom w:val="0"/>
      <w:divBdr>
        <w:top w:val="none" w:sz="0" w:space="0" w:color="auto"/>
        <w:left w:val="none" w:sz="0" w:space="0" w:color="auto"/>
        <w:bottom w:val="none" w:sz="0" w:space="0" w:color="auto"/>
        <w:right w:val="none" w:sz="0" w:space="0" w:color="auto"/>
      </w:divBdr>
    </w:div>
    <w:div w:id="834684465">
      <w:marLeft w:val="0"/>
      <w:marRight w:val="0"/>
      <w:marTop w:val="0"/>
      <w:marBottom w:val="0"/>
      <w:divBdr>
        <w:top w:val="none" w:sz="0" w:space="0" w:color="auto"/>
        <w:left w:val="none" w:sz="0" w:space="0" w:color="auto"/>
        <w:bottom w:val="none" w:sz="0" w:space="0" w:color="auto"/>
        <w:right w:val="none" w:sz="0" w:space="0" w:color="auto"/>
      </w:divBdr>
    </w:div>
    <w:div w:id="834684466">
      <w:marLeft w:val="0"/>
      <w:marRight w:val="0"/>
      <w:marTop w:val="0"/>
      <w:marBottom w:val="0"/>
      <w:divBdr>
        <w:top w:val="none" w:sz="0" w:space="0" w:color="auto"/>
        <w:left w:val="none" w:sz="0" w:space="0" w:color="auto"/>
        <w:bottom w:val="none" w:sz="0" w:space="0" w:color="auto"/>
        <w:right w:val="none" w:sz="0" w:space="0" w:color="auto"/>
      </w:divBdr>
    </w:div>
    <w:div w:id="834684467">
      <w:marLeft w:val="0"/>
      <w:marRight w:val="0"/>
      <w:marTop w:val="0"/>
      <w:marBottom w:val="0"/>
      <w:divBdr>
        <w:top w:val="none" w:sz="0" w:space="0" w:color="auto"/>
        <w:left w:val="none" w:sz="0" w:space="0" w:color="auto"/>
        <w:bottom w:val="none" w:sz="0" w:space="0" w:color="auto"/>
        <w:right w:val="none" w:sz="0" w:space="0" w:color="auto"/>
      </w:divBdr>
    </w:div>
    <w:div w:id="834684468">
      <w:marLeft w:val="0"/>
      <w:marRight w:val="0"/>
      <w:marTop w:val="0"/>
      <w:marBottom w:val="0"/>
      <w:divBdr>
        <w:top w:val="none" w:sz="0" w:space="0" w:color="auto"/>
        <w:left w:val="none" w:sz="0" w:space="0" w:color="auto"/>
        <w:bottom w:val="none" w:sz="0" w:space="0" w:color="auto"/>
        <w:right w:val="none" w:sz="0" w:space="0" w:color="auto"/>
      </w:divBdr>
    </w:div>
    <w:div w:id="834684469">
      <w:marLeft w:val="0"/>
      <w:marRight w:val="0"/>
      <w:marTop w:val="0"/>
      <w:marBottom w:val="0"/>
      <w:divBdr>
        <w:top w:val="none" w:sz="0" w:space="0" w:color="auto"/>
        <w:left w:val="none" w:sz="0" w:space="0" w:color="auto"/>
        <w:bottom w:val="none" w:sz="0" w:space="0" w:color="auto"/>
        <w:right w:val="none" w:sz="0" w:space="0" w:color="auto"/>
      </w:divBdr>
      <w:divsChild>
        <w:div w:id="834684406">
          <w:marLeft w:val="0"/>
          <w:marRight w:val="0"/>
          <w:marTop w:val="0"/>
          <w:marBottom w:val="0"/>
          <w:divBdr>
            <w:top w:val="none" w:sz="0" w:space="0" w:color="auto"/>
            <w:left w:val="none" w:sz="0" w:space="0" w:color="auto"/>
            <w:bottom w:val="none" w:sz="0" w:space="0" w:color="auto"/>
            <w:right w:val="none" w:sz="0" w:space="0" w:color="auto"/>
          </w:divBdr>
          <w:divsChild>
            <w:div w:id="834684574">
              <w:marLeft w:val="0"/>
              <w:marRight w:val="0"/>
              <w:marTop w:val="0"/>
              <w:marBottom w:val="0"/>
              <w:divBdr>
                <w:top w:val="none" w:sz="0" w:space="0" w:color="auto"/>
                <w:left w:val="none" w:sz="0" w:space="0" w:color="auto"/>
                <w:bottom w:val="none" w:sz="0" w:space="0" w:color="auto"/>
                <w:right w:val="none" w:sz="0" w:space="0" w:color="auto"/>
              </w:divBdr>
              <w:divsChild>
                <w:div w:id="8346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4470">
      <w:marLeft w:val="0"/>
      <w:marRight w:val="0"/>
      <w:marTop w:val="0"/>
      <w:marBottom w:val="0"/>
      <w:divBdr>
        <w:top w:val="none" w:sz="0" w:space="0" w:color="auto"/>
        <w:left w:val="none" w:sz="0" w:space="0" w:color="auto"/>
        <w:bottom w:val="none" w:sz="0" w:space="0" w:color="auto"/>
        <w:right w:val="none" w:sz="0" w:space="0" w:color="auto"/>
      </w:divBdr>
    </w:div>
    <w:div w:id="834684471">
      <w:marLeft w:val="0"/>
      <w:marRight w:val="0"/>
      <w:marTop w:val="0"/>
      <w:marBottom w:val="0"/>
      <w:divBdr>
        <w:top w:val="none" w:sz="0" w:space="0" w:color="auto"/>
        <w:left w:val="none" w:sz="0" w:space="0" w:color="auto"/>
        <w:bottom w:val="none" w:sz="0" w:space="0" w:color="auto"/>
        <w:right w:val="none" w:sz="0" w:space="0" w:color="auto"/>
      </w:divBdr>
    </w:div>
    <w:div w:id="834684472">
      <w:marLeft w:val="0"/>
      <w:marRight w:val="0"/>
      <w:marTop w:val="0"/>
      <w:marBottom w:val="0"/>
      <w:divBdr>
        <w:top w:val="none" w:sz="0" w:space="0" w:color="auto"/>
        <w:left w:val="none" w:sz="0" w:space="0" w:color="auto"/>
        <w:bottom w:val="none" w:sz="0" w:space="0" w:color="auto"/>
        <w:right w:val="none" w:sz="0" w:space="0" w:color="auto"/>
      </w:divBdr>
    </w:div>
    <w:div w:id="834684473">
      <w:marLeft w:val="0"/>
      <w:marRight w:val="0"/>
      <w:marTop w:val="0"/>
      <w:marBottom w:val="0"/>
      <w:divBdr>
        <w:top w:val="none" w:sz="0" w:space="0" w:color="auto"/>
        <w:left w:val="none" w:sz="0" w:space="0" w:color="auto"/>
        <w:bottom w:val="none" w:sz="0" w:space="0" w:color="auto"/>
        <w:right w:val="none" w:sz="0" w:space="0" w:color="auto"/>
      </w:divBdr>
    </w:div>
    <w:div w:id="834684474">
      <w:marLeft w:val="0"/>
      <w:marRight w:val="0"/>
      <w:marTop w:val="0"/>
      <w:marBottom w:val="0"/>
      <w:divBdr>
        <w:top w:val="none" w:sz="0" w:space="0" w:color="auto"/>
        <w:left w:val="none" w:sz="0" w:space="0" w:color="auto"/>
        <w:bottom w:val="none" w:sz="0" w:space="0" w:color="auto"/>
        <w:right w:val="none" w:sz="0" w:space="0" w:color="auto"/>
      </w:divBdr>
    </w:div>
    <w:div w:id="834684475">
      <w:marLeft w:val="0"/>
      <w:marRight w:val="0"/>
      <w:marTop w:val="0"/>
      <w:marBottom w:val="0"/>
      <w:divBdr>
        <w:top w:val="none" w:sz="0" w:space="0" w:color="auto"/>
        <w:left w:val="none" w:sz="0" w:space="0" w:color="auto"/>
        <w:bottom w:val="none" w:sz="0" w:space="0" w:color="auto"/>
        <w:right w:val="none" w:sz="0" w:space="0" w:color="auto"/>
      </w:divBdr>
    </w:div>
    <w:div w:id="834684476">
      <w:marLeft w:val="0"/>
      <w:marRight w:val="0"/>
      <w:marTop w:val="0"/>
      <w:marBottom w:val="0"/>
      <w:divBdr>
        <w:top w:val="none" w:sz="0" w:space="0" w:color="auto"/>
        <w:left w:val="none" w:sz="0" w:space="0" w:color="auto"/>
        <w:bottom w:val="none" w:sz="0" w:space="0" w:color="auto"/>
        <w:right w:val="none" w:sz="0" w:space="0" w:color="auto"/>
      </w:divBdr>
    </w:div>
    <w:div w:id="834684477">
      <w:marLeft w:val="0"/>
      <w:marRight w:val="0"/>
      <w:marTop w:val="0"/>
      <w:marBottom w:val="0"/>
      <w:divBdr>
        <w:top w:val="none" w:sz="0" w:space="0" w:color="auto"/>
        <w:left w:val="none" w:sz="0" w:space="0" w:color="auto"/>
        <w:bottom w:val="none" w:sz="0" w:space="0" w:color="auto"/>
        <w:right w:val="none" w:sz="0" w:space="0" w:color="auto"/>
      </w:divBdr>
    </w:div>
    <w:div w:id="834684478">
      <w:marLeft w:val="0"/>
      <w:marRight w:val="0"/>
      <w:marTop w:val="0"/>
      <w:marBottom w:val="0"/>
      <w:divBdr>
        <w:top w:val="none" w:sz="0" w:space="0" w:color="auto"/>
        <w:left w:val="none" w:sz="0" w:space="0" w:color="auto"/>
        <w:bottom w:val="none" w:sz="0" w:space="0" w:color="auto"/>
        <w:right w:val="none" w:sz="0" w:space="0" w:color="auto"/>
      </w:divBdr>
    </w:div>
    <w:div w:id="834684479">
      <w:marLeft w:val="0"/>
      <w:marRight w:val="0"/>
      <w:marTop w:val="0"/>
      <w:marBottom w:val="0"/>
      <w:divBdr>
        <w:top w:val="none" w:sz="0" w:space="0" w:color="auto"/>
        <w:left w:val="none" w:sz="0" w:space="0" w:color="auto"/>
        <w:bottom w:val="none" w:sz="0" w:space="0" w:color="auto"/>
        <w:right w:val="none" w:sz="0" w:space="0" w:color="auto"/>
      </w:divBdr>
    </w:div>
    <w:div w:id="834684480">
      <w:marLeft w:val="0"/>
      <w:marRight w:val="0"/>
      <w:marTop w:val="0"/>
      <w:marBottom w:val="0"/>
      <w:divBdr>
        <w:top w:val="none" w:sz="0" w:space="0" w:color="auto"/>
        <w:left w:val="none" w:sz="0" w:space="0" w:color="auto"/>
        <w:bottom w:val="none" w:sz="0" w:space="0" w:color="auto"/>
        <w:right w:val="none" w:sz="0" w:space="0" w:color="auto"/>
      </w:divBdr>
    </w:div>
    <w:div w:id="834684482">
      <w:marLeft w:val="0"/>
      <w:marRight w:val="0"/>
      <w:marTop w:val="0"/>
      <w:marBottom w:val="0"/>
      <w:divBdr>
        <w:top w:val="none" w:sz="0" w:space="0" w:color="auto"/>
        <w:left w:val="none" w:sz="0" w:space="0" w:color="auto"/>
        <w:bottom w:val="none" w:sz="0" w:space="0" w:color="auto"/>
        <w:right w:val="none" w:sz="0" w:space="0" w:color="auto"/>
      </w:divBdr>
    </w:div>
    <w:div w:id="834684483">
      <w:marLeft w:val="0"/>
      <w:marRight w:val="0"/>
      <w:marTop w:val="0"/>
      <w:marBottom w:val="0"/>
      <w:divBdr>
        <w:top w:val="none" w:sz="0" w:space="0" w:color="auto"/>
        <w:left w:val="none" w:sz="0" w:space="0" w:color="auto"/>
        <w:bottom w:val="none" w:sz="0" w:space="0" w:color="auto"/>
        <w:right w:val="none" w:sz="0" w:space="0" w:color="auto"/>
      </w:divBdr>
    </w:div>
    <w:div w:id="834684484">
      <w:marLeft w:val="0"/>
      <w:marRight w:val="0"/>
      <w:marTop w:val="0"/>
      <w:marBottom w:val="0"/>
      <w:divBdr>
        <w:top w:val="none" w:sz="0" w:space="0" w:color="auto"/>
        <w:left w:val="none" w:sz="0" w:space="0" w:color="auto"/>
        <w:bottom w:val="none" w:sz="0" w:space="0" w:color="auto"/>
        <w:right w:val="none" w:sz="0" w:space="0" w:color="auto"/>
      </w:divBdr>
    </w:div>
    <w:div w:id="834684485">
      <w:marLeft w:val="0"/>
      <w:marRight w:val="0"/>
      <w:marTop w:val="0"/>
      <w:marBottom w:val="0"/>
      <w:divBdr>
        <w:top w:val="none" w:sz="0" w:space="0" w:color="auto"/>
        <w:left w:val="none" w:sz="0" w:space="0" w:color="auto"/>
        <w:bottom w:val="none" w:sz="0" w:space="0" w:color="auto"/>
        <w:right w:val="none" w:sz="0" w:space="0" w:color="auto"/>
      </w:divBdr>
    </w:div>
    <w:div w:id="834684486">
      <w:marLeft w:val="0"/>
      <w:marRight w:val="0"/>
      <w:marTop w:val="0"/>
      <w:marBottom w:val="0"/>
      <w:divBdr>
        <w:top w:val="none" w:sz="0" w:space="0" w:color="auto"/>
        <w:left w:val="none" w:sz="0" w:space="0" w:color="auto"/>
        <w:bottom w:val="none" w:sz="0" w:space="0" w:color="auto"/>
        <w:right w:val="none" w:sz="0" w:space="0" w:color="auto"/>
      </w:divBdr>
    </w:div>
    <w:div w:id="834684487">
      <w:marLeft w:val="0"/>
      <w:marRight w:val="0"/>
      <w:marTop w:val="0"/>
      <w:marBottom w:val="0"/>
      <w:divBdr>
        <w:top w:val="none" w:sz="0" w:space="0" w:color="auto"/>
        <w:left w:val="none" w:sz="0" w:space="0" w:color="auto"/>
        <w:bottom w:val="none" w:sz="0" w:space="0" w:color="auto"/>
        <w:right w:val="none" w:sz="0" w:space="0" w:color="auto"/>
      </w:divBdr>
    </w:div>
    <w:div w:id="834684488">
      <w:marLeft w:val="0"/>
      <w:marRight w:val="0"/>
      <w:marTop w:val="0"/>
      <w:marBottom w:val="0"/>
      <w:divBdr>
        <w:top w:val="none" w:sz="0" w:space="0" w:color="auto"/>
        <w:left w:val="none" w:sz="0" w:space="0" w:color="auto"/>
        <w:bottom w:val="none" w:sz="0" w:space="0" w:color="auto"/>
        <w:right w:val="none" w:sz="0" w:space="0" w:color="auto"/>
      </w:divBdr>
    </w:div>
    <w:div w:id="834684489">
      <w:marLeft w:val="0"/>
      <w:marRight w:val="0"/>
      <w:marTop w:val="0"/>
      <w:marBottom w:val="0"/>
      <w:divBdr>
        <w:top w:val="none" w:sz="0" w:space="0" w:color="auto"/>
        <w:left w:val="none" w:sz="0" w:space="0" w:color="auto"/>
        <w:bottom w:val="none" w:sz="0" w:space="0" w:color="auto"/>
        <w:right w:val="none" w:sz="0" w:space="0" w:color="auto"/>
      </w:divBdr>
    </w:div>
    <w:div w:id="834684490">
      <w:marLeft w:val="0"/>
      <w:marRight w:val="0"/>
      <w:marTop w:val="0"/>
      <w:marBottom w:val="0"/>
      <w:divBdr>
        <w:top w:val="none" w:sz="0" w:space="0" w:color="auto"/>
        <w:left w:val="none" w:sz="0" w:space="0" w:color="auto"/>
        <w:bottom w:val="none" w:sz="0" w:space="0" w:color="auto"/>
        <w:right w:val="none" w:sz="0" w:space="0" w:color="auto"/>
      </w:divBdr>
    </w:div>
    <w:div w:id="834684491">
      <w:marLeft w:val="0"/>
      <w:marRight w:val="0"/>
      <w:marTop w:val="0"/>
      <w:marBottom w:val="0"/>
      <w:divBdr>
        <w:top w:val="none" w:sz="0" w:space="0" w:color="auto"/>
        <w:left w:val="none" w:sz="0" w:space="0" w:color="auto"/>
        <w:bottom w:val="none" w:sz="0" w:space="0" w:color="auto"/>
        <w:right w:val="none" w:sz="0" w:space="0" w:color="auto"/>
      </w:divBdr>
    </w:div>
    <w:div w:id="834684493">
      <w:marLeft w:val="0"/>
      <w:marRight w:val="0"/>
      <w:marTop w:val="0"/>
      <w:marBottom w:val="0"/>
      <w:divBdr>
        <w:top w:val="none" w:sz="0" w:space="0" w:color="auto"/>
        <w:left w:val="none" w:sz="0" w:space="0" w:color="auto"/>
        <w:bottom w:val="none" w:sz="0" w:space="0" w:color="auto"/>
        <w:right w:val="none" w:sz="0" w:space="0" w:color="auto"/>
      </w:divBdr>
    </w:div>
    <w:div w:id="834684494">
      <w:marLeft w:val="0"/>
      <w:marRight w:val="0"/>
      <w:marTop w:val="0"/>
      <w:marBottom w:val="0"/>
      <w:divBdr>
        <w:top w:val="none" w:sz="0" w:space="0" w:color="auto"/>
        <w:left w:val="none" w:sz="0" w:space="0" w:color="auto"/>
        <w:bottom w:val="none" w:sz="0" w:space="0" w:color="auto"/>
        <w:right w:val="none" w:sz="0" w:space="0" w:color="auto"/>
      </w:divBdr>
    </w:div>
    <w:div w:id="834684495">
      <w:marLeft w:val="0"/>
      <w:marRight w:val="0"/>
      <w:marTop w:val="0"/>
      <w:marBottom w:val="0"/>
      <w:divBdr>
        <w:top w:val="none" w:sz="0" w:space="0" w:color="auto"/>
        <w:left w:val="none" w:sz="0" w:space="0" w:color="auto"/>
        <w:bottom w:val="none" w:sz="0" w:space="0" w:color="auto"/>
        <w:right w:val="none" w:sz="0" w:space="0" w:color="auto"/>
      </w:divBdr>
    </w:div>
    <w:div w:id="834684496">
      <w:marLeft w:val="0"/>
      <w:marRight w:val="0"/>
      <w:marTop w:val="0"/>
      <w:marBottom w:val="0"/>
      <w:divBdr>
        <w:top w:val="none" w:sz="0" w:space="0" w:color="auto"/>
        <w:left w:val="none" w:sz="0" w:space="0" w:color="auto"/>
        <w:bottom w:val="none" w:sz="0" w:space="0" w:color="auto"/>
        <w:right w:val="none" w:sz="0" w:space="0" w:color="auto"/>
      </w:divBdr>
    </w:div>
    <w:div w:id="834684497">
      <w:marLeft w:val="0"/>
      <w:marRight w:val="0"/>
      <w:marTop w:val="0"/>
      <w:marBottom w:val="0"/>
      <w:divBdr>
        <w:top w:val="none" w:sz="0" w:space="0" w:color="auto"/>
        <w:left w:val="none" w:sz="0" w:space="0" w:color="auto"/>
        <w:bottom w:val="none" w:sz="0" w:space="0" w:color="auto"/>
        <w:right w:val="none" w:sz="0" w:space="0" w:color="auto"/>
      </w:divBdr>
    </w:div>
    <w:div w:id="834684498">
      <w:marLeft w:val="0"/>
      <w:marRight w:val="0"/>
      <w:marTop w:val="0"/>
      <w:marBottom w:val="0"/>
      <w:divBdr>
        <w:top w:val="none" w:sz="0" w:space="0" w:color="auto"/>
        <w:left w:val="none" w:sz="0" w:space="0" w:color="auto"/>
        <w:bottom w:val="none" w:sz="0" w:space="0" w:color="auto"/>
        <w:right w:val="none" w:sz="0" w:space="0" w:color="auto"/>
      </w:divBdr>
    </w:div>
    <w:div w:id="834684499">
      <w:marLeft w:val="0"/>
      <w:marRight w:val="0"/>
      <w:marTop w:val="0"/>
      <w:marBottom w:val="0"/>
      <w:divBdr>
        <w:top w:val="none" w:sz="0" w:space="0" w:color="auto"/>
        <w:left w:val="none" w:sz="0" w:space="0" w:color="auto"/>
        <w:bottom w:val="none" w:sz="0" w:space="0" w:color="auto"/>
        <w:right w:val="none" w:sz="0" w:space="0" w:color="auto"/>
      </w:divBdr>
    </w:div>
    <w:div w:id="834684500">
      <w:marLeft w:val="0"/>
      <w:marRight w:val="0"/>
      <w:marTop w:val="0"/>
      <w:marBottom w:val="0"/>
      <w:divBdr>
        <w:top w:val="none" w:sz="0" w:space="0" w:color="auto"/>
        <w:left w:val="none" w:sz="0" w:space="0" w:color="auto"/>
        <w:bottom w:val="none" w:sz="0" w:space="0" w:color="auto"/>
        <w:right w:val="none" w:sz="0" w:space="0" w:color="auto"/>
      </w:divBdr>
      <w:divsChild>
        <w:div w:id="834684453">
          <w:marLeft w:val="0"/>
          <w:marRight w:val="0"/>
          <w:marTop w:val="0"/>
          <w:marBottom w:val="0"/>
          <w:divBdr>
            <w:top w:val="none" w:sz="0" w:space="0" w:color="auto"/>
            <w:left w:val="none" w:sz="0" w:space="0" w:color="auto"/>
            <w:bottom w:val="none" w:sz="0" w:space="0" w:color="auto"/>
            <w:right w:val="none" w:sz="0" w:space="0" w:color="auto"/>
          </w:divBdr>
          <w:divsChild>
            <w:div w:id="8346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4501">
      <w:marLeft w:val="0"/>
      <w:marRight w:val="0"/>
      <w:marTop w:val="0"/>
      <w:marBottom w:val="0"/>
      <w:divBdr>
        <w:top w:val="none" w:sz="0" w:space="0" w:color="auto"/>
        <w:left w:val="none" w:sz="0" w:space="0" w:color="auto"/>
        <w:bottom w:val="none" w:sz="0" w:space="0" w:color="auto"/>
        <w:right w:val="none" w:sz="0" w:space="0" w:color="auto"/>
      </w:divBdr>
    </w:div>
    <w:div w:id="834684502">
      <w:marLeft w:val="0"/>
      <w:marRight w:val="0"/>
      <w:marTop w:val="0"/>
      <w:marBottom w:val="0"/>
      <w:divBdr>
        <w:top w:val="none" w:sz="0" w:space="0" w:color="auto"/>
        <w:left w:val="none" w:sz="0" w:space="0" w:color="auto"/>
        <w:bottom w:val="none" w:sz="0" w:space="0" w:color="auto"/>
        <w:right w:val="none" w:sz="0" w:space="0" w:color="auto"/>
      </w:divBdr>
    </w:div>
    <w:div w:id="834684503">
      <w:marLeft w:val="0"/>
      <w:marRight w:val="0"/>
      <w:marTop w:val="0"/>
      <w:marBottom w:val="0"/>
      <w:divBdr>
        <w:top w:val="none" w:sz="0" w:space="0" w:color="auto"/>
        <w:left w:val="none" w:sz="0" w:space="0" w:color="auto"/>
        <w:bottom w:val="none" w:sz="0" w:space="0" w:color="auto"/>
        <w:right w:val="none" w:sz="0" w:space="0" w:color="auto"/>
      </w:divBdr>
      <w:divsChild>
        <w:div w:id="834684506">
          <w:marLeft w:val="0"/>
          <w:marRight w:val="0"/>
          <w:marTop w:val="0"/>
          <w:marBottom w:val="0"/>
          <w:divBdr>
            <w:top w:val="none" w:sz="0" w:space="0" w:color="auto"/>
            <w:left w:val="none" w:sz="0" w:space="0" w:color="auto"/>
            <w:bottom w:val="none" w:sz="0" w:space="0" w:color="auto"/>
            <w:right w:val="none" w:sz="0" w:space="0" w:color="auto"/>
          </w:divBdr>
          <w:divsChild>
            <w:div w:id="8346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4504">
      <w:marLeft w:val="0"/>
      <w:marRight w:val="0"/>
      <w:marTop w:val="0"/>
      <w:marBottom w:val="0"/>
      <w:divBdr>
        <w:top w:val="none" w:sz="0" w:space="0" w:color="auto"/>
        <w:left w:val="none" w:sz="0" w:space="0" w:color="auto"/>
        <w:bottom w:val="none" w:sz="0" w:space="0" w:color="auto"/>
        <w:right w:val="none" w:sz="0" w:space="0" w:color="auto"/>
      </w:divBdr>
    </w:div>
    <w:div w:id="834684505">
      <w:marLeft w:val="0"/>
      <w:marRight w:val="0"/>
      <w:marTop w:val="0"/>
      <w:marBottom w:val="0"/>
      <w:divBdr>
        <w:top w:val="none" w:sz="0" w:space="0" w:color="auto"/>
        <w:left w:val="none" w:sz="0" w:space="0" w:color="auto"/>
        <w:bottom w:val="none" w:sz="0" w:space="0" w:color="auto"/>
        <w:right w:val="none" w:sz="0" w:space="0" w:color="auto"/>
      </w:divBdr>
    </w:div>
    <w:div w:id="834684507">
      <w:marLeft w:val="0"/>
      <w:marRight w:val="0"/>
      <w:marTop w:val="0"/>
      <w:marBottom w:val="0"/>
      <w:divBdr>
        <w:top w:val="none" w:sz="0" w:space="0" w:color="auto"/>
        <w:left w:val="none" w:sz="0" w:space="0" w:color="auto"/>
        <w:bottom w:val="none" w:sz="0" w:space="0" w:color="auto"/>
        <w:right w:val="none" w:sz="0" w:space="0" w:color="auto"/>
      </w:divBdr>
    </w:div>
    <w:div w:id="834684508">
      <w:marLeft w:val="0"/>
      <w:marRight w:val="0"/>
      <w:marTop w:val="0"/>
      <w:marBottom w:val="0"/>
      <w:divBdr>
        <w:top w:val="none" w:sz="0" w:space="0" w:color="auto"/>
        <w:left w:val="none" w:sz="0" w:space="0" w:color="auto"/>
        <w:bottom w:val="none" w:sz="0" w:space="0" w:color="auto"/>
        <w:right w:val="none" w:sz="0" w:space="0" w:color="auto"/>
      </w:divBdr>
    </w:div>
    <w:div w:id="834684509">
      <w:marLeft w:val="0"/>
      <w:marRight w:val="0"/>
      <w:marTop w:val="0"/>
      <w:marBottom w:val="0"/>
      <w:divBdr>
        <w:top w:val="none" w:sz="0" w:space="0" w:color="auto"/>
        <w:left w:val="none" w:sz="0" w:space="0" w:color="auto"/>
        <w:bottom w:val="none" w:sz="0" w:space="0" w:color="auto"/>
        <w:right w:val="none" w:sz="0" w:space="0" w:color="auto"/>
      </w:divBdr>
    </w:div>
    <w:div w:id="834684510">
      <w:marLeft w:val="0"/>
      <w:marRight w:val="0"/>
      <w:marTop w:val="0"/>
      <w:marBottom w:val="0"/>
      <w:divBdr>
        <w:top w:val="none" w:sz="0" w:space="0" w:color="auto"/>
        <w:left w:val="none" w:sz="0" w:space="0" w:color="auto"/>
        <w:bottom w:val="none" w:sz="0" w:space="0" w:color="auto"/>
        <w:right w:val="none" w:sz="0" w:space="0" w:color="auto"/>
      </w:divBdr>
    </w:div>
    <w:div w:id="834684511">
      <w:marLeft w:val="0"/>
      <w:marRight w:val="0"/>
      <w:marTop w:val="0"/>
      <w:marBottom w:val="0"/>
      <w:divBdr>
        <w:top w:val="none" w:sz="0" w:space="0" w:color="auto"/>
        <w:left w:val="none" w:sz="0" w:space="0" w:color="auto"/>
        <w:bottom w:val="none" w:sz="0" w:space="0" w:color="auto"/>
        <w:right w:val="none" w:sz="0" w:space="0" w:color="auto"/>
      </w:divBdr>
    </w:div>
    <w:div w:id="834684512">
      <w:marLeft w:val="0"/>
      <w:marRight w:val="0"/>
      <w:marTop w:val="0"/>
      <w:marBottom w:val="0"/>
      <w:divBdr>
        <w:top w:val="none" w:sz="0" w:space="0" w:color="auto"/>
        <w:left w:val="none" w:sz="0" w:space="0" w:color="auto"/>
        <w:bottom w:val="none" w:sz="0" w:space="0" w:color="auto"/>
        <w:right w:val="none" w:sz="0" w:space="0" w:color="auto"/>
      </w:divBdr>
    </w:div>
    <w:div w:id="834684513">
      <w:marLeft w:val="0"/>
      <w:marRight w:val="0"/>
      <w:marTop w:val="0"/>
      <w:marBottom w:val="0"/>
      <w:divBdr>
        <w:top w:val="none" w:sz="0" w:space="0" w:color="auto"/>
        <w:left w:val="none" w:sz="0" w:space="0" w:color="auto"/>
        <w:bottom w:val="none" w:sz="0" w:space="0" w:color="auto"/>
        <w:right w:val="none" w:sz="0" w:space="0" w:color="auto"/>
      </w:divBdr>
    </w:div>
    <w:div w:id="834684514">
      <w:marLeft w:val="0"/>
      <w:marRight w:val="0"/>
      <w:marTop w:val="0"/>
      <w:marBottom w:val="0"/>
      <w:divBdr>
        <w:top w:val="none" w:sz="0" w:space="0" w:color="auto"/>
        <w:left w:val="none" w:sz="0" w:space="0" w:color="auto"/>
        <w:bottom w:val="none" w:sz="0" w:space="0" w:color="auto"/>
        <w:right w:val="none" w:sz="0" w:space="0" w:color="auto"/>
      </w:divBdr>
    </w:div>
    <w:div w:id="834684515">
      <w:marLeft w:val="0"/>
      <w:marRight w:val="0"/>
      <w:marTop w:val="0"/>
      <w:marBottom w:val="0"/>
      <w:divBdr>
        <w:top w:val="none" w:sz="0" w:space="0" w:color="auto"/>
        <w:left w:val="none" w:sz="0" w:space="0" w:color="auto"/>
        <w:bottom w:val="none" w:sz="0" w:space="0" w:color="auto"/>
        <w:right w:val="none" w:sz="0" w:space="0" w:color="auto"/>
      </w:divBdr>
    </w:div>
    <w:div w:id="834684516">
      <w:marLeft w:val="0"/>
      <w:marRight w:val="0"/>
      <w:marTop w:val="0"/>
      <w:marBottom w:val="0"/>
      <w:divBdr>
        <w:top w:val="none" w:sz="0" w:space="0" w:color="auto"/>
        <w:left w:val="none" w:sz="0" w:space="0" w:color="auto"/>
        <w:bottom w:val="none" w:sz="0" w:space="0" w:color="auto"/>
        <w:right w:val="none" w:sz="0" w:space="0" w:color="auto"/>
      </w:divBdr>
    </w:div>
    <w:div w:id="834684517">
      <w:marLeft w:val="0"/>
      <w:marRight w:val="0"/>
      <w:marTop w:val="0"/>
      <w:marBottom w:val="0"/>
      <w:divBdr>
        <w:top w:val="none" w:sz="0" w:space="0" w:color="auto"/>
        <w:left w:val="none" w:sz="0" w:space="0" w:color="auto"/>
        <w:bottom w:val="none" w:sz="0" w:space="0" w:color="auto"/>
        <w:right w:val="none" w:sz="0" w:space="0" w:color="auto"/>
      </w:divBdr>
    </w:div>
    <w:div w:id="834684518">
      <w:marLeft w:val="0"/>
      <w:marRight w:val="0"/>
      <w:marTop w:val="0"/>
      <w:marBottom w:val="0"/>
      <w:divBdr>
        <w:top w:val="none" w:sz="0" w:space="0" w:color="auto"/>
        <w:left w:val="none" w:sz="0" w:space="0" w:color="auto"/>
        <w:bottom w:val="none" w:sz="0" w:space="0" w:color="auto"/>
        <w:right w:val="none" w:sz="0" w:space="0" w:color="auto"/>
      </w:divBdr>
    </w:div>
    <w:div w:id="834684519">
      <w:marLeft w:val="0"/>
      <w:marRight w:val="0"/>
      <w:marTop w:val="0"/>
      <w:marBottom w:val="0"/>
      <w:divBdr>
        <w:top w:val="none" w:sz="0" w:space="0" w:color="auto"/>
        <w:left w:val="none" w:sz="0" w:space="0" w:color="auto"/>
        <w:bottom w:val="none" w:sz="0" w:space="0" w:color="auto"/>
        <w:right w:val="none" w:sz="0" w:space="0" w:color="auto"/>
      </w:divBdr>
    </w:div>
    <w:div w:id="834684520">
      <w:marLeft w:val="0"/>
      <w:marRight w:val="0"/>
      <w:marTop w:val="0"/>
      <w:marBottom w:val="0"/>
      <w:divBdr>
        <w:top w:val="none" w:sz="0" w:space="0" w:color="auto"/>
        <w:left w:val="none" w:sz="0" w:space="0" w:color="auto"/>
        <w:bottom w:val="none" w:sz="0" w:space="0" w:color="auto"/>
        <w:right w:val="none" w:sz="0" w:space="0" w:color="auto"/>
      </w:divBdr>
    </w:div>
    <w:div w:id="834684522">
      <w:marLeft w:val="0"/>
      <w:marRight w:val="0"/>
      <w:marTop w:val="0"/>
      <w:marBottom w:val="0"/>
      <w:divBdr>
        <w:top w:val="none" w:sz="0" w:space="0" w:color="auto"/>
        <w:left w:val="none" w:sz="0" w:space="0" w:color="auto"/>
        <w:bottom w:val="none" w:sz="0" w:space="0" w:color="auto"/>
        <w:right w:val="none" w:sz="0" w:space="0" w:color="auto"/>
      </w:divBdr>
    </w:div>
    <w:div w:id="834684523">
      <w:marLeft w:val="0"/>
      <w:marRight w:val="0"/>
      <w:marTop w:val="0"/>
      <w:marBottom w:val="0"/>
      <w:divBdr>
        <w:top w:val="none" w:sz="0" w:space="0" w:color="auto"/>
        <w:left w:val="none" w:sz="0" w:space="0" w:color="auto"/>
        <w:bottom w:val="none" w:sz="0" w:space="0" w:color="auto"/>
        <w:right w:val="none" w:sz="0" w:space="0" w:color="auto"/>
      </w:divBdr>
    </w:div>
    <w:div w:id="834684524">
      <w:marLeft w:val="0"/>
      <w:marRight w:val="0"/>
      <w:marTop w:val="0"/>
      <w:marBottom w:val="0"/>
      <w:divBdr>
        <w:top w:val="none" w:sz="0" w:space="0" w:color="auto"/>
        <w:left w:val="none" w:sz="0" w:space="0" w:color="auto"/>
        <w:bottom w:val="none" w:sz="0" w:space="0" w:color="auto"/>
        <w:right w:val="none" w:sz="0" w:space="0" w:color="auto"/>
      </w:divBdr>
    </w:div>
    <w:div w:id="834684525">
      <w:marLeft w:val="0"/>
      <w:marRight w:val="0"/>
      <w:marTop w:val="0"/>
      <w:marBottom w:val="0"/>
      <w:divBdr>
        <w:top w:val="none" w:sz="0" w:space="0" w:color="auto"/>
        <w:left w:val="none" w:sz="0" w:space="0" w:color="auto"/>
        <w:bottom w:val="none" w:sz="0" w:space="0" w:color="auto"/>
        <w:right w:val="none" w:sz="0" w:space="0" w:color="auto"/>
      </w:divBdr>
    </w:div>
    <w:div w:id="834684526">
      <w:marLeft w:val="0"/>
      <w:marRight w:val="0"/>
      <w:marTop w:val="0"/>
      <w:marBottom w:val="0"/>
      <w:divBdr>
        <w:top w:val="none" w:sz="0" w:space="0" w:color="auto"/>
        <w:left w:val="none" w:sz="0" w:space="0" w:color="auto"/>
        <w:bottom w:val="none" w:sz="0" w:space="0" w:color="auto"/>
        <w:right w:val="none" w:sz="0" w:space="0" w:color="auto"/>
      </w:divBdr>
    </w:div>
    <w:div w:id="834684527">
      <w:marLeft w:val="0"/>
      <w:marRight w:val="0"/>
      <w:marTop w:val="0"/>
      <w:marBottom w:val="0"/>
      <w:divBdr>
        <w:top w:val="none" w:sz="0" w:space="0" w:color="auto"/>
        <w:left w:val="none" w:sz="0" w:space="0" w:color="auto"/>
        <w:bottom w:val="none" w:sz="0" w:space="0" w:color="auto"/>
        <w:right w:val="none" w:sz="0" w:space="0" w:color="auto"/>
      </w:divBdr>
    </w:div>
    <w:div w:id="834684529">
      <w:marLeft w:val="0"/>
      <w:marRight w:val="0"/>
      <w:marTop w:val="0"/>
      <w:marBottom w:val="0"/>
      <w:divBdr>
        <w:top w:val="none" w:sz="0" w:space="0" w:color="auto"/>
        <w:left w:val="none" w:sz="0" w:space="0" w:color="auto"/>
        <w:bottom w:val="none" w:sz="0" w:space="0" w:color="auto"/>
        <w:right w:val="none" w:sz="0" w:space="0" w:color="auto"/>
      </w:divBdr>
    </w:div>
    <w:div w:id="834684531">
      <w:marLeft w:val="0"/>
      <w:marRight w:val="0"/>
      <w:marTop w:val="0"/>
      <w:marBottom w:val="0"/>
      <w:divBdr>
        <w:top w:val="none" w:sz="0" w:space="0" w:color="auto"/>
        <w:left w:val="none" w:sz="0" w:space="0" w:color="auto"/>
        <w:bottom w:val="none" w:sz="0" w:space="0" w:color="auto"/>
        <w:right w:val="none" w:sz="0" w:space="0" w:color="auto"/>
      </w:divBdr>
    </w:div>
    <w:div w:id="834684532">
      <w:marLeft w:val="0"/>
      <w:marRight w:val="0"/>
      <w:marTop w:val="0"/>
      <w:marBottom w:val="0"/>
      <w:divBdr>
        <w:top w:val="none" w:sz="0" w:space="0" w:color="auto"/>
        <w:left w:val="none" w:sz="0" w:space="0" w:color="auto"/>
        <w:bottom w:val="none" w:sz="0" w:space="0" w:color="auto"/>
        <w:right w:val="none" w:sz="0" w:space="0" w:color="auto"/>
      </w:divBdr>
    </w:div>
    <w:div w:id="834684533">
      <w:marLeft w:val="0"/>
      <w:marRight w:val="0"/>
      <w:marTop w:val="0"/>
      <w:marBottom w:val="0"/>
      <w:divBdr>
        <w:top w:val="none" w:sz="0" w:space="0" w:color="auto"/>
        <w:left w:val="none" w:sz="0" w:space="0" w:color="auto"/>
        <w:bottom w:val="none" w:sz="0" w:space="0" w:color="auto"/>
        <w:right w:val="none" w:sz="0" w:space="0" w:color="auto"/>
      </w:divBdr>
    </w:div>
    <w:div w:id="834684534">
      <w:marLeft w:val="0"/>
      <w:marRight w:val="0"/>
      <w:marTop w:val="0"/>
      <w:marBottom w:val="0"/>
      <w:divBdr>
        <w:top w:val="none" w:sz="0" w:space="0" w:color="auto"/>
        <w:left w:val="none" w:sz="0" w:space="0" w:color="auto"/>
        <w:bottom w:val="none" w:sz="0" w:space="0" w:color="auto"/>
        <w:right w:val="none" w:sz="0" w:space="0" w:color="auto"/>
      </w:divBdr>
    </w:div>
    <w:div w:id="834684536">
      <w:marLeft w:val="0"/>
      <w:marRight w:val="0"/>
      <w:marTop w:val="0"/>
      <w:marBottom w:val="0"/>
      <w:divBdr>
        <w:top w:val="none" w:sz="0" w:space="0" w:color="auto"/>
        <w:left w:val="none" w:sz="0" w:space="0" w:color="auto"/>
        <w:bottom w:val="none" w:sz="0" w:space="0" w:color="auto"/>
        <w:right w:val="none" w:sz="0" w:space="0" w:color="auto"/>
      </w:divBdr>
    </w:div>
    <w:div w:id="834684537">
      <w:marLeft w:val="0"/>
      <w:marRight w:val="0"/>
      <w:marTop w:val="0"/>
      <w:marBottom w:val="0"/>
      <w:divBdr>
        <w:top w:val="none" w:sz="0" w:space="0" w:color="auto"/>
        <w:left w:val="none" w:sz="0" w:space="0" w:color="auto"/>
        <w:bottom w:val="none" w:sz="0" w:space="0" w:color="auto"/>
        <w:right w:val="none" w:sz="0" w:space="0" w:color="auto"/>
      </w:divBdr>
    </w:div>
    <w:div w:id="834684538">
      <w:marLeft w:val="0"/>
      <w:marRight w:val="0"/>
      <w:marTop w:val="0"/>
      <w:marBottom w:val="0"/>
      <w:divBdr>
        <w:top w:val="none" w:sz="0" w:space="0" w:color="auto"/>
        <w:left w:val="none" w:sz="0" w:space="0" w:color="auto"/>
        <w:bottom w:val="none" w:sz="0" w:space="0" w:color="auto"/>
        <w:right w:val="none" w:sz="0" w:space="0" w:color="auto"/>
      </w:divBdr>
    </w:div>
    <w:div w:id="834684539">
      <w:marLeft w:val="0"/>
      <w:marRight w:val="0"/>
      <w:marTop w:val="0"/>
      <w:marBottom w:val="0"/>
      <w:divBdr>
        <w:top w:val="none" w:sz="0" w:space="0" w:color="auto"/>
        <w:left w:val="none" w:sz="0" w:space="0" w:color="auto"/>
        <w:bottom w:val="none" w:sz="0" w:space="0" w:color="auto"/>
        <w:right w:val="none" w:sz="0" w:space="0" w:color="auto"/>
      </w:divBdr>
    </w:div>
    <w:div w:id="834684540">
      <w:marLeft w:val="0"/>
      <w:marRight w:val="0"/>
      <w:marTop w:val="0"/>
      <w:marBottom w:val="0"/>
      <w:divBdr>
        <w:top w:val="none" w:sz="0" w:space="0" w:color="auto"/>
        <w:left w:val="none" w:sz="0" w:space="0" w:color="auto"/>
        <w:bottom w:val="none" w:sz="0" w:space="0" w:color="auto"/>
        <w:right w:val="none" w:sz="0" w:space="0" w:color="auto"/>
      </w:divBdr>
    </w:div>
    <w:div w:id="834684542">
      <w:marLeft w:val="0"/>
      <w:marRight w:val="0"/>
      <w:marTop w:val="0"/>
      <w:marBottom w:val="0"/>
      <w:divBdr>
        <w:top w:val="none" w:sz="0" w:space="0" w:color="auto"/>
        <w:left w:val="none" w:sz="0" w:space="0" w:color="auto"/>
        <w:bottom w:val="none" w:sz="0" w:space="0" w:color="auto"/>
        <w:right w:val="none" w:sz="0" w:space="0" w:color="auto"/>
      </w:divBdr>
    </w:div>
    <w:div w:id="834684543">
      <w:marLeft w:val="0"/>
      <w:marRight w:val="0"/>
      <w:marTop w:val="0"/>
      <w:marBottom w:val="0"/>
      <w:divBdr>
        <w:top w:val="none" w:sz="0" w:space="0" w:color="auto"/>
        <w:left w:val="none" w:sz="0" w:space="0" w:color="auto"/>
        <w:bottom w:val="none" w:sz="0" w:space="0" w:color="auto"/>
        <w:right w:val="none" w:sz="0" w:space="0" w:color="auto"/>
      </w:divBdr>
    </w:div>
    <w:div w:id="834684544">
      <w:marLeft w:val="0"/>
      <w:marRight w:val="0"/>
      <w:marTop w:val="0"/>
      <w:marBottom w:val="0"/>
      <w:divBdr>
        <w:top w:val="none" w:sz="0" w:space="0" w:color="auto"/>
        <w:left w:val="none" w:sz="0" w:space="0" w:color="auto"/>
        <w:bottom w:val="none" w:sz="0" w:space="0" w:color="auto"/>
        <w:right w:val="none" w:sz="0" w:space="0" w:color="auto"/>
      </w:divBdr>
    </w:div>
    <w:div w:id="834684545">
      <w:marLeft w:val="0"/>
      <w:marRight w:val="0"/>
      <w:marTop w:val="0"/>
      <w:marBottom w:val="0"/>
      <w:divBdr>
        <w:top w:val="none" w:sz="0" w:space="0" w:color="auto"/>
        <w:left w:val="none" w:sz="0" w:space="0" w:color="auto"/>
        <w:bottom w:val="none" w:sz="0" w:space="0" w:color="auto"/>
        <w:right w:val="none" w:sz="0" w:space="0" w:color="auto"/>
      </w:divBdr>
    </w:div>
    <w:div w:id="834684546">
      <w:marLeft w:val="0"/>
      <w:marRight w:val="0"/>
      <w:marTop w:val="0"/>
      <w:marBottom w:val="0"/>
      <w:divBdr>
        <w:top w:val="none" w:sz="0" w:space="0" w:color="auto"/>
        <w:left w:val="none" w:sz="0" w:space="0" w:color="auto"/>
        <w:bottom w:val="none" w:sz="0" w:space="0" w:color="auto"/>
        <w:right w:val="none" w:sz="0" w:space="0" w:color="auto"/>
      </w:divBdr>
    </w:div>
    <w:div w:id="834684547">
      <w:marLeft w:val="0"/>
      <w:marRight w:val="0"/>
      <w:marTop w:val="0"/>
      <w:marBottom w:val="0"/>
      <w:divBdr>
        <w:top w:val="none" w:sz="0" w:space="0" w:color="auto"/>
        <w:left w:val="none" w:sz="0" w:space="0" w:color="auto"/>
        <w:bottom w:val="none" w:sz="0" w:space="0" w:color="auto"/>
        <w:right w:val="none" w:sz="0" w:space="0" w:color="auto"/>
      </w:divBdr>
    </w:div>
    <w:div w:id="834684548">
      <w:marLeft w:val="0"/>
      <w:marRight w:val="0"/>
      <w:marTop w:val="0"/>
      <w:marBottom w:val="0"/>
      <w:divBdr>
        <w:top w:val="none" w:sz="0" w:space="0" w:color="auto"/>
        <w:left w:val="none" w:sz="0" w:space="0" w:color="auto"/>
        <w:bottom w:val="none" w:sz="0" w:space="0" w:color="auto"/>
        <w:right w:val="none" w:sz="0" w:space="0" w:color="auto"/>
      </w:divBdr>
      <w:divsChild>
        <w:div w:id="834684481">
          <w:marLeft w:val="0"/>
          <w:marRight w:val="0"/>
          <w:marTop w:val="0"/>
          <w:marBottom w:val="0"/>
          <w:divBdr>
            <w:top w:val="none" w:sz="0" w:space="0" w:color="auto"/>
            <w:left w:val="none" w:sz="0" w:space="0" w:color="auto"/>
            <w:bottom w:val="none" w:sz="0" w:space="0" w:color="auto"/>
            <w:right w:val="none" w:sz="0" w:space="0" w:color="auto"/>
          </w:divBdr>
          <w:divsChild>
            <w:div w:id="834684492">
              <w:marLeft w:val="0"/>
              <w:marRight w:val="0"/>
              <w:marTop w:val="0"/>
              <w:marBottom w:val="0"/>
              <w:divBdr>
                <w:top w:val="none" w:sz="0" w:space="0" w:color="auto"/>
                <w:left w:val="none" w:sz="0" w:space="0" w:color="auto"/>
                <w:bottom w:val="none" w:sz="0" w:space="0" w:color="auto"/>
                <w:right w:val="none" w:sz="0" w:space="0" w:color="auto"/>
              </w:divBdr>
              <w:divsChild>
                <w:div w:id="8346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4549">
      <w:marLeft w:val="0"/>
      <w:marRight w:val="0"/>
      <w:marTop w:val="0"/>
      <w:marBottom w:val="0"/>
      <w:divBdr>
        <w:top w:val="none" w:sz="0" w:space="0" w:color="auto"/>
        <w:left w:val="none" w:sz="0" w:space="0" w:color="auto"/>
        <w:bottom w:val="none" w:sz="0" w:space="0" w:color="auto"/>
        <w:right w:val="none" w:sz="0" w:space="0" w:color="auto"/>
      </w:divBdr>
    </w:div>
    <w:div w:id="834684550">
      <w:marLeft w:val="0"/>
      <w:marRight w:val="0"/>
      <w:marTop w:val="0"/>
      <w:marBottom w:val="0"/>
      <w:divBdr>
        <w:top w:val="none" w:sz="0" w:space="0" w:color="auto"/>
        <w:left w:val="none" w:sz="0" w:space="0" w:color="auto"/>
        <w:bottom w:val="none" w:sz="0" w:space="0" w:color="auto"/>
        <w:right w:val="none" w:sz="0" w:space="0" w:color="auto"/>
      </w:divBdr>
    </w:div>
    <w:div w:id="834684551">
      <w:marLeft w:val="0"/>
      <w:marRight w:val="0"/>
      <w:marTop w:val="0"/>
      <w:marBottom w:val="0"/>
      <w:divBdr>
        <w:top w:val="none" w:sz="0" w:space="0" w:color="auto"/>
        <w:left w:val="none" w:sz="0" w:space="0" w:color="auto"/>
        <w:bottom w:val="none" w:sz="0" w:space="0" w:color="auto"/>
        <w:right w:val="none" w:sz="0" w:space="0" w:color="auto"/>
      </w:divBdr>
    </w:div>
    <w:div w:id="834684552">
      <w:marLeft w:val="0"/>
      <w:marRight w:val="0"/>
      <w:marTop w:val="0"/>
      <w:marBottom w:val="0"/>
      <w:divBdr>
        <w:top w:val="none" w:sz="0" w:space="0" w:color="auto"/>
        <w:left w:val="none" w:sz="0" w:space="0" w:color="auto"/>
        <w:bottom w:val="none" w:sz="0" w:space="0" w:color="auto"/>
        <w:right w:val="none" w:sz="0" w:space="0" w:color="auto"/>
      </w:divBdr>
    </w:div>
    <w:div w:id="834684553">
      <w:marLeft w:val="0"/>
      <w:marRight w:val="0"/>
      <w:marTop w:val="0"/>
      <w:marBottom w:val="0"/>
      <w:divBdr>
        <w:top w:val="none" w:sz="0" w:space="0" w:color="auto"/>
        <w:left w:val="none" w:sz="0" w:space="0" w:color="auto"/>
        <w:bottom w:val="none" w:sz="0" w:space="0" w:color="auto"/>
        <w:right w:val="none" w:sz="0" w:space="0" w:color="auto"/>
      </w:divBdr>
    </w:div>
    <w:div w:id="834684554">
      <w:marLeft w:val="0"/>
      <w:marRight w:val="0"/>
      <w:marTop w:val="0"/>
      <w:marBottom w:val="0"/>
      <w:divBdr>
        <w:top w:val="none" w:sz="0" w:space="0" w:color="auto"/>
        <w:left w:val="none" w:sz="0" w:space="0" w:color="auto"/>
        <w:bottom w:val="none" w:sz="0" w:space="0" w:color="auto"/>
        <w:right w:val="none" w:sz="0" w:space="0" w:color="auto"/>
      </w:divBdr>
    </w:div>
    <w:div w:id="834684555">
      <w:marLeft w:val="0"/>
      <w:marRight w:val="0"/>
      <w:marTop w:val="0"/>
      <w:marBottom w:val="0"/>
      <w:divBdr>
        <w:top w:val="none" w:sz="0" w:space="0" w:color="auto"/>
        <w:left w:val="none" w:sz="0" w:space="0" w:color="auto"/>
        <w:bottom w:val="none" w:sz="0" w:space="0" w:color="auto"/>
        <w:right w:val="none" w:sz="0" w:space="0" w:color="auto"/>
      </w:divBdr>
    </w:div>
    <w:div w:id="834684556">
      <w:marLeft w:val="0"/>
      <w:marRight w:val="0"/>
      <w:marTop w:val="0"/>
      <w:marBottom w:val="0"/>
      <w:divBdr>
        <w:top w:val="none" w:sz="0" w:space="0" w:color="auto"/>
        <w:left w:val="none" w:sz="0" w:space="0" w:color="auto"/>
        <w:bottom w:val="none" w:sz="0" w:space="0" w:color="auto"/>
        <w:right w:val="none" w:sz="0" w:space="0" w:color="auto"/>
      </w:divBdr>
    </w:div>
    <w:div w:id="834684557">
      <w:marLeft w:val="0"/>
      <w:marRight w:val="0"/>
      <w:marTop w:val="0"/>
      <w:marBottom w:val="0"/>
      <w:divBdr>
        <w:top w:val="none" w:sz="0" w:space="0" w:color="auto"/>
        <w:left w:val="none" w:sz="0" w:space="0" w:color="auto"/>
        <w:bottom w:val="none" w:sz="0" w:space="0" w:color="auto"/>
        <w:right w:val="none" w:sz="0" w:space="0" w:color="auto"/>
      </w:divBdr>
    </w:div>
    <w:div w:id="834684559">
      <w:marLeft w:val="0"/>
      <w:marRight w:val="0"/>
      <w:marTop w:val="0"/>
      <w:marBottom w:val="0"/>
      <w:divBdr>
        <w:top w:val="none" w:sz="0" w:space="0" w:color="auto"/>
        <w:left w:val="none" w:sz="0" w:space="0" w:color="auto"/>
        <w:bottom w:val="none" w:sz="0" w:space="0" w:color="auto"/>
        <w:right w:val="none" w:sz="0" w:space="0" w:color="auto"/>
      </w:divBdr>
    </w:div>
    <w:div w:id="834684560">
      <w:marLeft w:val="0"/>
      <w:marRight w:val="0"/>
      <w:marTop w:val="0"/>
      <w:marBottom w:val="0"/>
      <w:divBdr>
        <w:top w:val="none" w:sz="0" w:space="0" w:color="auto"/>
        <w:left w:val="none" w:sz="0" w:space="0" w:color="auto"/>
        <w:bottom w:val="none" w:sz="0" w:space="0" w:color="auto"/>
        <w:right w:val="none" w:sz="0" w:space="0" w:color="auto"/>
      </w:divBdr>
    </w:div>
    <w:div w:id="834684561">
      <w:marLeft w:val="0"/>
      <w:marRight w:val="0"/>
      <w:marTop w:val="0"/>
      <w:marBottom w:val="0"/>
      <w:divBdr>
        <w:top w:val="none" w:sz="0" w:space="0" w:color="auto"/>
        <w:left w:val="none" w:sz="0" w:space="0" w:color="auto"/>
        <w:bottom w:val="none" w:sz="0" w:space="0" w:color="auto"/>
        <w:right w:val="none" w:sz="0" w:space="0" w:color="auto"/>
      </w:divBdr>
    </w:div>
    <w:div w:id="834684562">
      <w:marLeft w:val="0"/>
      <w:marRight w:val="0"/>
      <w:marTop w:val="0"/>
      <w:marBottom w:val="0"/>
      <w:divBdr>
        <w:top w:val="none" w:sz="0" w:space="0" w:color="auto"/>
        <w:left w:val="none" w:sz="0" w:space="0" w:color="auto"/>
        <w:bottom w:val="none" w:sz="0" w:space="0" w:color="auto"/>
        <w:right w:val="none" w:sz="0" w:space="0" w:color="auto"/>
      </w:divBdr>
    </w:div>
    <w:div w:id="834684563">
      <w:marLeft w:val="0"/>
      <w:marRight w:val="0"/>
      <w:marTop w:val="0"/>
      <w:marBottom w:val="0"/>
      <w:divBdr>
        <w:top w:val="none" w:sz="0" w:space="0" w:color="auto"/>
        <w:left w:val="none" w:sz="0" w:space="0" w:color="auto"/>
        <w:bottom w:val="none" w:sz="0" w:space="0" w:color="auto"/>
        <w:right w:val="none" w:sz="0" w:space="0" w:color="auto"/>
      </w:divBdr>
    </w:div>
    <w:div w:id="834684564">
      <w:marLeft w:val="0"/>
      <w:marRight w:val="0"/>
      <w:marTop w:val="0"/>
      <w:marBottom w:val="0"/>
      <w:divBdr>
        <w:top w:val="none" w:sz="0" w:space="0" w:color="auto"/>
        <w:left w:val="none" w:sz="0" w:space="0" w:color="auto"/>
        <w:bottom w:val="none" w:sz="0" w:space="0" w:color="auto"/>
        <w:right w:val="none" w:sz="0" w:space="0" w:color="auto"/>
      </w:divBdr>
    </w:div>
    <w:div w:id="834684565">
      <w:marLeft w:val="0"/>
      <w:marRight w:val="0"/>
      <w:marTop w:val="0"/>
      <w:marBottom w:val="0"/>
      <w:divBdr>
        <w:top w:val="none" w:sz="0" w:space="0" w:color="auto"/>
        <w:left w:val="none" w:sz="0" w:space="0" w:color="auto"/>
        <w:bottom w:val="none" w:sz="0" w:space="0" w:color="auto"/>
        <w:right w:val="none" w:sz="0" w:space="0" w:color="auto"/>
      </w:divBdr>
    </w:div>
    <w:div w:id="834684566">
      <w:marLeft w:val="0"/>
      <w:marRight w:val="0"/>
      <w:marTop w:val="0"/>
      <w:marBottom w:val="0"/>
      <w:divBdr>
        <w:top w:val="none" w:sz="0" w:space="0" w:color="auto"/>
        <w:left w:val="none" w:sz="0" w:space="0" w:color="auto"/>
        <w:bottom w:val="none" w:sz="0" w:space="0" w:color="auto"/>
        <w:right w:val="none" w:sz="0" w:space="0" w:color="auto"/>
      </w:divBdr>
    </w:div>
    <w:div w:id="834684567">
      <w:marLeft w:val="0"/>
      <w:marRight w:val="0"/>
      <w:marTop w:val="0"/>
      <w:marBottom w:val="0"/>
      <w:divBdr>
        <w:top w:val="none" w:sz="0" w:space="0" w:color="auto"/>
        <w:left w:val="none" w:sz="0" w:space="0" w:color="auto"/>
        <w:bottom w:val="none" w:sz="0" w:space="0" w:color="auto"/>
        <w:right w:val="none" w:sz="0" w:space="0" w:color="auto"/>
      </w:divBdr>
    </w:div>
    <w:div w:id="834684568">
      <w:marLeft w:val="0"/>
      <w:marRight w:val="0"/>
      <w:marTop w:val="0"/>
      <w:marBottom w:val="0"/>
      <w:divBdr>
        <w:top w:val="none" w:sz="0" w:space="0" w:color="auto"/>
        <w:left w:val="none" w:sz="0" w:space="0" w:color="auto"/>
        <w:bottom w:val="none" w:sz="0" w:space="0" w:color="auto"/>
        <w:right w:val="none" w:sz="0" w:space="0" w:color="auto"/>
      </w:divBdr>
    </w:div>
    <w:div w:id="834684569">
      <w:marLeft w:val="0"/>
      <w:marRight w:val="0"/>
      <w:marTop w:val="0"/>
      <w:marBottom w:val="0"/>
      <w:divBdr>
        <w:top w:val="none" w:sz="0" w:space="0" w:color="auto"/>
        <w:left w:val="none" w:sz="0" w:space="0" w:color="auto"/>
        <w:bottom w:val="none" w:sz="0" w:space="0" w:color="auto"/>
        <w:right w:val="none" w:sz="0" w:space="0" w:color="auto"/>
      </w:divBdr>
    </w:div>
    <w:div w:id="834684570">
      <w:marLeft w:val="0"/>
      <w:marRight w:val="0"/>
      <w:marTop w:val="0"/>
      <w:marBottom w:val="0"/>
      <w:divBdr>
        <w:top w:val="none" w:sz="0" w:space="0" w:color="auto"/>
        <w:left w:val="none" w:sz="0" w:space="0" w:color="auto"/>
        <w:bottom w:val="none" w:sz="0" w:space="0" w:color="auto"/>
        <w:right w:val="none" w:sz="0" w:space="0" w:color="auto"/>
      </w:divBdr>
    </w:div>
    <w:div w:id="834684571">
      <w:marLeft w:val="0"/>
      <w:marRight w:val="0"/>
      <w:marTop w:val="0"/>
      <w:marBottom w:val="0"/>
      <w:divBdr>
        <w:top w:val="none" w:sz="0" w:space="0" w:color="auto"/>
        <w:left w:val="none" w:sz="0" w:space="0" w:color="auto"/>
        <w:bottom w:val="none" w:sz="0" w:space="0" w:color="auto"/>
        <w:right w:val="none" w:sz="0" w:space="0" w:color="auto"/>
      </w:divBdr>
    </w:div>
    <w:div w:id="834684573">
      <w:marLeft w:val="0"/>
      <w:marRight w:val="0"/>
      <w:marTop w:val="0"/>
      <w:marBottom w:val="0"/>
      <w:divBdr>
        <w:top w:val="none" w:sz="0" w:space="0" w:color="auto"/>
        <w:left w:val="none" w:sz="0" w:space="0" w:color="auto"/>
        <w:bottom w:val="none" w:sz="0" w:space="0" w:color="auto"/>
        <w:right w:val="none" w:sz="0" w:space="0" w:color="auto"/>
      </w:divBdr>
    </w:div>
    <w:div w:id="834684575">
      <w:marLeft w:val="0"/>
      <w:marRight w:val="0"/>
      <w:marTop w:val="0"/>
      <w:marBottom w:val="0"/>
      <w:divBdr>
        <w:top w:val="none" w:sz="0" w:space="0" w:color="auto"/>
        <w:left w:val="none" w:sz="0" w:space="0" w:color="auto"/>
        <w:bottom w:val="none" w:sz="0" w:space="0" w:color="auto"/>
        <w:right w:val="none" w:sz="0" w:space="0" w:color="auto"/>
      </w:divBdr>
    </w:div>
    <w:div w:id="834684576">
      <w:marLeft w:val="0"/>
      <w:marRight w:val="0"/>
      <w:marTop w:val="0"/>
      <w:marBottom w:val="0"/>
      <w:divBdr>
        <w:top w:val="none" w:sz="0" w:space="0" w:color="auto"/>
        <w:left w:val="none" w:sz="0" w:space="0" w:color="auto"/>
        <w:bottom w:val="none" w:sz="0" w:space="0" w:color="auto"/>
        <w:right w:val="none" w:sz="0" w:space="0" w:color="auto"/>
      </w:divBdr>
    </w:div>
    <w:div w:id="834684577">
      <w:marLeft w:val="0"/>
      <w:marRight w:val="0"/>
      <w:marTop w:val="0"/>
      <w:marBottom w:val="0"/>
      <w:divBdr>
        <w:top w:val="none" w:sz="0" w:space="0" w:color="auto"/>
        <w:left w:val="none" w:sz="0" w:space="0" w:color="auto"/>
        <w:bottom w:val="none" w:sz="0" w:space="0" w:color="auto"/>
        <w:right w:val="none" w:sz="0" w:space="0" w:color="auto"/>
      </w:divBdr>
    </w:div>
    <w:div w:id="834684578">
      <w:marLeft w:val="0"/>
      <w:marRight w:val="0"/>
      <w:marTop w:val="0"/>
      <w:marBottom w:val="0"/>
      <w:divBdr>
        <w:top w:val="none" w:sz="0" w:space="0" w:color="auto"/>
        <w:left w:val="none" w:sz="0" w:space="0" w:color="auto"/>
        <w:bottom w:val="none" w:sz="0" w:space="0" w:color="auto"/>
        <w:right w:val="none" w:sz="0" w:space="0" w:color="auto"/>
      </w:divBdr>
    </w:div>
    <w:div w:id="834684580">
      <w:marLeft w:val="0"/>
      <w:marRight w:val="0"/>
      <w:marTop w:val="0"/>
      <w:marBottom w:val="0"/>
      <w:divBdr>
        <w:top w:val="none" w:sz="0" w:space="0" w:color="auto"/>
        <w:left w:val="none" w:sz="0" w:space="0" w:color="auto"/>
        <w:bottom w:val="none" w:sz="0" w:space="0" w:color="auto"/>
        <w:right w:val="none" w:sz="0" w:space="0" w:color="auto"/>
      </w:divBdr>
    </w:div>
    <w:div w:id="834684581">
      <w:marLeft w:val="0"/>
      <w:marRight w:val="0"/>
      <w:marTop w:val="0"/>
      <w:marBottom w:val="0"/>
      <w:divBdr>
        <w:top w:val="none" w:sz="0" w:space="0" w:color="auto"/>
        <w:left w:val="none" w:sz="0" w:space="0" w:color="auto"/>
        <w:bottom w:val="none" w:sz="0" w:space="0" w:color="auto"/>
        <w:right w:val="none" w:sz="0" w:space="0" w:color="auto"/>
      </w:divBdr>
    </w:div>
    <w:div w:id="834684582">
      <w:marLeft w:val="0"/>
      <w:marRight w:val="0"/>
      <w:marTop w:val="0"/>
      <w:marBottom w:val="0"/>
      <w:divBdr>
        <w:top w:val="none" w:sz="0" w:space="0" w:color="auto"/>
        <w:left w:val="none" w:sz="0" w:space="0" w:color="auto"/>
        <w:bottom w:val="none" w:sz="0" w:space="0" w:color="auto"/>
        <w:right w:val="none" w:sz="0" w:space="0" w:color="auto"/>
      </w:divBdr>
    </w:div>
    <w:div w:id="834684583">
      <w:marLeft w:val="0"/>
      <w:marRight w:val="0"/>
      <w:marTop w:val="0"/>
      <w:marBottom w:val="0"/>
      <w:divBdr>
        <w:top w:val="none" w:sz="0" w:space="0" w:color="auto"/>
        <w:left w:val="none" w:sz="0" w:space="0" w:color="auto"/>
        <w:bottom w:val="none" w:sz="0" w:space="0" w:color="auto"/>
        <w:right w:val="none" w:sz="0" w:space="0" w:color="auto"/>
      </w:divBdr>
    </w:div>
    <w:div w:id="834684584">
      <w:marLeft w:val="0"/>
      <w:marRight w:val="0"/>
      <w:marTop w:val="0"/>
      <w:marBottom w:val="0"/>
      <w:divBdr>
        <w:top w:val="none" w:sz="0" w:space="0" w:color="auto"/>
        <w:left w:val="none" w:sz="0" w:space="0" w:color="auto"/>
        <w:bottom w:val="none" w:sz="0" w:space="0" w:color="auto"/>
        <w:right w:val="none" w:sz="0" w:space="0" w:color="auto"/>
      </w:divBdr>
    </w:div>
    <w:div w:id="834684585">
      <w:marLeft w:val="0"/>
      <w:marRight w:val="0"/>
      <w:marTop w:val="0"/>
      <w:marBottom w:val="0"/>
      <w:divBdr>
        <w:top w:val="none" w:sz="0" w:space="0" w:color="auto"/>
        <w:left w:val="none" w:sz="0" w:space="0" w:color="auto"/>
        <w:bottom w:val="none" w:sz="0" w:space="0" w:color="auto"/>
        <w:right w:val="none" w:sz="0" w:space="0" w:color="auto"/>
      </w:divBdr>
    </w:div>
    <w:div w:id="834684586">
      <w:marLeft w:val="0"/>
      <w:marRight w:val="0"/>
      <w:marTop w:val="0"/>
      <w:marBottom w:val="0"/>
      <w:divBdr>
        <w:top w:val="none" w:sz="0" w:space="0" w:color="auto"/>
        <w:left w:val="none" w:sz="0" w:space="0" w:color="auto"/>
        <w:bottom w:val="none" w:sz="0" w:space="0" w:color="auto"/>
        <w:right w:val="none" w:sz="0" w:space="0" w:color="auto"/>
      </w:divBdr>
    </w:div>
    <w:div w:id="834684587">
      <w:marLeft w:val="0"/>
      <w:marRight w:val="0"/>
      <w:marTop w:val="0"/>
      <w:marBottom w:val="0"/>
      <w:divBdr>
        <w:top w:val="none" w:sz="0" w:space="0" w:color="auto"/>
        <w:left w:val="none" w:sz="0" w:space="0" w:color="auto"/>
        <w:bottom w:val="none" w:sz="0" w:space="0" w:color="auto"/>
        <w:right w:val="none" w:sz="0" w:space="0" w:color="auto"/>
      </w:divBdr>
    </w:div>
    <w:div w:id="834684588">
      <w:marLeft w:val="0"/>
      <w:marRight w:val="0"/>
      <w:marTop w:val="0"/>
      <w:marBottom w:val="0"/>
      <w:divBdr>
        <w:top w:val="none" w:sz="0" w:space="0" w:color="auto"/>
        <w:left w:val="none" w:sz="0" w:space="0" w:color="auto"/>
        <w:bottom w:val="none" w:sz="0" w:space="0" w:color="auto"/>
        <w:right w:val="none" w:sz="0" w:space="0" w:color="auto"/>
      </w:divBdr>
    </w:div>
    <w:div w:id="834684589">
      <w:marLeft w:val="0"/>
      <w:marRight w:val="0"/>
      <w:marTop w:val="0"/>
      <w:marBottom w:val="0"/>
      <w:divBdr>
        <w:top w:val="none" w:sz="0" w:space="0" w:color="auto"/>
        <w:left w:val="none" w:sz="0" w:space="0" w:color="auto"/>
        <w:bottom w:val="none" w:sz="0" w:space="0" w:color="auto"/>
        <w:right w:val="none" w:sz="0" w:space="0" w:color="auto"/>
      </w:divBdr>
    </w:div>
    <w:div w:id="834684590">
      <w:marLeft w:val="0"/>
      <w:marRight w:val="0"/>
      <w:marTop w:val="0"/>
      <w:marBottom w:val="0"/>
      <w:divBdr>
        <w:top w:val="none" w:sz="0" w:space="0" w:color="auto"/>
        <w:left w:val="none" w:sz="0" w:space="0" w:color="auto"/>
        <w:bottom w:val="none" w:sz="0" w:space="0" w:color="auto"/>
        <w:right w:val="none" w:sz="0" w:space="0" w:color="auto"/>
      </w:divBdr>
    </w:div>
    <w:div w:id="834684591">
      <w:marLeft w:val="0"/>
      <w:marRight w:val="0"/>
      <w:marTop w:val="0"/>
      <w:marBottom w:val="0"/>
      <w:divBdr>
        <w:top w:val="none" w:sz="0" w:space="0" w:color="auto"/>
        <w:left w:val="none" w:sz="0" w:space="0" w:color="auto"/>
        <w:bottom w:val="none" w:sz="0" w:space="0" w:color="auto"/>
        <w:right w:val="none" w:sz="0" w:space="0" w:color="auto"/>
      </w:divBdr>
    </w:div>
    <w:div w:id="834684592">
      <w:marLeft w:val="0"/>
      <w:marRight w:val="0"/>
      <w:marTop w:val="0"/>
      <w:marBottom w:val="0"/>
      <w:divBdr>
        <w:top w:val="none" w:sz="0" w:space="0" w:color="auto"/>
        <w:left w:val="none" w:sz="0" w:space="0" w:color="auto"/>
        <w:bottom w:val="none" w:sz="0" w:space="0" w:color="auto"/>
        <w:right w:val="none" w:sz="0" w:space="0" w:color="auto"/>
      </w:divBdr>
    </w:div>
    <w:div w:id="834684593">
      <w:marLeft w:val="0"/>
      <w:marRight w:val="0"/>
      <w:marTop w:val="0"/>
      <w:marBottom w:val="0"/>
      <w:divBdr>
        <w:top w:val="none" w:sz="0" w:space="0" w:color="auto"/>
        <w:left w:val="none" w:sz="0" w:space="0" w:color="auto"/>
        <w:bottom w:val="none" w:sz="0" w:space="0" w:color="auto"/>
        <w:right w:val="none" w:sz="0" w:space="0" w:color="auto"/>
      </w:divBdr>
    </w:div>
    <w:div w:id="834684594">
      <w:marLeft w:val="0"/>
      <w:marRight w:val="0"/>
      <w:marTop w:val="0"/>
      <w:marBottom w:val="0"/>
      <w:divBdr>
        <w:top w:val="none" w:sz="0" w:space="0" w:color="auto"/>
        <w:left w:val="none" w:sz="0" w:space="0" w:color="auto"/>
        <w:bottom w:val="none" w:sz="0" w:space="0" w:color="auto"/>
        <w:right w:val="none" w:sz="0" w:space="0" w:color="auto"/>
      </w:divBdr>
    </w:div>
    <w:div w:id="834684595">
      <w:marLeft w:val="0"/>
      <w:marRight w:val="0"/>
      <w:marTop w:val="0"/>
      <w:marBottom w:val="0"/>
      <w:divBdr>
        <w:top w:val="none" w:sz="0" w:space="0" w:color="auto"/>
        <w:left w:val="none" w:sz="0" w:space="0" w:color="auto"/>
        <w:bottom w:val="none" w:sz="0" w:space="0" w:color="auto"/>
        <w:right w:val="none" w:sz="0" w:space="0" w:color="auto"/>
      </w:divBdr>
    </w:div>
    <w:div w:id="834684596">
      <w:marLeft w:val="0"/>
      <w:marRight w:val="0"/>
      <w:marTop w:val="0"/>
      <w:marBottom w:val="0"/>
      <w:divBdr>
        <w:top w:val="none" w:sz="0" w:space="0" w:color="auto"/>
        <w:left w:val="none" w:sz="0" w:space="0" w:color="auto"/>
        <w:bottom w:val="none" w:sz="0" w:space="0" w:color="auto"/>
        <w:right w:val="none" w:sz="0" w:space="0" w:color="auto"/>
      </w:divBdr>
    </w:div>
    <w:div w:id="834684597">
      <w:marLeft w:val="0"/>
      <w:marRight w:val="0"/>
      <w:marTop w:val="0"/>
      <w:marBottom w:val="0"/>
      <w:divBdr>
        <w:top w:val="none" w:sz="0" w:space="0" w:color="auto"/>
        <w:left w:val="none" w:sz="0" w:space="0" w:color="auto"/>
        <w:bottom w:val="none" w:sz="0" w:space="0" w:color="auto"/>
        <w:right w:val="none" w:sz="0" w:space="0" w:color="auto"/>
      </w:divBdr>
    </w:div>
    <w:div w:id="834684598">
      <w:marLeft w:val="0"/>
      <w:marRight w:val="0"/>
      <w:marTop w:val="0"/>
      <w:marBottom w:val="0"/>
      <w:divBdr>
        <w:top w:val="none" w:sz="0" w:space="0" w:color="auto"/>
        <w:left w:val="none" w:sz="0" w:space="0" w:color="auto"/>
        <w:bottom w:val="none" w:sz="0" w:space="0" w:color="auto"/>
        <w:right w:val="none" w:sz="0" w:space="0" w:color="auto"/>
      </w:divBdr>
    </w:div>
    <w:div w:id="834684599">
      <w:marLeft w:val="0"/>
      <w:marRight w:val="0"/>
      <w:marTop w:val="0"/>
      <w:marBottom w:val="0"/>
      <w:divBdr>
        <w:top w:val="none" w:sz="0" w:space="0" w:color="auto"/>
        <w:left w:val="none" w:sz="0" w:space="0" w:color="auto"/>
        <w:bottom w:val="none" w:sz="0" w:space="0" w:color="auto"/>
        <w:right w:val="none" w:sz="0" w:space="0" w:color="auto"/>
      </w:divBdr>
    </w:div>
    <w:div w:id="834684600">
      <w:marLeft w:val="0"/>
      <w:marRight w:val="0"/>
      <w:marTop w:val="0"/>
      <w:marBottom w:val="0"/>
      <w:divBdr>
        <w:top w:val="none" w:sz="0" w:space="0" w:color="auto"/>
        <w:left w:val="none" w:sz="0" w:space="0" w:color="auto"/>
        <w:bottom w:val="none" w:sz="0" w:space="0" w:color="auto"/>
        <w:right w:val="none" w:sz="0" w:space="0" w:color="auto"/>
      </w:divBdr>
    </w:div>
    <w:div w:id="834684601">
      <w:marLeft w:val="0"/>
      <w:marRight w:val="0"/>
      <w:marTop w:val="0"/>
      <w:marBottom w:val="0"/>
      <w:divBdr>
        <w:top w:val="none" w:sz="0" w:space="0" w:color="auto"/>
        <w:left w:val="none" w:sz="0" w:space="0" w:color="auto"/>
        <w:bottom w:val="none" w:sz="0" w:space="0" w:color="auto"/>
        <w:right w:val="none" w:sz="0" w:space="0" w:color="auto"/>
      </w:divBdr>
    </w:div>
    <w:div w:id="834684602">
      <w:marLeft w:val="0"/>
      <w:marRight w:val="0"/>
      <w:marTop w:val="0"/>
      <w:marBottom w:val="0"/>
      <w:divBdr>
        <w:top w:val="none" w:sz="0" w:space="0" w:color="auto"/>
        <w:left w:val="none" w:sz="0" w:space="0" w:color="auto"/>
        <w:bottom w:val="none" w:sz="0" w:space="0" w:color="auto"/>
        <w:right w:val="none" w:sz="0" w:space="0" w:color="auto"/>
      </w:divBdr>
    </w:div>
    <w:div w:id="834684603">
      <w:marLeft w:val="0"/>
      <w:marRight w:val="0"/>
      <w:marTop w:val="0"/>
      <w:marBottom w:val="0"/>
      <w:divBdr>
        <w:top w:val="none" w:sz="0" w:space="0" w:color="auto"/>
        <w:left w:val="none" w:sz="0" w:space="0" w:color="auto"/>
        <w:bottom w:val="none" w:sz="0" w:space="0" w:color="auto"/>
        <w:right w:val="none" w:sz="0" w:space="0" w:color="auto"/>
      </w:divBdr>
    </w:div>
    <w:div w:id="834684605">
      <w:marLeft w:val="0"/>
      <w:marRight w:val="0"/>
      <w:marTop w:val="0"/>
      <w:marBottom w:val="0"/>
      <w:divBdr>
        <w:top w:val="none" w:sz="0" w:space="0" w:color="auto"/>
        <w:left w:val="none" w:sz="0" w:space="0" w:color="auto"/>
        <w:bottom w:val="none" w:sz="0" w:space="0" w:color="auto"/>
        <w:right w:val="none" w:sz="0" w:space="0" w:color="auto"/>
      </w:divBdr>
      <w:divsChild>
        <w:div w:id="834684528">
          <w:marLeft w:val="0"/>
          <w:marRight w:val="0"/>
          <w:marTop w:val="0"/>
          <w:marBottom w:val="0"/>
          <w:divBdr>
            <w:top w:val="none" w:sz="0" w:space="0" w:color="auto"/>
            <w:left w:val="none" w:sz="0" w:space="0" w:color="auto"/>
            <w:bottom w:val="none" w:sz="0" w:space="0" w:color="auto"/>
            <w:right w:val="none" w:sz="0" w:space="0" w:color="auto"/>
          </w:divBdr>
          <w:divsChild>
            <w:div w:id="834684402">
              <w:marLeft w:val="0"/>
              <w:marRight w:val="0"/>
              <w:marTop w:val="0"/>
              <w:marBottom w:val="0"/>
              <w:divBdr>
                <w:top w:val="none" w:sz="0" w:space="0" w:color="auto"/>
                <w:left w:val="none" w:sz="0" w:space="0" w:color="auto"/>
                <w:bottom w:val="none" w:sz="0" w:space="0" w:color="auto"/>
                <w:right w:val="none" w:sz="0" w:space="0" w:color="auto"/>
              </w:divBdr>
              <w:divsChild>
                <w:div w:id="8346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4606">
      <w:marLeft w:val="0"/>
      <w:marRight w:val="0"/>
      <w:marTop w:val="0"/>
      <w:marBottom w:val="0"/>
      <w:divBdr>
        <w:top w:val="none" w:sz="0" w:space="0" w:color="auto"/>
        <w:left w:val="none" w:sz="0" w:space="0" w:color="auto"/>
        <w:bottom w:val="none" w:sz="0" w:space="0" w:color="auto"/>
        <w:right w:val="none" w:sz="0" w:space="0" w:color="auto"/>
      </w:divBdr>
    </w:div>
    <w:div w:id="834684607">
      <w:marLeft w:val="0"/>
      <w:marRight w:val="0"/>
      <w:marTop w:val="0"/>
      <w:marBottom w:val="0"/>
      <w:divBdr>
        <w:top w:val="none" w:sz="0" w:space="0" w:color="auto"/>
        <w:left w:val="none" w:sz="0" w:space="0" w:color="auto"/>
        <w:bottom w:val="none" w:sz="0" w:space="0" w:color="auto"/>
        <w:right w:val="none" w:sz="0" w:space="0" w:color="auto"/>
      </w:divBdr>
    </w:div>
    <w:div w:id="834684608">
      <w:marLeft w:val="0"/>
      <w:marRight w:val="0"/>
      <w:marTop w:val="0"/>
      <w:marBottom w:val="0"/>
      <w:divBdr>
        <w:top w:val="none" w:sz="0" w:space="0" w:color="auto"/>
        <w:left w:val="none" w:sz="0" w:space="0" w:color="auto"/>
        <w:bottom w:val="none" w:sz="0" w:space="0" w:color="auto"/>
        <w:right w:val="none" w:sz="0" w:space="0" w:color="auto"/>
      </w:divBdr>
    </w:div>
    <w:div w:id="834684609">
      <w:marLeft w:val="0"/>
      <w:marRight w:val="0"/>
      <w:marTop w:val="0"/>
      <w:marBottom w:val="0"/>
      <w:divBdr>
        <w:top w:val="none" w:sz="0" w:space="0" w:color="auto"/>
        <w:left w:val="none" w:sz="0" w:space="0" w:color="auto"/>
        <w:bottom w:val="none" w:sz="0" w:space="0" w:color="auto"/>
        <w:right w:val="none" w:sz="0" w:space="0" w:color="auto"/>
      </w:divBdr>
    </w:div>
    <w:div w:id="834684610">
      <w:marLeft w:val="0"/>
      <w:marRight w:val="0"/>
      <w:marTop w:val="0"/>
      <w:marBottom w:val="0"/>
      <w:divBdr>
        <w:top w:val="none" w:sz="0" w:space="0" w:color="auto"/>
        <w:left w:val="none" w:sz="0" w:space="0" w:color="auto"/>
        <w:bottom w:val="none" w:sz="0" w:space="0" w:color="auto"/>
        <w:right w:val="none" w:sz="0" w:space="0" w:color="auto"/>
      </w:divBdr>
    </w:div>
    <w:div w:id="834684611">
      <w:marLeft w:val="0"/>
      <w:marRight w:val="0"/>
      <w:marTop w:val="0"/>
      <w:marBottom w:val="0"/>
      <w:divBdr>
        <w:top w:val="none" w:sz="0" w:space="0" w:color="auto"/>
        <w:left w:val="none" w:sz="0" w:space="0" w:color="auto"/>
        <w:bottom w:val="none" w:sz="0" w:space="0" w:color="auto"/>
        <w:right w:val="none" w:sz="0" w:space="0" w:color="auto"/>
      </w:divBdr>
    </w:div>
    <w:div w:id="834684612">
      <w:marLeft w:val="0"/>
      <w:marRight w:val="0"/>
      <w:marTop w:val="0"/>
      <w:marBottom w:val="0"/>
      <w:divBdr>
        <w:top w:val="none" w:sz="0" w:space="0" w:color="auto"/>
        <w:left w:val="none" w:sz="0" w:space="0" w:color="auto"/>
        <w:bottom w:val="none" w:sz="0" w:space="0" w:color="auto"/>
        <w:right w:val="none" w:sz="0" w:space="0" w:color="auto"/>
      </w:divBdr>
    </w:div>
    <w:div w:id="834684613">
      <w:marLeft w:val="0"/>
      <w:marRight w:val="0"/>
      <w:marTop w:val="0"/>
      <w:marBottom w:val="0"/>
      <w:divBdr>
        <w:top w:val="none" w:sz="0" w:space="0" w:color="auto"/>
        <w:left w:val="none" w:sz="0" w:space="0" w:color="auto"/>
        <w:bottom w:val="none" w:sz="0" w:space="0" w:color="auto"/>
        <w:right w:val="none" w:sz="0" w:space="0" w:color="auto"/>
      </w:divBdr>
    </w:div>
    <w:div w:id="834684614">
      <w:marLeft w:val="0"/>
      <w:marRight w:val="0"/>
      <w:marTop w:val="0"/>
      <w:marBottom w:val="0"/>
      <w:divBdr>
        <w:top w:val="none" w:sz="0" w:space="0" w:color="auto"/>
        <w:left w:val="none" w:sz="0" w:space="0" w:color="auto"/>
        <w:bottom w:val="none" w:sz="0" w:space="0" w:color="auto"/>
        <w:right w:val="none" w:sz="0" w:space="0" w:color="auto"/>
      </w:divBdr>
    </w:div>
    <w:div w:id="834684616">
      <w:marLeft w:val="0"/>
      <w:marRight w:val="0"/>
      <w:marTop w:val="0"/>
      <w:marBottom w:val="0"/>
      <w:divBdr>
        <w:top w:val="none" w:sz="0" w:space="0" w:color="auto"/>
        <w:left w:val="none" w:sz="0" w:space="0" w:color="auto"/>
        <w:bottom w:val="none" w:sz="0" w:space="0" w:color="auto"/>
        <w:right w:val="none" w:sz="0" w:space="0" w:color="auto"/>
      </w:divBdr>
    </w:div>
    <w:div w:id="834684617">
      <w:marLeft w:val="0"/>
      <w:marRight w:val="0"/>
      <w:marTop w:val="0"/>
      <w:marBottom w:val="0"/>
      <w:divBdr>
        <w:top w:val="none" w:sz="0" w:space="0" w:color="auto"/>
        <w:left w:val="none" w:sz="0" w:space="0" w:color="auto"/>
        <w:bottom w:val="none" w:sz="0" w:space="0" w:color="auto"/>
        <w:right w:val="none" w:sz="0" w:space="0" w:color="auto"/>
      </w:divBdr>
    </w:div>
    <w:div w:id="837578951">
      <w:bodyDiv w:val="1"/>
      <w:marLeft w:val="0"/>
      <w:marRight w:val="0"/>
      <w:marTop w:val="0"/>
      <w:marBottom w:val="0"/>
      <w:divBdr>
        <w:top w:val="none" w:sz="0" w:space="0" w:color="auto"/>
        <w:left w:val="none" w:sz="0" w:space="0" w:color="auto"/>
        <w:bottom w:val="none" w:sz="0" w:space="0" w:color="auto"/>
        <w:right w:val="none" w:sz="0" w:space="0" w:color="auto"/>
      </w:divBdr>
    </w:div>
    <w:div w:id="851796337">
      <w:bodyDiv w:val="1"/>
      <w:marLeft w:val="0"/>
      <w:marRight w:val="0"/>
      <w:marTop w:val="0"/>
      <w:marBottom w:val="0"/>
      <w:divBdr>
        <w:top w:val="none" w:sz="0" w:space="0" w:color="auto"/>
        <w:left w:val="none" w:sz="0" w:space="0" w:color="auto"/>
        <w:bottom w:val="none" w:sz="0" w:space="0" w:color="auto"/>
        <w:right w:val="none" w:sz="0" w:space="0" w:color="auto"/>
      </w:divBdr>
    </w:div>
    <w:div w:id="855385205">
      <w:bodyDiv w:val="1"/>
      <w:marLeft w:val="0"/>
      <w:marRight w:val="0"/>
      <w:marTop w:val="0"/>
      <w:marBottom w:val="0"/>
      <w:divBdr>
        <w:top w:val="none" w:sz="0" w:space="0" w:color="auto"/>
        <w:left w:val="none" w:sz="0" w:space="0" w:color="auto"/>
        <w:bottom w:val="none" w:sz="0" w:space="0" w:color="auto"/>
        <w:right w:val="none" w:sz="0" w:space="0" w:color="auto"/>
      </w:divBdr>
    </w:div>
    <w:div w:id="859901097">
      <w:bodyDiv w:val="1"/>
      <w:marLeft w:val="0"/>
      <w:marRight w:val="0"/>
      <w:marTop w:val="0"/>
      <w:marBottom w:val="0"/>
      <w:divBdr>
        <w:top w:val="none" w:sz="0" w:space="0" w:color="auto"/>
        <w:left w:val="none" w:sz="0" w:space="0" w:color="auto"/>
        <w:bottom w:val="none" w:sz="0" w:space="0" w:color="auto"/>
        <w:right w:val="none" w:sz="0" w:space="0" w:color="auto"/>
      </w:divBdr>
    </w:div>
    <w:div w:id="890727204">
      <w:bodyDiv w:val="1"/>
      <w:marLeft w:val="0"/>
      <w:marRight w:val="0"/>
      <w:marTop w:val="0"/>
      <w:marBottom w:val="0"/>
      <w:divBdr>
        <w:top w:val="none" w:sz="0" w:space="0" w:color="auto"/>
        <w:left w:val="none" w:sz="0" w:space="0" w:color="auto"/>
        <w:bottom w:val="none" w:sz="0" w:space="0" w:color="auto"/>
        <w:right w:val="none" w:sz="0" w:space="0" w:color="auto"/>
      </w:divBdr>
    </w:div>
    <w:div w:id="892233142">
      <w:bodyDiv w:val="1"/>
      <w:marLeft w:val="0"/>
      <w:marRight w:val="0"/>
      <w:marTop w:val="0"/>
      <w:marBottom w:val="0"/>
      <w:divBdr>
        <w:top w:val="none" w:sz="0" w:space="0" w:color="auto"/>
        <w:left w:val="none" w:sz="0" w:space="0" w:color="auto"/>
        <w:bottom w:val="none" w:sz="0" w:space="0" w:color="auto"/>
        <w:right w:val="none" w:sz="0" w:space="0" w:color="auto"/>
      </w:divBdr>
    </w:div>
    <w:div w:id="894783293">
      <w:bodyDiv w:val="1"/>
      <w:marLeft w:val="0"/>
      <w:marRight w:val="0"/>
      <w:marTop w:val="0"/>
      <w:marBottom w:val="0"/>
      <w:divBdr>
        <w:top w:val="none" w:sz="0" w:space="0" w:color="auto"/>
        <w:left w:val="none" w:sz="0" w:space="0" w:color="auto"/>
        <w:bottom w:val="none" w:sz="0" w:space="0" w:color="auto"/>
        <w:right w:val="none" w:sz="0" w:space="0" w:color="auto"/>
      </w:divBdr>
      <w:divsChild>
        <w:div w:id="852842477">
          <w:marLeft w:val="547"/>
          <w:marRight w:val="0"/>
          <w:marTop w:val="0"/>
          <w:marBottom w:val="0"/>
          <w:divBdr>
            <w:top w:val="none" w:sz="0" w:space="0" w:color="auto"/>
            <w:left w:val="none" w:sz="0" w:space="0" w:color="auto"/>
            <w:bottom w:val="none" w:sz="0" w:space="0" w:color="auto"/>
            <w:right w:val="none" w:sz="0" w:space="0" w:color="auto"/>
          </w:divBdr>
        </w:div>
      </w:divsChild>
    </w:div>
    <w:div w:id="905384113">
      <w:bodyDiv w:val="1"/>
      <w:marLeft w:val="0"/>
      <w:marRight w:val="0"/>
      <w:marTop w:val="0"/>
      <w:marBottom w:val="0"/>
      <w:divBdr>
        <w:top w:val="none" w:sz="0" w:space="0" w:color="auto"/>
        <w:left w:val="none" w:sz="0" w:space="0" w:color="auto"/>
        <w:bottom w:val="none" w:sz="0" w:space="0" w:color="auto"/>
        <w:right w:val="none" w:sz="0" w:space="0" w:color="auto"/>
      </w:divBdr>
    </w:div>
    <w:div w:id="907963565">
      <w:bodyDiv w:val="1"/>
      <w:marLeft w:val="0"/>
      <w:marRight w:val="0"/>
      <w:marTop w:val="0"/>
      <w:marBottom w:val="0"/>
      <w:divBdr>
        <w:top w:val="none" w:sz="0" w:space="0" w:color="auto"/>
        <w:left w:val="none" w:sz="0" w:space="0" w:color="auto"/>
        <w:bottom w:val="none" w:sz="0" w:space="0" w:color="auto"/>
        <w:right w:val="none" w:sz="0" w:space="0" w:color="auto"/>
      </w:divBdr>
    </w:div>
    <w:div w:id="908267665">
      <w:bodyDiv w:val="1"/>
      <w:marLeft w:val="0"/>
      <w:marRight w:val="0"/>
      <w:marTop w:val="0"/>
      <w:marBottom w:val="0"/>
      <w:divBdr>
        <w:top w:val="none" w:sz="0" w:space="0" w:color="auto"/>
        <w:left w:val="none" w:sz="0" w:space="0" w:color="auto"/>
        <w:bottom w:val="none" w:sz="0" w:space="0" w:color="auto"/>
        <w:right w:val="none" w:sz="0" w:space="0" w:color="auto"/>
      </w:divBdr>
    </w:div>
    <w:div w:id="917640521">
      <w:bodyDiv w:val="1"/>
      <w:marLeft w:val="0"/>
      <w:marRight w:val="0"/>
      <w:marTop w:val="0"/>
      <w:marBottom w:val="0"/>
      <w:divBdr>
        <w:top w:val="none" w:sz="0" w:space="0" w:color="auto"/>
        <w:left w:val="none" w:sz="0" w:space="0" w:color="auto"/>
        <w:bottom w:val="none" w:sz="0" w:space="0" w:color="auto"/>
        <w:right w:val="none" w:sz="0" w:space="0" w:color="auto"/>
      </w:divBdr>
    </w:div>
    <w:div w:id="924609454">
      <w:bodyDiv w:val="1"/>
      <w:marLeft w:val="0"/>
      <w:marRight w:val="0"/>
      <w:marTop w:val="0"/>
      <w:marBottom w:val="0"/>
      <w:divBdr>
        <w:top w:val="none" w:sz="0" w:space="0" w:color="auto"/>
        <w:left w:val="none" w:sz="0" w:space="0" w:color="auto"/>
        <w:bottom w:val="none" w:sz="0" w:space="0" w:color="auto"/>
        <w:right w:val="none" w:sz="0" w:space="0" w:color="auto"/>
      </w:divBdr>
    </w:div>
    <w:div w:id="924917422">
      <w:bodyDiv w:val="1"/>
      <w:marLeft w:val="0"/>
      <w:marRight w:val="0"/>
      <w:marTop w:val="0"/>
      <w:marBottom w:val="0"/>
      <w:divBdr>
        <w:top w:val="none" w:sz="0" w:space="0" w:color="auto"/>
        <w:left w:val="none" w:sz="0" w:space="0" w:color="auto"/>
        <w:bottom w:val="none" w:sz="0" w:space="0" w:color="auto"/>
        <w:right w:val="none" w:sz="0" w:space="0" w:color="auto"/>
      </w:divBdr>
    </w:div>
    <w:div w:id="933198992">
      <w:bodyDiv w:val="1"/>
      <w:marLeft w:val="0"/>
      <w:marRight w:val="0"/>
      <w:marTop w:val="0"/>
      <w:marBottom w:val="0"/>
      <w:divBdr>
        <w:top w:val="none" w:sz="0" w:space="0" w:color="auto"/>
        <w:left w:val="none" w:sz="0" w:space="0" w:color="auto"/>
        <w:bottom w:val="none" w:sz="0" w:space="0" w:color="auto"/>
        <w:right w:val="none" w:sz="0" w:space="0" w:color="auto"/>
      </w:divBdr>
    </w:div>
    <w:div w:id="937443233">
      <w:bodyDiv w:val="1"/>
      <w:marLeft w:val="0"/>
      <w:marRight w:val="0"/>
      <w:marTop w:val="0"/>
      <w:marBottom w:val="0"/>
      <w:divBdr>
        <w:top w:val="none" w:sz="0" w:space="0" w:color="auto"/>
        <w:left w:val="none" w:sz="0" w:space="0" w:color="auto"/>
        <w:bottom w:val="none" w:sz="0" w:space="0" w:color="auto"/>
        <w:right w:val="none" w:sz="0" w:space="0" w:color="auto"/>
      </w:divBdr>
    </w:div>
    <w:div w:id="940795529">
      <w:bodyDiv w:val="1"/>
      <w:marLeft w:val="0"/>
      <w:marRight w:val="0"/>
      <w:marTop w:val="0"/>
      <w:marBottom w:val="0"/>
      <w:divBdr>
        <w:top w:val="none" w:sz="0" w:space="0" w:color="auto"/>
        <w:left w:val="none" w:sz="0" w:space="0" w:color="auto"/>
        <w:bottom w:val="none" w:sz="0" w:space="0" w:color="auto"/>
        <w:right w:val="none" w:sz="0" w:space="0" w:color="auto"/>
      </w:divBdr>
    </w:div>
    <w:div w:id="943803227">
      <w:bodyDiv w:val="1"/>
      <w:marLeft w:val="0"/>
      <w:marRight w:val="0"/>
      <w:marTop w:val="0"/>
      <w:marBottom w:val="0"/>
      <w:divBdr>
        <w:top w:val="none" w:sz="0" w:space="0" w:color="auto"/>
        <w:left w:val="none" w:sz="0" w:space="0" w:color="auto"/>
        <w:bottom w:val="none" w:sz="0" w:space="0" w:color="auto"/>
        <w:right w:val="none" w:sz="0" w:space="0" w:color="auto"/>
      </w:divBdr>
    </w:div>
    <w:div w:id="947539889">
      <w:bodyDiv w:val="1"/>
      <w:marLeft w:val="0"/>
      <w:marRight w:val="0"/>
      <w:marTop w:val="0"/>
      <w:marBottom w:val="0"/>
      <w:divBdr>
        <w:top w:val="none" w:sz="0" w:space="0" w:color="auto"/>
        <w:left w:val="none" w:sz="0" w:space="0" w:color="auto"/>
        <w:bottom w:val="none" w:sz="0" w:space="0" w:color="auto"/>
        <w:right w:val="none" w:sz="0" w:space="0" w:color="auto"/>
      </w:divBdr>
    </w:div>
    <w:div w:id="959457062">
      <w:bodyDiv w:val="1"/>
      <w:marLeft w:val="0"/>
      <w:marRight w:val="0"/>
      <w:marTop w:val="0"/>
      <w:marBottom w:val="0"/>
      <w:divBdr>
        <w:top w:val="none" w:sz="0" w:space="0" w:color="auto"/>
        <w:left w:val="none" w:sz="0" w:space="0" w:color="auto"/>
        <w:bottom w:val="none" w:sz="0" w:space="0" w:color="auto"/>
        <w:right w:val="none" w:sz="0" w:space="0" w:color="auto"/>
      </w:divBdr>
    </w:div>
    <w:div w:id="960501773">
      <w:bodyDiv w:val="1"/>
      <w:marLeft w:val="0"/>
      <w:marRight w:val="0"/>
      <w:marTop w:val="0"/>
      <w:marBottom w:val="0"/>
      <w:divBdr>
        <w:top w:val="none" w:sz="0" w:space="0" w:color="auto"/>
        <w:left w:val="none" w:sz="0" w:space="0" w:color="auto"/>
        <w:bottom w:val="none" w:sz="0" w:space="0" w:color="auto"/>
        <w:right w:val="none" w:sz="0" w:space="0" w:color="auto"/>
      </w:divBdr>
    </w:div>
    <w:div w:id="972104631">
      <w:bodyDiv w:val="1"/>
      <w:marLeft w:val="0"/>
      <w:marRight w:val="0"/>
      <w:marTop w:val="0"/>
      <w:marBottom w:val="0"/>
      <w:divBdr>
        <w:top w:val="none" w:sz="0" w:space="0" w:color="auto"/>
        <w:left w:val="none" w:sz="0" w:space="0" w:color="auto"/>
        <w:bottom w:val="none" w:sz="0" w:space="0" w:color="auto"/>
        <w:right w:val="none" w:sz="0" w:space="0" w:color="auto"/>
      </w:divBdr>
    </w:div>
    <w:div w:id="978265713">
      <w:bodyDiv w:val="1"/>
      <w:marLeft w:val="0"/>
      <w:marRight w:val="0"/>
      <w:marTop w:val="0"/>
      <w:marBottom w:val="0"/>
      <w:divBdr>
        <w:top w:val="none" w:sz="0" w:space="0" w:color="auto"/>
        <w:left w:val="none" w:sz="0" w:space="0" w:color="auto"/>
        <w:bottom w:val="none" w:sz="0" w:space="0" w:color="auto"/>
        <w:right w:val="none" w:sz="0" w:space="0" w:color="auto"/>
      </w:divBdr>
    </w:div>
    <w:div w:id="997228007">
      <w:bodyDiv w:val="1"/>
      <w:marLeft w:val="0"/>
      <w:marRight w:val="0"/>
      <w:marTop w:val="0"/>
      <w:marBottom w:val="0"/>
      <w:divBdr>
        <w:top w:val="none" w:sz="0" w:space="0" w:color="auto"/>
        <w:left w:val="none" w:sz="0" w:space="0" w:color="auto"/>
        <w:bottom w:val="none" w:sz="0" w:space="0" w:color="auto"/>
        <w:right w:val="none" w:sz="0" w:space="0" w:color="auto"/>
      </w:divBdr>
    </w:div>
    <w:div w:id="1000502554">
      <w:bodyDiv w:val="1"/>
      <w:marLeft w:val="0"/>
      <w:marRight w:val="0"/>
      <w:marTop w:val="0"/>
      <w:marBottom w:val="0"/>
      <w:divBdr>
        <w:top w:val="none" w:sz="0" w:space="0" w:color="auto"/>
        <w:left w:val="none" w:sz="0" w:space="0" w:color="auto"/>
        <w:bottom w:val="none" w:sz="0" w:space="0" w:color="auto"/>
        <w:right w:val="none" w:sz="0" w:space="0" w:color="auto"/>
      </w:divBdr>
    </w:div>
    <w:div w:id="1001929935">
      <w:bodyDiv w:val="1"/>
      <w:marLeft w:val="0"/>
      <w:marRight w:val="0"/>
      <w:marTop w:val="0"/>
      <w:marBottom w:val="0"/>
      <w:divBdr>
        <w:top w:val="none" w:sz="0" w:space="0" w:color="auto"/>
        <w:left w:val="none" w:sz="0" w:space="0" w:color="auto"/>
        <w:bottom w:val="none" w:sz="0" w:space="0" w:color="auto"/>
        <w:right w:val="none" w:sz="0" w:space="0" w:color="auto"/>
      </w:divBdr>
    </w:div>
    <w:div w:id="1001933241">
      <w:bodyDiv w:val="1"/>
      <w:marLeft w:val="0"/>
      <w:marRight w:val="0"/>
      <w:marTop w:val="0"/>
      <w:marBottom w:val="0"/>
      <w:divBdr>
        <w:top w:val="none" w:sz="0" w:space="0" w:color="auto"/>
        <w:left w:val="none" w:sz="0" w:space="0" w:color="auto"/>
        <w:bottom w:val="none" w:sz="0" w:space="0" w:color="auto"/>
        <w:right w:val="none" w:sz="0" w:space="0" w:color="auto"/>
      </w:divBdr>
    </w:div>
    <w:div w:id="1010256224">
      <w:bodyDiv w:val="1"/>
      <w:marLeft w:val="0"/>
      <w:marRight w:val="0"/>
      <w:marTop w:val="0"/>
      <w:marBottom w:val="0"/>
      <w:divBdr>
        <w:top w:val="none" w:sz="0" w:space="0" w:color="auto"/>
        <w:left w:val="none" w:sz="0" w:space="0" w:color="auto"/>
        <w:bottom w:val="none" w:sz="0" w:space="0" w:color="auto"/>
        <w:right w:val="none" w:sz="0" w:space="0" w:color="auto"/>
      </w:divBdr>
    </w:div>
    <w:div w:id="1011831277">
      <w:bodyDiv w:val="1"/>
      <w:marLeft w:val="0"/>
      <w:marRight w:val="0"/>
      <w:marTop w:val="0"/>
      <w:marBottom w:val="0"/>
      <w:divBdr>
        <w:top w:val="none" w:sz="0" w:space="0" w:color="auto"/>
        <w:left w:val="none" w:sz="0" w:space="0" w:color="auto"/>
        <w:bottom w:val="none" w:sz="0" w:space="0" w:color="auto"/>
        <w:right w:val="none" w:sz="0" w:space="0" w:color="auto"/>
      </w:divBdr>
    </w:div>
    <w:div w:id="1013848704">
      <w:bodyDiv w:val="1"/>
      <w:marLeft w:val="0"/>
      <w:marRight w:val="0"/>
      <w:marTop w:val="0"/>
      <w:marBottom w:val="0"/>
      <w:divBdr>
        <w:top w:val="none" w:sz="0" w:space="0" w:color="auto"/>
        <w:left w:val="none" w:sz="0" w:space="0" w:color="auto"/>
        <w:bottom w:val="none" w:sz="0" w:space="0" w:color="auto"/>
        <w:right w:val="none" w:sz="0" w:space="0" w:color="auto"/>
      </w:divBdr>
    </w:div>
    <w:div w:id="1014772649">
      <w:bodyDiv w:val="1"/>
      <w:marLeft w:val="0"/>
      <w:marRight w:val="0"/>
      <w:marTop w:val="0"/>
      <w:marBottom w:val="0"/>
      <w:divBdr>
        <w:top w:val="none" w:sz="0" w:space="0" w:color="auto"/>
        <w:left w:val="none" w:sz="0" w:space="0" w:color="auto"/>
        <w:bottom w:val="none" w:sz="0" w:space="0" w:color="auto"/>
        <w:right w:val="none" w:sz="0" w:space="0" w:color="auto"/>
      </w:divBdr>
    </w:div>
    <w:div w:id="1016466025">
      <w:bodyDiv w:val="1"/>
      <w:marLeft w:val="0"/>
      <w:marRight w:val="0"/>
      <w:marTop w:val="0"/>
      <w:marBottom w:val="0"/>
      <w:divBdr>
        <w:top w:val="none" w:sz="0" w:space="0" w:color="auto"/>
        <w:left w:val="none" w:sz="0" w:space="0" w:color="auto"/>
        <w:bottom w:val="none" w:sz="0" w:space="0" w:color="auto"/>
        <w:right w:val="none" w:sz="0" w:space="0" w:color="auto"/>
      </w:divBdr>
    </w:div>
    <w:div w:id="1024013550">
      <w:bodyDiv w:val="1"/>
      <w:marLeft w:val="0"/>
      <w:marRight w:val="0"/>
      <w:marTop w:val="0"/>
      <w:marBottom w:val="0"/>
      <w:divBdr>
        <w:top w:val="none" w:sz="0" w:space="0" w:color="auto"/>
        <w:left w:val="none" w:sz="0" w:space="0" w:color="auto"/>
        <w:bottom w:val="none" w:sz="0" w:space="0" w:color="auto"/>
        <w:right w:val="none" w:sz="0" w:space="0" w:color="auto"/>
      </w:divBdr>
    </w:div>
    <w:div w:id="1032731927">
      <w:bodyDiv w:val="1"/>
      <w:marLeft w:val="0"/>
      <w:marRight w:val="0"/>
      <w:marTop w:val="0"/>
      <w:marBottom w:val="0"/>
      <w:divBdr>
        <w:top w:val="none" w:sz="0" w:space="0" w:color="auto"/>
        <w:left w:val="none" w:sz="0" w:space="0" w:color="auto"/>
        <w:bottom w:val="none" w:sz="0" w:space="0" w:color="auto"/>
        <w:right w:val="none" w:sz="0" w:space="0" w:color="auto"/>
      </w:divBdr>
    </w:div>
    <w:div w:id="1032809148">
      <w:bodyDiv w:val="1"/>
      <w:marLeft w:val="0"/>
      <w:marRight w:val="0"/>
      <w:marTop w:val="0"/>
      <w:marBottom w:val="0"/>
      <w:divBdr>
        <w:top w:val="none" w:sz="0" w:space="0" w:color="auto"/>
        <w:left w:val="none" w:sz="0" w:space="0" w:color="auto"/>
        <w:bottom w:val="none" w:sz="0" w:space="0" w:color="auto"/>
        <w:right w:val="none" w:sz="0" w:space="0" w:color="auto"/>
      </w:divBdr>
    </w:div>
    <w:div w:id="1039279184">
      <w:bodyDiv w:val="1"/>
      <w:marLeft w:val="0"/>
      <w:marRight w:val="0"/>
      <w:marTop w:val="0"/>
      <w:marBottom w:val="0"/>
      <w:divBdr>
        <w:top w:val="none" w:sz="0" w:space="0" w:color="auto"/>
        <w:left w:val="none" w:sz="0" w:space="0" w:color="auto"/>
        <w:bottom w:val="none" w:sz="0" w:space="0" w:color="auto"/>
        <w:right w:val="none" w:sz="0" w:space="0" w:color="auto"/>
      </w:divBdr>
    </w:div>
    <w:div w:id="1047266150">
      <w:bodyDiv w:val="1"/>
      <w:marLeft w:val="0"/>
      <w:marRight w:val="0"/>
      <w:marTop w:val="0"/>
      <w:marBottom w:val="0"/>
      <w:divBdr>
        <w:top w:val="none" w:sz="0" w:space="0" w:color="auto"/>
        <w:left w:val="none" w:sz="0" w:space="0" w:color="auto"/>
        <w:bottom w:val="none" w:sz="0" w:space="0" w:color="auto"/>
        <w:right w:val="none" w:sz="0" w:space="0" w:color="auto"/>
      </w:divBdr>
    </w:div>
    <w:div w:id="1052535285">
      <w:bodyDiv w:val="1"/>
      <w:marLeft w:val="0"/>
      <w:marRight w:val="0"/>
      <w:marTop w:val="0"/>
      <w:marBottom w:val="0"/>
      <w:divBdr>
        <w:top w:val="none" w:sz="0" w:space="0" w:color="auto"/>
        <w:left w:val="none" w:sz="0" w:space="0" w:color="auto"/>
        <w:bottom w:val="none" w:sz="0" w:space="0" w:color="auto"/>
        <w:right w:val="none" w:sz="0" w:space="0" w:color="auto"/>
      </w:divBdr>
    </w:div>
    <w:div w:id="1064139624">
      <w:bodyDiv w:val="1"/>
      <w:marLeft w:val="0"/>
      <w:marRight w:val="0"/>
      <w:marTop w:val="0"/>
      <w:marBottom w:val="0"/>
      <w:divBdr>
        <w:top w:val="none" w:sz="0" w:space="0" w:color="auto"/>
        <w:left w:val="none" w:sz="0" w:space="0" w:color="auto"/>
        <w:bottom w:val="none" w:sz="0" w:space="0" w:color="auto"/>
        <w:right w:val="none" w:sz="0" w:space="0" w:color="auto"/>
      </w:divBdr>
    </w:div>
    <w:div w:id="1064790080">
      <w:bodyDiv w:val="1"/>
      <w:marLeft w:val="0"/>
      <w:marRight w:val="0"/>
      <w:marTop w:val="0"/>
      <w:marBottom w:val="0"/>
      <w:divBdr>
        <w:top w:val="none" w:sz="0" w:space="0" w:color="auto"/>
        <w:left w:val="none" w:sz="0" w:space="0" w:color="auto"/>
        <w:bottom w:val="none" w:sz="0" w:space="0" w:color="auto"/>
        <w:right w:val="none" w:sz="0" w:space="0" w:color="auto"/>
      </w:divBdr>
    </w:div>
    <w:div w:id="1069960535">
      <w:bodyDiv w:val="1"/>
      <w:marLeft w:val="0"/>
      <w:marRight w:val="0"/>
      <w:marTop w:val="0"/>
      <w:marBottom w:val="0"/>
      <w:divBdr>
        <w:top w:val="none" w:sz="0" w:space="0" w:color="auto"/>
        <w:left w:val="none" w:sz="0" w:space="0" w:color="auto"/>
        <w:bottom w:val="none" w:sz="0" w:space="0" w:color="auto"/>
        <w:right w:val="none" w:sz="0" w:space="0" w:color="auto"/>
      </w:divBdr>
    </w:div>
    <w:div w:id="1071464124">
      <w:bodyDiv w:val="1"/>
      <w:marLeft w:val="0"/>
      <w:marRight w:val="0"/>
      <w:marTop w:val="0"/>
      <w:marBottom w:val="0"/>
      <w:divBdr>
        <w:top w:val="none" w:sz="0" w:space="0" w:color="auto"/>
        <w:left w:val="none" w:sz="0" w:space="0" w:color="auto"/>
        <w:bottom w:val="none" w:sz="0" w:space="0" w:color="auto"/>
        <w:right w:val="none" w:sz="0" w:space="0" w:color="auto"/>
      </w:divBdr>
    </w:div>
    <w:div w:id="1073162554">
      <w:bodyDiv w:val="1"/>
      <w:marLeft w:val="0"/>
      <w:marRight w:val="0"/>
      <w:marTop w:val="0"/>
      <w:marBottom w:val="0"/>
      <w:divBdr>
        <w:top w:val="none" w:sz="0" w:space="0" w:color="auto"/>
        <w:left w:val="none" w:sz="0" w:space="0" w:color="auto"/>
        <w:bottom w:val="none" w:sz="0" w:space="0" w:color="auto"/>
        <w:right w:val="none" w:sz="0" w:space="0" w:color="auto"/>
      </w:divBdr>
    </w:div>
    <w:div w:id="1080715778">
      <w:bodyDiv w:val="1"/>
      <w:marLeft w:val="0"/>
      <w:marRight w:val="0"/>
      <w:marTop w:val="0"/>
      <w:marBottom w:val="0"/>
      <w:divBdr>
        <w:top w:val="none" w:sz="0" w:space="0" w:color="auto"/>
        <w:left w:val="none" w:sz="0" w:space="0" w:color="auto"/>
        <w:bottom w:val="none" w:sz="0" w:space="0" w:color="auto"/>
        <w:right w:val="none" w:sz="0" w:space="0" w:color="auto"/>
      </w:divBdr>
    </w:div>
    <w:div w:id="1090273064">
      <w:bodyDiv w:val="1"/>
      <w:marLeft w:val="0"/>
      <w:marRight w:val="0"/>
      <w:marTop w:val="0"/>
      <w:marBottom w:val="0"/>
      <w:divBdr>
        <w:top w:val="none" w:sz="0" w:space="0" w:color="auto"/>
        <w:left w:val="none" w:sz="0" w:space="0" w:color="auto"/>
        <w:bottom w:val="none" w:sz="0" w:space="0" w:color="auto"/>
        <w:right w:val="none" w:sz="0" w:space="0" w:color="auto"/>
      </w:divBdr>
    </w:div>
    <w:div w:id="1092433239">
      <w:bodyDiv w:val="1"/>
      <w:marLeft w:val="0"/>
      <w:marRight w:val="0"/>
      <w:marTop w:val="0"/>
      <w:marBottom w:val="0"/>
      <w:divBdr>
        <w:top w:val="none" w:sz="0" w:space="0" w:color="auto"/>
        <w:left w:val="none" w:sz="0" w:space="0" w:color="auto"/>
        <w:bottom w:val="none" w:sz="0" w:space="0" w:color="auto"/>
        <w:right w:val="none" w:sz="0" w:space="0" w:color="auto"/>
      </w:divBdr>
    </w:div>
    <w:div w:id="1093013618">
      <w:bodyDiv w:val="1"/>
      <w:marLeft w:val="0"/>
      <w:marRight w:val="0"/>
      <w:marTop w:val="0"/>
      <w:marBottom w:val="0"/>
      <w:divBdr>
        <w:top w:val="none" w:sz="0" w:space="0" w:color="auto"/>
        <w:left w:val="none" w:sz="0" w:space="0" w:color="auto"/>
        <w:bottom w:val="none" w:sz="0" w:space="0" w:color="auto"/>
        <w:right w:val="none" w:sz="0" w:space="0" w:color="auto"/>
      </w:divBdr>
    </w:div>
    <w:div w:id="1106392065">
      <w:bodyDiv w:val="1"/>
      <w:marLeft w:val="0"/>
      <w:marRight w:val="0"/>
      <w:marTop w:val="0"/>
      <w:marBottom w:val="0"/>
      <w:divBdr>
        <w:top w:val="none" w:sz="0" w:space="0" w:color="auto"/>
        <w:left w:val="none" w:sz="0" w:space="0" w:color="auto"/>
        <w:bottom w:val="none" w:sz="0" w:space="0" w:color="auto"/>
        <w:right w:val="none" w:sz="0" w:space="0" w:color="auto"/>
      </w:divBdr>
    </w:div>
    <w:div w:id="1115560954">
      <w:bodyDiv w:val="1"/>
      <w:marLeft w:val="0"/>
      <w:marRight w:val="0"/>
      <w:marTop w:val="0"/>
      <w:marBottom w:val="0"/>
      <w:divBdr>
        <w:top w:val="none" w:sz="0" w:space="0" w:color="auto"/>
        <w:left w:val="none" w:sz="0" w:space="0" w:color="auto"/>
        <w:bottom w:val="none" w:sz="0" w:space="0" w:color="auto"/>
        <w:right w:val="none" w:sz="0" w:space="0" w:color="auto"/>
      </w:divBdr>
    </w:div>
    <w:div w:id="1117607311">
      <w:bodyDiv w:val="1"/>
      <w:marLeft w:val="0"/>
      <w:marRight w:val="0"/>
      <w:marTop w:val="0"/>
      <w:marBottom w:val="0"/>
      <w:divBdr>
        <w:top w:val="none" w:sz="0" w:space="0" w:color="auto"/>
        <w:left w:val="none" w:sz="0" w:space="0" w:color="auto"/>
        <w:bottom w:val="none" w:sz="0" w:space="0" w:color="auto"/>
        <w:right w:val="none" w:sz="0" w:space="0" w:color="auto"/>
      </w:divBdr>
    </w:div>
    <w:div w:id="1122848084">
      <w:bodyDiv w:val="1"/>
      <w:marLeft w:val="0"/>
      <w:marRight w:val="0"/>
      <w:marTop w:val="0"/>
      <w:marBottom w:val="0"/>
      <w:divBdr>
        <w:top w:val="none" w:sz="0" w:space="0" w:color="auto"/>
        <w:left w:val="none" w:sz="0" w:space="0" w:color="auto"/>
        <w:bottom w:val="none" w:sz="0" w:space="0" w:color="auto"/>
        <w:right w:val="none" w:sz="0" w:space="0" w:color="auto"/>
      </w:divBdr>
    </w:div>
    <w:div w:id="1127818035">
      <w:bodyDiv w:val="1"/>
      <w:marLeft w:val="0"/>
      <w:marRight w:val="0"/>
      <w:marTop w:val="0"/>
      <w:marBottom w:val="0"/>
      <w:divBdr>
        <w:top w:val="none" w:sz="0" w:space="0" w:color="auto"/>
        <w:left w:val="none" w:sz="0" w:space="0" w:color="auto"/>
        <w:bottom w:val="none" w:sz="0" w:space="0" w:color="auto"/>
        <w:right w:val="none" w:sz="0" w:space="0" w:color="auto"/>
      </w:divBdr>
    </w:div>
    <w:div w:id="1129014503">
      <w:bodyDiv w:val="1"/>
      <w:marLeft w:val="0"/>
      <w:marRight w:val="0"/>
      <w:marTop w:val="0"/>
      <w:marBottom w:val="0"/>
      <w:divBdr>
        <w:top w:val="none" w:sz="0" w:space="0" w:color="auto"/>
        <w:left w:val="none" w:sz="0" w:space="0" w:color="auto"/>
        <w:bottom w:val="none" w:sz="0" w:space="0" w:color="auto"/>
        <w:right w:val="none" w:sz="0" w:space="0" w:color="auto"/>
      </w:divBdr>
    </w:div>
    <w:div w:id="1135879672">
      <w:bodyDiv w:val="1"/>
      <w:marLeft w:val="0"/>
      <w:marRight w:val="0"/>
      <w:marTop w:val="0"/>
      <w:marBottom w:val="0"/>
      <w:divBdr>
        <w:top w:val="none" w:sz="0" w:space="0" w:color="auto"/>
        <w:left w:val="none" w:sz="0" w:space="0" w:color="auto"/>
        <w:bottom w:val="none" w:sz="0" w:space="0" w:color="auto"/>
        <w:right w:val="none" w:sz="0" w:space="0" w:color="auto"/>
      </w:divBdr>
    </w:div>
    <w:div w:id="1138256924">
      <w:bodyDiv w:val="1"/>
      <w:marLeft w:val="0"/>
      <w:marRight w:val="0"/>
      <w:marTop w:val="0"/>
      <w:marBottom w:val="0"/>
      <w:divBdr>
        <w:top w:val="none" w:sz="0" w:space="0" w:color="auto"/>
        <w:left w:val="none" w:sz="0" w:space="0" w:color="auto"/>
        <w:bottom w:val="none" w:sz="0" w:space="0" w:color="auto"/>
        <w:right w:val="none" w:sz="0" w:space="0" w:color="auto"/>
      </w:divBdr>
    </w:div>
    <w:div w:id="1139030589">
      <w:bodyDiv w:val="1"/>
      <w:marLeft w:val="0"/>
      <w:marRight w:val="0"/>
      <w:marTop w:val="0"/>
      <w:marBottom w:val="0"/>
      <w:divBdr>
        <w:top w:val="none" w:sz="0" w:space="0" w:color="auto"/>
        <w:left w:val="none" w:sz="0" w:space="0" w:color="auto"/>
        <w:bottom w:val="none" w:sz="0" w:space="0" w:color="auto"/>
        <w:right w:val="none" w:sz="0" w:space="0" w:color="auto"/>
      </w:divBdr>
    </w:div>
    <w:div w:id="1141921263">
      <w:bodyDiv w:val="1"/>
      <w:marLeft w:val="0"/>
      <w:marRight w:val="0"/>
      <w:marTop w:val="0"/>
      <w:marBottom w:val="0"/>
      <w:divBdr>
        <w:top w:val="none" w:sz="0" w:space="0" w:color="auto"/>
        <w:left w:val="none" w:sz="0" w:space="0" w:color="auto"/>
        <w:bottom w:val="none" w:sz="0" w:space="0" w:color="auto"/>
        <w:right w:val="none" w:sz="0" w:space="0" w:color="auto"/>
      </w:divBdr>
    </w:div>
    <w:div w:id="1143473453">
      <w:bodyDiv w:val="1"/>
      <w:marLeft w:val="0"/>
      <w:marRight w:val="0"/>
      <w:marTop w:val="0"/>
      <w:marBottom w:val="0"/>
      <w:divBdr>
        <w:top w:val="none" w:sz="0" w:space="0" w:color="auto"/>
        <w:left w:val="none" w:sz="0" w:space="0" w:color="auto"/>
        <w:bottom w:val="none" w:sz="0" w:space="0" w:color="auto"/>
        <w:right w:val="none" w:sz="0" w:space="0" w:color="auto"/>
      </w:divBdr>
      <w:divsChild>
        <w:div w:id="696464339">
          <w:marLeft w:val="0"/>
          <w:marRight w:val="0"/>
          <w:marTop w:val="0"/>
          <w:marBottom w:val="0"/>
          <w:divBdr>
            <w:top w:val="single" w:sz="2" w:space="0" w:color="EEEEEE"/>
            <w:left w:val="single" w:sz="2" w:space="0" w:color="EEEEEE"/>
            <w:bottom w:val="single" w:sz="2" w:space="0" w:color="EEEEEE"/>
            <w:right w:val="single" w:sz="2" w:space="0" w:color="EEEEEE"/>
          </w:divBdr>
          <w:divsChild>
            <w:div w:id="224032310">
              <w:marLeft w:val="0"/>
              <w:marRight w:val="0"/>
              <w:marTop w:val="0"/>
              <w:marBottom w:val="0"/>
              <w:divBdr>
                <w:top w:val="none" w:sz="0" w:space="0" w:color="auto"/>
                <w:left w:val="none" w:sz="0" w:space="0" w:color="auto"/>
                <w:bottom w:val="none" w:sz="0" w:space="0" w:color="auto"/>
                <w:right w:val="none" w:sz="0" w:space="0" w:color="auto"/>
              </w:divBdr>
              <w:divsChild>
                <w:div w:id="12541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9559">
      <w:bodyDiv w:val="1"/>
      <w:marLeft w:val="0"/>
      <w:marRight w:val="0"/>
      <w:marTop w:val="0"/>
      <w:marBottom w:val="0"/>
      <w:divBdr>
        <w:top w:val="none" w:sz="0" w:space="0" w:color="auto"/>
        <w:left w:val="none" w:sz="0" w:space="0" w:color="auto"/>
        <w:bottom w:val="none" w:sz="0" w:space="0" w:color="auto"/>
        <w:right w:val="none" w:sz="0" w:space="0" w:color="auto"/>
      </w:divBdr>
    </w:div>
    <w:div w:id="1154177522">
      <w:bodyDiv w:val="1"/>
      <w:marLeft w:val="0"/>
      <w:marRight w:val="0"/>
      <w:marTop w:val="0"/>
      <w:marBottom w:val="0"/>
      <w:divBdr>
        <w:top w:val="none" w:sz="0" w:space="0" w:color="auto"/>
        <w:left w:val="none" w:sz="0" w:space="0" w:color="auto"/>
        <w:bottom w:val="none" w:sz="0" w:space="0" w:color="auto"/>
        <w:right w:val="none" w:sz="0" w:space="0" w:color="auto"/>
      </w:divBdr>
    </w:div>
    <w:div w:id="1161891024">
      <w:bodyDiv w:val="1"/>
      <w:marLeft w:val="0"/>
      <w:marRight w:val="0"/>
      <w:marTop w:val="0"/>
      <w:marBottom w:val="0"/>
      <w:divBdr>
        <w:top w:val="none" w:sz="0" w:space="0" w:color="auto"/>
        <w:left w:val="none" w:sz="0" w:space="0" w:color="auto"/>
        <w:bottom w:val="none" w:sz="0" w:space="0" w:color="auto"/>
        <w:right w:val="none" w:sz="0" w:space="0" w:color="auto"/>
      </w:divBdr>
    </w:div>
    <w:div w:id="1163620631">
      <w:bodyDiv w:val="1"/>
      <w:marLeft w:val="0"/>
      <w:marRight w:val="0"/>
      <w:marTop w:val="0"/>
      <w:marBottom w:val="0"/>
      <w:divBdr>
        <w:top w:val="none" w:sz="0" w:space="0" w:color="auto"/>
        <w:left w:val="none" w:sz="0" w:space="0" w:color="auto"/>
        <w:bottom w:val="none" w:sz="0" w:space="0" w:color="auto"/>
        <w:right w:val="none" w:sz="0" w:space="0" w:color="auto"/>
      </w:divBdr>
    </w:div>
    <w:div w:id="1164706946">
      <w:bodyDiv w:val="1"/>
      <w:marLeft w:val="0"/>
      <w:marRight w:val="0"/>
      <w:marTop w:val="0"/>
      <w:marBottom w:val="0"/>
      <w:divBdr>
        <w:top w:val="none" w:sz="0" w:space="0" w:color="auto"/>
        <w:left w:val="none" w:sz="0" w:space="0" w:color="auto"/>
        <w:bottom w:val="none" w:sz="0" w:space="0" w:color="auto"/>
        <w:right w:val="none" w:sz="0" w:space="0" w:color="auto"/>
      </w:divBdr>
    </w:div>
    <w:div w:id="1170605177">
      <w:bodyDiv w:val="1"/>
      <w:marLeft w:val="0"/>
      <w:marRight w:val="0"/>
      <w:marTop w:val="0"/>
      <w:marBottom w:val="0"/>
      <w:divBdr>
        <w:top w:val="none" w:sz="0" w:space="0" w:color="auto"/>
        <w:left w:val="none" w:sz="0" w:space="0" w:color="auto"/>
        <w:bottom w:val="none" w:sz="0" w:space="0" w:color="auto"/>
        <w:right w:val="none" w:sz="0" w:space="0" w:color="auto"/>
      </w:divBdr>
    </w:div>
    <w:div w:id="1171138313">
      <w:bodyDiv w:val="1"/>
      <w:marLeft w:val="0"/>
      <w:marRight w:val="0"/>
      <w:marTop w:val="0"/>
      <w:marBottom w:val="0"/>
      <w:divBdr>
        <w:top w:val="none" w:sz="0" w:space="0" w:color="auto"/>
        <w:left w:val="none" w:sz="0" w:space="0" w:color="auto"/>
        <w:bottom w:val="none" w:sz="0" w:space="0" w:color="auto"/>
        <w:right w:val="none" w:sz="0" w:space="0" w:color="auto"/>
      </w:divBdr>
    </w:div>
    <w:div w:id="1192066609">
      <w:bodyDiv w:val="1"/>
      <w:marLeft w:val="0"/>
      <w:marRight w:val="0"/>
      <w:marTop w:val="0"/>
      <w:marBottom w:val="0"/>
      <w:divBdr>
        <w:top w:val="none" w:sz="0" w:space="0" w:color="auto"/>
        <w:left w:val="none" w:sz="0" w:space="0" w:color="auto"/>
        <w:bottom w:val="none" w:sz="0" w:space="0" w:color="auto"/>
        <w:right w:val="none" w:sz="0" w:space="0" w:color="auto"/>
      </w:divBdr>
    </w:div>
    <w:div w:id="1202015340">
      <w:bodyDiv w:val="1"/>
      <w:marLeft w:val="0"/>
      <w:marRight w:val="0"/>
      <w:marTop w:val="0"/>
      <w:marBottom w:val="0"/>
      <w:divBdr>
        <w:top w:val="none" w:sz="0" w:space="0" w:color="auto"/>
        <w:left w:val="none" w:sz="0" w:space="0" w:color="auto"/>
        <w:bottom w:val="none" w:sz="0" w:space="0" w:color="auto"/>
        <w:right w:val="none" w:sz="0" w:space="0" w:color="auto"/>
      </w:divBdr>
    </w:div>
    <w:div w:id="1204564105">
      <w:bodyDiv w:val="1"/>
      <w:marLeft w:val="0"/>
      <w:marRight w:val="0"/>
      <w:marTop w:val="0"/>
      <w:marBottom w:val="0"/>
      <w:divBdr>
        <w:top w:val="none" w:sz="0" w:space="0" w:color="auto"/>
        <w:left w:val="none" w:sz="0" w:space="0" w:color="auto"/>
        <w:bottom w:val="none" w:sz="0" w:space="0" w:color="auto"/>
        <w:right w:val="none" w:sz="0" w:space="0" w:color="auto"/>
      </w:divBdr>
    </w:div>
    <w:div w:id="1206524576">
      <w:bodyDiv w:val="1"/>
      <w:marLeft w:val="0"/>
      <w:marRight w:val="0"/>
      <w:marTop w:val="0"/>
      <w:marBottom w:val="0"/>
      <w:divBdr>
        <w:top w:val="none" w:sz="0" w:space="0" w:color="auto"/>
        <w:left w:val="none" w:sz="0" w:space="0" w:color="auto"/>
        <w:bottom w:val="none" w:sz="0" w:space="0" w:color="auto"/>
        <w:right w:val="none" w:sz="0" w:space="0" w:color="auto"/>
      </w:divBdr>
    </w:div>
    <w:div w:id="1215508318">
      <w:bodyDiv w:val="1"/>
      <w:marLeft w:val="0"/>
      <w:marRight w:val="0"/>
      <w:marTop w:val="0"/>
      <w:marBottom w:val="0"/>
      <w:divBdr>
        <w:top w:val="none" w:sz="0" w:space="0" w:color="auto"/>
        <w:left w:val="none" w:sz="0" w:space="0" w:color="auto"/>
        <w:bottom w:val="none" w:sz="0" w:space="0" w:color="auto"/>
        <w:right w:val="none" w:sz="0" w:space="0" w:color="auto"/>
      </w:divBdr>
    </w:div>
    <w:div w:id="1231892718">
      <w:bodyDiv w:val="1"/>
      <w:marLeft w:val="0"/>
      <w:marRight w:val="0"/>
      <w:marTop w:val="0"/>
      <w:marBottom w:val="0"/>
      <w:divBdr>
        <w:top w:val="none" w:sz="0" w:space="0" w:color="auto"/>
        <w:left w:val="none" w:sz="0" w:space="0" w:color="auto"/>
        <w:bottom w:val="none" w:sz="0" w:space="0" w:color="auto"/>
        <w:right w:val="none" w:sz="0" w:space="0" w:color="auto"/>
      </w:divBdr>
    </w:div>
    <w:div w:id="1236163111">
      <w:bodyDiv w:val="1"/>
      <w:marLeft w:val="0"/>
      <w:marRight w:val="0"/>
      <w:marTop w:val="0"/>
      <w:marBottom w:val="0"/>
      <w:divBdr>
        <w:top w:val="none" w:sz="0" w:space="0" w:color="auto"/>
        <w:left w:val="none" w:sz="0" w:space="0" w:color="auto"/>
        <w:bottom w:val="none" w:sz="0" w:space="0" w:color="auto"/>
        <w:right w:val="none" w:sz="0" w:space="0" w:color="auto"/>
      </w:divBdr>
    </w:div>
    <w:div w:id="1243635437">
      <w:bodyDiv w:val="1"/>
      <w:marLeft w:val="0"/>
      <w:marRight w:val="0"/>
      <w:marTop w:val="0"/>
      <w:marBottom w:val="0"/>
      <w:divBdr>
        <w:top w:val="none" w:sz="0" w:space="0" w:color="auto"/>
        <w:left w:val="none" w:sz="0" w:space="0" w:color="auto"/>
        <w:bottom w:val="none" w:sz="0" w:space="0" w:color="auto"/>
        <w:right w:val="none" w:sz="0" w:space="0" w:color="auto"/>
      </w:divBdr>
    </w:div>
    <w:div w:id="1244223672">
      <w:bodyDiv w:val="1"/>
      <w:marLeft w:val="0"/>
      <w:marRight w:val="0"/>
      <w:marTop w:val="0"/>
      <w:marBottom w:val="0"/>
      <w:divBdr>
        <w:top w:val="none" w:sz="0" w:space="0" w:color="auto"/>
        <w:left w:val="none" w:sz="0" w:space="0" w:color="auto"/>
        <w:bottom w:val="none" w:sz="0" w:space="0" w:color="auto"/>
        <w:right w:val="none" w:sz="0" w:space="0" w:color="auto"/>
      </w:divBdr>
    </w:div>
    <w:div w:id="1247573720">
      <w:bodyDiv w:val="1"/>
      <w:marLeft w:val="0"/>
      <w:marRight w:val="0"/>
      <w:marTop w:val="0"/>
      <w:marBottom w:val="0"/>
      <w:divBdr>
        <w:top w:val="none" w:sz="0" w:space="0" w:color="auto"/>
        <w:left w:val="none" w:sz="0" w:space="0" w:color="auto"/>
        <w:bottom w:val="none" w:sz="0" w:space="0" w:color="auto"/>
        <w:right w:val="none" w:sz="0" w:space="0" w:color="auto"/>
      </w:divBdr>
    </w:div>
    <w:div w:id="1248659729">
      <w:bodyDiv w:val="1"/>
      <w:marLeft w:val="0"/>
      <w:marRight w:val="0"/>
      <w:marTop w:val="0"/>
      <w:marBottom w:val="0"/>
      <w:divBdr>
        <w:top w:val="none" w:sz="0" w:space="0" w:color="auto"/>
        <w:left w:val="none" w:sz="0" w:space="0" w:color="auto"/>
        <w:bottom w:val="none" w:sz="0" w:space="0" w:color="auto"/>
        <w:right w:val="none" w:sz="0" w:space="0" w:color="auto"/>
      </w:divBdr>
    </w:div>
    <w:div w:id="1248727595">
      <w:bodyDiv w:val="1"/>
      <w:marLeft w:val="0"/>
      <w:marRight w:val="0"/>
      <w:marTop w:val="0"/>
      <w:marBottom w:val="0"/>
      <w:divBdr>
        <w:top w:val="none" w:sz="0" w:space="0" w:color="auto"/>
        <w:left w:val="none" w:sz="0" w:space="0" w:color="auto"/>
        <w:bottom w:val="none" w:sz="0" w:space="0" w:color="auto"/>
        <w:right w:val="none" w:sz="0" w:space="0" w:color="auto"/>
      </w:divBdr>
    </w:div>
    <w:div w:id="1253129759">
      <w:bodyDiv w:val="1"/>
      <w:marLeft w:val="0"/>
      <w:marRight w:val="0"/>
      <w:marTop w:val="0"/>
      <w:marBottom w:val="0"/>
      <w:divBdr>
        <w:top w:val="none" w:sz="0" w:space="0" w:color="auto"/>
        <w:left w:val="none" w:sz="0" w:space="0" w:color="auto"/>
        <w:bottom w:val="none" w:sz="0" w:space="0" w:color="auto"/>
        <w:right w:val="none" w:sz="0" w:space="0" w:color="auto"/>
      </w:divBdr>
    </w:div>
    <w:div w:id="1256673859">
      <w:bodyDiv w:val="1"/>
      <w:marLeft w:val="0"/>
      <w:marRight w:val="0"/>
      <w:marTop w:val="0"/>
      <w:marBottom w:val="0"/>
      <w:divBdr>
        <w:top w:val="none" w:sz="0" w:space="0" w:color="auto"/>
        <w:left w:val="none" w:sz="0" w:space="0" w:color="auto"/>
        <w:bottom w:val="none" w:sz="0" w:space="0" w:color="auto"/>
        <w:right w:val="none" w:sz="0" w:space="0" w:color="auto"/>
      </w:divBdr>
    </w:div>
    <w:div w:id="1264608415">
      <w:bodyDiv w:val="1"/>
      <w:marLeft w:val="0"/>
      <w:marRight w:val="0"/>
      <w:marTop w:val="0"/>
      <w:marBottom w:val="0"/>
      <w:divBdr>
        <w:top w:val="none" w:sz="0" w:space="0" w:color="auto"/>
        <w:left w:val="none" w:sz="0" w:space="0" w:color="auto"/>
        <w:bottom w:val="none" w:sz="0" w:space="0" w:color="auto"/>
        <w:right w:val="none" w:sz="0" w:space="0" w:color="auto"/>
      </w:divBdr>
    </w:div>
    <w:div w:id="1269047169">
      <w:bodyDiv w:val="1"/>
      <w:marLeft w:val="0"/>
      <w:marRight w:val="0"/>
      <w:marTop w:val="0"/>
      <w:marBottom w:val="0"/>
      <w:divBdr>
        <w:top w:val="none" w:sz="0" w:space="0" w:color="auto"/>
        <w:left w:val="none" w:sz="0" w:space="0" w:color="auto"/>
        <w:bottom w:val="none" w:sz="0" w:space="0" w:color="auto"/>
        <w:right w:val="none" w:sz="0" w:space="0" w:color="auto"/>
      </w:divBdr>
    </w:div>
    <w:div w:id="1272974550">
      <w:bodyDiv w:val="1"/>
      <w:marLeft w:val="0"/>
      <w:marRight w:val="0"/>
      <w:marTop w:val="0"/>
      <w:marBottom w:val="0"/>
      <w:divBdr>
        <w:top w:val="none" w:sz="0" w:space="0" w:color="auto"/>
        <w:left w:val="none" w:sz="0" w:space="0" w:color="auto"/>
        <w:bottom w:val="none" w:sz="0" w:space="0" w:color="auto"/>
        <w:right w:val="none" w:sz="0" w:space="0" w:color="auto"/>
      </w:divBdr>
    </w:div>
    <w:div w:id="1276788255">
      <w:bodyDiv w:val="1"/>
      <w:marLeft w:val="0"/>
      <w:marRight w:val="0"/>
      <w:marTop w:val="0"/>
      <w:marBottom w:val="0"/>
      <w:divBdr>
        <w:top w:val="none" w:sz="0" w:space="0" w:color="auto"/>
        <w:left w:val="none" w:sz="0" w:space="0" w:color="auto"/>
        <w:bottom w:val="none" w:sz="0" w:space="0" w:color="auto"/>
        <w:right w:val="none" w:sz="0" w:space="0" w:color="auto"/>
      </w:divBdr>
    </w:div>
    <w:div w:id="1277105971">
      <w:bodyDiv w:val="1"/>
      <w:marLeft w:val="0"/>
      <w:marRight w:val="0"/>
      <w:marTop w:val="0"/>
      <w:marBottom w:val="0"/>
      <w:divBdr>
        <w:top w:val="none" w:sz="0" w:space="0" w:color="auto"/>
        <w:left w:val="none" w:sz="0" w:space="0" w:color="auto"/>
        <w:bottom w:val="none" w:sz="0" w:space="0" w:color="auto"/>
        <w:right w:val="none" w:sz="0" w:space="0" w:color="auto"/>
      </w:divBdr>
    </w:div>
    <w:div w:id="1279873597">
      <w:bodyDiv w:val="1"/>
      <w:marLeft w:val="0"/>
      <w:marRight w:val="0"/>
      <w:marTop w:val="0"/>
      <w:marBottom w:val="0"/>
      <w:divBdr>
        <w:top w:val="none" w:sz="0" w:space="0" w:color="auto"/>
        <w:left w:val="none" w:sz="0" w:space="0" w:color="auto"/>
        <w:bottom w:val="none" w:sz="0" w:space="0" w:color="auto"/>
        <w:right w:val="none" w:sz="0" w:space="0" w:color="auto"/>
      </w:divBdr>
    </w:div>
    <w:div w:id="1285621681">
      <w:bodyDiv w:val="1"/>
      <w:marLeft w:val="0"/>
      <w:marRight w:val="0"/>
      <w:marTop w:val="0"/>
      <w:marBottom w:val="0"/>
      <w:divBdr>
        <w:top w:val="none" w:sz="0" w:space="0" w:color="auto"/>
        <w:left w:val="none" w:sz="0" w:space="0" w:color="auto"/>
        <w:bottom w:val="none" w:sz="0" w:space="0" w:color="auto"/>
        <w:right w:val="none" w:sz="0" w:space="0" w:color="auto"/>
      </w:divBdr>
    </w:div>
    <w:div w:id="1297491539">
      <w:bodyDiv w:val="1"/>
      <w:marLeft w:val="0"/>
      <w:marRight w:val="0"/>
      <w:marTop w:val="0"/>
      <w:marBottom w:val="0"/>
      <w:divBdr>
        <w:top w:val="none" w:sz="0" w:space="0" w:color="auto"/>
        <w:left w:val="none" w:sz="0" w:space="0" w:color="auto"/>
        <w:bottom w:val="none" w:sz="0" w:space="0" w:color="auto"/>
        <w:right w:val="none" w:sz="0" w:space="0" w:color="auto"/>
      </w:divBdr>
    </w:div>
    <w:div w:id="1301879759">
      <w:bodyDiv w:val="1"/>
      <w:marLeft w:val="0"/>
      <w:marRight w:val="0"/>
      <w:marTop w:val="0"/>
      <w:marBottom w:val="0"/>
      <w:divBdr>
        <w:top w:val="none" w:sz="0" w:space="0" w:color="auto"/>
        <w:left w:val="none" w:sz="0" w:space="0" w:color="auto"/>
        <w:bottom w:val="none" w:sz="0" w:space="0" w:color="auto"/>
        <w:right w:val="none" w:sz="0" w:space="0" w:color="auto"/>
      </w:divBdr>
    </w:div>
    <w:div w:id="1304041504">
      <w:bodyDiv w:val="1"/>
      <w:marLeft w:val="0"/>
      <w:marRight w:val="0"/>
      <w:marTop w:val="0"/>
      <w:marBottom w:val="0"/>
      <w:divBdr>
        <w:top w:val="none" w:sz="0" w:space="0" w:color="auto"/>
        <w:left w:val="none" w:sz="0" w:space="0" w:color="auto"/>
        <w:bottom w:val="none" w:sz="0" w:space="0" w:color="auto"/>
        <w:right w:val="none" w:sz="0" w:space="0" w:color="auto"/>
      </w:divBdr>
    </w:div>
    <w:div w:id="1311976857">
      <w:bodyDiv w:val="1"/>
      <w:marLeft w:val="0"/>
      <w:marRight w:val="0"/>
      <w:marTop w:val="0"/>
      <w:marBottom w:val="0"/>
      <w:divBdr>
        <w:top w:val="none" w:sz="0" w:space="0" w:color="auto"/>
        <w:left w:val="none" w:sz="0" w:space="0" w:color="auto"/>
        <w:bottom w:val="none" w:sz="0" w:space="0" w:color="auto"/>
        <w:right w:val="none" w:sz="0" w:space="0" w:color="auto"/>
      </w:divBdr>
    </w:div>
    <w:div w:id="1317034948">
      <w:bodyDiv w:val="1"/>
      <w:marLeft w:val="0"/>
      <w:marRight w:val="0"/>
      <w:marTop w:val="0"/>
      <w:marBottom w:val="0"/>
      <w:divBdr>
        <w:top w:val="none" w:sz="0" w:space="0" w:color="auto"/>
        <w:left w:val="none" w:sz="0" w:space="0" w:color="auto"/>
        <w:bottom w:val="none" w:sz="0" w:space="0" w:color="auto"/>
        <w:right w:val="none" w:sz="0" w:space="0" w:color="auto"/>
      </w:divBdr>
    </w:div>
    <w:div w:id="1318459845">
      <w:bodyDiv w:val="1"/>
      <w:marLeft w:val="0"/>
      <w:marRight w:val="0"/>
      <w:marTop w:val="0"/>
      <w:marBottom w:val="0"/>
      <w:divBdr>
        <w:top w:val="none" w:sz="0" w:space="0" w:color="auto"/>
        <w:left w:val="none" w:sz="0" w:space="0" w:color="auto"/>
        <w:bottom w:val="none" w:sz="0" w:space="0" w:color="auto"/>
        <w:right w:val="none" w:sz="0" w:space="0" w:color="auto"/>
      </w:divBdr>
    </w:div>
    <w:div w:id="1330212004">
      <w:bodyDiv w:val="1"/>
      <w:marLeft w:val="0"/>
      <w:marRight w:val="0"/>
      <w:marTop w:val="0"/>
      <w:marBottom w:val="0"/>
      <w:divBdr>
        <w:top w:val="none" w:sz="0" w:space="0" w:color="auto"/>
        <w:left w:val="none" w:sz="0" w:space="0" w:color="auto"/>
        <w:bottom w:val="none" w:sz="0" w:space="0" w:color="auto"/>
        <w:right w:val="none" w:sz="0" w:space="0" w:color="auto"/>
      </w:divBdr>
    </w:div>
    <w:div w:id="1332874165">
      <w:bodyDiv w:val="1"/>
      <w:marLeft w:val="0"/>
      <w:marRight w:val="0"/>
      <w:marTop w:val="0"/>
      <w:marBottom w:val="0"/>
      <w:divBdr>
        <w:top w:val="none" w:sz="0" w:space="0" w:color="auto"/>
        <w:left w:val="none" w:sz="0" w:space="0" w:color="auto"/>
        <w:bottom w:val="none" w:sz="0" w:space="0" w:color="auto"/>
        <w:right w:val="none" w:sz="0" w:space="0" w:color="auto"/>
      </w:divBdr>
    </w:div>
    <w:div w:id="1334410541">
      <w:bodyDiv w:val="1"/>
      <w:marLeft w:val="0"/>
      <w:marRight w:val="0"/>
      <w:marTop w:val="0"/>
      <w:marBottom w:val="0"/>
      <w:divBdr>
        <w:top w:val="none" w:sz="0" w:space="0" w:color="auto"/>
        <w:left w:val="none" w:sz="0" w:space="0" w:color="auto"/>
        <w:bottom w:val="none" w:sz="0" w:space="0" w:color="auto"/>
        <w:right w:val="none" w:sz="0" w:space="0" w:color="auto"/>
      </w:divBdr>
    </w:div>
    <w:div w:id="1340622598">
      <w:bodyDiv w:val="1"/>
      <w:marLeft w:val="0"/>
      <w:marRight w:val="0"/>
      <w:marTop w:val="0"/>
      <w:marBottom w:val="0"/>
      <w:divBdr>
        <w:top w:val="none" w:sz="0" w:space="0" w:color="auto"/>
        <w:left w:val="none" w:sz="0" w:space="0" w:color="auto"/>
        <w:bottom w:val="none" w:sz="0" w:space="0" w:color="auto"/>
        <w:right w:val="none" w:sz="0" w:space="0" w:color="auto"/>
      </w:divBdr>
    </w:div>
    <w:div w:id="1347949959">
      <w:bodyDiv w:val="1"/>
      <w:marLeft w:val="0"/>
      <w:marRight w:val="0"/>
      <w:marTop w:val="0"/>
      <w:marBottom w:val="0"/>
      <w:divBdr>
        <w:top w:val="none" w:sz="0" w:space="0" w:color="auto"/>
        <w:left w:val="none" w:sz="0" w:space="0" w:color="auto"/>
        <w:bottom w:val="none" w:sz="0" w:space="0" w:color="auto"/>
        <w:right w:val="none" w:sz="0" w:space="0" w:color="auto"/>
      </w:divBdr>
    </w:div>
    <w:div w:id="1354115399">
      <w:bodyDiv w:val="1"/>
      <w:marLeft w:val="0"/>
      <w:marRight w:val="0"/>
      <w:marTop w:val="0"/>
      <w:marBottom w:val="0"/>
      <w:divBdr>
        <w:top w:val="none" w:sz="0" w:space="0" w:color="auto"/>
        <w:left w:val="none" w:sz="0" w:space="0" w:color="auto"/>
        <w:bottom w:val="none" w:sz="0" w:space="0" w:color="auto"/>
        <w:right w:val="none" w:sz="0" w:space="0" w:color="auto"/>
      </w:divBdr>
    </w:div>
    <w:div w:id="1360089088">
      <w:bodyDiv w:val="1"/>
      <w:marLeft w:val="0"/>
      <w:marRight w:val="0"/>
      <w:marTop w:val="0"/>
      <w:marBottom w:val="0"/>
      <w:divBdr>
        <w:top w:val="none" w:sz="0" w:space="0" w:color="auto"/>
        <w:left w:val="none" w:sz="0" w:space="0" w:color="auto"/>
        <w:bottom w:val="none" w:sz="0" w:space="0" w:color="auto"/>
        <w:right w:val="none" w:sz="0" w:space="0" w:color="auto"/>
      </w:divBdr>
    </w:div>
    <w:div w:id="1362851934">
      <w:bodyDiv w:val="1"/>
      <w:marLeft w:val="0"/>
      <w:marRight w:val="0"/>
      <w:marTop w:val="0"/>
      <w:marBottom w:val="0"/>
      <w:divBdr>
        <w:top w:val="none" w:sz="0" w:space="0" w:color="auto"/>
        <w:left w:val="none" w:sz="0" w:space="0" w:color="auto"/>
        <w:bottom w:val="none" w:sz="0" w:space="0" w:color="auto"/>
        <w:right w:val="none" w:sz="0" w:space="0" w:color="auto"/>
      </w:divBdr>
    </w:div>
    <w:div w:id="1369179948">
      <w:bodyDiv w:val="1"/>
      <w:marLeft w:val="0"/>
      <w:marRight w:val="0"/>
      <w:marTop w:val="0"/>
      <w:marBottom w:val="0"/>
      <w:divBdr>
        <w:top w:val="none" w:sz="0" w:space="0" w:color="auto"/>
        <w:left w:val="none" w:sz="0" w:space="0" w:color="auto"/>
        <w:bottom w:val="none" w:sz="0" w:space="0" w:color="auto"/>
        <w:right w:val="none" w:sz="0" w:space="0" w:color="auto"/>
      </w:divBdr>
    </w:div>
    <w:div w:id="1372149050">
      <w:bodyDiv w:val="1"/>
      <w:marLeft w:val="0"/>
      <w:marRight w:val="0"/>
      <w:marTop w:val="0"/>
      <w:marBottom w:val="0"/>
      <w:divBdr>
        <w:top w:val="none" w:sz="0" w:space="0" w:color="auto"/>
        <w:left w:val="none" w:sz="0" w:space="0" w:color="auto"/>
        <w:bottom w:val="none" w:sz="0" w:space="0" w:color="auto"/>
        <w:right w:val="none" w:sz="0" w:space="0" w:color="auto"/>
      </w:divBdr>
    </w:div>
    <w:div w:id="1374884813">
      <w:bodyDiv w:val="1"/>
      <w:marLeft w:val="0"/>
      <w:marRight w:val="0"/>
      <w:marTop w:val="0"/>
      <w:marBottom w:val="0"/>
      <w:divBdr>
        <w:top w:val="none" w:sz="0" w:space="0" w:color="auto"/>
        <w:left w:val="none" w:sz="0" w:space="0" w:color="auto"/>
        <w:bottom w:val="none" w:sz="0" w:space="0" w:color="auto"/>
        <w:right w:val="none" w:sz="0" w:space="0" w:color="auto"/>
      </w:divBdr>
    </w:div>
    <w:div w:id="1377582403">
      <w:bodyDiv w:val="1"/>
      <w:marLeft w:val="0"/>
      <w:marRight w:val="0"/>
      <w:marTop w:val="0"/>
      <w:marBottom w:val="0"/>
      <w:divBdr>
        <w:top w:val="none" w:sz="0" w:space="0" w:color="auto"/>
        <w:left w:val="none" w:sz="0" w:space="0" w:color="auto"/>
        <w:bottom w:val="none" w:sz="0" w:space="0" w:color="auto"/>
        <w:right w:val="none" w:sz="0" w:space="0" w:color="auto"/>
      </w:divBdr>
    </w:div>
    <w:div w:id="1378578850">
      <w:bodyDiv w:val="1"/>
      <w:marLeft w:val="0"/>
      <w:marRight w:val="0"/>
      <w:marTop w:val="0"/>
      <w:marBottom w:val="0"/>
      <w:divBdr>
        <w:top w:val="none" w:sz="0" w:space="0" w:color="auto"/>
        <w:left w:val="none" w:sz="0" w:space="0" w:color="auto"/>
        <w:bottom w:val="none" w:sz="0" w:space="0" w:color="auto"/>
        <w:right w:val="none" w:sz="0" w:space="0" w:color="auto"/>
      </w:divBdr>
    </w:div>
    <w:div w:id="1387802462">
      <w:bodyDiv w:val="1"/>
      <w:marLeft w:val="0"/>
      <w:marRight w:val="0"/>
      <w:marTop w:val="0"/>
      <w:marBottom w:val="0"/>
      <w:divBdr>
        <w:top w:val="none" w:sz="0" w:space="0" w:color="auto"/>
        <w:left w:val="none" w:sz="0" w:space="0" w:color="auto"/>
        <w:bottom w:val="none" w:sz="0" w:space="0" w:color="auto"/>
        <w:right w:val="none" w:sz="0" w:space="0" w:color="auto"/>
      </w:divBdr>
    </w:div>
    <w:div w:id="1391147125">
      <w:bodyDiv w:val="1"/>
      <w:marLeft w:val="0"/>
      <w:marRight w:val="0"/>
      <w:marTop w:val="0"/>
      <w:marBottom w:val="0"/>
      <w:divBdr>
        <w:top w:val="none" w:sz="0" w:space="0" w:color="auto"/>
        <w:left w:val="none" w:sz="0" w:space="0" w:color="auto"/>
        <w:bottom w:val="none" w:sz="0" w:space="0" w:color="auto"/>
        <w:right w:val="none" w:sz="0" w:space="0" w:color="auto"/>
      </w:divBdr>
    </w:div>
    <w:div w:id="1392802408">
      <w:bodyDiv w:val="1"/>
      <w:marLeft w:val="0"/>
      <w:marRight w:val="0"/>
      <w:marTop w:val="0"/>
      <w:marBottom w:val="0"/>
      <w:divBdr>
        <w:top w:val="none" w:sz="0" w:space="0" w:color="auto"/>
        <w:left w:val="none" w:sz="0" w:space="0" w:color="auto"/>
        <w:bottom w:val="none" w:sz="0" w:space="0" w:color="auto"/>
        <w:right w:val="none" w:sz="0" w:space="0" w:color="auto"/>
      </w:divBdr>
    </w:div>
    <w:div w:id="1401832657">
      <w:bodyDiv w:val="1"/>
      <w:marLeft w:val="0"/>
      <w:marRight w:val="0"/>
      <w:marTop w:val="0"/>
      <w:marBottom w:val="0"/>
      <w:divBdr>
        <w:top w:val="none" w:sz="0" w:space="0" w:color="auto"/>
        <w:left w:val="none" w:sz="0" w:space="0" w:color="auto"/>
        <w:bottom w:val="none" w:sz="0" w:space="0" w:color="auto"/>
        <w:right w:val="none" w:sz="0" w:space="0" w:color="auto"/>
      </w:divBdr>
    </w:div>
    <w:div w:id="1406486317">
      <w:bodyDiv w:val="1"/>
      <w:marLeft w:val="0"/>
      <w:marRight w:val="0"/>
      <w:marTop w:val="0"/>
      <w:marBottom w:val="0"/>
      <w:divBdr>
        <w:top w:val="none" w:sz="0" w:space="0" w:color="auto"/>
        <w:left w:val="none" w:sz="0" w:space="0" w:color="auto"/>
        <w:bottom w:val="none" w:sz="0" w:space="0" w:color="auto"/>
        <w:right w:val="none" w:sz="0" w:space="0" w:color="auto"/>
      </w:divBdr>
    </w:div>
    <w:div w:id="1407846587">
      <w:bodyDiv w:val="1"/>
      <w:marLeft w:val="0"/>
      <w:marRight w:val="0"/>
      <w:marTop w:val="0"/>
      <w:marBottom w:val="0"/>
      <w:divBdr>
        <w:top w:val="none" w:sz="0" w:space="0" w:color="auto"/>
        <w:left w:val="none" w:sz="0" w:space="0" w:color="auto"/>
        <w:bottom w:val="none" w:sz="0" w:space="0" w:color="auto"/>
        <w:right w:val="none" w:sz="0" w:space="0" w:color="auto"/>
      </w:divBdr>
    </w:div>
    <w:div w:id="1408917979">
      <w:bodyDiv w:val="1"/>
      <w:marLeft w:val="0"/>
      <w:marRight w:val="0"/>
      <w:marTop w:val="0"/>
      <w:marBottom w:val="0"/>
      <w:divBdr>
        <w:top w:val="none" w:sz="0" w:space="0" w:color="auto"/>
        <w:left w:val="none" w:sz="0" w:space="0" w:color="auto"/>
        <w:bottom w:val="none" w:sz="0" w:space="0" w:color="auto"/>
        <w:right w:val="none" w:sz="0" w:space="0" w:color="auto"/>
      </w:divBdr>
    </w:div>
    <w:div w:id="1409424752">
      <w:bodyDiv w:val="1"/>
      <w:marLeft w:val="0"/>
      <w:marRight w:val="0"/>
      <w:marTop w:val="0"/>
      <w:marBottom w:val="0"/>
      <w:divBdr>
        <w:top w:val="none" w:sz="0" w:space="0" w:color="auto"/>
        <w:left w:val="none" w:sz="0" w:space="0" w:color="auto"/>
        <w:bottom w:val="none" w:sz="0" w:space="0" w:color="auto"/>
        <w:right w:val="none" w:sz="0" w:space="0" w:color="auto"/>
      </w:divBdr>
    </w:div>
    <w:div w:id="1410344778">
      <w:bodyDiv w:val="1"/>
      <w:marLeft w:val="0"/>
      <w:marRight w:val="0"/>
      <w:marTop w:val="0"/>
      <w:marBottom w:val="0"/>
      <w:divBdr>
        <w:top w:val="none" w:sz="0" w:space="0" w:color="auto"/>
        <w:left w:val="none" w:sz="0" w:space="0" w:color="auto"/>
        <w:bottom w:val="none" w:sz="0" w:space="0" w:color="auto"/>
        <w:right w:val="none" w:sz="0" w:space="0" w:color="auto"/>
      </w:divBdr>
    </w:div>
    <w:div w:id="1410925340">
      <w:bodyDiv w:val="1"/>
      <w:marLeft w:val="0"/>
      <w:marRight w:val="0"/>
      <w:marTop w:val="0"/>
      <w:marBottom w:val="0"/>
      <w:divBdr>
        <w:top w:val="none" w:sz="0" w:space="0" w:color="auto"/>
        <w:left w:val="none" w:sz="0" w:space="0" w:color="auto"/>
        <w:bottom w:val="none" w:sz="0" w:space="0" w:color="auto"/>
        <w:right w:val="none" w:sz="0" w:space="0" w:color="auto"/>
      </w:divBdr>
    </w:div>
    <w:div w:id="1413939320">
      <w:bodyDiv w:val="1"/>
      <w:marLeft w:val="0"/>
      <w:marRight w:val="0"/>
      <w:marTop w:val="0"/>
      <w:marBottom w:val="0"/>
      <w:divBdr>
        <w:top w:val="none" w:sz="0" w:space="0" w:color="auto"/>
        <w:left w:val="none" w:sz="0" w:space="0" w:color="auto"/>
        <w:bottom w:val="none" w:sz="0" w:space="0" w:color="auto"/>
        <w:right w:val="none" w:sz="0" w:space="0" w:color="auto"/>
      </w:divBdr>
    </w:div>
    <w:div w:id="1416511727">
      <w:bodyDiv w:val="1"/>
      <w:marLeft w:val="0"/>
      <w:marRight w:val="0"/>
      <w:marTop w:val="0"/>
      <w:marBottom w:val="0"/>
      <w:divBdr>
        <w:top w:val="none" w:sz="0" w:space="0" w:color="auto"/>
        <w:left w:val="none" w:sz="0" w:space="0" w:color="auto"/>
        <w:bottom w:val="none" w:sz="0" w:space="0" w:color="auto"/>
        <w:right w:val="none" w:sz="0" w:space="0" w:color="auto"/>
      </w:divBdr>
    </w:div>
    <w:div w:id="1416785142">
      <w:bodyDiv w:val="1"/>
      <w:marLeft w:val="0"/>
      <w:marRight w:val="0"/>
      <w:marTop w:val="0"/>
      <w:marBottom w:val="0"/>
      <w:divBdr>
        <w:top w:val="none" w:sz="0" w:space="0" w:color="auto"/>
        <w:left w:val="none" w:sz="0" w:space="0" w:color="auto"/>
        <w:bottom w:val="none" w:sz="0" w:space="0" w:color="auto"/>
        <w:right w:val="none" w:sz="0" w:space="0" w:color="auto"/>
      </w:divBdr>
    </w:div>
    <w:div w:id="1439636406">
      <w:bodyDiv w:val="1"/>
      <w:marLeft w:val="0"/>
      <w:marRight w:val="0"/>
      <w:marTop w:val="0"/>
      <w:marBottom w:val="0"/>
      <w:divBdr>
        <w:top w:val="none" w:sz="0" w:space="0" w:color="auto"/>
        <w:left w:val="none" w:sz="0" w:space="0" w:color="auto"/>
        <w:bottom w:val="none" w:sz="0" w:space="0" w:color="auto"/>
        <w:right w:val="none" w:sz="0" w:space="0" w:color="auto"/>
      </w:divBdr>
    </w:div>
    <w:div w:id="1442992397">
      <w:bodyDiv w:val="1"/>
      <w:marLeft w:val="0"/>
      <w:marRight w:val="0"/>
      <w:marTop w:val="0"/>
      <w:marBottom w:val="0"/>
      <w:divBdr>
        <w:top w:val="none" w:sz="0" w:space="0" w:color="auto"/>
        <w:left w:val="none" w:sz="0" w:space="0" w:color="auto"/>
        <w:bottom w:val="none" w:sz="0" w:space="0" w:color="auto"/>
        <w:right w:val="none" w:sz="0" w:space="0" w:color="auto"/>
      </w:divBdr>
    </w:div>
    <w:div w:id="1444350846">
      <w:bodyDiv w:val="1"/>
      <w:marLeft w:val="0"/>
      <w:marRight w:val="0"/>
      <w:marTop w:val="0"/>
      <w:marBottom w:val="0"/>
      <w:divBdr>
        <w:top w:val="none" w:sz="0" w:space="0" w:color="auto"/>
        <w:left w:val="none" w:sz="0" w:space="0" w:color="auto"/>
        <w:bottom w:val="none" w:sz="0" w:space="0" w:color="auto"/>
        <w:right w:val="none" w:sz="0" w:space="0" w:color="auto"/>
      </w:divBdr>
    </w:div>
    <w:div w:id="1444886211">
      <w:bodyDiv w:val="1"/>
      <w:marLeft w:val="0"/>
      <w:marRight w:val="0"/>
      <w:marTop w:val="0"/>
      <w:marBottom w:val="0"/>
      <w:divBdr>
        <w:top w:val="none" w:sz="0" w:space="0" w:color="auto"/>
        <w:left w:val="none" w:sz="0" w:space="0" w:color="auto"/>
        <w:bottom w:val="none" w:sz="0" w:space="0" w:color="auto"/>
        <w:right w:val="none" w:sz="0" w:space="0" w:color="auto"/>
      </w:divBdr>
    </w:div>
    <w:div w:id="1450587479">
      <w:bodyDiv w:val="1"/>
      <w:marLeft w:val="0"/>
      <w:marRight w:val="0"/>
      <w:marTop w:val="0"/>
      <w:marBottom w:val="0"/>
      <w:divBdr>
        <w:top w:val="none" w:sz="0" w:space="0" w:color="auto"/>
        <w:left w:val="none" w:sz="0" w:space="0" w:color="auto"/>
        <w:bottom w:val="none" w:sz="0" w:space="0" w:color="auto"/>
        <w:right w:val="none" w:sz="0" w:space="0" w:color="auto"/>
      </w:divBdr>
    </w:div>
    <w:div w:id="1454789627">
      <w:bodyDiv w:val="1"/>
      <w:marLeft w:val="0"/>
      <w:marRight w:val="0"/>
      <w:marTop w:val="0"/>
      <w:marBottom w:val="0"/>
      <w:divBdr>
        <w:top w:val="none" w:sz="0" w:space="0" w:color="auto"/>
        <w:left w:val="none" w:sz="0" w:space="0" w:color="auto"/>
        <w:bottom w:val="none" w:sz="0" w:space="0" w:color="auto"/>
        <w:right w:val="none" w:sz="0" w:space="0" w:color="auto"/>
      </w:divBdr>
    </w:div>
    <w:div w:id="1463813186">
      <w:bodyDiv w:val="1"/>
      <w:marLeft w:val="0"/>
      <w:marRight w:val="0"/>
      <w:marTop w:val="0"/>
      <w:marBottom w:val="0"/>
      <w:divBdr>
        <w:top w:val="none" w:sz="0" w:space="0" w:color="auto"/>
        <w:left w:val="none" w:sz="0" w:space="0" w:color="auto"/>
        <w:bottom w:val="none" w:sz="0" w:space="0" w:color="auto"/>
        <w:right w:val="none" w:sz="0" w:space="0" w:color="auto"/>
      </w:divBdr>
    </w:div>
    <w:div w:id="1464539573">
      <w:bodyDiv w:val="1"/>
      <w:marLeft w:val="0"/>
      <w:marRight w:val="0"/>
      <w:marTop w:val="0"/>
      <w:marBottom w:val="0"/>
      <w:divBdr>
        <w:top w:val="none" w:sz="0" w:space="0" w:color="auto"/>
        <w:left w:val="none" w:sz="0" w:space="0" w:color="auto"/>
        <w:bottom w:val="none" w:sz="0" w:space="0" w:color="auto"/>
        <w:right w:val="none" w:sz="0" w:space="0" w:color="auto"/>
      </w:divBdr>
      <w:divsChild>
        <w:div w:id="344402382">
          <w:marLeft w:val="547"/>
          <w:marRight w:val="0"/>
          <w:marTop w:val="0"/>
          <w:marBottom w:val="0"/>
          <w:divBdr>
            <w:top w:val="none" w:sz="0" w:space="0" w:color="auto"/>
            <w:left w:val="none" w:sz="0" w:space="0" w:color="auto"/>
            <w:bottom w:val="none" w:sz="0" w:space="0" w:color="auto"/>
            <w:right w:val="none" w:sz="0" w:space="0" w:color="auto"/>
          </w:divBdr>
        </w:div>
      </w:divsChild>
    </w:div>
    <w:div w:id="1466895619">
      <w:bodyDiv w:val="1"/>
      <w:marLeft w:val="0"/>
      <w:marRight w:val="0"/>
      <w:marTop w:val="0"/>
      <w:marBottom w:val="0"/>
      <w:divBdr>
        <w:top w:val="none" w:sz="0" w:space="0" w:color="auto"/>
        <w:left w:val="none" w:sz="0" w:space="0" w:color="auto"/>
        <w:bottom w:val="none" w:sz="0" w:space="0" w:color="auto"/>
        <w:right w:val="none" w:sz="0" w:space="0" w:color="auto"/>
      </w:divBdr>
    </w:div>
    <w:div w:id="1485010295">
      <w:bodyDiv w:val="1"/>
      <w:marLeft w:val="0"/>
      <w:marRight w:val="0"/>
      <w:marTop w:val="0"/>
      <w:marBottom w:val="0"/>
      <w:divBdr>
        <w:top w:val="none" w:sz="0" w:space="0" w:color="auto"/>
        <w:left w:val="none" w:sz="0" w:space="0" w:color="auto"/>
        <w:bottom w:val="none" w:sz="0" w:space="0" w:color="auto"/>
        <w:right w:val="none" w:sz="0" w:space="0" w:color="auto"/>
      </w:divBdr>
    </w:div>
    <w:div w:id="1486165308">
      <w:bodyDiv w:val="1"/>
      <w:marLeft w:val="0"/>
      <w:marRight w:val="0"/>
      <w:marTop w:val="0"/>
      <w:marBottom w:val="0"/>
      <w:divBdr>
        <w:top w:val="none" w:sz="0" w:space="0" w:color="auto"/>
        <w:left w:val="none" w:sz="0" w:space="0" w:color="auto"/>
        <w:bottom w:val="none" w:sz="0" w:space="0" w:color="auto"/>
        <w:right w:val="none" w:sz="0" w:space="0" w:color="auto"/>
      </w:divBdr>
    </w:div>
    <w:div w:id="1491216868">
      <w:bodyDiv w:val="1"/>
      <w:marLeft w:val="0"/>
      <w:marRight w:val="0"/>
      <w:marTop w:val="0"/>
      <w:marBottom w:val="0"/>
      <w:divBdr>
        <w:top w:val="none" w:sz="0" w:space="0" w:color="auto"/>
        <w:left w:val="none" w:sz="0" w:space="0" w:color="auto"/>
        <w:bottom w:val="none" w:sz="0" w:space="0" w:color="auto"/>
        <w:right w:val="none" w:sz="0" w:space="0" w:color="auto"/>
      </w:divBdr>
    </w:div>
    <w:div w:id="1501309640">
      <w:bodyDiv w:val="1"/>
      <w:marLeft w:val="0"/>
      <w:marRight w:val="0"/>
      <w:marTop w:val="0"/>
      <w:marBottom w:val="0"/>
      <w:divBdr>
        <w:top w:val="none" w:sz="0" w:space="0" w:color="auto"/>
        <w:left w:val="none" w:sz="0" w:space="0" w:color="auto"/>
        <w:bottom w:val="none" w:sz="0" w:space="0" w:color="auto"/>
        <w:right w:val="none" w:sz="0" w:space="0" w:color="auto"/>
      </w:divBdr>
    </w:div>
    <w:div w:id="1509755199">
      <w:bodyDiv w:val="1"/>
      <w:marLeft w:val="0"/>
      <w:marRight w:val="0"/>
      <w:marTop w:val="0"/>
      <w:marBottom w:val="0"/>
      <w:divBdr>
        <w:top w:val="none" w:sz="0" w:space="0" w:color="auto"/>
        <w:left w:val="none" w:sz="0" w:space="0" w:color="auto"/>
        <w:bottom w:val="none" w:sz="0" w:space="0" w:color="auto"/>
        <w:right w:val="none" w:sz="0" w:space="0" w:color="auto"/>
      </w:divBdr>
    </w:div>
    <w:div w:id="1520580512">
      <w:bodyDiv w:val="1"/>
      <w:marLeft w:val="0"/>
      <w:marRight w:val="0"/>
      <w:marTop w:val="0"/>
      <w:marBottom w:val="0"/>
      <w:divBdr>
        <w:top w:val="none" w:sz="0" w:space="0" w:color="auto"/>
        <w:left w:val="none" w:sz="0" w:space="0" w:color="auto"/>
        <w:bottom w:val="none" w:sz="0" w:space="0" w:color="auto"/>
        <w:right w:val="none" w:sz="0" w:space="0" w:color="auto"/>
      </w:divBdr>
    </w:div>
    <w:div w:id="1525828113">
      <w:bodyDiv w:val="1"/>
      <w:marLeft w:val="0"/>
      <w:marRight w:val="0"/>
      <w:marTop w:val="0"/>
      <w:marBottom w:val="0"/>
      <w:divBdr>
        <w:top w:val="none" w:sz="0" w:space="0" w:color="auto"/>
        <w:left w:val="none" w:sz="0" w:space="0" w:color="auto"/>
        <w:bottom w:val="none" w:sz="0" w:space="0" w:color="auto"/>
        <w:right w:val="none" w:sz="0" w:space="0" w:color="auto"/>
      </w:divBdr>
    </w:div>
    <w:div w:id="1536236080">
      <w:bodyDiv w:val="1"/>
      <w:marLeft w:val="0"/>
      <w:marRight w:val="0"/>
      <w:marTop w:val="0"/>
      <w:marBottom w:val="0"/>
      <w:divBdr>
        <w:top w:val="none" w:sz="0" w:space="0" w:color="auto"/>
        <w:left w:val="none" w:sz="0" w:space="0" w:color="auto"/>
        <w:bottom w:val="none" w:sz="0" w:space="0" w:color="auto"/>
        <w:right w:val="none" w:sz="0" w:space="0" w:color="auto"/>
      </w:divBdr>
    </w:div>
    <w:div w:id="1537110821">
      <w:bodyDiv w:val="1"/>
      <w:marLeft w:val="0"/>
      <w:marRight w:val="0"/>
      <w:marTop w:val="0"/>
      <w:marBottom w:val="0"/>
      <w:divBdr>
        <w:top w:val="none" w:sz="0" w:space="0" w:color="auto"/>
        <w:left w:val="none" w:sz="0" w:space="0" w:color="auto"/>
        <w:bottom w:val="none" w:sz="0" w:space="0" w:color="auto"/>
        <w:right w:val="none" w:sz="0" w:space="0" w:color="auto"/>
      </w:divBdr>
    </w:div>
    <w:div w:id="1537347274">
      <w:bodyDiv w:val="1"/>
      <w:marLeft w:val="0"/>
      <w:marRight w:val="0"/>
      <w:marTop w:val="0"/>
      <w:marBottom w:val="0"/>
      <w:divBdr>
        <w:top w:val="none" w:sz="0" w:space="0" w:color="auto"/>
        <w:left w:val="none" w:sz="0" w:space="0" w:color="auto"/>
        <w:bottom w:val="none" w:sz="0" w:space="0" w:color="auto"/>
        <w:right w:val="none" w:sz="0" w:space="0" w:color="auto"/>
      </w:divBdr>
    </w:div>
    <w:div w:id="1553149476">
      <w:bodyDiv w:val="1"/>
      <w:marLeft w:val="0"/>
      <w:marRight w:val="0"/>
      <w:marTop w:val="0"/>
      <w:marBottom w:val="0"/>
      <w:divBdr>
        <w:top w:val="none" w:sz="0" w:space="0" w:color="auto"/>
        <w:left w:val="none" w:sz="0" w:space="0" w:color="auto"/>
        <w:bottom w:val="none" w:sz="0" w:space="0" w:color="auto"/>
        <w:right w:val="none" w:sz="0" w:space="0" w:color="auto"/>
      </w:divBdr>
    </w:div>
    <w:div w:id="1553689748">
      <w:bodyDiv w:val="1"/>
      <w:marLeft w:val="0"/>
      <w:marRight w:val="0"/>
      <w:marTop w:val="0"/>
      <w:marBottom w:val="0"/>
      <w:divBdr>
        <w:top w:val="none" w:sz="0" w:space="0" w:color="auto"/>
        <w:left w:val="none" w:sz="0" w:space="0" w:color="auto"/>
        <w:bottom w:val="none" w:sz="0" w:space="0" w:color="auto"/>
        <w:right w:val="none" w:sz="0" w:space="0" w:color="auto"/>
      </w:divBdr>
    </w:div>
    <w:div w:id="1561594010">
      <w:bodyDiv w:val="1"/>
      <w:marLeft w:val="0"/>
      <w:marRight w:val="0"/>
      <w:marTop w:val="0"/>
      <w:marBottom w:val="0"/>
      <w:divBdr>
        <w:top w:val="none" w:sz="0" w:space="0" w:color="auto"/>
        <w:left w:val="none" w:sz="0" w:space="0" w:color="auto"/>
        <w:bottom w:val="none" w:sz="0" w:space="0" w:color="auto"/>
        <w:right w:val="none" w:sz="0" w:space="0" w:color="auto"/>
      </w:divBdr>
    </w:div>
    <w:div w:id="1567762317">
      <w:bodyDiv w:val="1"/>
      <w:marLeft w:val="0"/>
      <w:marRight w:val="0"/>
      <w:marTop w:val="0"/>
      <w:marBottom w:val="0"/>
      <w:divBdr>
        <w:top w:val="none" w:sz="0" w:space="0" w:color="auto"/>
        <w:left w:val="none" w:sz="0" w:space="0" w:color="auto"/>
        <w:bottom w:val="none" w:sz="0" w:space="0" w:color="auto"/>
        <w:right w:val="none" w:sz="0" w:space="0" w:color="auto"/>
      </w:divBdr>
    </w:div>
    <w:div w:id="1577982201">
      <w:bodyDiv w:val="1"/>
      <w:marLeft w:val="0"/>
      <w:marRight w:val="0"/>
      <w:marTop w:val="0"/>
      <w:marBottom w:val="0"/>
      <w:divBdr>
        <w:top w:val="none" w:sz="0" w:space="0" w:color="auto"/>
        <w:left w:val="none" w:sz="0" w:space="0" w:color="auto"/>
        <w:bottom w:val="none" w:sz="0" w:space="0" w:color="auto"/>
        <w:right w:val="none" w:sz="0" w:space="0" w:color="auto"/>
      </w:divBdr>
    </w:div>
    <w:div w:id="1578249115">
      <w:bodyDiv w:val="1"/>
      <w:marLeft w:val="0"/>
      <w:marRight w:val="0"/>
      <w:marTop w:val="0"/>
      <w:marBottom w:val="0"/>
      <w:divBdr>
        <w:top w:val="none" w:sz="0" w:space="0" w:color="auto"/>
        <w:left w:val="none" w:sz="0" w:space="0" w:color="auto"/>
        <w:bottom w:val="none" w:sz="0" w:space="0" w:color="auto"/>
        <w:right w:val="none" w:sz="0" w:space="0" w:color="auto"/>
      </w:divBdr>
    </w:div>
    <w:div w:id="1579555226">
      <w:bodyDiv w:val="1"/>
      <w:marLeft w:val="0"/>
      <w:marRight w:val="0"/>
      <w:marTop w:val="0"/>
      <w:marBottom w:val="0"/>
      <w:divBdr>
        <w:top w:val="none" w:sz="0" w:space="0" w:color="auto"/>
        <w:left w:val="none" w:sz="0" w:space="0" w:color="auto"/>
        <w:bottom w:val="none" w:sz="0" w:space="0" w:color="auto"/>
        <w:right w:val="none" w:sz="0" w:space="0" w:color="auto"/>
      </w:divBdr>
    </w:div>
    <w:div w:id="1584753540">
      <w:bodyDiv w:val="1"/>
      <w:marLeft w:val="0"/>
      <w:marRight w:val="0"/>
      <w:marTop w:val="0"/>
      <w:marBottom w:val="0"/>
      <w:divBdr>
        <w:top w:val="none" w:sz="0" w:space="0" w:color="auto"/>
        <w:left w:val="none" w:sz="0" w:space="0" w:color="auto"/>
        <w:bottom w:val="none" w:sz="0" w:space="0" w:color="auto"/>
        <w:right w:val="none" w:sz="0" w:space="0" w:color="auto"/>
      </w:divBdr>
    </w:div>
    <w:div w:id="1589773859">
      <w:bodyDiv w:val="1"/>
      <w:marLeft w:val="0"/>
      <w:marRight w:val="0"/>
      <w:marTop w:val="0"/>
      <w:marBottom w:val="0"/>
      <w:divBdr>
        <w:top w:val="none" w:sz="0" w:space="0" w:color="auto"/>
        <w:left w:val="none" w:sz="0" w:space="0" w:color="auto"/>
        <w:bottom w:val="none" w:sz="0" w:space="0" w:color="auto"/>
        <w:right w:val="none" w:sz="0" w:space="0" w:color="auto"/>
      </w:divBdr>
    </w:div>
    <w:div w:id="1590574681">
      <w:bodyDiv w:val="1"/>
      <w:marLeft w:val="0"/>
      <w:marRight w:val="0"/>
      <w:marTop w:val="0"/>
      <w:marBottom w:val="0"/>
      <w:divBdr>
        <w:top w:val="none" w:sz="0" w:space="0" w:color="auto"/>
        <w:left w:val="none" w:sz="0" w:space="0" w:color="auto"/>
        <w:bottom w:val="none" w:sz="0" w:space="0" w:color="auto"/>
        <w:right w:val="none" w:sz="0" w:space="0" w:color="auto"/>
      </w:divBdr>
    </w:div>
    <w:div w:id="1592198855">
      <w:bodyDiv w:val="1"/>
      <w:marLeft w:val="0"/>
      <w:marRight w:val="0"/>
      <w:marTop w:val="0"/>
      <w:marBottom w:val="0"/>
      <w:divBdr>
        <w:top w:val="none" w:sz="0" w:space="0" w:color="auto"/>
        <w:left w:val="none" w:sz="0" w:space="0" w:color="auto"/>
        <w:bottom w:val="none" w:sz="0" w:space="0" w:color="auto"/>
        <w:right w:val="none" w:sz="0" w:space="0" w:color="auto"/>
      </w:divBdr>
    </w:div>
    <w:div w:id="1594974121">
      <w:bodyDiv w:val="1"/>
      <w:marLeft w:val="0"/>
      <w:marRight w:val="0"/>
      <w:marTop w:val="0"/>
      <w:marBottom w:val="0"/>
      <w:divBdr>
        <w:top w:val="none" w:sz="0" w:space="0" w:color="auto"/>
        <w:left w:val="none" w:sz="0" w:space="0" w:color="auto"/>
        <w:bottom w:val="none" w:sz="0" w:space="0" w:color="auto"/>
        <w:right w:val="none" w:sz="0" w:space="0" w:color="auto"/>
      </w:divBdr>
    </w:div>
    <w:div w:id="1595046730">
      <w:bodyDiv w:val="1"/>
      <w:marLeft w:val="0"/>
      <w:marRight w:val="0"/>
      <w:marTop w:val="0"/>
      <w:marBottom w:val="0"/>
      <w:divBdr>
        <w:top w:val="none" w:sz="0" w:space="0" w:color="auto"/>
        <w:left w:val="none" w:sz="0" w:space="0" w:color="auto"/>
        <w:bottom w:val="none" w:sz="0" w:space="0" w:color="auto"/>
        <w:right w:val="none" w:sz="0" w:space="0" w:color="auto"/>
      </w:divBdr>
    </w:div>
    <w:div w:id="1598174311">
      <w:bodyDiv w:val="1"/>
      <w:marLeft w:val="0"/>
      <w:marRight w:val="0"/>
      <w:marTop w:val="0"/>
      <w:marBottom w:val="0"/>
      <w:divBdr>
        <w:top w:val="none" w:sz="0" w:space="0" w:color="auto"/>
        <w:left w:val="none" w:sz="0" w:space="0" w:color="auto"/>
        <w:bottom w:val="none" w:sz="0" w:space="0" w:color="auto"/>
        <w:right w:val="none" w:sz="0" w:space="0" w:color="auto"/>
      </w:divBdr>
    </w:div>
    <w:div w:id="1607039933">
      <w:bodyDiv w:val="1"/>
      <w:marLeft w:val="0"/>
      <w:marRight w:val="0"/>
      <w:marTop w:val="0"/>
      <w:marBottom w:val="0"/>
      <w:divBdr>
        <w:top w:val="none" w:sz="0" w:space="0" w:color="auto"/>
        <w:left w:val="none" w:sz="0" w:space="0" w:color="auto"/>
        <w:bottom w:val="none" w:sz="0" w:space="0" w:color="auto"/>
        <w:right w:val="none" w:sz="0" w:space="0" w:color="auto"/>
      </w:divBdr>
    </w:div>
    <w:div w:id="1610549097">
      <w:bodyDiv w:val="1"/>
      <w:marLeft w:val="1200"/>
      <w:marRight w:val="1200"/>
      <w:marTop w:val="0"/>
      <w:marBottom w:val="0"/>
      <w:divBdr>
        <w:top w:val="none" w:sz="0" w:space="0" w:color="auto"/>
        <w:left w:val="none" w:sz="0" w:space="0" w:color="auto"/>
        <w:bottom w:val="none" w:sz="0" w:space="0" w:color="auto"/>
        <w:right w:val="none" w:sz="0" w:space="0" w:color="auto"/>
      </w:divBdr>
      <w:divsChild>
        <w:div w:id="1943104432">
          <w:marLeft w:val="0"/>
          <w:marRight w:val="0"/>
          <w:marTop w:val="0"/>
          <w:marBottom w:val="0"/>
          <w:divBdr>
            <w:top w:val="none" w:sz="0" w:space="0" w:color="auto"/>
            <w:left w:val="none" w:sz="0" w:space="0" w:color="auto"/>
            <w:bottom w:val="none" w:sz="0" w:space="0" w:color="auto"/>
            <w:right w:val="none" w:sz="0" w:space="0" w:color="auto"/>
          </w:divBdr>
          <w:divsChild>
            <w:div w:id="693575885">
              <w:marLeft w:val="0"/>
              <w:marRight w:val="3600"/>
              <w:marTop w:val="0"/>
              <w:marBottom w:val="0"/>
              <w:divBdr>
                <w:top w:val="none" w:sz="0" w:space="0" w:color="auto"/>
                <w:left w:val="none" w:sz="0" w:space="0" w:color="auto"/>
                <w:bottom w:val="none" w:sz="0" w:space="0" w:color="auto"/>
                <w:right w:val="dotted" w:sz="6" w:space="0" w:color="EEE8D5"/>
              </w:divBdr>
              <w:divsChild>
                <w:div w:id="243220095">
                  <w:marLeft w:val="0"/>
                  <w:marRight w:val="0"/>
                  <w:marTop w:val="0"/>
                  <w:marBottom w:val="0"/>
                  <w:divBdr>
                    <w:top w:val="none" w:sz="0" w:space="0" w:color="auto"/>
                    <w:left w:val="none" w:sz="0" w:space="0" w:color="auto"/>
                    <w:bottom w:val="none" w:sz="0" w:space="0" w:color="auto"/>
                    <w:right w:val="none" w:sz="0" w:space="0" w:color="auto"/>
                  </w:divBdr>
                  <w:divsChild>
                    <w:div w:id="118501570">
                      <w:marLeft w:val="0"/>
                      <w:marRight w:val="0"/>
                      <w:marTop w:val="0"/>
                      <w:marBottom w:val="0"/>
                      <w:divBdr>
                        <w:top w:val="none" w:sz="0" w:space="0" w:color="auto"/>
                        <w:left w:val="none" w:sz="0" w:space="0" w:color="auto"/>
                        <w:bottom w:val="none" w:sz="0" w:space="0" w:color="auto"/>
                        <w:right w:val="none" w:sz="0" w:space="0" w:color="auto"/>
                      </w:divBdr>
                      <w:divsChild>
                        <w:div w:id="985668543">
                          <w:marLeft w:val="0"/>
                          <w:marRight w:val="0"/>
                          <w:marTop w:val="0"/>
                          <w:marBottom w:val="0"/>
                          <w:divBdr>
                            <w:top w:val="none" w:sz="0" w:space="0" w:color="auto"/>
                            <w:left w:val="none" w:sz="0" w:space="0" w:color="auto"/>
                            <w:bottom w:val="none" w:sz="0" w:space="0" w:color="auto"/>
                            <w:right w:val="none" w:sz="0" w:space="0" w:color="auto"/>
                          </w:divBdr>
                          <w:divsChild>
                            <w:div w:id="325861789">
                              <w:marLeft w:val="0"/>
                              <w:marRight w:val="0"/>
                              <w:marTop w:val="0"/>
                              <w:marBottom w:val="0"/>
                              <w:divBdr>
                                <w:top w:val="none" w:sz="0" w:space="0" w:color="auto"/>
                                <w:left w:val="none" w:sz="0" w:space="0" w:color="auto"/>
                                <w:bottom w:val="none" w:sz="0" w:space="0" w:color="auto"/>
                                <w:right w:val="none" w:sz="0" w:space="0" w:color="auto"/>
                              </w:divBdr>
                              <w:divsChild>
                                <w:div w:id="1145241947">
                                  <w:marLeft w:val="0"/>
                                  <w:marRight w:val="0"/>
                                  <w:marTop w:val="0"/>
                                  <w:marBottom w:val="0"/>
                                  <w:divBdr>
                                    <w:top w:val="none" w:sz="0" w:space="0" w:color="auto"/>
                                    <w:left w:val="none" w:sz="0" w:space="0" w:color="auto"/>
                                    <w:bottom w:val="none" w:sz="0" w:space="0" w:color="auto"/>
                                    <w:right w:val="none" w:sz="0" w:space="0" w:color="auto"/>
                                  </w:divBdr>
                                </w:div>
                                <w:div w:id="18245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744049">
      <w:bodyDiv w:val="1"/>
      <w:marLeft w:val="0"/>
      <w:marRight w:val="0"/>
      <w:marTop w:val="0"/>
      <w:marBottom w:val="0"/>
      <w:divBdr>
        <w:top w:val="none" w:sz="0" w:space="0" w:color="auto"/>
        <w:left w:val="none" w:sz="0" w:space="0" w:color="auto"/>
        <w:bottom w:val="none" w:sz="0" w:space="0" w:color="auto"/>
        <w:right w:val="none" w:sz="0" w:space="0" w:color="auto"/>
      </w:divBdr>
    </w:div>
    <w:div w:id="1617760680">
      <w:bodyDiv w:val="1"/>
      <w:marLeft w:val="0"/>
      <w:marRight w:val="0"/>
      <w:marTop w:val="0"/>
      <w:marBottom w:val="0"/>
      <w:divBdr>
        <w:top w:val="none" w:sz="0" w:space="0" w:color="auto"/>
        <w:left w:val="none" w:sz="0" w:space="0" w:color="auto"/>
        <w:bottom w:val="none" w:sz="0" w:space="0" w:color="auto"/>
        <w:right w:val="none" w:sz="0" w:space="0" w:color="auto"/>
      </w:divBdr>
    </w:div>
    <w:div w:id="1618295286">
      <w:bodyDiv w:val="1"/>
      <w:marLeft w:val="0"/>
      <w:marRight w:val="0"/>
      <w:marTop w:val="0"/>
      <w:marBottom w:val="0"/>
      <w:divBdr>
        <w:top w:val="none" w:sz="0" w:space="0" w:color="auto"/>
        <w:left w:val="none" w:sz="0" w:space="0" w:color="auto"/>
        <w:bottom w:val="none" w:sz="0" w:space="0" w:color="auto"/>
        <w:right w:val="none" w:sz="0" w:space="0" w:color="auto"/>
      </w:divBdr>
    </w:div>
    <w:div w:id="1618635733">
      <w:bodyDiv w:val="1"/>
      <w:marLeft w:val="0"/>
      <w:marRight w:val="0"/>
      <w:marTop w:val="0"/>
      <w:marBottom w:val="0"/>
      <w:divBdr>
        <w:top w:val="none" w:sz="0" w:space="0" w:color="auto"/>
        <w:left w:val="none" w:sz="0" w:space="0" w:color="auto"/>
        <w:bottom w:val="none" w:sz="0" w:space="0" w:color="auto"/>
        <w:right w:val="none" w:sz="0" w:space="0" w:color="auto"/>
      </w:divBdr>
    </w:div>
    <w:div w:id="1622878703">
      <w:bodyDiv w:val="1"/>
      <w:marLeft w:val="0"/>
      <w:marRight w:val="0"/>
      <w:marTop w:val="0"/>
      <w:marBottom w:val="0"/>
      <w:divBdr>
        <w:top w:val="none" w:sz="0" w:space="0" w:color="auto"/>
        <w:left w:val="none" w:sz="0" w:space="0" w:color="auto"/>
        <w:bottom w:val="none" w:sz="0" w:space="0" w:color="auto"/>
        <w:right w:val="none" w:sz="0" w:space="0" w:color="auto"/>
      </w:divBdr>
    </w:div>
    <w:div w:id="1624769433">
      <w:bodyDiv w:val="1"/>
      <w:marLeft w:val="0"/>
      <w:marRight w:val="0"/>
      <w:marTop w:val="0"/>
      <w:marBottom w:val="0"/>
      <w:divBdr>
        <w:top w:val="none" w:sz="0" w:space="0" w:color="auto"/>
        <w:left w:val="none" w:sz="0" w:space="0" w:color="auto"/>
        <w:bottom w:val="none" w:sz="0" w:space="0" w:color="auto"/>
        <w:right w:val="none" w:sz="0" w:space="0" w:color="auto"/>
      </w:divBdr>
    </w:div>
    <w:div w:id="1629513231">
      <w:bodyDiv w:val="1"/>
      <w:marLeft w:val="0"/>
      <w:marRight w:val="0"/>
      <w:marTop w:val="0"/>
      <w:marBottom w:val="0"/>
      <w:divBdr>
        <w:top w:val="none" w:sz="0" w:space="0" w:color="auto"/>
        <w:left w:val="none" w:sz="0" w:space="0" w:color="auto"/>
        <w:bottom w:val="none" w:sz="0" w:space="0" w:color="auto"/>
        <w:right w:val="none" w:sz="0" w:space="0" w:color="auto"/>
      </w:divBdr>
    </w:div>
    <w:div w:id="1643196764">
      <w:bodyDiv w:val="1"/>
      <w:marLeft w:val="0"/>
      <w:marRight w:val="0"/>
      <w:marTop w:val="0"/>
      <w:marBottom w:val="0"/>
      <w:divBdr>
        <w:top w:val="none" w:sz="0" w:space="0" w:color="auto"/>
        <w:left w:val="none" w:sz="0" w:space="0" w:color="auto"/>
        <w:bottom w:val="none" w:sz="0" w:space="0" w:color="auto"/>
        <w:right w:val="none" w:sz="0" w:space="0" w:color="auto"/>
      </w:divBdr>
    </w:div>
    <w:div w:id="1644967309">
      <w:bodyDiv w:val="1"/>
      <w:marLeft w:val="0"/>
      <w:marRight w:val="0"/>
      <w:marTop w:val="0"/>
      <w:marBottom w:val="0"/>
      <w:divBdr>
        <w:top w:val="none" w:sz="0" w:space="0" w:color="auto"/>
        <w:left w:val="none" w:sz="0" w:space="0" w:color="auto"/>
        <w:bottom w:val="none" w:sz="0" w:space="0" w:color="auto"/>
        <w:right w:val="none" w:sz="0" w:space="0" w:color="auto"/>
      </w:divBdr>
    </w:div>
    <w:div w:id="1648392824">
      <w:bodyDiv w:val="1"/>
      <w:marLeft w:val="0"/>
      <w:marRight w:val="0"/>
      <w:marTop w:val="0"/>
      <w:marBottom w:val="0"/>
      <w:divBdr>
        <w:top w:val="none" w:sz="0" w:space="0" w:color="auto"/>
        <w:left w:val="none" w:sz="0" w:space="0" w:color="auto"/>
        <w:bottom w:val="none" w:sz="0" w:space="0" w:color="auto"/>
        <w:right w:val="none" w:sz="0" w:space="0" w:color="auto"/>
      </w:divBdr>
    </w:div>
    <w:div w:id="1656835640">
      <w:bodyDiv w:val="1"/>
      <w:marLeft w:val="0"/>
      <w:marRight w:val="0"/>
      <w:marTop w:val="0"/>
      <w:marBottom w:val="0"/>
      <w:divBdr>
        <w:top w:val="none" w:sz="0" w:space="0" w:color="auto"/>
        <w:left w:val="none" w:sz="0" w:space="0" w:color="auto"/>
        <w:bottom w:val="none" w:sz="0" w:space="0" w:color="auto"/>
        <w:right w:val="none" w:sz="0" w:space="0" w:color="auto"/>
      </w:divBdr>
    </w:div>
    <w:div w:id="1661811792">
      <w:bodyDiv w:val="1"/>
      <w:marLeft w:val="0"/>
      <w:marRight w:val="0"/>
      <w:marTop w:val="0"/>
      <w:marBottom w:val="0"/>
      <w:divBdr>
        <w:top w:val="none" w:sz="0" w:space="0" w:color="auto"/>
        <w:left w:val="none" w:sz="0" w:space="0" w:color="auto"/>
        <w:bottom w:val="none" w:sz="0" w:space="0" w:color="auto"/>
        <w:right w:val="none" w:sz="0" w:space="0" w:color="auto"/>
      </w:divBdr>
    </w:div>
    <w:div w:id="1664121040">
      <w:bodyDiv w:val="1"/>
      <w:marLeft w:val="0"/>
      <w:marRight w:val="0"/>
      <w:marTop w:val="0"/>
      <w:marBottom w:val="0"/>
      <w:divBdr>
        <w:top w:val="none" w:sz="0" w:space="0" w:color="auto"/>
        <w:left w:val="none" w:sz="0" w:space="0" w:color="auto"/>
        <w:bottom w:val="none" w:sz="0" w:space="0" w:color="auto"/>
        <w:right w:val="none" w:sz="0" w:space="0" w:color="auto"/>
      </w:divBdr>
    </w:div>
    <w:div w:id="1667593509">
      <w:bodyDiv w:val="1"/>
      <w:marLeft w:val="0"/>
      <w:marRight w:val="0"/>
      <w:marTop w:val="0"/>
      <w:marBottom w:val="0"/>
      <w:divBdr>
        <w:top w:val="none" w:sz="0" w:space="0" w:color="auto"/>
        <w:left w:val="none" w:sz="0" w:space="0" w:color="auto"/>
        <w:bottom w:val="none" w:sz="0" w:space="0" w:color="auto"/>
        <w:right w:val="none" w:sz="0" w:space="0" w:color="auto"/>
      </w:divBdr>
    </w:div>
    <w:div w:id="1670019141">
      <w:bodyDiv w:val="1"/>
      <w:marLeft w:val="0"/>
      <w:marRight w:val="0"/>
      <w:marTop w:val="0"/>
      <w:marBottom w:val="0"/>
      <w:divBdr>
        <w:top w:val="none" w:sz="0" w:space="0" w:color="auto"/>
        <w:left w:val="none" w:sz="0" w:space="0" w:color="auto"/>
        <w:bottom w:val="none" w:sz="0" w:space="0" w:color="auto"/>
        <w:right w:val="none" w:sz="0" w:space="0" w:color="auto"/>
      </w:divBdr>
    </w:div>
    <w:div w:id="1673147706">
      <w:bodyDiv w:val="1"/>
      <w:marLeft w:val="0"/>
      <w:marRight w:val="0"/>
      <w:marTop w:val="0"/>
      <w:marBottom w:val="0"/>
      <w:divBdr>
        <w:top w:val="none" w:sz="0" w:space="0" w:color="auto"/>
        <w:left w:val="none" w:sz="0" w:space="0" w:color="auto"/>
        <w:bottom w:val="none" w:sz="0" w:space="0" w:color="auto"/>
        <w:right w:val="none" w:sz="0" w:space="0" w:color="auto"/>
      </w:divBdr>
    </w:div>
    <w:div w:id="1688753778">
      <w:bodyDiv w:val="1"/>
      <w:marLeft w:val="0"/>
      <w:marRight w:val="0"/>
      <w:marTop w:val="0"/>
      <w:marBottom w:val="0"/>
      <w:divBdr>
        <w:top w:val="none" w:sz="0" w:space="0" w:color="auto"/>
        <w:left w:val="none" w:sz="0" w:space="0" w:color="auto"/>
        <w:bottom w:val="none" w:sz="0" w:space="0" w:color="auto"/>
        <w:right w:val="none" w:sz="0" w:space="0" w:color="auto"/>
      </w:divBdr>
    </w:div>
    <w:div w:id="1691027639">
      <w:bodyDiv w:val="1"/>
      <w:marLeft w:val="0"/>
      <w:marRight w:val="0"/>
      <w:marTop w:val="0"/>
      <w:marBottom w:val="0"/>
      <w:divBdr>
        <w:top w:val="none" w:sz="0" w:space="0" w:color="auto"/>
        <w:left w:val="none" w:sz="0" w:space="0" w:color="auto"/>
        <w:bottom w:val="none" w:sz="0" w:space="0" w:color="auto"/>
        <w:right w:val="none" w:sz="0" w:space="0" w:color="auto"/>
      </w:divBdr>
    </w:div>
    <w:div w:id="1698703293">
      <w:bodyDiv w:val="1"/>
      <w:marLeft w:val="0"/>
      <w:marRight w:val="0"/>
      <w:marTop w:val="0"/>
      <w:marBottom w:val="0"/>
      <w:divBdr>
        <w:top w:val="none" w:sz="0" w:space="0" w:color="auto"/>
        <w:left w:val="none" w:sz="0" w:space="0" w:color="auto"/>
        <w:bottom w:val="none" w:sz="0" w:space="0" w:color="auto"/>
        <w:right w:val="none" w:sz="0" w:space="0" w:color="auto"/>
      </w:divBdr>
    </w:div>
    <w:div w:id="1704790840">
      <w:bodyDiv w:val="1"/>
      <w:marLeft w:val="0"/>
      <w:marRight w:val="0"/>
      <w:marTop w:val="0"/>
      <w:marBottom w:val="0"/>
      <w:divBdr>
        <w:top w:val="none" w:sz="0" w:space="0" w:color="auto"/>
        <w:left w:val="none" w:sz="0" w:space="0" w:color="auto"/>
        <w:bottom w:val="none" w:sz="0" w:space="0" w:color="auto"/>
        <w:right w:val="none" w:sz="0" w:space="0" w:color="auto"/>
      </w:divBdr>
    </w:div>
    <w:div w:id="1711882152">
      <w:bodyDiv w:val="1"/>
      <w:marLeft w:val="0"/>
      <w:marRight w:val="0"/>
      <w:marTop w:val="0"/>
      <w:marBottom w:val="0"/>
      <w:divBdr>
        <w:top w:val="none" w:sz="0" w:space="0" w:color="auto"/>
        <w:left w:val="none" w:sz="0" w:space="0" w:color="auto"/>
        <w:bottom w:val="none" w:sz="0" w:space="0" w:color="auto"/>
        <w:right w:val="none" w:sz="0" w:space="0" w:color="auto"/>
      </w:divBdr>
    </w:div>
    <w:div w:id="1720738573">
      <w:bodyDiv w:val="1"/>
      <w:marLeft w:val="0"/>
      <w:marRight w:val="0"/>
      <w:marTop w:val="0"/>
      <w:marBottom w:val="0"/>
      <w:divBdr>
        <w:top w:val="none" w:sz="0" w:space="0" w:color="auto"/>
        <w:left w:val="none" w:sz="0" w:space="0" w:color="auto"/>
        <w:bottom w:val="none" w:sz="0" w:space="0" w:color="auto"/>
        <w:right w:val="none" w:sz="0" w:space="0" w:color="auto"/>
      </w:divBdr>
    </w:div>
    <w:div w:id="1722746900">
      <w:bodyDiv w:val="1"/>
      <w:marLeft w:val="0"/>
      <w:marRight w:val="0"/>
      <w:marTop w:val="0"/>
      <w:marBottom w:val="0"/>
      <w:divBdr>
        <w:top w:val="none" w:sz="0" w:space="0" w:color="auto"/>
        <w:left w:val="none" w:sz="0" w:space="0" w:color="auto"/>
        <w:bottom w:val="none" w:sz="0" w:space="0" w:color="auto"/>
        <w:right w:val="none" w:sz="0" w:space="0" w:color="auto"/>
      </w:divBdr>
    </w:div>
    <w:div w:id="1723207660">
      <w:bodyDiv w:val="1"/>
      <w:marLeft w:val="0"/>
      <w:marRight w:val="0"/>
      <w:marTop w:val="0"/>
      <w:marBottom w:val="0"/>
      <w:divBdr>
        <w:top w:val="none" w:sz="0" w:space="0" w:color="auto"/>
        <w:left w:val="none" w:sz="0" w:space="0" w:color="auto"/>
        <w:bottom w:val="none" w:sz="0" w:space="0" w:color="auto"/>
        <w:right w:val="none" w:sz="0" w:space="0" w:color="auto"/>
      </w:divBdr>
    </w:div>
    <w:div w:id="1725592868">
      <w:bodyDiv w:val="1"/>
      <w:marLeft w:val="0"/>
      <w:marRight w:val="0"/>
      <w:marTop w:val="0"/>
      <w:marBottom w:val="0"/>
      <w:divBdr>
        <w:top w:val="none" w:sz="0" w:space="0" w:color="auto"/>
        <w:left w:val="none" w:sz="0" w:space="0" w:color="auto"/>
        <w:bottom w:val="none" w:sz="0" w:space="0" w:color="auto"/>
        <w:right w:val="none" w:sz="0" w:space="0" w:color="auto"/>
      </w:divBdr>
    </w:div>
    <w:div w:id="1725786068">
      <w:bodyDiv w:val="1"/>
      <w:marLeft w:val="0"/>
      <w:marRight w:val="0"/>
      <w:marTop w:val="0"/>
      <w:marBottom w:val="0"/>
      <w:divBdr>
        <w:top w:val="none" w:sz="0" w:space="0" w:color="auto"/>
        <w:left w:val="none" w:sz="0" w:space="0" w:color="auto"/>
        <w:bottom w:val="none" w:sz="0" w:space="0" w:color="auto"/>
        <w:right w:val="none" w:sz="0" w:space="0" w:color="auto"/>
      </w:divBdr>
    </w:div>
    <w:div w:id="1733457163">
      <w:bodyDiv w:val="1"/>
      <w:marLeft w:val="0"/>
      <w:marRight w:val="0"/>
      <w:marTop w:val="0"/>
      <w:marBottom w:val="0"/>
      <w:divBdr>
        <w:top w:val="none" w:sz="0" w:space="0" w:color="auto"/>
        <w:left w:val="none" w:sz="0" w:space="0" w:color="auto"/>
        <w:bottom w:val="none" w:sz="0" w:space="0" w:color="auto"/>
        <w:right w:val="none" w:sz="0" w:space="0" w:color="auto"/>
      </w:divBdr>
    </w:div>
    <w:div w:id="1738898919">
      <w:bodyDiv w:val="1"/>
      <w:marLeft w:val="0"/>
      <w:marRight w:val="0"/>
      <w:marTop w:val="0"/>
      <w:marBottom w:val="0"/>
      <w:divBdr>
        <w:top w:val="none" w:sz="0" w:space="0" w:color="auto"/>
        <w:left w:val="none" w:sz="0" w:space="0" w:color="auto"/>
        <w:bottom w:val="none" w:sz="0" w:space="0" w:color="auto"/>
        <w:right w:val="none" w:sz="0" w:space="0" w:color="auto"/>
      </w:divBdr>
    </w:div>
    <w:div w:id="1740514000">
      <w:bodyDiv w:val="1"/>
      <w:marLeft w:val="0"/>
      <w:marRight w:val="0"/>
      <w:marTop w:val="0"/>
      <w:marBottom w:val="0"/>
      <w:divBdr>
        <w:top w:val="none" w:sz="0" w:space="0" w:color="auto"/>
        <w:left w:val="none" w:sz="0" w:space="0" w:color="auto"/>
        <w:bottom w:val="none" w:sz="0" w:space="0" w:color="auto"/>
        <w:right w:val="none" w:sz="0" w:space="0" w:color="auto"/>
      </w:divBdr>
    </w:div>
    <w:div w:id="1741633286">
      <w:bodyDiv w:val="1"/>
      <w:marLeft w:val="0"/>
      <w:marRight w:val="0"/>
      <w:marTop w:val="0"/>
      <w:marBottom w:val="0"/>
      <w:divBdr>
        <w:top w:val="none" w:sz="0" w:space="0" w:color="auto"/>
        <w:left w:val="none" w:sz="0" w:space="0" w:color="auto"/>
        <w:bottom w:val="none" w:sz="0" w:space="0" w:color="auto"/>
        <w:right w:val="none" w:sz="0" w:space="0" w:color="auto"/>
      </w:divBdr>
    </w:div>
    <w:div w:id="1744792512">
      <w:bodyDiv w:val="1"/>
      <w:marLeft w:val="0"/>
      <w:marRight w:val="0"/>
      <w:marTop w:val="0"/>
      <w:marBottom w:val="0"/>
      <w:divBdr>
        <w:top w:val="none" w:sz="0" w:space="0" w:color="auto"/>
        <w:left w:val="none" w:sz="0" w:space="0" w:color="auto"/>
        <w:bottom w:val="none" w:sz="0" w:space="0" w:color="auto"/>
        <w:right w:val="none" w:sz="0" w:space="0" w:color="auto"/>
      </w:divBdr>
    </w:div>
    <w:div w:id="1745176808">
      <w:bodyDiv w:val="1"/>
      <w:marLeft w:val="0"/>
      <w:marRight w:val="0"/>
      <w:marTop w:val="0"/>
      <w:marBottom w:val="0"/>
      <w:divBdr>
        <w:top w:val="none" w:sz="0" w:space="0" w:color="auto"/>
        <w:left w:val="none" w:sz="0" w:space="0" w:color="auto"/>
        <w:bottom w:val="none" w:sz="0" w:space="0" w:color="auto"/>
        <w:right w:val="none" w:sz="0" w:space="0" w:color="auto"/>
      </w:divBdr>
    </w:div>
    <w:div w:id="1748109419">
      <w:bodyDiv w:val="1"/>
      <w:marLeft w:val="0"/>
      <w:marRight w:val="0"/>
      <w:marTop w:val="0"/>
      <w:marBottom w:val="0"/>
      <w:divBdr>
        <w:top w:val="none" w:sz="0" w:space="0" w:color="auto"/>
        <w:left w:val="none" w:sz="0" w:space="0" w:color="auto"/>
        <w:bottom w:val="none" w:sz="0" w:space="0" w:color="auto"/>
        <w:right w:val="none" w:sz="0" w:space="0" w:color="auto"/>
      </w:divBdr>
    </w:div>
    <w:div w:id="1753039978">
      <w:bodyDiv w:val="1"/>
      <w:marLeft w:val="0"/>
      <w:marRight w:val="0"/>
      <w:marTop w:val="0"/>
      <w:marBottom w:val="0"/>
      <w:divBdr>
        <w:top w:val="none" w:sz="0" w:space="0" w:color="auto"/>
        <w:left w:val="none" w:sz="0" w:space="0" w:color="auto"/>
        <w:bottom w:val="none" w:sz="0" w:space="0" w:color="auto"/>
        <w:right w:val="none" w:sz="0" w:space="0" w:color="auto"/>
      </w:divBdr>
    </w:div>
    <w:div w:id="1756900508">
      <w:bodyDiv w:val="1"/>
      <w:marLeft w:val="0"/>
      <w:marRight w:val="0"/>
      <w:marTop w:val="0"/>
      <w:marBottom w:val="0"/>
      <w:divBdr>
        <w:top w:val="none" w:sz="0" w:space="0" w:color="auto"/>
        <w:left w:val="none" w:sz="0" w:space="0" w:color="auto"/>
        <w:bottom w:val="none" w:sz="0" w:space="0" w:color="auto"/>
        <w:right w:val="none" w:sz="0" w:space="0" w:color="auto"/>
      </w:divBdr>
    </w:div>
    <w:div w:id="1766539608">
      <w:bodyDiv w:val="1"/>
      <w:marLeft w:val="0"/>
      <w:marRight w:val="0"/>
      <w:marTop w:val="0"/>
      <w:marBottom w:val="0"/>
      <w:divBdr>
        <w:top w:val="none" w:sz="0" w:space="0" w:color="auto"/>
        <w:left w:val="none" w:sz="0" w:space="0" w:color="auto"/>
        <w:bottom w:val="none" w:sz="0" w:space="0" w:color="auto"/>
        <w:right w:val="none" w:sz="0" w:space="0" w:color="auto"/>
      </w:divBdr>
    </w:div>
    <w:div w:id="1768572682">
      <w:bodyDiv w:val="1"/>
      <w:marLeft w:val="0"/>
      <w:marRight w:val="0"/>
      <w:marTop w:val="0"/>
      <w:marBottom w:val="0"/>
      <w:divBdr>
        <w:top w:val="none" w:sz="0" w:space="0" w:color="auto"/>
        <w:left w:val="none" w:sz="0" w:space="0" w:color="auto"/>
        <w:bottom w:val="none" w:sz="0" w:space="0" w:color="auto"/>
        <w:right w:val="none" w:sz="0" w:space="0" w:color="auto"/>
      </w:divBdr>
    </w:div>
    <w:div w:id="1771780133">
      <w:bodyDiv w:val="1"/>
      <w:marLeft w:val="0"/>
      <w:marRight w:val="0"/>
      <w:marTop w:val="0"/>
      <w:marBottom w:val="0"/>
      <w:divBdr>
        <w:top w:val="none" w:sz="0" w:space="0" w:color="auto"/>
        <w:left w:val="none" w:sz="0" w:space="0" w:color="auto"/>
        <w:bottom w:val="none" w:sz="0" w:space="0" w:color="auto"/>
        <w:right w:val="none" w:sz="0" w:space="0" w:color="auto"/>
      </w:divBdr>
    </w:div>
    <w:div w:id="1785534392">
      <w:bodyDiv w:val="1"/>
      <w:marLeft w:val="0"/>
      <w:marRight w:val="0"/>
      <w:marTop w:val="0"/>
      <w:marBottom w:val="0"/>
      <w:divBdr>
        <w:top w:val="none" w:sz="0" w:space="0" w:color="auto"/>
        <w:left w:val="none" w:sz="0" w:space="0" w:color="auto"/>
        <w:bottom w:val="none" w:sz="0" w:space="0" w:color="auto"/>
        <w:right w:val="none" w:sz="0" w:space="0" w:color="auto"/>
      </w:divBdr>
    </w:div>
    <w:div w:id="1789347577">
      <w:bodyDiv w:val="1"/>
      <w:marLeft w:val="0"/>
      <w:marRight w:val="0"/>
      <w:marTop w:val="0"/>
      <w:marBottom w:val="0"/>
      <w:divBdr>
        <w:top w:val="none" w:sz="0" w:space="0" w:color="auto"/>
        <w:left w:val="none" w:sz="0" w:space="0" w:color="auto"/>
        <w:bottom w:val="none" w:sz="0" w:space="0" w:color="auto"/>
        <w:right w:val="none" w:sz="0" w:space="0" w:color="auto"/>
      </w:divBdr>
    </w:div>
    <w:div w:id="1791968514">
      <w:bodyDiv w:val="1"/>
      <w:marLeft w:val="0"/>
      <w:marRight w:val="0"/>
      <w:marTop w:val="0"/>
      <w:marBottom w:val="0"/>
      <w:divBdr>
        <w:top w:val="none" w:sz="0" w:space="0" w:color="auto"/>
        <w:left w:val="none" w:sz="0" w:space="0" w:color="auto"/>
        <w:bottom w:val="none" w:sz="0" w:space="0" w:color="auto"/>
        <w:right w:val="none" w:sz="0" w:space="0" w:color="auto"/>
      </w:divBdr>
    </w:div>
    <w:div w:id="1797213539">
      <w:bodyDiv w:val="1"/>
      <w:marLeft w:val="0"/>
      <w:marRight w:val="0"/>
      <w:marTop w:val="0"/>
      <w:marBottom w:val="0"/>
      <w:divBdr>
        <w:top w:val="none" w:sz="0" w:space="0" w:color="auto"/>
        <w:left w:val="none" w:sz="0" w:space="0" w:color="auto"/>
        <w:bottom w:val="none" w:sz="0" w:space="0" w:color="auto"/>
        <w:right w:val="none" w:sz="0" w:space="0" w:color="auto"/>
      </w:divBdr>
    </w:div>
    <w:div w:id="1799255600">
      <w:bodyDiv w:val="1"/>
      <w:marLeft w:val="0"/>
      <w:marRight w:val="0"/>
      <w:marTop w:val="0"/>
      <w:marBottom w:val="0"/>
      <w:divBdr>
        <w:top w:val="none" w:sz="0" w:space="0" w:color="auto"/>
        <w:left w:val="none" w:sz="0" w:space="0" w:color="auto"/>
        <w:bottom w:val="none" w:sz="0" w:space="0" w:color="auto"/>
        <w:right w:val="none" w:sz="0" w:space="0" w:color="auto"/>
      </w:divBdr>
    </w:div>
    <w:div w:id="1805343300">
      <w:bodyDiv w:val="1"/>
      <w:marLeft w:val="0"/>
      <w:marRight w:val="0"/>
      <w:marTop w:val="0"/>
      <w:marBottom w:val="0"/>
      <w:divBdr>
        <w:top w:val="none" w:sz="0" w:space="0" w:color="auto"/>
        <w:left w:val="none" w:sz="0" w:space="0" w:color="auto"/>
        <w:bottom w:val="none" w:sz="0" w:space="0" w:color="auto"/>
        <w:right w:val="none" w:sz="0" w:space="0" w:color="auto"/>
      </w:divBdr>
    </w:div>
    <w:div w:id="1809349768">
      <w:bodyDiv w:val="1"/>
      <w:marLeft w:val="0"/>
      <w:marRight w:val="0"/>
      <w:marTop w:val="0"/>
      <w:marBottom w:val="0"/>
      <w:divBdr>
        <w:top w:val="none" w:sz="0" w:space="0" w:color="auto"/>
        <w:left w:val="none" w:sz="0" w:space="0" w:color="auto"/>
        <w:bottom w:val="none" w:sz="0" w:space="0" w:color="auto"/>
        <w:right w:val="none" w:sz="0" w:space="0" w:color="auto"/>
      </w:divBdr>
    </w:div>
    <w:div w:id="1809587419">
      <w:bodyDiv w:val="1"/>
      <w:marLeft w:val="0"/>
      <w:marRight w:val="0"/>
      <w:marTop w:val="0"/>
      <w:marBottom w:val="0"/>
      <w:divBdr>
        <w:top w:val="none" w:sz="0" w:space="0" w:color="auto"/>
        <w:left w:val="none" w:sz="0" w:space="0" w:color="auto"/>
        <w:bottom w:val="none" w:sz="0" w:space="0" w:color="auto"/>
        <w:right w:val="none" w:sz="0" w:space="0" w:color="auto"/>
      </w:divBdr>
    </w:div>
    <w:div w:id="1812021466">
      <w:bodyDiv w:val="1"/>
      <w:marLeft w:val="0"/>
      <w:marRight w:val="0"/>
      <w:marTop w:val="0"/>
      <w:marBottom w:val="0"/>
      <w:divBdr>
        <w:top w:val="none" w:sz="0" w:space="0" w:color="auto"/>
        <w:left w:val="none" w:sz="0" w:space="0" w:color="auto"/>
        <w:bottom w:val="none" w:sz="0" w:space="0" w:color="auto"/>
        <w:right w:val="none" w:sz="0" w:space="0" w:color="auto"/>
      </w:divBdr>
    </w:div>
    <w:div w:id="1814983914">
      <w:bodyDiv w:val="1"/>
      <w:marLeft w:val="0"/>
      <w:marRight w:val="0"/>
      <w:marTop w:val="0"/>
      <w:marBottom w:val="0"/>
      <w:divBdr>
        <w:top w:val="none" w:sz="0" w:space="0" w:color="auto"/>
        <w:left w:val="none" w:sz="0" w:space="0" w:color="auto"/>
        <w:bottom w:val="none" w:sz="0" w:space="0" w:color="auto"/>
        <w:right w:val="none" w:sz="0" w:space="0" w:color="auto"/>
      </w:divBdr>
    </w:div>
    <w:div w:id="1817184506">
      <w:bodyDiv w:val="1"/>
      <w:marLeft w:val="0"/>
      <w:marRight w:val="0"/>
      <w:marTop w:val="0"/>
      <w:marBottom w:val="0"/>
      <w:divBdr>
        <w:top w:val="none" w:sz="0" w:space="0" w:color="auto"/>
        <w:left w:val="none" w:sz="0" w:space="0" w:color="auto"/>
        <w:bottom w:val="none" w:sz="0" w:space="0" w:color="auto"/>
        <w:right w:val="none" w:sz="0" w:space="0" w:color="auto"/>
      </w:divBdr>
    </w:div>
    <w:div w:id="1825123380">
      <w:bodyDiv w:val="1"/>
      <w:marLeft w:val="0"/>
      <w:marRight w:val="0"/>
      <w:marTop w:val="0"/>
      <w:marBottom w:val="0"/>
      <w:divBdr>
        <w:top w:val="none" w:sz="0" w:space="0" w:color="auto"/>
        <w:left w:val="none" w:sz="0" w:space="0" w:color="auto"/>
        <w:bottom w:val="none" w:sz="0" w:space="0" w:color="auto"/>
        <w:right w:val="none" w:sz="0" w:space="0" w:color="auto"/>
      </w:divBdr>
    </w:div>
    <w:div w:id="1826556052">
      <w:bodyDiv w:val="1"/>
      <w:marLeft w:val="0"/>
      <w:marRight w:val="0"/>
      <w:marTop w:val="0"/>
      <w:marBottom w:val="0"/>
      <w:divBdr>
        <w:top w:val="none" w:sz="0" w:space="0" w:color="auto"/>
        <w:left w:val="none" w:sz="0" w:space="0" w:color="auto"/>
        <w:bottom w:val="none" w:sz="0" w:space="0" w:color="auto"/>
        <w:right w:val="none" w:sz="0" w:space="0" w:color="auto"/>
      </w:divBdr>
    </w:div>
    <w:div w:id="1826818548">
      <w:bodyDiv w:val="1"/>
      <w:marLeft w:val="0"/>
      <w:marRight w:val="0"/>
      <w:marTop w:val="0"/>
      <w:marBottom w:val="0"/>
      <w:divBdr>
        <w:top w:val="none" w:sz="0" w:space="0" w:color="auto"/>
        <w:left w:val="none" w:sz="0" w:space="0" w:color="auto"/>
        <w:bottom w:val="none" w:sz="0" w:space="0" w:color="auto"/>
        <w:right w:val="none" w:sz="0" w:space="0" w:color="auto"/>
      </w:divBdr>
    </w:div>
    <w:div w:id="1827553883">
      <w:bodyDiv w:val="1"/>
      <w:marLeft w:val="0"/>
      <w:marRight w:val="0"/>
      <w:marTop w:val="0"/>
      <w:marBottom w:val="0"/>
      <w:divBdr>
        <w:top w:val="none" w:sz="0" w:space="0" w:color="auto"/>
        <w:left w:val="none" w:sz="0" w:space="0" w:color="auto"/>
        <w:bottom w:val="none" w:sz="0" w:space="0" w:color="auto"/>
        <w:right w:val="none" w:sz="0" w:space="0" w:color="auto"/>
      </w:divBdr>
    </w:div>
    <w:div w:id="1837648771">
      <w:bodyDiv w:val="1"/>
      <w:marLeft w:val="0"/>
      <w:marRight w:val="0"/>
      <w:marTop w:val="0"/>
      <w:marBottom w:val="0"/>
      <w:divBdr>
        <w:top w:val="none" w:sz="0" w:space="0" w:color="auto"/>
        <w:left w:val="none" w:sz="0" w:space="0" w:color="auto"/>
        <w:bottom w:val="none" w:sz="0" w:space="0" w:color="auto"/>
        <w:right w:val="none" w:sz="0" w:space="0" w:color="auto"/>
      </w:divBdr>
    </w:div>
    <w:div w:id="1841966477">
      <w:bodyDiv w:val="1"/>
      <w:marLeft w:val="0"/>
      <w:marRight w:val="0"/>
      <w:marTop w:val="0"/>
      <w:marBottom w:val="0"/>
      <w:divBdr>
        <w:top w:val="none" w:sz="0" w:space="0" w:color="auto"/>
        <w:left w:val="none" w:sz="0" w:space="0" w:color="auto"/>
        <w:bottom w:val="none" w:sz="0" w:space="0" w:color="auto"/>
        <w:right w:val="none" w:sz="0" w:space="0" w:color="auto"/>
      </w:divBdr>
    </w:div>
    <w:div w:id="1843466943">
      <w:bodyDiv w:val="1"/>
      <w:marLeft w:val="0"/>
      <w:marRight w:val="0"/>
      <w:marTop w:val="0"/>
      <w:marBottom w:val="0"/>
      <w:divBdr>
        <w:top w:val="none" w:sz="0" w:space="0" w:color="auto"/>
        <w:left w:val="none" w:sz="0" w:space="0" w:color="auto"/>
        <w:bottom w:val="none" w:sz="0" w:space="0" w:color="auto"/>
        <w:right w:val="none" w:sz="0" w:space="0" w:color="auto"/>
      </w:divBdr>
    </w:div>
    <w:div w:id="1852524636">
      <w:bodyDiv w:val="1"/>
      <w:marLeft w:val="0"/>
      <w:marRight w:val="0"/>
      <w:marTop w:val="0"/>
      <w:marBottom w:val="0"/>
      <w:divBdr>
        <w:top w:val="none" w:sz="0" w:space="0" w:color="auto"/>
        <w:left w:val="none" w:sz="0" w:space="0" w:color="auto"/>
        <w:bottom w:val="none" w:sz="0" w:space="0" w:color="auto"/>
        <w:right w:val="none" w:sz="0" w:space="0" w:color="auto"/>
      </w:divBdr>
      <w:divsChild>
        <w:div w:id="1090665302">
          <w:marLeft w:val="0"/>
          <w:marRight w:val="0"/>
          <w:marTop w:val="0"/>
          <w:marBottom w:val="0"/>
          <w:divBdr>
            <w:top w:val="none" w:sz="0" w:space="0" w:color="auto"/>
            <w:left w:val="none" w:sz="0" w:space="0" w:color="auto"/>
            <w:bottom w:val="none" w:sz="0" w:space="0" w:color="auto"/>
            <w:right w:val="none" w:sz="0" w:space="0" w:color="auto"/>
          </w:divBdr>
        </w:div>
      </w:divsChild>
    </w:div>
    <w:div w:id="1864661428">
      <w:bodyDiv w:val="1"/>
      <w:marLeft w:val="0"/>
      <w:marRight w:val="0"/>
      <w:marTop w:val="0"/>
      <w:marBottom w:val="0"/>
      <w:divBdr>
        <w:top w:val="none" w:sz="0" w:space="0" w:color="auto"/>
        <w:left w:val="none" w:sz="0" w:space="0" w:color="auto"/>
        <w:bottom w:val="none" w:sz="0" w:space="0" w:color="auto"/>
        <w:right w:val="none" w:sz="0" w:space="0" w:color="auto"/>
      </w:divBdr>
    </w:div>
    <w:div w:id="1871411905">
      <w:bodyDiv w:val="1"/>
      <w:marLeft w:val="0"/>
      <w:marRight w:val="0"/>
      <w:marTop w:val="0"/>
      <w:marBottom w:val="0"/>
      <w:divBdr>
        <w:top w:val="none" w:sz="0" w:space="0" w:color="auto"/>
        <w:left w:val="none" w:sz="0" w:space="0" w:color="auto"/>
        <w:bottom w:val="none" w:sz="0" w:space="0" w:color="auto"/>
        <w:right w:val="none" w:sz="0" w:space="0" w:color="auto"/>
      </w:divBdr>
    </w:div>
    <w:div w:id="1894612694">
      <w:bodyDiv w:val="1"/>
      <w:marLeft w:val="0"/>
      <w:marRight w:val="0"/>
      <w:marTop w:val="0"/>
      <w:marBottom w:val="0"/>
      <w:divBdr>
        <w:top w:val="none" w:sz="0" w:space="0" w:color="auto"/>
        <w:left w:val="none" w:sz="0" w:space="0" w:color="auto"/>
        <w:bottom w:val="none" w:sz="0" w:space="0" w:color="auto"/>
        <w:right w:val="none" w:sz="0" w:space="0" w:color="auto"/>
      </w:divBdr>
    </w:div>
    <w:div w:id="1908421013">
      <w:bodyDiv w:val="1"/>
      <w:marLeft w:val="0"/>
      <w:marRight w:val="0"/>
      <w:marTop w:val="0"/>
      <w:marBottom w:val="0"/>
      <w:divBdr>
        <w:top w:val="none" w:sz="0" w:space="0" w:color="auto"/>
        <w:left w:val="none" w:sz="0" w:space="0" w:color="auto"/>
        <w:bottom w:val="none" w:sz="0" w:space="0" w:color="auto"/>
        <w:right w:val="none" w:sz="0" w:space="0" w:color="auto"/>
      </w:divBdr>
    </w:div>
    <w:div w:id="1914772429">
      <w:bodyDiv w:val="1"/>
      <w:marLeft w:val="0"/>
      <w:marRight w:val="0"/>
      <w:marTop w:val="0"/>
      <w:marBottom w:val="0"/>
      <w:divBdr>
        <w:top w:val="none" w:sz="0" w:space="0" w:color="auto"/>
        <w:left w:val="none" w:sz="0" w:space="0" w:color="auto"/>
        <w:bottom w:val="none" w:sz="0" w:space="0" w:color="auto"/>
        <w:right w:val="none" w:sz="0" w:space="0" w:color="auto"/>
      </w:divBdr>
    </w:div>
    <w:div w:id="1917323594">
      <w:bodyDiv w:val="1"/>
      <w:marLeft w:val="0"/>
      <w:marRight w:val="0"/>
      <w:marTop w:val="0"/>
      <w:marBottom w:val="0"/>
      <w:divBdr>
        <w:top w:val="none" w:sz="0" w:space="0" w:color="auto"/>
        <w:left w:val="none" w:sz="0" w:space="0" w:color="auto"/>
        <w:bottom w:val="none" w:sz="0" w:space="0" w:color="auto"/>
        <w:right w:val="none" w:sz="0" w:space="0" w:color="auto"/>
      </w:divBdr>
    </w:div>
    <w:div w:id="1917470506">
      <w:bodyDiv w:val="1"/>
      <w:marLeft w:val="0"/>
      <w:marRight w:val="0"/>
      <w:marTop w:val="0"/>
      <w:marBottom w:val="0"/>
      <w:divBdr>
        <w:top w:val="none" w:sz="0" w:space="0" w:color="auto"/>
        <w:left w:val="none" w:sz="0" w:space="0" w:color="auto"/>
        <w:bottom w:val="none" w:sz="0" w:space="0" w:color="auto"/>
        <w:right w:val="none" w:sz="0" w:space="0" w:color="auto"/>
      </w:divBdr>
    </w:div>
    <w:div w:id="1917545924">
      <w:bodyDiv w:val="1"/>
      <w:marLeft w:val="0"/>
      <w:marRight w:val="0"/>
      <w:marTop w:val="0"/>
      <w:marBottom w:val="0"/>
      <w:divBdr>
        <w:top w:val="none" w:sz="0" w:space="0" w:color="auto"/>
        <w:left w:val="none" w:sz="0" w:space="0" w:color="auto"/>
        <w:bottom w:val="none" w:sz="0" w:space="0" w:color="auto"/>
        <w:right w:val="none" w:sz="0" w:space="0" w:color="auto"/>
      </w:divBdr>
    </w:div>
    <w:div w:id="1919556810">
      <w:bodyDiv w:val="1"/>
      <w:marLeft w:val="0"/>
      <w:marRight w:val="0"/>
      <w:marTop w:val="0"/>
      <w:marBottom w:val="0"/>
      <w:divBdr>
        <w:top w:val="none" w:sz="0" w:space="0" w:color="auto"/>
        <w:left w:val="none" w:sz="0" w:space="0" w:color="auto"/>
        <w:bottom w:val="none" w:sz="0" w:space="0" w:color="auto"/>
        <w:right w:val="none" w:sz="0" w:space="0" w:color="auto"/>
      </w:divBdr>
    </w:div>
    <w:div w:id="1927955757">
      <w:bodyDiv w:val="1"/>
      <w:marLeft w:val="0"/>
      <w:marRight w:val="0"/>
      <w:marTop w:val="0"/>
      <w:marBottom w:val="0"/>
      <w:divBdr>
        <w:top w:val="none" w:sz="0" w:space="0" w:color="auto"/>
        <w:left w:val="none" w:sz="0" w:space="0" w:color="auto"/>
        <w:bottom w:val="none" w:sz="0" w:space="0" w:color="auto"/>
        <w:right w:val="none" w:sz="0" w:space="0" w:color="auto"/>
      </w:divBdr>
    </w:div>
    <w:div w:id="1930236894">
      <w:bodyDiv w:val="1"/>
      <w:marLeft w:val="0"/>
      <w:marRight w:val="0"/>
      <w:marTop w:val="0"/>
      <w:marBottom w:val="0"/>
      <w:divBdr>
        <w:top w:val="none" w:sz="0" w:space="0" w:color="auto"/>
        <w:left w:val="none" w:sz="0" w:space="0" w:color="auto"/>
        <w:bottom w:val="none" w:sz="0" w:space="0" w:color="auto"/>
        <w:right w:val="none" w:sz="0" w:space="0" w:color="auto"/>
      </w:divBdr>
    </w:div>
    <w:div w:id="1933509612">
      <w:bodyDiv w:val="1"/>
      <w:marLeft w:val="0"/>
      <w:marRight w:val="0"/>
      <w:marTop w:val="0"/>
      <w:marBottom w:val="0"/>
      <w:divBdr>
        <w:top w:val="none" w:sz="0" w:space="0" w:color="auto"/>
        <w:left w:val="none" w:sz="0" w:space="0" w:color="auto"/>
        <w:bottom w:val="none" w:sz="0" w:space="0" w:color="auto"/>
        <w:right w:val="none" w:sz="0" w:space="0" w:color="auto"/>
      </w:divBdr>
    </w:div>
    <w:div w:id="1936667077">
      <w:bodyDiv w:val="1"/>
      <w:marLeft w:val="0"/>
      <w:marRight w:val="0"/>
      <w:marTop w:val="0"/>
      <w:marBottom w:val="0"/>
      <w:divBdr>
        <w:top w:val="none" w:sz="0" w:space="0" w:color="auto"/>
        <w:left w:val="none" w:sz="0" w:space="0" w:color="auto"/>
        <w:bottom w:val="none" w:sz="0" w:space="0" w:color="auto"/>
        <w:right w:val="none" w:sz="0" w:space="0" w:color="auto"/>
      </w:divBdr>
    </w:div>
    <w:div w:id="1939942930">
      <w:bodyDiv w:val="1"/>
      <w:marLeft w:val="0"/>
      <w:marRight w:val="0"/>
      <w:marTop w:val="0"/>
      <w:marBottom w:val="0"/>
      <w:divBdr>
        <w:top w:val="none" w:sz="0" w:space="0" w:color="auto"/>
        <w:left w:val="none" w:sz="0" w:space="0" w:color="auto"/>
        <w:bottom w:val="none" w:sz="0" w:space="0" w:color="auto"/>
        <w:right w:val="none" w:sz="0" w:space="0" w:color="auto"/>
      </w:divBdr>
    </w:div>
    <w:div w:id="1946765226">
      <w:bodyDiv w:val="1"/>
      <w:marLeft w:val="0"/>
      <w:marRight w:val="0"/>
      <w:marTop w:val="0"/>
      <w:marBottom w:val="0"/>
      <w:divBdr>
        <w:top w:val="none" w:sz="0" w:space="0" w:color="auto"/>
        <w:left w:val="none" w:sz="0" w:space="0" w:color="auto"/>
        <w:bottom w:val="none" w:sz="0" w:space="0" w:color="auto"/>
        <w:right w:val="none" w:sz="0" w:space="0" w:color="auto"/>
      </w:divBdr>
    </w:div>
    <w:div w:id="1947811728">
      <w:bodyDiv w:val="1"/>
      <w:marLeft w:val="0"/>
      <w:marRight w:val="0"/>
      <w:marTop w:val="0"/>
      <w:marBottom w:val="0"/>
      <w:divBdr>
        <w:top w:val="none" w:sz="0" w:space="0" w:color="auto"/>
        <w:left w:val="none" w:sz="0" w:space="0" w:color="auto"/>
        <w:bottom w:val="none" w:sz="0" w:space="0" w:color="auto"/>
        <w:right w:val="none" w:sz="0" w:space="0" w:color="auto"/>
      </w:divBdr>
    </w:div>
    <w:div w:id="1961524785">
      <w:bodyDiv w:val="1"/>
      <w:marLeft w:val="0"/>
      <w:marRight w:val="0"/>
      <w:marTop w:val="0"/>
      <w:marBottom w:val="0"/>
      <w:divBdr>
        <w:top w:val="none" w:sz="0" w:space="0" w:color="auto"/>
        <w:left w:val="none" w:sz="0" w:space="0" w:color="auto"/>
        <w:bottom w:val="none" w:sz="0" w:space="0" w:color="auto"/>
        <w:right w:val="none" w:sz="0" w:space="0" w:color="auto"/>
      </w:divBdr>
    </w:div>
    <w:div w:id="1961763992">
      <w:bodyDiv w:val="1"/>
      <w:marLeft w:val="0"/>
      <w:marRight w:val="0"/>
      <w:marTop w:val="0"/>
      <w:marBottom w:val="0"/>
      <w:divBdr>
        <w:top w:val="none" w:sz="0" w:space="0" w:color="auto"/>
        <w:left w:val="none" w:sz="0" w:space="0" w:color="auto"/>
        <w:bottom w:val="none" w:sz="0" w:space="0" w:color="auto"/>
        <w:right w:val="none" w:sz="0" w:space="0" w:color="auto"/>
      </w:divBdr>
    </w:div>
    <w:div w:id="1963882311">
      <w:bodyDiv w:val="1"/>
      <w:marLeft w:val="0"/>
      <w:marRight w:val="0"/>
      <w:marTop w:val="0"/>
      <w:marBottom w:val="0"/>
      <w:divBdr>
        <w:top w:val="none" w:sz="0" w:space="0" w:color="auto"/>
        <w:left w:val="none" w:sz="0" w:space="0" w:color="auto"/>
        <w:bottom w:val="none" w:sz="0" w:space="0" w:color="auto"/>
        <w:right w:val="none" w:sz="0" w:space="0" w:color="auto"/>
      </w:divBdr>
    </w:div>
    <w:div w:id="1964997036">
      <w:bodyDiv w:val="1"/>
      <w:marLeft w:val="0"/>
      <w:marRight w:val="0"/>
      <w:marTop w:val="0"/>
      <w:marBottom w:val="0"/>
      <w:divBdr>
        <w:top w:val="none" w:sz="0" w:space="0" w:color="auto"/>
        <w:left w:val="none" w:sz="0" w:space="0" w:color="auto"/>
        <w:bottom w:val="none" w:sz="0" w:space="0" w:color="auto"/>
        <w:right w:val="none" w:sz="0" w:space="0" w:color="auto"/>
      </w:divBdr>
    </w:div>
    <w:div w:id="1979996723">
      <w:bodyDiv w:val="1"/>
      <w:marLeft w:val="0"/>
      <w:marRight w:val="0"/>
      <w:marTop w:val="0"/>
      <w:marBottom w:val="0"/>
      <w:divBdr>
        <w:top w:val="none" w:sz="0" w:space="0" w:color="auto"/>
        <w:left w:val="none" w:sz="0" w:space="0" w:color="auto"/>
        <w:bottom w:val="none" w:sz="0" w:space="0" w:color="auto"/>
        <w:right w:val="none" w:sz="0" w:space="0" w:color="auto"/>
      </w:divBdr>
    </w:div>
    <w:div w:id="1985547957">
      <w:bodyDiv w:val="1"/>
      <w:marLeft w:val="0"/>
      <w:marRight w:val="0"/>
      <w:marTop w:val="0"/>
      <w:marBottom w:val="0"/>
      <w:divBdr>
        <w:top w:val="none" w:sz="0" w:space="0" w:color="auto"/>
        <w:left w:val="none" w:sz="0" w:space="0" w:color="auto"/>
        <w:bottom w:val="none" w:sz="0" w:space="0" w:color="auto"/>
        <w:right w:val="none" w:sz="0" w:space="0" w:color="auto"/>
      </w:divBdr>
    </w:div>
    <w:div w:id="1987011091">
      <w:bodyDiv w:val="1"/>
      <w:marLeft w:val="0"/>
      <w:marRight w:val="0"/>
      <w:marTop w:val="0"/>
      <w:marBottom w:val="0"/>
      <w:divBdr>
        <w:top w:val="none" w:sz="0" w:space="0" w:color="auto"/>
        <w:left w:val="none" w:sz="0" w:space="0" w:color="auto"/>
        <w:bottom w:val="none" w:sz="0" w:space="0" w:color="auto"/>
        <w:right w:val="none" w:sz="0" w:space="0" w:color="auto"/>
      </w:divBdr>
    </w:div>
    <w:div w:id="1998875777">
      <w:bodyDiv w:val="1"/>
      <w:marLeft w:val="0"/>
      <w:marRight w:val="0"/>
      <w:marTop w:val="0"/>
      <w:marBottom w:val="0"/>
      <w:divBdr>
        <w:top w:val="none" w:sz="0" w:space="0" w:color="auto"/>
        <w:left w:val="none" w:sz="0" w:space="0" w:color="auto"/>
        <w:bottom w:val="none" w:sz="0" w:space="0" w:color="auto"/>
        <w:right w:val="none" w:sz="0" w:space="0" w:color="auto"/>
      </w:divBdr>
    </w:div>
    <w:div w:id="2003584856">
      <w:bodyDiv w:val="1"/>
      <w:marLeft w:val="0"/>
      <w:marRight w:val="0"/>
      <w:marTop w:val="0"/>
      <w:marBottom w:val="0"/>
      <w:divBdr>
        <w:top w:val="none" w:sz="0" w:space="0" w:color="auto"/>
        <w:left w:val="none" w:sz="0" w:space="0" w:color="auto"/>
        <w:bottom w:val="none" w:sz="0" w:space="0" w:color="auto"/>
        <w:right w:val="none" w:sz="0" w:space="0" w:color="auto"/>
      </w:divBdr>
    </w:div>
    <w:div w:id="2005158287">
      <w:bodyDiv w:val="1"/>
      <w:marLeft w:val="0"/>
      <w:marRight w:val="0"/>
      <w:marTop w:val="0"/>
      <w:marBottom w:val="0"/>
      <w:divBdr>
        <w:top w:val="none" w:sz="0" w:space="0" w:color="auto"/>
        <w:left w:val="none" w:sz="0" w:space="0" w:color="auto"/>
        <w:bottom w:val="none" w:sz="0" w:space="0" w:color="auto"/>
        <w:right w:val="none" w:sz="0" w:space="0" w:color="auto"/>
      </w:divBdr>
    </w:div>
    <w:div w:id="2005741383">
      <w:bodyDiv w:val="1"/>
      <w:marLeft w:val="0"/>
      <w:marRight w:val="0"/>
      <w:marTop w:val="0"/>
      <w:marBottom w:val="0"/>
      <w:divBdr>
        <w:top w:val="none" w:sz="0" w:space="0" w:color="auto"/>
        <w:left w:val="none" w:sz="0" w:space="0" w:color="auto"/>
        <w:bottom w:val="none" w:sz="0" w:space="0" w:color="auto"/>
        <w:right w:val="none" w:sz="0" w:space="0" w:color="auto"/>
      </w:divBdr>
    </w:div>
    <w:div w:id="2008097936">
      <w:bodyDiv w:val="1"/>
      <w:marLeft w:val="0"/>
      <w:marRight w:val="0"/>
      <w:marTop w:val="0"/>
      <w:marBottom w:val="0"/>
      <w:divBdr>
        <w:top w:val="none" w:sz="0" w:space="0" w:color="auto"/>
        <w:left w:val="none" w:sz="0" w:space="0" w:color="auto"/>
        <w:bottom w:val="none" w:sz="0" w:space="0" w:color="auto"/>
        <w:right w:val="none" w:sz="0" w:space="0" w:color="auto"/>
      </w:divBdr>
    </w:div>
    <w:div w:id="2011981257">
      <w:bodyDiv w:val="1"/>
      <w:marLeft w:val="0"/>
      <w:marRight w:val="0"/>
      <w:marTop w:val="0"/>
      <w:marBottom w:val="0"/>
      <w:divBdr>
        <w:top w:val="none" w:sz="0" w:space="0" w:color="auto"/>
        <w:left w:val="none" w:sz="0" w:space="0" w:color="auto"/>
        <w:bottom w:val="none" w:sz="0" w:space="0" w:color="auto"/>
        <w:right w:val="none" w:sz="0" w:space="0" w:color="auto"/>
      </w:divBdr>
    </w:div>
    <w:div w:id="2019234946">
      <w:bodyDiv w:val="1"/>
      <w:marLeft w:val="0"/>
      <w:marRight w:val="0"/>
      <w:marTop w:val="0"/>
      <w:marBottom w:val="0"/>
      <w:divBdr>
        <w:top w:val="none" w:sz="0" w:space="0" w:color="auto"/>
        <w:left w:val="none" w:sz="0" w:space="0" w:color="auto"/>
        <w:bottom w:val="none" w:sz="0" w:space="0" w:color="auto"/>
        <w:right w:val="none" w:sz="0" w:space="0" w:color="auto"/>
      </w:divBdr>
    </w:div>
    <w:div w:id="2022660511">
      <w:bodyDiv w:val="1"/>
      <w:marLeft w:val="0"/>
      <w:marRight w:val="0"/>
      <w:marTop w:val="0"/>
      <w:marBottom w:val="0"/>
      <w:divBdr>
        <w:top w:val="none" w:sz="0" w:space="0" w:color="auto"/>
        <w:left w:val="none" w:sz="0" w:space="0" w:color="auto"/>
        <w:bottom w:val="none" w:sz="0" w:space="0" w:color="auto"/>
        <w:right w:val="none" w:sz="0" w:space="0" w:color="auto"/>
      </w:divBdr>
    </w:div>
    <w:div w:id="2026974423">
      <w:bodyDiv w:val="1"/>
      <w:marLeft w:val="0"/>
      <w:marRight w:val="0"/>
      <w:marTop w:val="0"/>
      <w:marBottom w:val="0"/>
      <w:divBdr>
        <w:top w:val="none" w:sz="0" w:space="0" w:color="auto"/>
        <w:left w:val="none" w:sz="0" w:space="0" w:color="auto"/>
        <w:bottom w:val="none" w:sz="0" w:space="0" w:color="auto"/>
        <w:right w:val="none" w:sz="0" w:space="0" w:color="auto"/>
      </w:divBdr>
    </w:div>
    <w:div w:id="2028749783">
      <w:bodyDiv w:val="1"/>
      <w:marLeft w:val="0"/>
      <w:marRight w:val="0"/>
      <w:marTop w:val="0"/>
      <w:marBottom w:val="0"/>
      <w:divBdr>
        <w:top w:val="none" w:sz="0" w:space="0" w:color="auto"/>
        <w:left w:val="none" w:sz="0" w:space="0" w:color="auto"/>
        <w:bottom w:val="none" w:sz="0" w:space="0" w:color="auto"/>
        <w:right w:val="none" w:sz="0" w:space="0" w:color="auto"/>
      </w:divBdr>
    </w:div>
    <w:div w:id="2032994790">
      <w:bodyDiv w:val="1"/>
      <w:marLeft w:val="0"/>
      <w:marRight w:val="0"/>
      <w:marTop w:val="0"/>
      <w:marBottom w:val="0"/>
      <w:divBdr>
        <w:top w:val="none" w:sz="0" w:space="0" w:color="auto"/>
        <w:left w:val="none" w:sz="0" w:space="0" w:color="auto"/>
        <w:bottom w:val="none" w:sz="0" w:space="0" w:color="auto"/>
        <w:right w:val="none" w:sz="0" w:space="0" w:color="auto"/>
      </w:divBdr>
    </w:div>
    <w:div w:id="2033216974">
      <w:bodyDiv w:val="1"/>
      <w:marLeft w:val="0"/>
      <w:marRight w:val="0"/>
      <w:marTop w:val="0"/>
      <w:marBottom w:val="0"/>
      <w:divBdr>
        <w:top w:val="none" w:sz="0" w:space="0" w:color="auto"/>
        <w:left w:val="none" w:sz="0" w:space="0" w:color="auto"/>
        <w:bottom w:val="none" w:sz="0" w:space="0" w:color="auto"/>
        <w:right w:val="none" w:sz="0" w:space="0" w:color="auto"/>
      </w:divBdr>
    </w:div>
    <w:div w:id="2038121923">
      <w:bodyDiv w:val="1"/>
      <w:marLeft w:val="0"/>
      <w:marRight w:val="0"/>
      <w:marTop w:val="0"/>
      <w:marBottom w:val="0"/>
      <w:divBdr>
        <w:top w:val="none" w:sz="0" w:space="0" w:color="auto"/>
        <w:left w:val="none" w:sz="0" w:space="0" w:color="auto"/>
        <w:bottom w:val="none" w:sz="0" w:space="0" w:color="auto"/>
        <w:right w:val="none" w:sz="0" w:space="0" w:color="auto"/>
      </w:divBdr>
    </w:div>
    <w:div w:id="2042241484">
      <w:bodyDiv w:val="1"/>
      <w:marLeft w:val="0"/>
      <w:marRight w:val="0"/>
      <w:marTop w:val="0"/>
      <w:marBottom w:val="0"/>
      <w:divBdr>
        <w:top w:val="none" w:sz="0" w:space="0" w:color="auto"/>
        <w:left w:val="none" w:sz="0" w:space="0" w:color="auto"/>
        <w:bottom w:val="none" w:sz="0" w:space="0" w:color="auto"/>
        <w:right w:val="none" w:sz="0" w:space="0" w:color="auto"/>
      </w:divBdr>
    </w:div>
    <w:div w:id="2043707034">
      <w:bodyDiv w:val="1"/>
      <w:marLeft w:val="0"/>
      <w:marRight w:val="0"/>
      <w:marTop w:val="0"/>
      <w:marBottom w:val="0"/>
      <w:divBdr>
        <w:top w:val="none" w:sz="0" w:space="0" w:color="auto"/>
        <w:left w:val="none" w:sz="0" w:space="0" w:color="auto"/>
        <w:bottom w:val="none" w:sz="0" w:space="0" w:color="auto"/>
        <w:right w:val="none" w:sz="0" w:space="0" w:color="auto"/>
      </w:divBdr>
    </w:div>
    <w:div w:id="2052412879">
      <w:bodyDiv w:val="1"/>
      <w:marLeft w:val="0"/>
      <w:marRight w:val="0"/>
      <w:marTop w:val="0"/>
      <w:marBottom w:val="0"/>
      <w:divBdr>
        <w:top w:val="none" w:sz="0" w:space="0" w:color="auto"/>
        <w:left w:val="none" w:sz="0" w:space="0" w:color="auto"/>
        <w:bottom w:val="none" w:sz="0" w:space="0" w:color="auto"/>
        <w:right w:val="none" w:sz="0" w:space="0" w:color="auto"/>
      </w:divBdr>
    </w:div>
    <w:div w:id="2052799802">
      <w:bodyDiv w:val="1"/>
      <w:marLeft w:val="0"/>
      <w:marRight w:val="0"/>
      <w:marTop w:val="0"/>
      <w:marBottom w:val="0"/>
      <w:divBdr>
        <w:top w:val="none" w:sz="0" w:space="0" w:color="auto"/>
        <w:left w:val="none" w:sz="0" w:space="0" w:color="auto"/>
        <w:bottom w:val="none" w:sz="0" w:space="0" w:color="auto"/>
        <w:right w:val="none" w:sz="0" w:space="0" w:color="auto"/>
      </w:divBdr>
    </w:div>
    <w:div w:id="2059237014">
      <w:bodyDiv w:val="1"/>
      <w:marLeft w:val="0"/>
      <w:marRight w:val="0"/>
      <w:marTop w:val="0"/>
      <w:marBottom w:val="0"/>
      <w:divBdr>
        <w:top w:val="none" w:sz="0" w:space="0" w:color="auto"/>
        <w:left w:val="none" w:sz="0" w:space="0" w:color="auto"/>
        <w:bottom w:val="none" w:sz="0" w:space="0" w:color="auto"/>
        <w:right w:val="none" w:sz="0" w:space="0" w:color="auto"/>
      </w:divBdr>
    </w:div>
    <w:div w:id="2059237120">
      <w:bodyDiv w:val="1"/>
      <w:marLeft w:val="0"/>
      <w:marRight w:val="0"/>
      <w:marTop w:val="0"/>
      <w:marBottom w:val="0"/>
      <w:divBdr>
        <w:top w:val="none" w:sz="0" w:space="0" w:color="auto"/>
        <w:left w:val="none" w:sz="0" w:space="0" w:color="auto"/>
        <w:bottom w:val="none" w:sz="0" w:space="0" w:color="auto"/>
        <w:right w:val="none" w:sz="0" w:space="0" w:color="auto"/>
      </w:divBdr>
    </w:div>
    <w:div w:id="2062512181">
      <w:bodyDiv w:val="1"/>
      <w:marLeft w:val="0"/>
      <w:marRight w:val="0"/>
      <w:marTop w:val="0"/>
      <w:marBottom w:val="0"/>
      <w:divBdr>
        <w:top w:val="none" w:sz="0" w:space="0" w:color="auto"/>
        <w:left w:val="none" w:sz="0" w:space="0" w:color="auto"/>
        <w:bottom w:val="none" w:sz="0" w:space="0" w:color="auto"/>
        <w:right w:val="none" w:sz="0" w:space="0" w:color="auto"/>
      </w:divBdr>
    </w:div>
    <w:div w:id="2064016293">
      <w:bodyDiv w:val="1"/>
      <w:marLeft w:val="0"/>
      <w:marRight w:val="0"/>
      <w:marTop w:val="0"/>
      <w:marBottom w:val="0"/>
      <w:divBdr>
        <w:top w:val="none" w:sz="0" w:space="0" w:color="auto"/>
        <w:left w:val="none" w:sz="0" w:space="0" w:color="auto"/>
        <w:bottom w:val="none" w:sz="0" w:space="0" w:color="auto"/>
        <w:right w:val="none" w:sz="0" w:space="0" w:color="auto"/>
      </w:divBdr>
    </w:div>
    <w:div w:id="2072724936">
      <w:bodyDiv w:val="1"/>
      <w:marLeft w:val="0"/>
      <w:marRight w:val="0"/>
      <w:marTop w:val="0"/>
      <w:marBottom w:val="0"/>
      <w:divBdr>
        <w:top w:val="none" w:sz="0" w:space="0" w:color="auto"/>
        <w:left w:val="none" w:sz="0" w:space="0" w:color="auto"/>
        <w:bottom w:val="none" w:sz="0" w:space="0" w:color="auto"/>
        <w:right w:val="none" w:sz="0" w:space="0" w:color="auto"/>
      </w:divBdr>
    </w:div>
    <w:div w:id="2082633280">
      <w:bodyDiv w:val="1"/>
      <w:marLeft w:val="0"/>
      <w:marRight w:val="0"/>
      <w:marTop w:val="0"/>
      <w:marBottom w:val="0"/>
      <w:divBdr>
        <w:top w:val="none" w:sz="0" w:space="0" w:color="auto"/>
        <w:left w:val="none" w:sz="0" w:space="0" w:color="auto"/>
        <w:bottom w:val="none" w:sz="0" w:space="0" w:color="auto"/>
        <w:right w:val="none" w:sz="0" w:space="0" w:color="auto"/>
      </w:divBdr>
    </w:div>
    <w:div w:id="2086145203">
      <w:bodyDiv w:val="1"/>
      <w:marLeft w:val="0"/>
      <w:marRight w:val="0"/>
      <w:marTop w:val="0"/>
      <w:marBottom w:val="0"/>
      <w:divBdr>
        <w:top w:val="none" w:sz="0" w:space="0" w:color="auto"/>
        <w:left w:val="none" w:sz="0" w:space="0" w:color="auto"/>
        <w:bottom w:val="none" w:sz="0" w:space="0" w:color="auto"/>
        <w:right w:val="none" w:sz="0" w:space="0" w:color="auto"/>
      </w:divBdr>
    </w:div>
    <w:div w:id="2094928838">
      <w:bodyDiv w:val="1"/>
      <w:marLeft w:val="0"/>
      <w:marRight w:val="0"/>
      <w:marTop w:val="0"/>
      <w:marBottom w:val="0"/>
      <w:divBdr>
        <w:top w:val="none" w:sz="0" w:space="0" w:color="auto"/>
        <w:left w:val="none" w:sz="0" w:space="0" w:color="auto"/>
        <w:bottom w:val="none" w:sz="0" w:space="0" w:color="auto"/>
        <w:right w:val="none" w:sz="0" w:space="0" w:color="auto"/>
      </w:divBdr>
    </w:div>
    <w:div w:id="2109111728">
      <w:bodyDiv w:val="1"/>
      <w:marLeft w:val="0"/>
      <w:marRight w:val="0"/>
      <w:marTop w:val="0"/>
      <w:marBottom w:val="0"/>
      <w:divBdr>
        <w:top w:val="none" w:sz="0" w:space="0" w:color="auto"/>
        <w:left w:val="none" w:sz="0" w:space="0" w:color="auto"/>
        <w:bottom w:val="none" w:sz="0" w:space="0" w:color="auto"/>
        <w:right w:val="none" w:sz="0" w:space="0" w:color="auto"/>
      </w:divBdr>
    </w:div>
    <w:div w:id="2114200702">
      <w:bodyDiv w:val="1"/>
      <w:marLeft w:val="0"/>
      <w:marRight w:val="0"/>
      <w:marTop w:val="0"/>
      <w:marBottom w:val="0"/>
      <w:divBdr>
        <w:top w:val="none" w:sz="0" w:space="0" w:color="auto"/>
        <w:left w:val="none" w:sz="0" w:space="0" w:color="auto"/>
        <w:bottom w:val="none" w:sz="0" w:space="0" w:color="auto"/>
        <w:right w:val="none" w:sz="0" w:space="0" w:color="auto"/>
      </w:divBdr>
    </w:div>
    <w:div w:id="2121407695">
      <w:bodyDiv w:val="1"/>
      <w:marLeft w:val="0"/>
      <w:marRight w:val="0"/>
      <w:marTop w:val="0"/>
      <w:marBottom w:val="0"/>
      <w:divBdr>
        <w:top w:val="none" w:sz="0" w:space="0" w:color="auto"/>
        <w:left w:val="none" w:sz="0" w:space="0" w:color="auto"/>
        <w:bottom w:val="none" w:sz="0" w:space="0" w:color="auto"/>
        <w:right w:val="none" w:sz="0" w:space="0" w:color="auto"/>
      </w:divBdr>
    </w:div>
    <w:div w:id="2129004908">
      <w:bodyDiv w:val="1"/>
      <w:marLeft w:val="0"/>
      <w:marRight w:val="0"/>
      <w:marTop w:val="0"/>
      <w:marBottom w:val="0"/>
      <w:divBdr>
        <w:top w:val="none" w:sz="0" w:space="0" w:color="auto"/>
        <w:left w:val="none" w:sz="0" w:space="0" w:color="auto"/>
        <w:bottom w:val="none" w:sz="0" w:space="0" w:color="auto"/>
        <w:right w:val="none" w:sz="0" w:space="0" w:color="auto"/>
      </w:divBdr>
    </w:div>
    <w:div w:id="2132749277">
      <w:bodyDiv w:val="1"/>
      <w:marLeft w:val="0"/>
      <w:marRight w:val="0"/>
      <w:marTop w:val="0"/>
      <w:marBottom w:val="0"/>
      <w:divBdr>
        <w:top w:val="none" w:sz="0" w:space="0" w:color="auto"/>
        <w:left w:val="none" w:sz="0" w:space="0" w:color="auto"/>
        <w:bottom w:val="none" w:sz="0" w:space="0" w:color="auto"/>
        <w:right w:val="none" w:sz="0" w:space="0" w:color="auto"/>
      </w:divBdr>
    </w:div>
    <w:div w:id="2134135713">
      <w:bodyDiv w:val="1"/>
      <w:marLeft w:val="0"/>
      <w:marRight w:val="0"/>
      <w:marTop w:val="0"/>
      <w:marBottom w:val="0"/>
      <w:divBdr>
        <w:top w:val="none" w:sz="0" w:space="0" w:color="auto"/>
        <w:left w:val="none" w:sz="0" w:space="0" w:color="auto"/>
        <w:bottom w:val="none" w:sz="0" w:space="0" w:color="auto"/>
        <w:right w:val="none" w:sz="0" w:space="0" w:color="auto"/>
      </w:divBdr>
    </w:div>
    <w:div w:id="2134208871">
      <w:bodyDiv w:val="1"/>
      <w:marLeft w:val="0"/>
      <w:marRight w:val="0"/>
      <w:marTop w:val="0"/>
      <w:marBottom w:val="0"/>
      <w:divBdr>
        <w:top w:val="none" w:sz="0" w:space="0" w:color="auto"/>
        <w:left w:val="none" w:sz="0" w:space="0" w:color="auto"/>
        <w:bottom w:val="none" w:sz="0" w:space="0" w:color="auto"/>
        <w:right w:val="none" w:sz="0" w:space="0" w:color="auto"/>
      </w:divBdr>
    </w:div>
    <w:div w:id="2139913513">
      <w:bodyDiv w:val="1"/>
      <w:marLeft w:val="0"/>
      <w:marRight w:val="0"/>
      <w:marTop w:val="0"/>
      <w:marBottom w:val="0"/>
      <w:divBdr>
        <w:top w:val="none" w:sz="0" w:space="0" w:color="auto"/>
        <w:left w:val="none" w:sz="0" w:space="0" w:color="auto"/>
        <w:bottom w:val="none" w:sz="0" w:space="0" w:color="auto"/>
        <w:right w:val="none" w:sz="0" w:space="0" w:color="auto"/>
      </w:divBdr>
    </w:div>
    <w:div w:id="2141264120">
      <w:bodyDiv w:val="1"/>
      <w:marLeft w:val="0"/>
      <w:marRight w:val="0"/>
      <w:marTop w:val="0"/>
      <w:marBottom w:val="0"/>
      <w:divBdr>
        <w:top w:val="none" w:sz="0" w:space="0" w:color="auto"/>
        <w:left w:val="none" w:sz="0" w:space="0" w:color="auto"/>
        <w:bottom w:val="none" w:sz="0" w:space="0" w:color="auto"/>
        <w:right w:val="none" w:sz="0" w:space="0" w:color="auto"/>
      </w:divBdr>
    </w:div>
    <w:div w:id="21471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32232;&#38598;&#20013;_&#12450;&#12503;&#12522;&#12465;&#12540;&#12471;&#12519;&#12531;&#20966;&#29702;&#26041;&#24335;&#35373;&#35336;&#263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591435BF7CF9748918434A93CE5A93C" ma:contentTypeVersion="12" ma:contentTypeDescription="新しいドキュメントを作成します。" ma:contentTypeScope="" ma:versionID="cb2c36dbc90d431cb242d2285c80fc11">
  <xsd:schema xmlns:xsd="http://www.w3.org/2001/XMLSchema" xmlns:xs="http://www.w3.org/2001/XMLSchema" xmlns:p="http://schemas.microsoft.com/office/2006/metadata/properties" xmlns:ns2="1956dd74-0a99-4032-ba39-c911cbe046cb" xmlns:ns3="9cff123d-dcb6-4c95-89a7-f5aea7cf3863" targetNamespace="http://schemas.microsoft.com/office/2006/metadata/properties" ma:root="true" ma:fieldsID="9efe3420cfbb337c1652f28bcd8c6a3f" ns2:_="" ns3:_="">
    <xsd:import namespace="1956dd74-0a99-4032-ba39-c911cbe046cb"/>
    <xsd:import namespace="9cff123d-dcb6-4c95-89a7-f5aea7cf3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dd74-0a99-4032-ba39-c911cbe04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ff123d-dcb6-4c95-89a7-f5aea7cf3863"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28D60-E66D-4AD9-9B27-C478AA4C27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0B1AF1-486E-4944-ABE6-6B5741DD8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6dd74-0a99-4032-ba39-c911cbe046cb"/>
    <ds:schemaRef ds:uri="9cff123d-dcb6-4c95-89a7-f5aea7cf3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6F089A-6321-4D7D-AE69-EF86C6C6D67E}">
  <ds:schemaRefs>
    <ds:schemaRef ds:uri="http://schemas.microsoft.com/sharepoint/v3/contenttype/forms"/>
  </ds:schemaRefs>
</ds:datastoreItem>
</file>

<file path=customXml/itemProps4.xml><?xml version="1.0" encoding="utf-8"?>
<ds:datastoreItem xmlns:ds="http://schemas.openxmlformats.org/officeDocument/2006/customXml" ds:itemID="{4C1C630C-6646-4A2C-8C01-09577D13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編集中_アプリケーション処理方式設計書.dotx</Template>
  <TotalTime>12823</TotalTime>
  <Pages>33</Pages>
  <Words>9326</Words>
  <Characters>53164</Characters>
  <Application>Microsoft Office Word</Application>
  <DocSecurity>0</DocSecurity>
  <Lines>443</Lines>
  <Paragraphs>124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Endo, Masami</cp:lastModifiedBy>
  <cp:revision>151</cp:revision>
  <cp:lastPrinted>2017-05-15T06:19:00Z</cp:lastPrinted>
  <dcterms:created xsi:type="dcterms:W3CDTF">2016-08-17T03:00:00Z</dcterms:created>
  <dcterms:modified xsi:type="dcterms:W3CDTF">2022-02-18T09:59:00Z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0x0101007591435BF7CF9748918434A93CE5A93C</vt:lpwstr>
  </property>
</Properties>
</file>